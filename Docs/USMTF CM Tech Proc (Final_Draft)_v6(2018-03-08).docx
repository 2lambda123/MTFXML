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comments.xml" ContentType="application/vnd.openxmlformats-officedocument.wordprocessingml.comments+xml"/>
  <Override PartName="/word/header23.xml" ContentType="application/vnd.openxmlformats-officedocument.wordprocessingml.header+xml"/>
  <Override PartName="/word/header22.xml" ContentType="application/vnd.openxmlformats-officedocument.wordprocessingml.header+xml"/>
  <Override PartName="/word/media/image1.jpeg" ContentType="image/jpeg"/>
  <Override PartName="/word/header21.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9.xml" ContentType="application/vnd.openxmlformats-officedocument.wordprocessingml.header+xml"/>
  <Override PartName="/word/document.xml" ContentType="application/vnd.openxmlformats-officedocument.wordprocessingml.document.main+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header16.xml" ContentType="application/vnd.openxmlformats-officedocument.wordprocessingml.header+xml"/>
  <Override PartName="/word/footer23.xml" ContentType="application/vnd.openxmlformats-officedocument.wordprocessingml.footer+xml"/>
  <Override PartName="/word/header3.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spacing w:lineRule="auto" w:line="360"/>
        <w:jc w:val="center"/>
        <w:rPr>
          <w:rFonts w:ascii="Times New Roman" w:hAnsi="Times New Roman"/>
          <w:b/>
          <w:b/>
          <w:bCs/>
          <w:sz w:val="36"/>
          <w:szCs w:val="36"/>
        </w:rPr>
      </w:pPr>
      <w:bookmarkStart w:id="0" w:name="_Toc288473517"/>
      <w:bookmarkEnd w:id="0"/>
      <w:r>
        <w:rPr>
          <w:rFonts w:ascii="Times New Roman" w:hAnsi="Times New Roman"/>
          <w:b/>
          <w:bCs/>
          <w:sz w:val="36"/>
          <w:szCs w:val="36"/>
        </w:rPr>
        <w:t>DEFENSE INFORMATION SYSTEMS AGENCY</w:t>
      </w:r>
    </w:p>
    <w:p>
      <w:pPr>
        <w:pStyle w:val="PlainText"/>
        <w:spacing w:lineRule="auto" w:line="360"/>
        <w:jc w:val="center"/>
        <w:rPr>
          <w:rFonts w:ascii="Times New Roman" w:hAnsi="Times New Roman" w:eastAsia="Times New Roman"/>
          <w:b/>
          <w:b/>
          <w:bCs/>
          <w:sz w:val="28"/>
          <w:szCs w:val="28"/>
        </w:rPr>
      </w:pPr>
      <w:r>
        <w:rPr>
          <w:rFonts w:eastAsia="Times New Roman" w:ascii="Times New Roman" w:hAnsi="Times New Roman"/>
          <w:b/>
          <w:bCs/>
          <w:color w:val="000000" w:themeColor="text1"/>
          <w:sz w:val="24"/>
          <w:szCs w:val="24"/>
        </w:rPr>
        <w:t>DEVELOPMENT AND BUSINESS CENTER (BDC)</w:t>
      </w:r>
    </w:p>
    <w:p>
      <w:pPr>
        <w:pStyle w:val="PlainText"/>
        <w:spacing w:lineRule="auto" w:line="360"/>
        <w:jc w:val="center"/>
        <w:rPr>
          <w:rFonts w:ascii="Times New Roman" w:hAnsi="Times New Roman" w:eastAsia="Times New Roman"/>
          <w:b/>
          <w:b/>
          <w:bCs/>
          <w:sz w:val="24"/>
          <w:szCs w:val="24"/>
        </w:rPr>
      </w:pPr>
      <w:r>
        <w:rPr>
          <w:rFonts w:eastAsia="Times New Roman" w:ascii="Times New Roman" w:hAnsi="Times New Roman"/>
          <w:b/>
          <w:bCs/>
          <w:sz w:val="24"/>
          <w:szCs w:val="24"/>
        </w:rPr>
        <w:t>INNOVATIONS, SYSTEM ENGINEERING, &amp; ARCHITECTURE OFFICE (BDE)</w:t>
      </w:r>
    </w:p>
    <w:p>
      <w:pPr>
        <w:pStyle w:val="PlainText"/>
        <w:spacing w:lineRule="auto" w:line="360"/>
        <w:jc w:val="center"/>
        <w:rPr>
          <w:rFonts w:ascii="Times New Roman" w:hAnsi="Times New Roman" w:eastAsia="Times New Roman"/>
          <w:b/>
          <w:b/>
          <w:bCs/>
          <w:sz w:val="24"/>
          <w:szCs w:val="24"/>
        </w:rPr>
      </w:pPr>
      <w:r>
        <w:rPr>
          <w:rFonts w:eastAsia="Times New Roman" w:ascii="Times New Roman" w:hAnsi="Times New Roman"/>
          <w:b/>
          <w:bCs/>
          <w:sz w:val="24"/>
          <w:szCs w:val="24"/>
        </w:rPr>
        <w:t>MILITARY MESSAGE STANDARDS BRANCH (BDE4)</w:t>
      </w:r>
    </w:p>
    <w:p>
      <w:pPr>
        <w:pStyle w:val="PlainText"/>
        <w:spacing w:lineRule="auto" w:line="360"/>
        <w:jc w:val="center"/>
        <w:rPr>
          <w:rFonts w:ascii="Times New Roman" w:hAnsi="Times New Roman" w:eastAsia="Times New Roman"/>
          <w:b/>
          <w:b/>
          <w:bCs/>
          <w:sz w:val="24"/>
          <w:szCs w:val="24"/>
        </w:rPr>
      </w:pPr>
      <w:r>
        <w:rPr>
          <w:rFonts w:eastAsia="Times New Roman" w:ascii="Times New Roman" w:hAnsi="Times New Roman"/>
          <w:b/>
          <w:bCs/>
          <w:sz w:val="24"/>
          <w:szCs w:val="24"/>
        </w:rPr>
        <w:t>FORT MEADE MD</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spacing w:before="0" w:after="120"/>
        <w:jc w:val="center"/>
        <w:rPr>
          <w:b/>
          <w:b/>
        </w:rPr>
      </w:pPr>
      <w:r>
        <w:rPr>
          <w:b/>
        </w:rPr>
        <w:t>CONFIGURATION MANAGEMENT TECHNICAL PROCEDURES</w:t>
      </w:r>
    </w:p>
    <w:p>
      <w:pPr>
        <w:pStyle w:val="Normal"/>
        <w:spacing w:before="0" w:after="120"/>
        <w:jc w:val="center"/>
        <w:rPr>
          <w:b/>
          <w:b/>
        </w:rPr>
      </w:pPr>
      <w:r>
        <w:rPr>
          <w:b/>
        </w:rPr>
        <w:t>FOR THE</w:t>
      </w:r>
    </w:p>
    <w:p>
      <w:pPr>
        <w:pStyle w:val="Normal"/>
        <w:spacing w:before="0" w:after="120"/>
        <w:ind w:left="1440" w:firstLine="720"/>
        <w:rPr>
          <w:b/>
          <w:b/>
        </w:rPr>
      </w:pPr>
      <w:r>
        <w:rPr>
          <w:b/>
        </w:rPr>
        <w:t>UNITED STATES MESSAGE TEXT FORMAT</w:t>
      </w:r>
    </w:p>
    <w:p>
      <w:pPr>
        <w:pStyle w:val="BodyText2"/>
        <w:spacing w:lineRule="auto" w:line="240" w:before="0" w:after="120"/>
        <w:jc w:val="center"/>
        <w:rPr>
          <w:rFonts w:ascii="Times New Roman" w:hAnsi="Times New Roman"/>
          <w:i w:val="false"/>
          <w:i w:val="false"/>
          <w:sz w:val="24"/>
          <w:szCs w:val="24"/>
        </w:rPr>
      </w:pPr>
      <w:r>
        <w:rPr>
          <w:rFonts w:ascii="Times New Roman" w:hAnsi="Times New Roman"/>
          <w:i w:val="false"/>
          <w:sz w:val="24"/>
          <w:szCs w:val="24"/>
        </w:rPr>
        <w:t>CONFIGURATION CONTROL BOARD</w:t>
      </w:r>
    </w:p>
    <w:p>
      <w:pPr>
        <w:pStyle w:val="BodyText2"/>
        <w:spacing w:lineRule="auto" w:line="240" w:before="0" w:after="120"/>
        <w:jc w:val="center"/>
        <w:rPr>
          <w:rFonts w:ascii="Times New Roman" w:hAnsi="Times New Roman"/>
          <w:i w:val="false"/>
          <w:i w:val="false"/>
          <w:sz w:val="24"/>
          <w:szCs w:val="24"/>
        </w:rPr>
      </w:pPr>
      <w:r>
        <w:rPr>
          <w:rFonts w:ascii="Times New Roman" w:hAnsi="Times New Roman"/>
          <w:i w:val="false"/>
          <w:sz w:val="24"/>
          <w:szCs w:val="24"/>
        </w:rPr>
        <w:t>(USMTF CCB)</w:t>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t xml:space="preserve">Draft V </w:t>
      </w:r>
      <w:del w:id="0" w:author="Forbes, Jeffery C (Jeff) CIV DISA EE (US)" w:date="2018-02-15T14:45:00Z">
        <w:r>
          <w:rPr>
            <w:b/>
            <w:iCs/>
          </w:rPr>
          <w:delText>5</w:delText>
        </w:r>
      </w:del>
      <w:ins w:id="1" w:author="Forbes, Jeffery C (Jeff) CIV DISA EE (US)" w:date="2018-02-15T14:45:00Z">
        <w:r>
          <w:rPr>
            <w:b/>
            <w:iCs/>
          </w:rPr>
          <w:t>6</w:t>
        </w:r>
      </w:ins>
      <w:r>
        <w:rPr>
          <w:b/>
          <w:iCs/>
        </w:rPr>
        <w:t>.0</w:t>
      </w:r>
    </w:p>
    <w:p>
      <w:pPr>
        <w:pStyle w:val="Normal"/>
        <w:jc w:val="center"/>
        <w:rPr>
          <w:b/>
          <w:b/>
          <w:iCs/>
        </w:rPr>
      </w:pPr>
      <w:r>
        <w:rPr>
          <w:b/>
          <w:iCs/>
        </w:rPr>
        <w:t xml:space="preserve">Xx </w:t>
      </w:r>
      <w:ins w:id="2" w:author="Ford, Raymond F (Ray) Jr CIV DISA EE (US)" w:date="2017-11-16T14:42:00Z">
        <w:r>
          <w:rPr>
            <w:b/>
            <w:iCs/>
          </w:rPr>
          <w:t xml:space="preserve">Nov </w:t>
        </w:r>
      </w:ins>
      <w:r>
        <w:rPr>
          <w:b/>
          <w:iCs/>
        </w:rPr>
        <w:t>2017</w:t>
      </w:r>
    </w:p>
    <w:p>
      <w:pPr>
        <w:sectPr>
          <w:headerReference w:type="default" r:id="rId2"/>
          <w:footerReference w:type="default" r:id="rId3"/>
          <w:type w:val="nextPage"/>
          <w:pgSz w:w="12240" w:h="15840"/>
          <w:pgMar w:left="1440" w:right="1440" w:header="720" w:top="777" w:footer="720" w:bottom="777" w:gutter="0"/>
          <w:pgNumType w:start="1" w:fmt="lowerRoman"/>
          <w:formProt w:val="false"/>
          <w:textDirection w:val="lrTb"/>
          <w:docGrid w:type="default" w:linePitch="100" w:charSpace="0"/>
        </w:sectPr>
        <w:pStyle w:val="Normal"/>
        <w:pBdr/>
        <w:rPr>
          <w:rStyle w:val="Pagenumber"/>
        </w:rPr>
      </w:pPr>
      <w:r>
        <w:rPr/>
      </w:r>
    </w:p>
    <w:p>
      <w:pPr>
        <w:pStyle w:val="Normal"/>
        <w:jc w:val="center"/>
        <w:rPr>
          <w:b/>
          <w:b/>
          <w:sz w:val="22"/>
          <w:szCs w:val="22"/>
        </w:rPr>
      </w:pPr>
      <w:r>
        <w:rPr>
          <w:b/>
          <w:sz w:val="22"/>
          <w:szCs w:val="22"/>
        </w:rPr>
        <w:t>FOREWORD</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spacing w:lineRule="auto" w:line="360"/>
        <w:rPr/>
      </w:pPr>
      <w:r>
        <w:rPr/>
        <w:t>This document provides the detailed procedures and responsibilities necessary to implement the guidance and direction outlined in the Charter and the Terms of Reference (TOR) for the United States Message Text Format (USMTF) Configuration Control Board (CCB).  This document concentrates on the detailed technical procedures involved in the preparation and processing of Interface Change Proposals (ICP) by the USMTF CCB.  These procedures have been developed under the authority of the Chairman, Joint Chiefs of Staff, Instruction (CJCSI) 6241.04C, Policy and Procedures for Management and Use of United States Message Text Formatting, 20 April 2012 (Current as of 2 Jun 2014).  In the event of a conflict between this document and higher authority, the direction of the higher authority prevails.  These procedures have been coordinated with the Combatant Commanders/Services/Agencies (CC/S/A) who are participants in the USMTF CCB.</w:t>
      </w:r>
    </w:p>
    <w:p>
      <w:pPr>
        <w:sectPr>
          <w:headerReference w:type="default" r:id="rId4"/>
          <w:footerReference w:type="default" r:id="rId5"/>
          <w:type w:val="nextPage"/>
          <w:pgSz w:w="12240" w:h="15840"/>
          <w:pgMar w:left="1440" w:right="1440" w:header="720" w:top="777" w:footer="720" w:bottom="777" w:gutter="0"/>
          <w:pgNumType w:start="1" w:fmt="lowerRoman"/>
          <w:formProt w:val="false"/>
          <w:textDirection w:val="lrTb"/>
          <w:docGrid w:type="default" w:linePitch="100" w:charSpace="0"/>
        </w:sectPr>
        <w:pStyle w:val="Footer"/>
        <w:rPr>
          <w:sz w:val="22"/>
          <w:szCs w:val="22"/>
        </w:rPr>
      </w:pPr>
      <w:r>
        <w:rPr>
          <w:sz w:val="22"/>
          <w:szCs w:val="22"/>
        </w:rPr>
      </w:r>
    </w:p>
    <w:sdt>
      <w:sdtPr>
        <w:docPartObj>
          <w:docPartGallery w:val="Table of Contents"/>
          <w:docPartUnique w:val="true"/>
        </w:docPartObj>
        <w:id w:val="1386623053"/>
      </w:sdtPr>
      <w:sdtContent>
        <w:p>
          <w:pPr>
            <w:pStyle w:val="TOCHeading"/>
            <w:jc w:val="center"/>
            <w:rPr/>
          </w:pPr>
          <w:r>
            <w:rPr/>
            <w:t>Table of Contents</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r>
            <w:fldChar w:fldCharType="begin"/>
          </w:r>
          <w:r>
            <w:instrText> TOC \z \o "1-3" \u \h</w:instrText>
          </w:r>
          <w:r>
            <w:fldChar w:fldCharType="separate"/>
          </w:r>
          <w:hyperlink w:anchor="_Toc498606749">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rPr>
              <w:tab/>
            </w:r>
            <w:r>
              <w:rPr>
                <w:rStyle w:val="IndexLink"/>
              </w:rPr>
              <w:t>CONFIGURATION MANAGEMENT OF USMTF</w:t>
            </w:r>
            <w:r>
              <w:rPr>
                <w:webHidden/>
              </w:rPr>
              <w:fldChar w:fldCharType="begin"/>
            </w:r>
            <w:r>
              <w:rPr>
                <w:webHidden/>
              </w:rPr>
              <w:instrText>PAGEREF _Toc498606749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0">
            <w:r>
              <w:rPr>
                <w:webHidden/>
                <w:rStyle w:val="IndexLink"/>
                <w:rFonts w:eastAsia="Arial Unicode MS"/>
              </w:rPr>
              <w:t>1.1.</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rPr>
              <w:t>General</w:t>
            </w:r>
            <w:r>
              <w:rPr>
                <w:webHidden/>
              </w:rPr>
              <w:fldChar w:fldCharType="begin"/>
            </w:r>
            <w:r>
              <w:rPr>
                <w:webHidden/>
              </w:rPr>
              <w:instrText>PAGEREF _Toc498606750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5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rPr>
              <w:tab/>
            </w:r>
            <w:r>
              <w:rPr>
                <w:rStyle w:val="IndexLink"/>
              </w:rPr>
              <w:t>INTERFACE CHANGE PROPOSAL (ICP)</w:t>
            </w:r>
            <w:r>
              <w:rPr>
                <w:webHidden/>
              </w:rPr>
              <w:fldChar w:fldCharType="begin"/>
            </w:r>
            <w:r>
              <w:rPr>
                <w:webHidden/>
              </w:rPr>
              <w:instrText>PAGEREF _Toc498606751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2">
            <w:r>
              <w:rPr>
                <w:webHidden/>
                <w:rStyle w:val="IndexLink"/>
                <w:rFonts w:eastAsia="Arial Unicode MS"/>
              </w:rPr>
              <w:t>2.1.</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rPr>
              <w:t>Submitting an ICP</w:t>
            </w:r>
            <w:r>
              <w:rPr>
                <w:webHidden/>
              </w:rPr>
              <w:fldChar w:fldCharType="begin"/>
            </w:r>
            <w:r>
              <w:rPr>
                <w:webHidden/>
              </w:rPr>
              <w:instrText>PAGEREF _Toc498606752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3">
            <w:r>
              <w:rPr>
                <w:webHidden/>
                <w:rStyle w:val="IndexLink"/>
                <w:rFonts w:eastAsia="Arial Unicode MS"/>
              </w:rPr>
              <w:t>2.2.</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Precedence</w:t>
            </w:r>
            <w:r>
              <w:rPr>
                <w:webHidden/>
              </w:rPr>
              <w:fldChar w:fldCharType="begin"/>
            </w:r>
            <w:r>
              <w:rPr>
                <w:webHidden/>
              </w:rPr>
              <w:instrText>PAGEREF _Toc498606753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4">
            <w:r>
              <w:rPr>
                <w:webHidden/>
                <w:rStyle w:val="IndexLink"/>
                <w:rFonts w:eastAsia="Arial Unicode MS"/>
              </w:rPr>
              <w:t>2.3.</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rPr>
              <w:t>ICP Lead Times</w:t>
            </w:r>
            <w:r>
              <w:rPr>
                <w:webHidden/>
              </w:rPr>
              <w:fldChar w:fldCharType="begin"/>
            </w:r>
            <w:r>
              <w:rPr>
                <w:webHidden/>
              </w:rPr>
              <w:instrText>PAGEREF _Toc498606754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55">
            <w:r>
              <w:rPr>
                <w:webHidden/>
                <w:rStyle w:val="IndexLink"/>
              </w:rPr>
              <w:t>2.3.1.</w:t>
            </w:r>
            <w:r>
              <w:rPr>
                <w:rStyle w:val="IndexLink"/>
                <w:rFonts w:eastAsia="" w:cs="" w:ascii="Calibri" w:hAnsi="Calibri" w:asciiTheme="minorHAnsi" w:cstheme="minorBidi" w:eastAsiaTheme="minorEastAsia" w:hAnsiTheme="minorHAnsi"/>
                <w:caps w:val="false"/>
                <w:smallCaps w:val="false"/>
              </w:rPr>
              <w:tab/>
            </w:r>
            <w:r>
              <w:rPr>
                <w:rStyle w:val="IndexLink"/>
              </w:rPr>
              <w:t>Routine</w:t>
            </w:r>
            <w:r>
              <w:rPr>
                <w:webHidden/>
              </w:rPr>
              <w:fldChar w:fldCharType="begin"/>
            </w:r>
            <w:r>
              <w:rPr>
                <w:webHidden/>
              </w:rPr>
              <w:instrText>PAGEREF _Toc498606755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56">
            <w:r>
              <w:rPr>
                <w:webHidden/>
                <w:rStyle w:val="IndexLink"/>
              </w:rPr>
              <w:t>2.3.2.</w:t>
            </w:r>
            <w:r>
              <w:rPr>
                <w:rStyle w:val="IndexLink"/>
                <w:rFonts w:eastAsia="" w:cs="" w:ascii="Calibri" w:hAnsi="Calibri" w:asciiTheme="minorHAnsi" w:cstheme="minorBidi" w:eastAsiaTheme="minorEastAsia" w:hAnsiTheme="minorHAnsi"/>
                <w:caps w:val="false"/>
                <w:smallCaps w:val="false"/>
              </w:rPr>
              <w:tab/>
            </w:r>
            <w:r>
              <w:rPr>
                <w:rStyle w:val="IndexLink"/>
              </w:rPr>
              <w:t>Priority</w:t>
            </w:r>
            <w:r>
              <w:rPr>
                <w:webHidden/>
              </w:rPr>
              <w:fldChar w:fldCharType="begin"/>
            </w:r>
            <w:r>
              <w:rPr>
                <w:webHidden/>
              </w:rPr>
              <w:instrText>PAGEREF _Toc498606756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7">
            <w:r>
              <w:rPr>
                <w:webHidden/>
                <w:rStyle w:val="IndexLink"/>
                <w:rFonts w:eastAsia="Arial Unicode MS"/>
              </w:rPr>
              <w:t>2.4.</w:t>
            </w:r>
            <w:r>
              <w:rPr>
                <w:rStyle w:val="IndexLink"/>
                <w:rFonts w:eastAsia="" w:cs="" w:ascii="Calibri" w:hAnsi="Calibri" w:asciiTheme="minorHAnsi" w:cstheme="minorBidi" w:eastAsiaTheme="minorEastAsia" w:hAnsiTheme="minorHAnsi"/>
                <w:bCs w:val="false"/>
                <w:caps w:val="false"/>
                <w:smallCaps w:val="false"/>
              </w:rPr>
              <w:tab/>
            </w:r>
            <w:r>
              <w:rPr>
                <w:rStyle w:val="IndexLink"/>
              </w:rPr>
              <w:t>Preparing an ICP</w:t>
            </w:r>
            <w:r>
              <w:rPr>
                <w:webHidden/>
              </w:rPr>
              <w:fldChar w:fldCharType="begin"/>
            </w:r>
            <w:r>
              <w:rPr>
                <w:webHidden/>
              </w:rPr>
              <w:instrText>PAGEREF _Toc498606757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58">
            <w:r>
              <w:rPr>
                <w:webHidden/>
                <w:rStyle w:val="IndexLink"/>
              </w:rPr>
              <w:t>2.4.1.</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Number</w:t>
            </w:r>
            <w:r>
              <w:rPr>
                <w:webHidden/>
              </w:rPr>
              <w:fldChar w:fldCharType="begin"/>
            </w:r>
            <w:r>
              <w:rPr>
                <w:webHidden/>
              </w:rPr>
              <w:instrText>PAGEREF _Toc498606758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59">
            <w:r>
              <w:rPr>
                <w:webHidden/>
                <w:rStyle w:val="IndexLink"/>
              </w:rPr>
              <w:t>2.4.1.1.</w:t>
            </w:r>
            <w:r>
              <w:rPr>
                <w:rStyle w:val="IndexLink"/>
                <w:rFonts w:eastAsia="" w:cs="" w:ascii="Calibri" w:hAnsi="Calibri" w:asciiTheme="minorHAnsi" w:cstheme="minorBidi" w:eastAsiaTheme="minorEastAsia" w:hAnsiTheme="minorHAnsi"/>
                <w:caps w:val="false"/>
                <w:smallCaps w:val="false"/>
              </w:rPr>
              <w:tab/>
            </w:r>
            <w:r>
              <w:rPr>
                <w:rStyle w:val="IndexLink"/>
              </w:rPr>
              <w:t>ICP Numbering Convention</w:t>
            </w:r>
            <w:r>
              <w:rPr>
                <w:webHidden/>
              </w:rPr>
              <w:fldChar w:fldCharType="begin"/>
            </w:r>
            <w:r>
              <w:rPr>
                <w:webHidden/>
              </w:rPr>
              <w:instrText>PAGEREF _Toc498606759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0">
            <w:r>
              <w:rPr>
                <w:webHidden/>
                <w:rStyle w:val="IndexLink"/>
                <w:rFonts w:eastAsia="Arial Unicode MS" w:cs="Arial Unicode MS"/>
              </w:rPr>
              <w:t>2.4.2.</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cs="Arial Unicode MS"/>
              </w:rPr>
              <w:t>Executive Summary</w:t>
            </w:r>
            <w:r>
              <w:rPr>
                <w:webHidden/>
              </w:rPr>
              <w:fldChar w:fldCharType="begin"/>
            </w:r>
            <w:r>
              <w:rPr>
                <w:webHidden/>
              </w:rPr>
              <w:instrText>PAGEREF _Toc498606760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1">
            <w:r>
              <w:rPr>
                <w:webHidden/>
                <w:rStyle w:val="IndexLink"/>
                <w:rFonts w:eastAsia="Arial Unicode MS" w:cs="Arial Unicode MS"/>
              </w:rPr>
              <w:t>2.4.3.</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cs="Arial Unicode MS"/>
              </w:rPr>
              <w:t>Cover Sheet</w:t>
            </w:r>
            <w:r>
              <w:rPr>
                <w:webHidden/>
              </w:rPr>
              <w:fldChar w:fldCharType="begin"/>
            </w:r>
            <w:r>
              <w:rPr>
                <w:webHidden/>
              </w:rPr>
              <w:instrText>PAGEREF _Toc498606761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2">
            <w:r>
              <w:rPr>
                <w:webHidden/>
                <w:rStyle w:val="IndexLink"/>
                <w:rFonts w:eastAsia="Arial Unicode MS" w:cs="Arial Unicode MS"/>
              </w:rPr>
              <w:t>2.4.4.</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cs="Arial Unicode MS"/>
              </w:rPr>
              <w:t>Narrative</w:t>
            </w:r>
            <w:r>
              <w:rPr>
                <w:webHidden/>
              </w:rPr>
              <w:fldChar w:fldCharType="begin"/>
            </w:r>
            <w:r>
              <w:rPr>
                <w:webHidden/>
              </w:rPr>
              <w:instrText>PAGEREF _Toc498606762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3">
            <w:r>
              <w:rPr>
                <w:webHidden/>
                <w:rStyle w:val="IndexLink"/>
                <w:rFonts w:eastAsia="Arial Unicode MS" w:cs="Arial Unicode MS"/>
              </w:rPr>
              <w:t>2.4.5.</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cs="Arial Unicode MS"/>
              </w:rPr>
              <w:t>Annexes</w:t>
            </w:r>
            <w:r>
              <w:rPr>
                <w:webHidden/>
              </w:rPr>
              <w:fldChar w:fldCharType="begin"/>
            </w:r>
            <w:r>
              <w:rPr>
                <w:webHidden/>
              </w:rPr>
              <w:instrText>PAGEREF _Toc498606763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4">
            <w:r>
              <w:rPr>
                <w:webHidden/>
                <w:rStyle w:val="IndexLink"/>
                <w:rFonts w:eastAsia="Arial Unicode MS" w:cs="Arial Unicode MS"/>
              </w:rPr>
              <w:t>2.5.</w:t>
            </w:r>
            <w:r>
              <w:rPr>
                <w:rStyle w:val="IndexLink"/>
                <w:rFonts w:eastAsia="" w:cs="" w:ascii="Calibri" w:hAnsi="Calibri" w:asciiTheme="minorHAnsi" w:cstheme="minorBidi" w:eastAsiaTheme="minorEastAsia" w:hAnsiTheme="minorHAnsi"/>
                <w:bCs w:val="false"/>
                <w:caps w:val="false"/>
                <w:smallCaps w:val="false"/>
              </w:rPr>
              <w:tab/>
            </w:r>
            <w:r>
              <w:rPr>
                <w:rStyle w:val="IndexLink"/>
              </w:rPr>
              <w:t>Processing an ICP</w:t>
            </w:r>
            <w:r>
              <w:rPr>
                <w:webHidden/>
              </w:rPr>
              <w:fldChar w:fldCharType="begin"/>
            </w:r>
            <w:r>
              <w:rPr>
                <w:webHidden/>
              </w:rPr>
              <w:instrText>PAGEREF _Toc498606764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65">
            <w:r>
              <w:rPr>
                <w:webHidden/>
                <w:rStyle w:val="IndexLink"/>
              </w:rPr>
              <w:t>2.5.1.</w:t>
            </w:r>
            <w:r>
              <w:rPr>
                <w:rStyle w:val="IndexLink"/>
                <w:rFonts w:eastAsia="" w:cs="" w:ascii="Calibri" w:hAnsi="Calibri" w:asciiTheme="minorHAnsi" w:cstheme="minorBidi" w:eastAsiaTheme="minorEastAsia" w:hAnsiTheme="minorHAnsi"/>
                <w:caps w:val="false"/>
                <w:smallCaps w:val="false"/>
              </w:rPr>
              <w:tab/>
            </w:r>
            <w:r>
              <w:rPr>
                <w:rStyle w:val="IndexLink"/>
              </w:rPr>
              <w:t>Administrative Review</w:t>
            </w:r>
            <w:r>
              <w:rPr>
                <w:webHidden/>
              </w:rPr>
              <w:fldChar w:fldCharType="begin"/>
            </w:r>
            <w:r>
              <w:rPr>
                <w:webHidden/>
              </w:rPr>
              <w:instrText>PAGEREF _Toc498606765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66">
            <w:r>
              <w:rPr>
                <w:webHidden/>
                <w:rStyle w:val="IndexLink"/>
              </w:rPr>
              <w:t>2.5.2.</w:t>
            </w:r>
            <w:r>
              <w:rPr>
                <w:rStyle w:val="IndexLink"/>
                <w:rFonts w:eastAsia="" w:cs="" w:ascii="Calibri" w:hAnsi="Calibri" w:asciiTheme="minorHAnsi" w:cstheme="minorBidi" w:eastAsiaTheme="minorEastAsia" w:hAnsiTheme="minorHAnsi"/>
                <w:caps w:val="false"/>
                <w:smallCaps w:val="false"/>
              </w:rPr>
              <w:tab/>
            </w:r>
            <w:r>
              <w:rPr>
                <w:rStyle w:val="IndexLink"/>
              </w:rPr>
              <w:t>Evaluations</w:t>
            </w:r>
            <w:r>
              <w:rPr>
                <w:webHidden/>
              </w:rPr>
              <w:fldChar w:fldCharType="begin"/>
            </w:r>
            <w:r>
              <w:rPr>
                <w:webHidden/>
              </w:rPr>
              <w:instrText>PAGEREF _Toc498606766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7">
            <w:r>
              <w:rPr>
                <w:webHidden/>
                <w:rStyle w:val="IndexLink"/>
                <w:rFonts w:eastAsia="Arial Unicode MS" w:cs="Arial Unicode MS"/>
              </w:rPr>
              <w:t>2.5.3.</w:t>
            </w:r>
            <w:r>
              <w:rPr>
                <w:rStyle w:val="IndexLink"/>
                <w:rFonts w:eastAsia="" w:cs="" w:ascii="Calibri" w:hAnsi="Calibri" w:asciiTheme="minorHAnsi" w:cstheme="minorBidi" w:eastAsiaTheme="minorEastAsia" w:hAnsiTheme="minorHAnsi"/>
                <w:bCs w:val="false"/>
                <w:caps w:val="false"/>
                <w:smallCaps w:val="false"/>
              </w:rPr>
              <w:tab/>
            </w:r>
            <w:r>
              <w:rPr>
                <w:rStyle w:val="IndexLink"/>
              </w:rPr>
              <w:t>Consolidated Evaluations</w:t>
            </w:r>
            <w:r>
              <w:rPr>
                <w:webHidden/>
              </w:rPr>
              <w:fldChar w:fldCharType="begin"/>
            </w:r>
            <w:r>
              <w:rPr>
                <w:webHidden/>
              </w:rPr>
              <w:instrText>PAGEREF _Toc498606767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68">
            <w:r>
              <w:rPr>
                <w:webHidden/>
                <w:rStyle w:val="IndexLink"/>
              </w:rPr>
              <w:t>2.5.4.</w:t>
            </w:r>
            <w:r>
              <w:rPr>
                <w:rStyle w:val="IndexLink"/>
                <w:rFonts w:eastAsia="" w:cs="" w:ascii="Calibri" w:hAnsi="Calibri" w:asciiTheme="minorHAnsi" w:cstheme="minorBidi" w:eastAsiaTheme="minorEastAsia" w:hAnsiTheme="minorHAnsi"/>
                <w:caps w:val="false"/>
                <w:smallCaps w:val="false"/>
              </w:rPr>
              <w:tab/>
            </w:r>
            <w:r>
              <w:rPr>
                <w:rStyle w:val="IndexLink"/>
              </w:rPr>
              <w:t>CCB Actions</w:t>
            </w:r>
            <w:r>
              <w:rPr>
                <w:webHidden/>
              </w:rPr>
              <w:fldChar w:fldCharType="begin"/>
            </w:r>
            <w:r>
              <w:rPr>
                <w:webHidden/>
              </w:rPr>
              <w:instrText>PAGEREF _Toc498606768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69">
            <w:r>
              <w:rPr>
                <w:webHidden/>
                <w:rStyle w:val="IndexLink"/>
                <w:rFonts w:eastAsia="Arial Unicode MS" w:cs="Arial Unicode MS"/>
              </w:rPr>
              <w:t>2.5.4.1.</w:t>
            </w:r>
            <w:r>
              <w:rPr>
                <w:rStyle w:val="IndexLink"/>
                <w:rFonts w:eastAsia="" w:cs="" w:ascii="Calibri" w:hAnsi="Calibri" w:asciiTheme="minorHAnsi" w:cstheme="minorBidi" w:eastAsiaTheme="minorEastAsia" w:hAnsiTheme="minorHAnsi"/>
                <w:bCs w:val="false"/>
                <w:caps w:val="false"/>
                <w:smallCaps w:val="false"/>
              </w:rPr>
              <w:tab/>
            </w:r>
            <w:r>
              <w:rPr>
                <w:rStyle w:val="IndexLink"/>
              </w:rPr>
              <w:t>Approved</w:t>
            </w:r>
            <w:r>
              <w:rPr>
                <w:webHidden/>
              </w:rPr>
              <w:fldChar w:fldCharType="begin"/>
            </w:r>
            <w:r>
              <w:rPr>
                <w:webHidden/>
              </w:rPr>
              <w:instrText>PAGEREF _Toc498606769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70">
            <w:r>
              <w:rPr>
                <w:webHidden/>
                <w:rStyle w:val="IndexLink"/>
              </w:rPr>
              <w:t>2.5.4.2.</w:t>
            </w:r>
            <w:r>
              <w:rPr>
                <w:rStyle w:val="IndexLink"/>
                <w:rFonts w:eastAsia="" w:cs="" w:ascii="Calibri" w:hAnsi="Calibri" w:asciiTheme="minorHAnsi" w:cstheme="minorBidi" w:eastAsiaTheme="minorEastAsia" w:hAnsiTheme="minorHAnsi"/>
                <w:caps w:val="false"/>
                <w:smallCaps w:val="false"/>
              </w:rPr>
              <w:tab/>
            </w:r>
            <w:r>
              <w:rPr>
                <w:rStyle w:val="IndexLink"/>
              </w:rPr>
              <w:t>Disapproved</w:t>
            </w:r>
            <w:r>
              <w:rPr>
                <w:webHidden/>
              </w:rPr>
              <w:fldChar w:fldCharType="begin"/>
            </w:r>
            <w:r>
              <w:rPr>
                <w:webHidden/>
              </w:rPr>
              <w:instrText>PAGEREF _Toc498606770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71">
            <w:r>
              <w:rPr>
                <w:webHidden/>
                <w:rStyle w:val="IndexLink"/>
              </w:rPr>
              <w:t>2.5.4.3.</w:t>
            </w:r>
            <w:r>
              <w:rPr>
                <w:rStyle w:val="IndexLink"/>
                <w:rFonts w:eastAsia="" w:cs="" w:ascii="Calibri" w:hAnsi="Calibri" w:asciiTheme="minorHAnsi" w:cstheme="minorBidi" w:eastAsiaTheme="minorEastAsia" w:hAnsiTheme="minorHAnsi"/>
                <w:caps w:val="false"/>
                <w:smallCaps w:val="false"/>
              </w:rPr>
              <w:tab/>
            </w:r>
            <w:r>
              <w:rPr>
                <w:rStyle w:val="IndexLink"/>
              </w:rPr>
              <w:t>Deferred</w:t>
            </w:r>
            <w:r>
              <w:rPr>
                <w:webHidden/>
              </w:rPr>
              <w:fldChar w:fldCharType="begin"/>
            </w:r>
            <w:r>
              <w:rPr>
                <w:webHidden/>
              </w:rPr>
              <w:instrText>PAGEREF _Toc498606771 \h</w:instrText>
            </w:r>
            <w:r>
              <w:rPr>
                <w:webHidden/>
              </w:rPr>
              <w:fldChar w:fldCharType="separate"/>
            </w:r>
            <w:r>
              <w:rPr>
                <w:rStyle w:val="IndexLink"/>
                <w:vanish w:val="false"/>
              </w:rPr>
              <w:tab/>
              <w:t>4</w:t>
            </w:r>
            <w:r>
              <w:rPr>
                <w:webHidden/>
              </w:rPr>
              <w:fldChar w:fldCharType="end"/>
            </w:r>
          </w:hyperlink>
        </w:p>
        <w:p>
          <w:pPr>
            <w:pStyle w:val="Contents3"/>
            <w:tabs>
              <w:tab w:val="left" w:pos="1045" w:leader="none"/>
              <w:tab w:val="right" w:pos="9350" w:leader="dot"/>
            </w:tabs>
            <w:rPr>
              <w:rFonts w:ascii="Calibri" w:hAnsi="Calibri" w:eastAsia="" w:cs="" w:asciiTheme="minorHAnsi" w:cstheme="minorBidi" w:eastAsiaTheme="minorEastAsia" w:hAnsiTheme="minorHAnsi"/>
              <w:caps w:val="false"/>
              <w:smallCaps w:val="false"/>
            </w:rPr>
          </w:pPr>
          <w:hyperlink w:anchor="_Toc498606772">
            <w:r>
              <w:rPr>
                <w:webHidden/>
                <w:rStyle w:val="IndexLink"/>
              </w:rPr>
              <w:t>2.5.4.3.1.</w:t>
            </w:r>
            <w:r>
              <w:rPr>
                <w:rStyle w:val="IndexLink"/>
                <w:rFonts w:eastAsia="" w:cs="" w:ascii="Calibri" w:hAnsi="Calibri" w:asciiTheme="minorHAnsi" w:cstheme="minorBidi" w:eastAsiaTheme="minorEastAsia" w:hAnsiTheme="minorHAnsi"/>
                <w:caps w:val="false"/>
                <w:smallCaps w:val="false"/>
              </w:rPr>
              <w:tab/>
            </w:r>
            <w:r>
              <w:rPr>
                <w:rStyle w:val="IndexLink"/>
              </w:rPr>
              <w:t>Deferred Due to Unresolved Comments</w:t>
            </w:r>
            <w:r>
              <w:rPr>
                <w:webHidden/>
              </w:rPr>
              <w:fldChar w:fldCharType="begin"/>
            </w:r>
            <w:r>
              <w:rPr>
                <w:webHidden/>
              </w:rPr>
              <w:instrText>PAGEREF _Toc498606772 \h</w:instrText>
            </w:r>
            <w:r>
              <w:rPr>
                <w:webHidden/>
              </w:rPr>
              <w:fldChar w:fldCharType="separate"/>
            </w:r>
            <w:r>
              <w:rPr>
                <w:rStyle w:val="IndexLink"/>
                <w:vanish w:val="false"/>
              </w:rPr>
              <w:tab/>
              <w:t>5</w:t>
            </w:r>
            <w:r>
              <w:rPr>
                <w:webHidden/>
              </w:rPr>
              <w:fldChar w:fldCharType="end"/>
            </w:r>
          </w:hyperlink>
        </w:p>
        <w:p>
          <w:pPr>
            <w:pStyle w:val="Contents2"/>
            <w:tabs>
              <w:tab w:val="left" w:pos="1045" w:leader="none"/>
              <w:tab w:val="right" w:pos="9350" w:leader="dot"/>
            </w:tabs>
            <w:rPr>
              <w:rFonts w:ascii="Calibri" w:hAnsi="Calibri" w:eastAsia="" w:cs="" w:asciiTheme="minorHAnsi" w:cstheme="minorBidi" w:eastAsiaTheme="minorEastAsia" w:hAnsiTheme="minorHAnsi"/>
              <w:bCs w:val="false"/>
              <w:caps w:val="false"/>
              <w:smallCaps w:val="false"/>
            </w:rPr>
          </w:pPr>
          <w:hyperlink w:anchor="_Toc498606773">
            <w:r>
              <w:rPr>
                <w:webHidden/>
                <w:rStyle w:val="IndexLink"/>
                <w:rFonts w:eastAsia="Arial Unicode MS" w:cs="Arial Unicode MS"/>
              </w:rPr>
              <w:t>2.5.4.3.2.</w:t>
            </w:r>
            <w:r>
              <w:rPr>
                <w:rStyle w:val="IndexLink"/>
                <w:rFonts w:eastAsia="" w:cs="" w:ascii="Calibri" w:hAnsi="Calibri" w:asciiTheme="minorHAnsi" w:cstheme="minorBidi" w:eastAsiaTheme="minorEastAsia" w:hAnsiTheme="minorHAnsi"/>
                <w:bCs w:val="false"/>
                <w:caps w:val="false"/>
                <w:smallCaps w:val="false"/>
              </w:rPr>
              <w:tab/>
            </w:r>
            <w:r>
              <w:rPr>
                <w:rStyle w:val="IndexLink"/>
              </w:rPr>
              <w:t>Deferred for Change</w:t>
            </w:r>
            <w:r>
              <w:rPr>
                <w:webHidden/>
              </w:rPr>
              <w:fldChar w:fldCharType="begin"/>
            </w:r>
            <w:r>
              <w:rPr>
                <w:webHidden/>
              </w:rPr>
              <w:instrText>PAGEREF _Toc498606773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74">
            <w:r>
              <w:rPr>
                <w:webHidden/>
                <w:rStyle w:val="IndexLink"/>
                <w:rFonts w:eastAsia="Arial Unicode MS" w:cs="Arial Unicode MS"/>
              </w:rPr>
              <w:t>2.5.5.</w:t>
            </w:r>
            <w:r>
              <w:rPr>
                <w:rStyle w:val="IndexLink"/>
                <w:rFonts w:eastAsia="" w:cs="" w:ascii="Calibri" w:hAnsi="Calibri" w:asciiTheme="minorHAnsi" w:cstheme="minorBidi" w:eastAsiaTheme="minorEastAsia" w:hAnsiTheme="minorHAnsi"/>
                <w:bCs w:val="false"/>
                <w:caps w:val="false"/>
                <w:smallCaps w:val="false"/>
              </w:rPr>
              <w:tab/>
            </w:r>
            <w:r>
              <w:rPr>
                <w:rStyle w:val="IndexLink"/>
              </w:rPr>
              <w:t>Withdrawing an ICP</w:t>
            </w:r>
            <w:r>
              <w:rPr>
                <w:webHidden/>
              </w:rPr>
              <w:fldChar w:fldCharType="begin"/>
            </w:r>
            <w:r>
              <w:rPr>
                <w:webHidden/>
              </w:rPr>
              <w:instrText>PAGEREF _Toc498606774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75">
            <w:r>
              <w:rPr>
                <w:webHidden/>
                <w:rStyle w:val="IndexLink"/>
              </w:rPr>
              <w:t>2.5.6.</w:t>
            </w:r>
            <w:r>
              <w:rPr>
                <w:rStyle w:val="IndexLink"/>
                <w:rFonts w:eastAsia="" w:cs="" w:ascii="Calibri" w:hAnsi="Calibri" w:asciiTheme="minorHAnsi" w:cstheme="minorBidi" w:eastAsiaTheme="minorEastAsia" w:hAnsiTheme="minorHAnsi"/>
                <w:caps w:val="false"/>
                <w:smallCaps w:val="false"/>
              </w:rPr>
              <w:tab/>
            </w:r>
            <w:r>
              <w:rPr>
                <w:rStyle w:val="IndexLink"/>
              </w:rPr>
              <w:t>Numbering of Changes to ICPs</w:t>
            </w:r>
            <w:r>
              <w:rPr>
                <w:webHidden/>
              </w:rPr>
              <w:fldChar w:fldCharType="begin"/>
            </w:r>
            <w:r>
              <w:rPr>
                <w:webHidden/>
              </w:rPr>
              <w:instrText>PAGEREF _Toc498606775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76">
            <w:r>
              <w:rPr>
                <w:webHidden/>
                <w:rStyle w:val="IndexLink"/>
                <w:rFonts w:eastAsia="Arial Unicode MS" w:cs="Arial Unicode MS"/>
              </w:rPr>
              <w:t>2.6.</w:t>
            </w:r>
            <w:r>
              <w:rPr>
                <w:rStyle w:val="IndexLink"/>
                <w:rFonts w:eastAsia="" w:cs="" w:ascii="Calibri" w:hAnsi="Calibri" w:asciiTheme="minorHAnsi" w:cstheme="minorBidi" w:eastAsiaTheme="minorEastAsia" w:hAnsiTheme="minorHAnsi"/>
                <w:bCs w:val="false"/>
                <w:caps w:val="false"/>
                <w:smallCaps w:val="false"/>
              </w:rPr>
              <w:tab/>
            </w:r>
            <w:r>
              <w:rPr>
                <w:rStyle w:val="IndexLink"/>
              </w:rPr>
              <w:t>Resubmitting ICPs Returned as a Result of CCB Action</w:t>
            </w:r>
            <w:r>
              <w:rPr>
                <w:webHidden/>
              </w:rPr>
              <w:fldChar w:fldCharType="begin"/>
            </w:r>
            <w:r>
              <w:rPr>
                <w:webHidden/>
              </w:rPr>
              <w:instrText>PAGEREF _Toc498606776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77">
            <w:r>
              <w:rPr>
                <w:webHidden/>
                <w:rStyle w:val="IndexLink"/>
                <w:rFonts w:eastAsia="Arial Unicode MS" w:cs="Arial Unicode MS"/>
              </w:rPr>
              <w:t>2.7.</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rPr>
              <w:t>Configuration Control Board Directive (CCBD)</w:t>
            </w:r>
            <w:r>
              <w:rPr>
                <w:webHidden/>
              </w:rPr>
              <w:fldChar w:fldCharType="begin"/>
            </w:r>
            <w:r>
              <w:rPr>
                <w:webHidden/>
              </w:rPr>
              <w:instrText>PAGEREF _Toc498606777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78">
            <w:r>
              <w:rPr>
                <w:webHidden/>
                <w:rStyle w:val="IndexLink"/>
                <w:rFonts w:eastAsia="Arial Unicode MS" w:cs="Arial Unicode MS"/>
              </w:rPr>
              <w:t>2.8.</w:t>
            </w:r>
            <w:r>
              <w:rPr>
                <w:rStyle w:val="IndexLink"/>
                <w:rFonts w:eastAsia="" w:cs="" w:ascii="Calibri" w:hAnsi="Calibri" w:asciiTheme="minorHAnsi" w:cstheme="minorBidi" w:eastAsiaTheme="minorEastAsia" w:hAnsiTheme="minorHAnsi"/>
                <w:bCs w:val="false"/>
                <w:caps w:val="false"/>
                <w:smallCaps w:val="false"/>
              </w:rPr>
              <w:tab/>
            </w:r>
            <w:r>
              <w:rPr>
                <w:rStyle w:val="IndexLink"/>
              </w:rPr>
              <w:t>Updated MIL-STD-6040/Schemas</w:t>
            </w:r>
            <w:r>
              <w:rPr>
                <w:webHidden/>
              </w:rPr>
              <w:fldChar w:fldCharType="begin"/>
            </w:r>
            <w:r>
              <w:rPr>
                <w:webHidden/>
              </w:rPr>
              <w:instrText>PAGEREF _Toc498606778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7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rPr>
              <w:tab/>
            </w:r>
            <w:r>
              <w:rPr>
                <w:rStyle w:val="IndexLink"/>
              </w:rPr>
              <w:t>USMTF WEB PORTAL</w:t>
            </w:r>
            <w:r>
              <w:rPr>
                <w:webHidden/>
              </w:rPr>
              <w:fldChar w:fldCharType="begin"/>
            </w:r>
            <w:r>
              <w:rPr>
                <w:webHidden/>
              </w:rPr>
              <w:instrText>PAGEREF _Toc498606779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80">
            <w:r>
              <w:rPr>
                <w:webHidden/>
                <w:rStyle w:val="IndexLink"/>
              </w:rPr>
              <w:t>3.1.</w:t>
            </w:r>
            <w:r>
              <w:rPr>
                <w:rStyle w:val="IndexLink"/>
                <w:rFonts w:eastAsia="" w:cs="" w:ascii="Calibri" w:hAnsi="Calibri" w:asciiTheme="minorHAnsi" w:cstheme="minorBidi" w:eastAsiaTheme="minorEastAsia" w:hAnsiTheme="minorHAnsi"/>
                <w:bCs w:val="false"/>
                <w:caps w:val="false"/>
                <w:smallCaps w:val="false"/>
              </w:rPr>
              <w:tab/>
            </w:r>
            <w:r>
              <w:rPr>
                <w:rStyle w:val="IndexLink"/>
              </w:rPr>
              <w:t>Purpose</w:t>
            </w:r>
            <w:r>
              <w:rPr>
                <w:webHidden/>
              </w:rPr>
              <w:fldChar w:fldCharType="begin"/>
            </w:r>
            <w:r>
              <w:rPr>
                <w:webHidden/>
              </w:rPr>
              <w:instrText>PAGEREF _Toc498606780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81">
            <w:r>
              <w:rPr>
                <w:webHidden/>
                <w:rStyle w:val="IndexLink"/>
              </w:rPr>
              <w:t>APPENDIX A: CC/S/A POCS</w:t>
            </w:r>
            <w:r>
              <w:rPr>
                <w:webHidden/>
              </w:rPr>
              <w:fldChar w:fldCharType="begin"/>
            </w:r>
            <w:r>
              <w:rPr>
                <w:webHidden/>
              </w:rPr>
              <w:instrText>PAGEREF _Toc498606781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82">
            <w:r>
              <w:rPr>
                <w:webHidden/>
                <w:rStyle w:val="IndexLink"/>
              </w:rPr>
              <w:t>APPENDIX B: GENERAL ICP FORMATTING INSTRUCTIONS</w:t>
            </w:r>
            <w:r>
              <w:rPr>
                <w:webHidden/>
              </w:rPr>
              <w:fldChar w:fldCharType="begin"/>
            </w:r>
            <w:r>
              <w:rPr>
                <w:webHidden/>
              </w:rPr>
              <w:instrText>PAGEREF _Toc498606782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83">
            <w:r>
              <w:rPr>
                <w:webHidden/>
                <w:rStyle w:val="IndexLink"/>
                <w:rFonts w:eastAsia="Calibri"/>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GENERAL INSTRUCTIONS</w:t>
            </w:r>
            <w:r>
              <w:rPr>
                <w:webHidden/>
              </w:rPr>
              <w:fldChar w:fldCharType="begin"/>
            </w:r>
            <w:r>
              <w:rPr>
                <w:webHidden/>
              </w:rPr>
              <w:instrText>PAGEREF _Toc498606783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84">
            <w:r>
              <w:rPr>
                <w:webHidden/>
                <w:rStyle w:val="IndexLink"/>
                <w:rFonts w:eastAsia="Calibri"/>
              </w:rPr>
              <w:t>1.1.</w:t>
            </w:r>
            <w:r>
              <w:rPr>
                <w:rStyle w:val="IndexLink"/>
                <w:rFonts w:eastAsia="" w:cs="" w:ascii="Calibri" w:hAnsi="Calibri" w:asciiTheme="minorHAnsi" w:cstheme="minorBidi" w:eastAsiaTheme="minorEastAsia" w:hAnsiTheme="minorHAnsi"/>
                <w:caps w:val="false"/>
                <w:smallCaps w:val="false"/>
              </w:rPr>
              <w:tab/>
            </w:r>
            <w:r>
              <w:rPr>
                <w:rStyle w:val="IndexLink"/>
              </w:rPr>
              <w:t>Version</w:t>
            </w:r>
            <w:r>
              <w:rPr>
                <w:webHidden/>
              </w:rPr>
              <w:fldChar w:fldCharType="begin"/>
            </w:r>
            <w:r>
              <w:rPr>
                <w:webHidden/>
              </w:rPr>
              <w:instrText>PAGEREF _Toc498606784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85">
            <w:r>
              <w:rPr>
                <w:webHidden/>
                <w:rStyle w:val="IndexLink"/>
                <w:rFonts w:eastAsia="Calibri"/>
              </w:rPr>
              <w:t>1.2.</w:t>
            </w:r>
            <w:r>
              <w:rPr>
                <w:rStyle w:val="IndexLink"/>
                <w:rFonts w:eastAsia="" w:cs="" w:ascii="Calibri" w:hAnsi="Calibri" w:asciiTheme="minorHAnsi" w:cstheme="minorBidi" w:eastAsiaTheme="minorEastAsia" w:hAnsiTheme="minorHAnsi"/>
                <w:caps w:val="false"/>
                <w:smallCaps w:val="false"/>
              </w:rPr>
              <w:tab/>
            </w:r>
            <w:r>
              <w:rPr>
                <w:rStyle w:val="IndexLink"/>
              </w:rPr>
              <w:t>Page Numbering</w:t>
            </w:r>
            <w:r>
              <w:rPr>
                <w:webHidden/>
              </w:rPr>
              <w:fldChar w:fldCharType="begin"/>
            </w:r>
            <w:r>
              <w:rPr>
                <w:webHidden/>
              </w:rPr>
              <w:instrText>PAGEREF _Toc498606785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86">
            <w:r>
              <w:rPr>
                <w:webHidden/>
                <w:rStyle w:val="IndexLink"/>
                <w:rFonts w:eastAsia="Calibri"/>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ANNEXES</w:t>
            </w:r>
            <w:r>
              <w:rPr>
                <w:webHidden/>
              </w:rPr>
              <w:fldChar w:fldCharType="begin"/>
            </w:r>
            <w:r>
              <w:rPr>
                <w:webHidden/>
              </w:rPr>
              <w:instrText>PAGEREF _Toc498606786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aps w:val="false"/>
              <w:smallCaps w:val="false"/>
            </w:rPr>
          </w:pPr>
          <w:hyperlink w:anchor="_Toc498606787">
            <w:r>
              <w:rPr>
                <w:webHidden/>
                <w:rStyle w:val="IndexLink"/>
                <w:rFonts w:eastAsia="Calibri"/>
              </w:rPr>
              <w:t>2.1.</w:t>
            </w:r>
            <w:r>
              <w:rPr>
                <w:rStyle w:val="IndexLink"/>
                <w:rFonts w:eastAsia="" w:cs="" w:ascii="Calibri" w:hAnsi="Calibri" w:asciiTheme="minorHAnsi" w:cstheme="minorBidi" w:eastAsiaTheme="minorEastAsia" w:hAnsiTheme="minorHAnsi"/>
                <w:caps w:val="false"/>
                <w:smallCaps w:val="false"/>
              </w:rPr>
              <w:tab/>
            </w:r>
            <w:r>
              <w:rPr>
                <w:rStyle w:val="IndexLink"/>
              </w:rPr>
              <w:t>Annex Cover Page</w:t>
            </w:r>
            <w:r>
              <w:rPr>
                <w:webHidden/>
              </w:rPr>
              <w:fldChar w:fldCharType="begin"/>
            </w:r>
            <w:r>
              <w:rPr>
                <w:webHidden/>
              </w:rPr>
              <w:instrText>PAGEREF _Toc498606787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88">
            <w:r>
              <w:rPr>
                <w:webHidden/>
                <w:rStyle w:val="IndexLink"/>
              </w:rPr>
              <w:t>2.2.</w:t>
            </w:r>
            <w:r>
              <w:rPr>
                <w:rStyle w:val="IndexLink"/>
                <w:rFonts w:eastAsia="" w:cs="" w:ascii="Calibri" w:hAnsi="Calibri" w:asciiTheme="minorHAnsi" w:cstheme="minorBidi" w:eastAsiaTheme="minorEastAsia" w:hAnsiTheme="minorHAnsi"/>
                <w:bCs w:val="false"/>
                <w:caps w:val="false"/>
                <w:smallCaps w:val="false"/>
              </w:rPr>
              <w:tab/>
            </w:r>
            <w:r>
              <w:rPr>
                <w:rStyle w:val="IndexLink"/>
              </w:rPr>
              <w:t>Format Identification</w:t>
            </w:r>
            <w:r>
              <w:rPr>
                <w:webHidden/>
              </w:rPr>
              <w:fldChar w:fldCharType="begin"/>
            </w:r>
            <w:r>
              <w:rPr>
                <w:webHidden/>
              </w:rPr>
              <w:instrText>PAGEREF _Toc498606788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89">
            <w:r>
              <w:rPr>
                <w:webHidden/>
                <w:rStyle w:val="IndexLink"/>
                <w:rFonts w:eastAsia="Calibri"/>
              </w:rPr>
              <w:t>3.</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DELETION OF ENTIRE FORMATS</w:t>
            </w:r>
            <w:r>
              <w:rPr>
                <w:webHidden/>
              </w:rPr>
              <w:fldChar w:fldCharType="begin"/>
            </w:r>
            <w:r>
              <w:rPr>
                <w:webHidden/>
              </w:rPr>
              <w:instrText>PAGEREF _Toc498606789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0">
            <w:r>
              <w:rPr>
                <w:webHidden/>
                <w:rStyle w:val="IndexLink"/>
                <w:rFonts w:eastAsia="Calibri"/>
              </w:rPr>
              <w:t>4.</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ANNOTATING CHANGES</w:t>
            </w:r>
            <w:r>
              <w:rPr>
                <w:webHidden/>
              </w:rPr>
              <w:fldChar w:fldCharType="begin"/>
            </w:r>
            <w:r>
              <w:rPr>
                <w:webHidden/>
              </w:rPr>
              <w:instrText>PAGEREF _Toc498606790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1">
            <w:r>
              <w:rPr>
                <w:webHidden/>
                <w:rStyle w:val="IndexLink"/>
              </w:rPr>
              <w:t>5.</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Arial Unicode MS"/>
              </w:rPr>
              <w:t>INFORMATION-ONLY PAGES</w:t>
            </w:r>
            <w:r>
              <w:rPr>
                <w:webHidden/>
              </w:rPr>
              <w:fldChar w:fldCharType="begin"/>
            </w:r>
            <w:r>
              <w:rPr>
                <w:webHidden/>
              </w:rPr>
              <w:instrText>PAGEREF _Toc498606791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92">
            <w:r>
              <w:rPr>
                <w:webHidden/>
                <w:rStyle w:val="IndexLink"/>
              </w:rPr>
              <w:t>APPENDIX C: EXECUTIVE SUMMARY INSTRUCTIONS AND SAMPLE</w:t>
            </w:r>
            <w:r>
              <w:rPr>
                <w:webHidden/>
              </w:rPr>
              <w:fldChar w:fldCharType="begin"/>
            </w:r>
            <w:r>
              <w:rPr>
                <w:webHidden/>
              </w:rPr>
              <w:instrText>PAGEREF _Toc498606792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3">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EXECUTIVE SUMMARY INSTRUCTIONS</w:t>
            </w:r>
            <w:r>
              <w:rPr>
                <w:webHidden/>
              </w:rPr>
              <w:fldChar w:fldCharType="begin"/>
            </w:r>
            <w:r>
              <w:rPr>
                <w:webHidden/>
              </w:rPr>
              <w:instrText>PAGEREF _Toc498606793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4">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EXECUTIVE SUMMARY SAMPLE</w:t>
            </w:r>
            <w:r>
              <w:rPr>
                <w:webHidden/>
              </w:rPr>
              <w:fldChar w:fldCharType="begin"/>
            </w:r>
            <w:r>
              <w:rPr>
                <w:webHidden/>
              </w:rPr>
              <w:instrText>PAGEREF _Toc498606794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95">
            <w:r>
              <w:rPr>
                <w:webHidden/>
                <w:rStyle w:val="IndexLink"/>
              </w:rPr>
              <w:t>APPENDIX D: COVER SHEET INSTRUCTIONS AND SAMPLE</w:t>
            </w:r>
            <w:r>
              <w:rPr>
                <w:webHidden/>
              </w:rPr>
              <w:fldChar w:fldCharType="begin"/>
            </w:r>
            <w:r>
              <w:rPr>
                <w:webHidden/>
              </w:rPr>
              <w:instrText>PAGEREF _Toc498606795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6">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COVER SHEET INSTRUCTIONS</w:t>
            </w:r>
            <w:r>
              <w:rPr>
                <w:webHidden/>
              </w:rPr>
              <w:fldChar w:fldCharType="begin"/>
            </w:r>
            <w:r>
              <w:rPr>
                <w:webHidden/>
              </w:rPr>
              <w:instrText>PAGEREF _Toc498606796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7">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COVER SHEET SAMPLE</w:t>
            </w:r>
            <w:r>
              <w:rPr>
                <w:webHidden/>
              </w:rPr>
              <w:fldChar w:fldCharType="begin"/>
            </w:r>
            <w:r>
              <w:rPr>
                <w:webHidden/>
              </w:rPr>
              <w:instrText>PAGEREF _Toc498606797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798">
            <w:r>
              <w:rPr>
                <w:webHidden/>
                <w:rStyle w:val="IndexLink"/>
              </w:rPr>
              <w:t>APPENDIX E: NARRATIVE INSTRUCTIONS AND SAMPLE</w:t>
            </w:r>
            <w:r>
              <w:rPr>
                <w:webHidden/>
              </w:rPr>
              <w:fldChar w:fldCharType="begin"/>
            </w:r>
            <w:r>
              <w:rPr>
                <w:webHidden/>
              </w:rPr>
              <w:instrText>PAGEREF _Toc498606798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799">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NARRATIVE INSTRUCTIONS</w:t>
            </w:r>
            <w:r>
              <w:rPr>
                <w:webHidden/>
              </w:rPr>
              <w:fldChar w:fldCharType="begin"/>
            </w:r>
            <w:r>
              <w:rPr>
                <w:webHidden/>
              </w:rPr>
              <w:instrText>PAGEREF _Toc498606799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0">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NARRATIVE SAMPLE</w:t>
            </w:r>
            <w:r>
              <w:rPr>
                <w:webHidden/>
              </w:rPr>
              <w:fldChar w:fldCharType="begin"/>
            </w:r>
            <w:r>
              <w:rPr>
                <w:webHidden/>
              </w:rPr>
              <w:instrText>PAGEREF _Toc498606800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01">
            <w:r>
              <w:rPr>
                <w:webHidden/>
                <w:rStyle w:val="IndexLink"/>
              </w:rPr>
              <w:t>APPENDIX F:  ANNEX EXAMPLES</w:t>
            </w:r>
            <w:r>
              <w:rPr>
                <w:webHidden/>
              </w:rPr>
              <w:fldChar w:fldCharType="begin"/>
            </w:r>
            <w:r>
              <w:rPr>
                <w:webHidden/>
              </w:rPr>
              <w:instrText>PAGEREF _Toc498606801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2">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FORMATTING RULES CHANGES FROM MIL-STD-6040</w:t>
            </w:r>
            <w:r>
              <w:rPr>
                <w:webHidden/>
              </w:rPr>
              <w:fldChar w:fldCharType="begin"/>
            </w:r>
            <w:r>
              <w:rPr>
                <w:webHidden/>
              </w:rPr>
              <w:instrText>PAGEREF _Toc498606802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3">
            <w:r>
              <w:rPr>
                <w:webHidden/>
                <w:rStyle w:val="IndexLink"/>
                <w:rFonts w:eastAsia="Calibri"/>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MESSAGE FORMAT CHANGES</w:t>
            </w:r>
            <w:r>
              <w:rPr>
                <w:webHidden/>
              </w:rPr>
              <w:fldChar w:fldCharType="begin"/>
            </w:r>
            <w:r>
              <w:rPr>
                <w:webHidden/>
              </w:rPr>
              <w:instrText>PAGEREF _Toc498606803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4">
            <w:r>
              <w:rPr>
                <w:webHidden/>
                <w:rStyle w:val="IndexLink"/>
              </w:rPr>
              <w:t>2.1.</w:t>
            </w:r>
            <w:r>
              <w:rPr>
                <w:rStyle w:val="IndexLink"/>
                <w:rFonts w:eastAsia="" w:cs="" w:ascii="Calibri" w:hAnsi="Calibri" w:asciiTheme="minorHAnsi" w:cstheme="minorBidi" w:eastAsiaTheme="minorEastAsia" w:hAnsiTheme="minorHAnsi"/>
                <w:bCs w:val="false"/>
                <w:caps w:val="false"/>
                <w:smallCaps w:val="false"/>
              </w:rPr>
              <w:tab/>
            </w:r>
            <w:r>
              <w:rPr>
                <w:rStyle w:val="IndexLink"/>
              </w:rPr>
              <w:t>Sample 1 Message Format Change</w:t>
            </w:r>
            <w:r>
              <w:rPr>
                <w:webHidden/>
              </w:rPr>
              <w:fldChar w:fldCharType="begin"/>
            </w:r>
            <w:r>
              <w:rPr>
                <w:webHidden/>
              </w:rPr>
              <w:instrText>PAGEREF _Toc498606804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5">
            <w:r>
              <w:rPr>
                <w:webHidden/>
                <w:rStyle w:val="IndexLink"/>
              </w:rPr>
              <w:t>2.2.</w:t>
            </w:r>
            <w:r>
              <w:rPr>
                <w:rStyle w:val="IndexLink"/>
                <w:rFonts w:eastAsia="" w:cs="" w:ascii="Calibri" w:hAnsi="Calibri" w:asciiTheme="minorHAnsi" w:cstheme="minorBidi" w:eastAsiaTheme="minorEastAsia" w:hAnsiTheme="minorHAnsi"/>
                <w:bCs w:val="false"/>
                <w:caps w:val="false"/>
                <w:smallCaps w:val="false"/>
              </w:rPr>
              <w:tab/>
            </w:r>
            <w:r>
              <w:rPr>
                <w:rStyle w:val="IndexLink"/>
              </w:rPr>
              <w:t>Sample 2 CM Remark Change Only</w:t>
            </w:r>
            <w:r>
              <w:rPr>
                <w:webHidden/>
              </w:rPr>
              <w:fldChar w:fldCharType="begin"/>
            </w:r>
            <w:r>
              <w:rPr>
                <w:webHidden/>
              </w:rPr>
              <w:instrText>PAGEREF _Toc498606805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6">
            <w:r>
              <w:rPr>
                <w:webHidden/>
                <w:rStyle w:val="IndexLink"/>
              </w:rPr>
              <w:t>3.</w:t>
            </w:r>
            <w:r>
              <w:rPr>
                <w:rStyle w:val="IndexLink"/>
                <w:rFonts w:eastAsia="" w:cs="" w:ascii="Calibri" w:hAnsi="Calibri" w:asciiTheme="minorHAnsi" w:cstheme="minorBidi" w:eastAsiaTheme="minorEastAsia" w:hAnsiTheme="minorHAnsi"/>
                <w:bCs w:val="false"/>
                <w:caps w:val="false"/>
                <w:smallCaps w:val="false"/>
              </w:rPr>
              <w:tab/>
            </w:r>
            <w:r>
              <w:rPr>
                <w:rStyle w:val="IndexLink"/>
              </w:rPr>
              <w:t>SET FORMAT CHANGES</w:t>
            </w:r>
            <w:r>
              <w:rPr>
                <w:webHidden/>
              </w:rPr>
              <w:fldChar w:fldCharType="begin"/>
            </w:r>
            <w:r>
              <w:rPr>
                <w:webHidden/>
              </w:rPr>
              <w:instrText>PAGEREF _Toc498606806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7">
            <w:r>
              <w:rPr>
                <w:webHidden/>
                <w:rStyle w:val="IndexLink"/>
              </w:rPr>
              <w:t>3.1.</w:t>
            </w:r>
            <w:r>
              <w:rPr>
                <w:rStyle w:val="IndexLink"/>
                <w:rFonts w:eastAsia="" w:cs="" w:ascii="Calibri" w:hAnsi="Calibri" w:asciiTheme="minorHAnsi" w:cstheme="minorBidi" w:eastAsiaTheme="minorEastAsia" w:hAnsiTheme="minorHAnsi"/>
                <w:bCs w:val="false"/>
                <w:caps w:val="false"/>
                <w:smallCaps w:val="false"/>
              </w:rPr>
              <w:tab/>
            </w:r>
            <w:r>
              <w:rPr>
                <w:rStyle w:val="IndexLink"/>
              </w:rPr>
              <w:t>Sample 1 Set Format Change</w:t>
            </w:r>
            <w:r>
              <w:rPr>
                <w:webHidden/>
              </w:rPr>
              <w:fldChar w:fldCharType="begin"/>
            </w:r>
            <w:r>
              <w:rPr>
                <w:webHidden/>
              </w:rPr>
              <w:instrText>PAGEREF _Toc498606807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8">
            <w:r>
              <w:rPr>
                <w:webHidden/>
                <w:rStyle w:val="IndexLink"/>
              </w:rPr>
              <w:t>3.2.</w:t>
            </w:r>
            <w:r>
              <w:rPr>
                <w:rStyle w:val="IndexLink"/>
                <w:rFonts w:eastAsia="" w:cs="" w:ascii="Calibri" w:hAnsi="Calibri" w:asciiTheme="minorHAnsi" w:cstheme="minorBidi" w:eastAsiaTheme="minorEastAsia" w:hAnsiTheme="minorHAnsi"/>
                <w:bCs w:val="false"/>
                <w:caps w:val="false"/>
                <w:smallCaps w:val="false"/>
              </w:rPr>
              <w:tab/>
            </w:r>
            <w:r>
              <w:rPr>
                <w:rStyle w:val="IndexLink"/>
              </w:rPr>
              <w:t>Sample 2 Set CM Remark Change Only</w:t>
            </w:r>
            <w:r>
              <w:rPr>
                <w:webHidden/>
              </w:rPr>
              <w:fldChar w:fldCharType="begin"/>
            </w:r>
            <w:r>
              <w:rPr>
                <w:webHidden/>
              </w:rPr>
              <w:instrText>PAGEREF _Toc498606808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09">
            <w:r>
              <w:rPr>
                <w:webHidden/>
                <w:rStyle w:val="IndexLink"/>
                <w:rFonts w:eastAsia="Calibri"/>
              </w:rPr>
              <w:t>4.</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rPr>
              <w:t>FIELD FORMAT CHANGE</w:t>
            </w:r>
            <w:r>
              <w:rPr>
                <w:webHidden/>
              </w:rPr>
              <w:fldChar w:fldCharType="begin"/>
            </w:r>
            <w:r>
              <w:rPr>
                <w:webHidden/>
              </w:rPr>
              <w:instrText>PAGEREF _Toc498606809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0">
            <w:r>
              <w:rPr>
                <w:webHidden/>
                <w:rStyle w:val="IndexLink"/>
                <w:rFonts w:eastAsia="Calibri" w:eastAsiaTheme="minorHAnsi"/>
              </w:rPr>
              <w:t>4.1.</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eastAsiaTheme="minorHAnsi"/>
              </w:rPr>
              <w:t>Sample 1 FFIRN Change</w:t>
            </w:r>
            <w:r>
              <w:rPr>
                <w:webHidden/>
              </w:rPr>
              <w:fldChar w:fldCharType="begin"/>
            </w:r>
            <w:r>
              <w:rPr>
                <w:webHidden/>
              </w:rPr>
              <w:instrText>PAGEREF _Toc498606810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1">
            <w:r>
              <w:rPr>
                <w:webHidden/>
                <w:rStyle w:val="IndexLink"/>
                <w:rFonts w:eastAsia="Calibri" w:eastAsiaTheme="minorHAnsi"/>
              </w:rPr>
              <w:t>4.2.</w:t>
            </w:r>
            <w:r>
              <w:rPr>
                <w:rStyle w:val="IndexLink"/>
                <w:rFonts w:eastAsia="" w:cs="" w:ascii="Calibri" w:hAnsi="Calibri" w:asciiTheme="minorHAnsi" w:cstheme="minorBidi" w:eastAsiaTheme="minorEastAsia" w:hAnsiTheme="minorHAnsi"/>
                <w:bCs w:val="false"/>
                <w:caps w:val="false"/>
                <w:smallCaps w:val="false"/>
              </w:rPr>
              <w:tab/>
            </w:r>
            <w:r>
              <w:rPr>
                <w:rStyle w:val="IndexLink"/>
                <w:rFonts w:eastAsia="Calibri" w:eastAsiaTheme="minorHAnsi"/>
              </w:rPr>
              <w:t>Sample 2 FUD Change</w:t>
            </w:r>
            <w:r>
              <w:rPr>
                <w:webHidden/>
              </w:rPr>
              <w:fldChar w:fldCharType="begin"/>
            </w:r>
            <w:r>
              <w:rPr>
                <w:webHidden/>
              </w:rPr>
              <w:instrText>PAGEREF _Toc498606811 \h</w:instrText>
            </w:r>
            <w:r>
              <w:rPr>
                <w:webHidden/>
              </w:rPr>
              <w:fldChar w:fldCharType="separate"/>
            </w:r>
            <w:r>
              <w:rPr>
                <w:rStyle w:val="IndexLink"/>
                <w:vanish w:val="false"/>
              </w:rPr>
              <w:tab/>
              <w:t>25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2">
            <w:r>
              <w:rPr>
                <w:webHidden/>
                <w:rStyle w:val="IndexLink"/>
              </w:rPr>
              <w:t>4.3.</w:t>
            </w:r>
            <w:r>
              <w:rPr>
                <w:rStyle w:val="IndexLink"/>
                <w:rFonts w:eastAsia="" w:cs="" w:ascii="Calibri" w:hAnsi="Calibri" w:asciiTheme="minorHAnsi" w:cstheme="minorBidi" w:eastAsiaTheme="minorEastAsia" w:hAnsiTheme="minorHAnsi"/>
                <w:bCs w:val="false"/>
                <w:caps w:val="false"/>
                <w:smallCaps w:val="false"/>
              </w:rPr>
              <w:tab/>
            </w:r>
            <w:r>
              <w:rPr>
                <w:rStyle w:val="IndexLink"/>
              </w:rPr>
              <w:t>Sample 3 FUD Change to an Enumerated List</w:t>
            </w:r>
            <w:r>
              <w:rPr>
                <w:webHidden/>
              </w:rPr>
              <w:fldChar w:fldCharType="begin"/>
            </w:r>
            <w:r>
              <w:rPr>
                <w:webHidden/>
              </w:rPr>
              <w:instrText>PAGEREF _Toc498606812 \h</w:instrText>
            </w:r>
            <w:r>
              <w:rPr>
                <w:webHidden/>
              </w:rPr>
              <w:fldChar w:fldCharType="separate"/>
            </w:r>
            <w:r>
              <w:rPr>
                <w:rStyle w:val="IndexLink"/>
                <w:vanish w:val="false"/>
              </w:rPr>
              <w:tab/>
              <w:t>25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3">
            <w:r>
              <w:rPr>
                <w:webHidden/>
                <w:rStyle w:val="IndexLink"/>
              </w:rPr>
              <w:t>5.</w:t>
            </w:r>
            <w:r>
              <w:rPr>
                <w:rStyle w:val="IndexLink"/>
                <w:rFonts w:eastAsia="" w:cs="" w:ascii="Calibri" w:hAnsi="Calibri" w:asciiTheme="minorHAnsi" w:cstheme="minorBidi" w:eastAsiaTheme="minorEastAsia" w:hAnsiTheme="minorHAnsi"/>
                <w:bCs w:val="false"/>
                <w:caps w:val="false"/>
                <w:smallCaps w:val="false"/>
              </w:rPr>
              <w:tab/>
            </w:r>
            <w:r>
              <w:rPr>
                <w:rStyle w:val="IndexLink"/>
              </w:rPr>
              <w:t>REPOSITORY OF USMTF PROGRAM ITEMS CHANGES:</w:t>
            </w:r>
            <w:r>
              <w:rPr>
                <w:webHidden/>
              </w:rPr>
              <w:fldChar w:fldCharType="begin"/>
            </w:r>
            <w:r>
              <w:rPr>
                <w:webHidden/>
              </w:rPr>
              <w:instrText>PAGEREF _Toc498606813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4">
            <w:r>
              <w:rPr>
                <w:webHidden/>
                <w:rStyle w:val="IndexLink"/>
              </w:rPr>
              <w:t>6.</w:t>
            </w:r>
            <w:r>
              <w:rPr>
                <w:rStyle w:val="IndexLink"/>
                <w:rFonts w:eastAsia="" w:cs="" w:ascii="Calibri" w:hAnsi="Calibri" w:asciiTheme="minorHAnsi" w:cstheme="minorBidi" w:eastAsiaTheme="minorEastAsia" w:hAnsiTheme="minorHAnsi"/>
                <w:bCs w:val="false"/>
                <w:caps w:val="false"/>
                <w:smallCaps w:val="false"/>
              </w:rPr>
              <w:tab/>
            </w:r>
            <w:r>
              <w:rPr>
                <w:rStyle w:val="IndexLink"/>
              </w:rPr>
              <w:t>VOICE MESSAGE TEMPLATE CHANGES:</w:t>
            </w:r>
            <w:r>
              <w:rPr>
                <w:webHidden/>
              </w:rPr>
              <w:fldChar w:fldCharType="begin"/>
            </w:r>
            <w:r>
              <w:rPr>
                <w:webHidden/>
              </w:rPr>
              <w:instrText>PAGEREF _Toc498606814 \h</w:instrText>
            </w:r>
            <w:r>
              <w:rPr>
                <w:webHidden/>
              </w:rPr>
              <w:fldChar w:fldCharType="separate"/>
            </w:r>
            <w:r>
              <w:rPr>
                <w:rStyle w:val="IndexLink"/>
                <w:vanish w:val="false"/>
              </w:rPr>
              <w:tab/>
              <w:t>27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15">
            <w:r>
              <w:rPr>
                <w:webHidden/>
                <w:rStyle w:val="IndexLink"/>
              </w:rPr>
              <w:t>APPENDIX G: EVALUATION INSTRUCTIONS AND SAMPLE</w:t>
            </w:r>
            <w:r>
              <w:rPr>
                <w:webHidden/>
              </w:rPr>
              <w:fldChar w:fldCharType="begin"/>
            </w:r>
            <w:r>
              <w:rPr>
                <w:webHidden/>
              </w:rPr>
              <w:instrText>PAGEREF _Toc498606815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6">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EVALUATION INSTRUCTIONS</w:t>
            </w:r>
            <w:r>
              <w:rPr>
                <w:webHidden/>
              </w:rPr>
              <w:fldChar w:fldCharType="begin"/>
            </w:r>
            <w:r>
              <w:rPr>
                <w:webHidden/>
              </w:rPr>
              <w:instrText>PAGEREF _Toc498606816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7">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ICP EVALUATION SAMPLE</w:t>
            </w:r>
            <w:r>
              <w:rPr>
                <w:webHidden/>
              </w:rPr>
              <w:fldChar w:fldCharType="begin"/>
            </w:r>
            <w:r>
              <w:rPr>
                <w:webHidden/>
              </w:rPr>
              <w:instrText>PAGEREF _Toc498606817 \h</w:instrText>
            </w:r>
            <w:r>
              <w:rPr>
                <w:webHidden/>
              </w:rPr>
              <w:fldChar w:fldCharType="separate"/>
            </w:r>
            <w:r>
              <w:rPr>
                <w:rStyle w:val="IndexLink"/>
                <w:vanish w:val="false"/>
              </w:rPr>
              <w:tab/>
              <w:t>30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18">
            <w:r>
              <w:rPr>
                <w:webHidden/>
                <w:rStyle w:val="IndexLink"/>
              </w:rPr>
              <w:t>APPENDIX H: ICP CONSOLIDATED EVALUATION INSTRUCTIONS AND SAMPLE</w:t>
            </w:r>
            <w:r>
              <w:rPr>
                <w:webHidden/>
              </w:rPr>
              <w:fldChar w:fldCharType="begin"/>
            </w:r>
            <w:r>
              <w:rPr>
                <w:webHidden/>
              </w:rPr>
              <w:instrText>PAGEREF _Toc498606818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19">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CONSOLIDATED EVALUATION INSTRUCTIONS</w:t>
            </w:r>
            <w:r>
              <w:rPr>
                <w:webHidden/>
              </w:rPr>
              <w:fldChar w:fldCharType="begin"/>
            </w:r>
            <w:r>
              <w:rPr>
                <w:webHidden/>
              </w:rPr>
              <w:instrText>PAGEREF _Toc498606819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0">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CONSOLIDATED EVALUATION SAMPLE</w:t>
            </w:r>
            <w:r>
              <w:rPr>
                <w:webHidden/>
              </w:rPr>
              <w:fldChar w:fldCharType="begin"/>
            </w:r>
            <w:r>
              <w:rPr>
                <w:webHidden/>
              </w:rPr>
              <w:instrText>PAGEREF _Toc498606820 \h</w:instrText>
            </w:r>
            <w:r>
              <w:rPr>
                <w:webHidden/>
              </w:rPr>
              <w:fldChar w:fldCharType="separate"/>
            </w:r>
            <w:r>
              <w:rPr>
                <w:rStyle w:val="IndexLink"/>
                <w:vanish w:val="false"/>
              </w:rPr>
              <w:tab/>
              <w:t>33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21">
            <w:r>
              <w:rPr>
                <w:webHidden/>
                <w:rStyle w:val="IndexLink"/>
              </w:rPr>
              <w:t>APPENDIX I: CONFIGURATION CONTROL BOARD DIRECTIVE (CCBD) INSTRUCTIONS AND SAMPLE</w:t>
            </w:r>
            <w:r>
              <w:rPr>
                <w:rStyle w:val="IndexLink"/>
                <w:vanish w:val="false"/>
              </w:rPr>
              <w:tab/>
            </w:r>
            <w:ins w:id="3" w:author="Forbes, Jeffery C (Jeff) CIV DISA EE (US)" w:date="2018-03-08T13:42:00Z">
              <w:r>
                <w:rPr>
                  <w:rStyle w:val="IndexLink"/>
                  <w:vanish w:val="false"/>
                </w:rPr>
                <w:t>36</w:t>
              </w:r>
            </w:ins>
            <w:del w:id="4" w:author="Forbes, Jeffery C (Jeff) CIV DISA EE (US)" w:date="2018-03-08T13:38:00Z">
              <w:r>
                <w:rPr>
                  <w:webHidden/>
                </w:rPr>
                <w:fldChar w:fldCharType="begin"/>
              </w:r>
              <w:r>
                <w:rPr>
                  <w:webHidden/>
                </w:rPr>
                <w:instrText>PAGEREF _Toc498606821 \h</w:instrText>
              </w:r>
              <w:r>
                <w:rPr>
                  <w:webHidden/>
                </w:rPr>
                <w:fldChar w:fldCharType="separate"/>
              </w:r>
              <w:r>
                <w:rPr>
                  <w:rStyle w:val="IndexLink"/>
                  <w:vanish w:val="false"/>
                </w:rPr>
                <w:delText>35</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2">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CCBD INSTRUCTIONS</w:t>
            </w:r>
            <w:r>
              <w:rPr>
                <w:rStyle w:val="IndexLink"/>
                <w:vanish w:val="false"/>
              </w:rPr>
              <w:tab/>
            </w:r>
            <w:ins w:id="5" w:author="Forbes, Jeffery C (Jeff) CIV DISA EE (US)" w:date="2018-03-08T13:42:00Z">
              <w:r>
                <w:rPr>
                  <w:rStyle w:val="IndexLink"/>
                  <w:vanish w:val="false"/>
                </w:rPr>
                <w:t>36</w:t>
              </w:r>
            </w:ins>
            <w:del w:id="6" w:author="Forbes, Jeffery C (Jeff) CIV DISA EE (US)" w:date="2018-03-08T13:38:00Z">
              <w:r>
                <w:rPr>
                  <w:webHidden/>
                </w:rPr>
                <w:fldChar w:fldCharType="begin"/>
              </w:r>
              <w:r>
                <w:rPr>
                  <w:webHidden/>
                </w:rPr>
                <w:instrText>PAGEREF _Toc498606822 \h</w:instrText>
              </w:r>
              <w:r>
                <w:rPr>
                  <w:webHidden/>
                </w:rPr>
                <w:fldChar w:fldCharType="separate"/>
              </w:r>
              <w:r>
                <w:rPr>
                  <w:rStyle w:val="IndexLink"/>
                  <w:vanish w:val="false"/>
                </w:rPr>
                <w:delText>35</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3">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CCBD SAMPLE</w:t>
            </w:r>
            <w:r>
              <w:rPr>
                <w:rStyle w:val="IndexLink"/>
                <w:vanish w:val="false"/>
              </w:rPr>
              <w:tab/>
            </w:r>
            <w:ins w:id="7" w:author="Forbes, Jeffery C (Jeff) CIV DISA EE (US)" w:date="2018-03-08T13:42:00Z">
              <w:r>
                <w:rPr>
                  <w:rStyle w:val="IndexLink"/>
                  <w:vanish w:val="false"/>
                </w:rPr>
                <w:t>37</w:t>
              </w:r>
            </w:ins>
            <w:del w:id="8" w:author="Forbes, Jeffery C (Jeff) CIV DISA EE (US)" w:date="2018-03-08T13:38:00Z">
              <w:r>
                <w:rPr>
                  <w:webHidden/>
                </w:rPr>
                <w:fldChar w:fldCharType="begin"/>
              </w:r>
              <w:r>
                <w:rPr>
                  <w:webHidden/>
                </w:rPr>
                <w:instrText>PAGEREF _Toc498606823 \h</w:instrText>
              </w:r>
              <w:r>
                <w:rPr>
                  <w:webHidden/>
                </w:rPr>
                <w:fldChar w:fldCharType="separate"/>
              </w:r>
              <w:r>
                <w:rPr>
                  <w:rStyle w:val="IndexLink"/>
                  <w:vanish w:val="false"/>
                </w:rPr>
                <w:delText>36</w:delText>
              </w:r>
            </w:del>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24">
            <w:r>
              <w:rPr>
                <w:webHidden/>
                <w:rStyle w:val="IndexLink"/>
              </w:rPr>
              <w:t>APPENDIX J: ACRONYMS AND TERMS</w:t>
            </w:r>
            <w:r>
              <w:rPr>
                <w:rStyle w:val="IndexLink"/>
                <w:vanish w:val="false"/>
              </w:rPr>
              <w:tab/>
            </w:r>
            <w:ins w:id="9" w:author="Forbes, Jeffery C (Jeff) CIV DISA EE (US)" w:date="2018-03-08T13:42:00Z">
              <w:r>
                <w:rPr>
                  <w:rStyle w:val="IndexLink"/>
                  <w:vanish w:val="false"/>
                </w:rPr>
                <w:t>38</w:t>
              </w:r>
            </w:ins>
            <w:del w:id="10" w:author="Forbes, Jeffery C (Jeff) CIV DISA EE (US)" w:date="2018-03-08T13:38:00Z">
              <w:r>
                <w:rPr>
                  <w:webHidden/>
                </w:rPr>
                <w:fldChar w:fldCharType="begin"/>
              </w:r>
              <w:r>
                <w:rPr>
                  <w:webHidden/>
                </w:rPr>
                <w:instrText>PAGEREF _Toc498606824 \h</w:instrText>
              </w:r>
              <w:r>
                <w:rPr>
                  <w:webHidden/>
                </w:rPr>
                <w:fldChar w:fldCharType="separate"/>
              </w:r>
              <w:r>
                <w:rPr>
                  <w:rStyle w:val="IndexLink"/>
                  <w:vanish w:val="false"/>
                </w:rPr>
                <w:delText>32</w:delText>
              </w:r>
            </w:del>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rPr>
          </w:pPr>
          <w:hyperlink w:anchor="_Toc498606825">
            <w:r>
              <w:rPr>
                <w:webHidden/>
                <w:rStyle w:val="IndexLink"/>
              </w:rPr>
              <w:t>APPENDIX K: REFERENCES</w:t>
            </w:r>
            <w:r>
              <w:rPr>
                <w:rStyle w:val="IndexLink"/>
                <w:vanish w:val="false"/>
              </w:rPr>
              <w:tab/>
            </w:r>
            <w:ins w:id="11" w:author="Forbes, Jeffery C (Jeff) CIV DISA EE (US)" w:date="2018-03-08T13:42:00Z">
              <w:r>
                <w:rPr>
                  <w:rStyle w:val="IndexLink"/>
                  <w:vanish w:val="false"/>
                </w:rPr>
                <w:t>39</w:t>
              </w:r>
            </w:ins>
            <w:del w:id="12" w:author="Forbes, Jeffery C (Jeff) CIV DISA EE (US)" w:date="2018-03-08T13:38:00Z">
              <w:r>
                <w:rPr>
                  <w:webHidden/>
                </w:rPr>
                <w:fldChar w:fldCharType="begin"/>
              </w:r>
              <w:r>
                <w:rPr>
                  <w:webHidden/>
                </w:rPr>
                <w:instrText>PAGEREF _Toc498606825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6">
            <w:r>
              <w:rPr>
                <w:webHidden/>
                <w:rStyle w:val="IndexLink"/>
              </w:rPr>
              <w:t>1.</w:t>
            </w:r>
            <w:r>
              <w:rPr>
                <w:rStyle w:val="IndexLink"/>
                <w:rFonts w:eastAsia="" w:cs="" w:ascii="Calibri" w:hAnsi="Calibri" w:asciiTheme="minorHAnsi" w:cstheme="minorBidi" w:eastAsiaTheme="minorEastAsia" w:hAnsiTheme="minorHAnsi"/>
                <w:bCs w:val="false"/>
                <w:caps w:val="false"/>
                <w:smallCaps w:val="false"/>
              </w:rPr>
              <w:tab/>
            </w:r>
            <w:r>
              <w:rPr>
                <w:rStyle w:val="IndexLink"/>
              </w:rPr>
              <w:t>CJCS GUIDANCE</w:t>
            </w:r>
            <w:r>
              <w:rPr>
                <w:rStyle w:val="IndexLink"/>
                <w:vanish w:val="false"/>
              </w:rPr>
              <w:tab/>
            </w:r>
            <w:ins w:id="13" w:author="Forbes, Jeffery C (Jeff) CIV DISA EE (US)" w:date="2018-03-08T13:42:00Z">
              <w:r>
                <w:rPr>
                  <w:rStyle w:val="IndexLink"/>
                  <w:vanish w:val="false"/>
                </w:rPr>
                <w:t>39</w:t>
              </w:r>
            </w:ins>
            <w:del w:id="14" w:author="Forbes, Jeffery C (Jeff) CIV DISA EE (US)" w:date="2018-03-08T13:38:00Z">
              <w:r>
                <w:rPr>
                  <w:webHidden/>
                </w:rPr>
                <w:fldChar w:fldCharType="begin"/>
              </w:r>
              <w:r>
                <w:rPr>
                  <w:webHidden/>
                </w:rPr>
                <w:instrText>PAGEREF _Toc498606826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7">
            <w:r>
              <w:rPr>
                <w:webHidden/>
                <w:rStyle w:val="IndexLink"/>
              </w:rPr>
              <w:t>2.</w:t>
            </w:r>
            <w:r>
              <w:rPr>
                <w:rStyle w:val="IndexLink"/>
                <w:rFonts w:eastAsia="" w:cs="" w:ascii="Calibri" w:hAnsi="Calibri" w:asciiTheme="minorHAnsi" w:cstheme="minorBidi" w:eastAsiaTheme="minorEastAsia" w:hAnsiTheme="minorHAnsi"/>
                <w:bCs w:val="false"/>
                <w:caps w:val="false"/>
                <w:smallCaps w:val="false"/>
              </w:rPr>
              <w:tab/>
            </w:r>
            <w:r>
              <w:rPr>
                <w:rStyle w:val="IndexLink"/>
              </w:rPr>
              <w:t>DOD DIRECTIVES</w:t>
            </w:r>
            <w:r>
              <w:rPr>
                <w:rStyle w:val="IndexLink"/>
                <w:vanish w:val="false"/>
              </w:rPr>
              <w:tab/>
            </w:r>
            <w:ins w:id="15" w:author="Forbes, Jeffery C (Jeff) CIV DISA EE (US)" w:date="2018-03-08T13:42:00Z">
              <w:r>
                <w:rPr>
                  <w:rStyle w:val="IndexLink"/>
                  <w:vanish w:val="false"/>
                </w:rPr>
                <w:t>39</w:t>
              </w:r>
            </w:ins>
            <w:del w:id="16" w:author="Forbes, Jeffery C (Jeff) CIV DISA EE (US)" w:date="2018-03-08T13:38:00Z">
              <w:r>
                <w:rPr>
                  <w:webHidden/>
                </w:rPr>
                <w:fldChar w:fldCharType="begin"/>
              </w:r>
              <w:r>
                <w:rPr>
                  <w:webHidden/>
                </w:rPr>
                <w:instrText>PAGEREF _Toc498606827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8">
            <w:r>
              <w:rPr>
                <w:webHidden/>
                <w:rStyle w:val="IndexLink"/>
              </w:rPr>
              <w:t>3.</w:t>
            </w:r>
            <w:r>
              <w:rPr>
                <w:rStyle w:val="IndexLink"/>
                <w:rFonts w:eastAsia="" w:cs="" w:ascii="Calibri" w:hAnsi="Calibri" w:asciiTheme="minorHAnsi" w:cstheme="minorBidi" w:eastAsiaTheme="minorEastAsia" w:hAnsiTheme="minorHAnsi"/>
                <w:bCs w:val="false"/>
                <w:caps w:val="false"/>
                <w:smallCaps w:val="false"/>
              </w:rPr>
              <w:tab/>
            </w:r>
            <w:r>
              <w:rPr>
                <w:rStyle w:val="IndexLink"/>
              </w:rPr>
              <w:t>DOD INSTRUCTIONS</w:t>
            </w:r>
            <w:r>
              <w:rPr>
                <w:rStyle w:val="IndexLink"/>
                <w:vanish w:val="false"/>
              </w:rPr>
              <w:tab/>
            </w:r>
            <w:ins w:id="17" w:author="Forbes, Jeffery C (Jeff) CIV DISA EE (US)" w:date="2018-03-08T13:42:00Z">
              <w:r>
                <w:rPr>
                  <w:rStyle w:val="IndexLink"/>
                  <w:vanish w:val="false"/>
                </w:rPr>
                <w:t>39</w:t>
              </w:r>
            </w:ins>
            <w:del w:id="18" w:author="Forbes, Jeffery C (Jeff) CIV DISA EE (US)" w:date="2018-03-08T13:38:00Z">
              <w:r>
                <w:rPr>
                  <w:webHidden/>
                </w:rPr>
                <w:fldChar w:fldCharType="begin"/>
              </w:r>
              <w:r>
                <w:rPr>
                  <w:webHidden/>
                </w:rPr>
                <w:instrText>PAGEREF _Toc498606828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29">
            <w:r>
              <w:rPr>
                <w:webHidden/>
                <w:rStyle w:val="IndexLink"/>
              </w:rPr>
              <w:t>4.</w:t>
            </w:r>
            <w:r>
              <w:rPr>
                <w:rStyle w:val="IndexLink"/>
                <w:rFonts w:eastAsia="" w:cs="" w:ascii="Calibri" w:hAnsi="Calibri" w:asciiTheme="minorHAnsi" w:cstheme="minorBidi" w:eastAsiaTheme="minorEastAsia" w:hAnsiTheme="minorHAnsi"/>
                <w:bCs w:val="false"/>
                <w:caps w:val="false"/>
                <w:smallCaps w:val="false"/>
              </w:rPr>
              <w:tab/>
            </w:r>
            <w:r>
              <w:rPr>
                <w:rStyle w:val="IndexLink"/>
              </w:rPr>
              <w:t>JOINT PUBLICATIONS</w:t>
            </w:r>
            <w:r>
              <w:rPr>
                <w:rStyle w:val="IndexLink"/>
                <w:vanish w:val="false"/>
              </w:rPr>
              <w:tab/>
            </w:r>
            <w:ins w:id="19" w:author="Forbes, Jeffery C (Jeff) CIV DISA EE (US)" w:date="2018-03-08T13:42:00Z">
              <w:r>
                <w:rPr>
                  <w:rStyle w:val="IndexLink"/>
                  <w:vanish w:val="false"/>
                </w:rPr>
                <w:t>39</w:t>
              </w:r>
            </w:ins>
            <w:del w:id="20" w:author="Forbes, Jeffery C (Jeff) CIV DISA EE (US)" w:date="2018-03-08T13:38:00Z">
              <w:r>
                <w:rPr>
                  <w:webHidden/>
                </w:rPr>
                <w:fldChar w:fldCharType="begin"/>
              </w:r>
              <w:r>
                <w:rPr>
                  <w:webHidden/>
                </w:rPr>
                <w:instrText>PAGEREF _Toc498606829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30">
            <w:r>
              <w:rPr>
                <w:webHidden/>
                <w:rStyle w:val="IndexLink"/>
              </w:rPr>
              <w:t>5.</w:t>
            </w:r>
            <w:r>
              <w:rPr>
                <w:rStyle w:val="IndexLink"/>
                <w:rFonts w:eastAsia="" w:cs="" w:ascii="Calibri" w:hAnsi="Calibri" w:asciiTheme="minorHAnsi" w:cstheme="minorBidi" w:eastAsiaTheme="minorEastAsia" w:hAnsiTheme="minorHAnsi"/>
                <w:bCs w:val="false"/>
                <w:caps w:val="false"/>
                <w:smallCaps w:val="false"/>
              </w:rPr>
              <w:tab/>
            </w:r>
            <w:r>
              <w:rPr>
                <w:rStyle w:val="IndexLink"/>
              </w:rPr>
              <w:t>MILITARY STANDARDS</w:t>
            </w:r>
            <w:r>
              <w:rPr>
                <w:rStyle w:val="IndexLink"/>
                <w:vanish w:val="false"/>
              </w:rPr>
              <w:tab/>
            </w:r>
            <w:ins w:id="21" w:author="Forbes, Jeffery C (Jeff) CIV DISA EE (US)" w:date="2018-03-08T13:42:00Z">
              <w:r>
                <w:rPr>
                  <w:rStyle w:val="IndexLink"/>
                  <w:vanish w:val="false"/>
                </w:rPr>
                <w:t>39</w:t>
              </w:r>
            </w:ins>
            <w:del w:id="22" w:author="Forbes, Jeffery C (Jeff) CIV DISA EE (US)" w:date="2018-03-08T13:38:00Z">
              <w:r>
                <w:rPr>
                  <w:webHidden/>
                </w:rPr>
                <w:fldChar w:fldCharType="begin"/>
              </w:r>
              <w:r>
                <w:rPr>
                  <w:webHidden/>
                </w:rPr>
                <w:instrText>PAGEREF _Toc498606830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31">
            <w:r>
              <w:rPr>
                <w:webHidden/>
                <w:rStyle w:val="IndexLink"/>
              </w:rPr>
              <w:t>6.</w:t>
            </w:r>
            <w:r>
              <w:rPr>
                <w:rStyle w:val="IndexLink"/>
                <w:rFonts w:eastAsia="" w:cs="" w:ascii="Calibri" w:hAnsi="Calibri" w:asciiTheme="minorHAnsi" w:cstheme="minorBidi" w:eastAsiaTheme="minorEastAsia" w:hAnsiTheme="minorHAnsi"/>
                <w:bCs w:val="false"/>
                <w:caps w:val="false"/>
                <w:smallCaps w:val="false"/>
              </w:rPr>
              <w:tab/>
            </w:r>
            <w:r>
              <w:rPr>
                <w:rStyle w:val="IndexLink"/>
              </w:rPr>
              <w:t>DISA PUBLICATIONS</w:t>
            </w:r>
            <w:r>
              <w:rPr>
                <w:rStyle w:val="IndexLink"/>
                <w:vanish w:val="false"/>
              </w:rPr>
              <w:tab/>
            </w:r>
            <w:ins w:id="23" w:author="Forbes, Jeffery C (Jeff) CIV DISA EE (US)" w:date="2018-03-08T13:42:00Z">
              <w:r>
                <w:rPr>
                  <w:rStyle w:val="IndexLink"/>
                  <w:vanish w:val="false"/>
                </w:rPr>
                <w:t>39</w:t>
              </w:r>
            </w:ins>
            <w:del w:id="24" w:author="Forbes, Jeffery C (Jeff) CIV DISA EE (US)" w:date="2018-03-08T13:38:00Z">
              <w:r>
                <w:rPr>
                  <w:webHidden/>
                </w:rPr>
                <w:fldChar w:fldCharType="begin"/>
              </w:r>
              <w:r>
                <w:rPr>
                  <w:webHidden/>
                </w:rPr>
                <w:instrText>PAGEREF _Toc498606831 \h</w:instrText>
              </w:r>
              <w:r>
                <w:rPr>
                  <w:webHidden/>
                </w:rPr>
                <w:fldChar w:fldCharType="separate"/>
              </w:r>
              <w:r>
                <w:rPr>
                  <w:rStyle w:val="IndexLink"/>
                  <w:vanish w:val="false"/>
                </w:rPr>
                <w:delText>33</w:delText>
              </w:r>
            </w:del>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Cs w:val="false"/>
              <w:caps w:val="false"/>
              <w:smallCaps w:val="false"/>
            </w:rPr>
          </w:pPr>
          <w:hyperlink w:anchor="_Toc498606832">
            <w:r>
              <w:rPr>
                <w:webHidden/>
                <w:rStyle w:val="IndexLink"/>
              </w:rPr>
              <w:t>7.</w:t>
            </w:r>
            <w:r>
              <w:rPr>
                <w:rStyle w:val="IndexLink"/>
                <w:rFonts w:eastAsia="" w:cs="" w:ascii="Calibri" w:hAnsi="Calibri" w:asciiTheme="minorHAnsi" w:cstheme="minorBidi" w:eastAsiaTheme="minorEastAsia" w:hAnsiTheme="minorHAnsi"/>
                <w:bCs w:val="false"/>
                <w:caps w:val="false"/>
                <w:smallCaps w:val="false"/>
              </w:rPr>
              <w:tab/>
            </w:r>
            <w:r>
              <w:rPr>
                <w:rStyle w:val="IndexLink"/>
              </w:rPr>
              <w:t>ALLIED PUBLICATIONS</w:t>
            </w:r>
            <w:r>
              <w:rPr>
                <w:rStyle w:val="IndexLink"/>
                <w:vanish w:val="false"/>
              </w:rPr>
              <w:tab/>
            </w:r>
            <w:ins w:id="25" w:author="Forbes, Jeffery C (Jeff) CIV DISA EE (US)" w:date="2018-03-08T13:42:00Z">
              <w:r>
                <w:rPr>
                  <w:rStyle w:val="IndexLink"/>
                  <w:vanish w:val="false"/>
                </w:rPr>
                <w:t>40</w:t>
              </w:r>
            </w:ins>
            <w:del w:id="26" w:author="Forbes, Jeffery C (Jeff) CIV DISA EE (US)" w:date="2018-03-08T13:38:00Z">
              <w:r>
                <w:rPr>
                  <w:webHidden/>
                </w:rPr>
                <w:fldChar w:fldCharType="begin"/>
              </w:r>
              <w:r>
                <w:rPr>
                  <w:webHidden/>
                </w:rPr>
                <w:instrText>PAGEREF _Toc498606832 \h</w:instrText>
              </w:r>
              <w:r>
                <w:rPr>
                  <w:webHidden/>
                </w:rPr>
                <w:fldChar w:fldCharType="separate"/>
              </w:r>
              <w:r>
                <w:rPr>
                  <w:rStyle w:val="IndexLink"/>
                  <w:vanish w:val="false"/>
                </w:rPr>
                <w:delText>34</w:delText>
              </w:r>
            </w:del>
            <w:r>
              <w:rPr>
                <w:webHidden/>
              </w:rPr>
              <w:fldChar w:fldCharType="end"/>
            </w:r>
          </w:hyperlink>
        </w:p>
        <w:p>
          <w:pPr>
            <w:pStyle w:val="Normal"/>
            <w:rPr/>
          </w:pPr>
          <w:r>
            <w:rPr/>
          </w:r>
          <w:r>
            <w:fldChar w:fldCharType="end"/>
          </w:r>
        </w:p>
      </w:sdtContent>
    </w:sdt>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sectPr>
          <w:headerReference w:type="default" r:id="rId6"/>
          <w:footerReference w:type="default" r:id="rId7"/>
          <w:type w:val="nextPage"/>
          <w:pgSz w:w="12240" w:h="15840"/>
          <w:pgMar w:left="1440" w:right="1440" w:header="720" w:top="1008" w:footer="720" w:bottom="1008" w:gutter="0"/>
          <w:pgNumType w:start="2" w:fmt="lowerRoman"/>
          <w:formProt w:val="false"/>
          <w:textDirection w:val="lrTb"/>
          <w:docGrid w:type="default" w:linePitch="326" w:charSpace="0"/>
        </w:sectPr>
        <w:pStyle w:val="Normal"/>
        <w:rPr>
          <w:b/>
          <w:b/>
        </w:rPr>
      </w:pPr>
      <w:r>
        <w:rPr>
          <w:b/>
        </w:rPr>
      </w:r>
    </w:p>
    <w:p>
      <w:pPr>
        <w:pStyle w:val="Heading1"/>
        <w:numPr>
          <w:ilvl w:val="0"/>
          <w:numId w:val="2"/>
        </w:numPr>
        <w:tabs>
          <w:tab w:val="left" w:pos="360" w:leader="none"/>
        </w:tabs>
        <w:ind w:left="0" w:hanging="0"/>
        <w:rPr>
          <w:rFonts w:cs="Times New Roman"/>
          <w:szCs w:val="24"/>
          <w:u w:val="none"/>
        </w:rPr>
      </w:pPr>
      <w:bookmarkStart w:id="1" w:name="_Toc498606749"/>
      <w:bookmarkStart w:id="2" w:name="_Toc458170334"/>
      <w:bookmarkEnd w:id="1"/>
      <w:bookmarkEnd w:id="2"/>
      <w:r>
        <w:rPr>
          <w:rStyle w:val="Heading3Char"/>
          <w:u w:val="none"/>
        </w:rPr>
        <w:t>CONFIGURATION MANAGEMENT OF USMTF</w:t>
      </w:r>
    </w:p>
    <w:p>
      <w:pPr>
        <w:pStyle w:val="Normal"/>
        <w:rPr/>
      </w:pPr>
      <w:r>
        <w:rPr/>
      </w:r>
    </w:p>
    <w:p>
      <w:pPr>
        <w:pStyle w:val="Heading2"/>
        <w:numPr>
          <w:ilvl w:val="1"/>
          <w:numId w:val="22"/>
        </w:numPr>
        <w:tabs>
          <w:tab w:val="left" w:pos="-1080" w:leader="none"/>
          <w:tab w:val="left" w:pos="540" w:leader="none"/>
        </w:tabs>
        <w:ind w:left="0" w:hanging="0"/>
        <w:rPr>
          <w:rStyle w:val="Heading3Char"/>
          <w:rFonts w:cs="Times New Roman"/>
          <w:szCs w:val="24"/>
        </w:rPr>
      </w:pPr>
      <w:bookmarkStart w:id="3" w:name="_Toc458170335"/>
      <w:bookmarkStart w:id="4" w:name="_Toc498606750"/>
      <w:bookmarkEnd w:id="4"/>
      <w:r>
        <w:rPr>
          <w:rStyle w:val="Heading3Char"/>
          <w:rFonts w:cs="Times New Roman"/>
          <w:szCs w:val="24"/>
        </w:rPr>
        <w:t>General</w:t>
      </w:r>
    </w:p>
    <w:p>
      <w:pPr>
        <w:pStyle w:val="Heading2"/>
        <w:numPr>
          <w:ilvl w:val="0"/>
          <w:numId w:val="0"/>
        </w:numPr>
        <w:rPr>
          <w:rStyle w:val="Heading3Char"/>
        </w:rPr>
      </w:pPr>
      <w:r>
        <w:rPr/>
      </w:r>
    </w:p>
    <w:p>
      <w:pPr>
        <w:pStyle w:val="Normal"/>
        <w:rPr/>
      </w:pPr>
      <w:r>
        <w:rPr/>
        <w:t>The procedures specified in the following paragraphs provide details for the Configuration Management (CM) of United States Message Text Format (USMTF).  CM of USMTF is handled by the submission of an Interface Change Proposal (ICP).  ICPs are used to make updates to MIL-STD-6040 U.S. Message Text Format (USMTF) Description and the USMTF message catalog.</w:t>
      </w:r>
    </w:p>
    <w:p>
      <w:pPr>
        <w:pStyle w:val="Normal"/>
        <w:rPr/>
      </w:pPr>
      <w:r>
        <w:rPr/>
      </w:r>
    </w:p>
    <w:p>
      <w:pPr>
        <w:pStyle w:val="Heading1"/>
        <w:numPr>
          <w:ilvl w:val="0"/>
          <w:numId w:val="2"/>
        </w:numPr>
        <w:ind w:left="0" w:hanging="0"/>
        <w:rPr>
          <w:rStyle w:val="Heading3Char"/>
          <w:rFonts w:cs="Times New Roman"/>
          <w:u w:val="none"/>
        </w:rPr>
      </w:pPr>
      <w:bookmarkStart w:id="5" w:name="_Toc498606751"/>
      <w:bookmarkEnd w:id="5"/>
      <w:r>
        <w:rPr>
          <w:rStyle w:val="Heading3Char"/>
          <w:rFonts w:cs="Times New Roman"/>
          <w:u w:val="none"/>
        </w:rPr>
        <w:t>INTERFACE CHANGE PROPOSAL (ICP)</w:t>
      </w:r>
    </w:p>
    <w:p>
      <w:pPr>
        <w:pStyle w:val="Normal"/>
        <w:rPr/>
      </w:pPr>
      <w:r>
        <w:rPr/>
      </w:r>
    </w:p>
    <w:p>
      <w:pPr>
        <w:pStyle w:val="Heading2"/>
        <w:numPr>
          <w:ilvl w:val="1"/>
          <w:numId w:val="23"/>
        </w:numPr>
        <w:tabs>
          <w:tab w:val="left" w:pos="-1080" w:leader="none"/>
          <w:tab w:val="left" w:pos="540" w:leader="none"/>
        </w:tabs>
        <w:ind w:left="0" w:hanging="0"/>
        <w:rPr>
          <w:sz w:val="24"/>
          <w:szCs w:val="24"/>
        </w:rPr>
      </w:pPr>
      <w:bookmarkStart w:id="6" w:name="_Toc498606752"/>
      <w:bookmarkEnd w:id="6"/>
      <w:r>
        <w:rPr>
          <w:rStyle w:val="Heading3Char"/>
          <w:rFonts w:cs="Times New Roman"/>
          <w:szCs w:val="24"/>
        </w:rPr>
        <w:t>Submitting an ICP</w:t>
      </w:r>
    </w:p>
    <w:p>
      <w:pPr>
        <w:pStyle w:val="Heading2"/>
        <w:numPr>
          <w:ilvl w:val="0"/>
          <w:numId w:val="0"/>
        </w:numPr>
        <w:rPr/>
      </w:pPr>
      <w:r>
        <w:rPr/>
      </w:r>
    </w:p>
    <w:p>
      <w:pPr>
        <w:pStyle w:val="Normal"/>
        <w:rPr/>
      </w:pPr>
      <w:r>
        <w:rPr/>
        <w:t xml:space="preserve">ICPs will be generated in Microsoft Word and uploaded along with any supporting attachments to the USMTF Web Portal (Contribution Folder) by the CC/S/As listed in </w:t>
      </w:r>
      <w:hyperlink w:anchor="AppendixB">
        <w:r>
          <w:rPr>
            <w:rStyle w:val="InternetLink"/>
          </w:rPr>
          <w:t xml:space="preserve">Appendix </w:t>
        </w:r>
      </w:hyperlink>
      <w:bookmarkStart w:id="7" w:name="_Toc458170337"/>
      <w:bookmarkEnd w:id="3"/>
      <w:r>
        <w:rPr/>
        <w:t>A.  Any ICP received directly by DISA from someone other than a CC/S/A listed in Appendix A will be forwarded to the appropriate CC/S/A for further action and formal submission as necessary.  The CC/S/A submitting the ICP will provide sponsorship for the ICP.</w:t>
      </w:r>
    </w:p>
    <w:p>
      <w:pPr>
        <w:pStyle w:val="Normal"/>
        <w:rPr/>
      </w:pPr>
      <w:r>
        <w:rPr/>
      </w:r>
    </w:p>
    <w:p>
      <w:pPr>
        <w:pStyle w:val="Heading2"/>
        <w:numPr>
          <w:ilvl w:val="1"/>
          <w:numId w:val="23"/>
        </w:numPr>
        <w:tabs>
          <w:tab w:val="left" w:pos="540" w:leader="none"/>
        </w:tabs>
        <w:ind w:left="0" w:hanging="0"/>
        <w:rPr>
          <w:sz w:val="24"/>
          <w:szCs w:val="24"/>
        </w:rPr>
      </w:pPr>
      <w:bookmarkStart w:id="8" w:name="_Toc498606753"/>
      <w:bookmarkEnd w:id="8"/>
      <w:r>
        <w:rPr>
          <w:sz w:val="24"/>
          <w:szCs w:val="24"/>
        </w:rPr>
        <w:t>ICP Precedence</w:t>
      </w:r>
    </w:p>
    <w:p>
      <w:pPr>
        <w:pStyle w:val="Heading2"/>
        <w:numPr>
          <w:ilvl w:val="0"/>
          <w:numId w:val="0"/>
        </w:numPr>
        <w:rPr>
          <w:sz w:val="24"/>
          <w:szCs w:val="24"/>
        </w:rPr>
      </w:pPr>
      <w:r>
        <w:rPr>
          <w:sz w:val="24"/>
          <w:szCs w:val="24"/>
        </w:rPr>
      </w:r>
    </w:p>
    <w:p>
      <w:pPr>
        <w:pStyle w:val="Normal"/>
        <w:rPr/>
      </w:pPr>
      <w:r>
        <w:rPr/>
        <w:t xml:space="preserve">ICP originators will assign a precedence of Routine or Priority to ICPs in accordance with the following guidelines.  </w:t>
      </w:r>
      <w:r>
        <w:rPr>
          <w:rStyle w:val="Heading3Char"/>
          <w:rFonts w:cs="Times New Roman"/>
        </w:rPr>
        <w:t xml:space="preserve">Routine </w:t>
      </w:r>
      <w:r>
        <w:rPr/>
        <w:t xml:space="preserve">ICPs normally involve changes that are not time-critical.  </w:t>
      </w:r>
      <w:r>
        <w:rPr>
          <w:rStyle w:val="Heading3Char"/>
          <w:rFonts w:eastAsia="Times New Roman" w:cs="Times New Roman"/>
        </w:rPr>
        <w:t>Priority</w:t>
      </w:r>
      <w:r>
        <w:rPr/>
        <w:t xml:space="preserve"> ICPs normally involve changes that are time-critical and require approval and implementation at the earliest possible time.  They usually involve safety concerns or critical operational requirements.  These ICPs must have an accompanying justification statement in the Statement of the Problem section of the ICP Narrative to justify the higher precedence.</w:t>
      </w:r>
    </w:p>
    <w:p>
      <w:pPr>
        <w:pStyle w:val="Normal"/>
        <w:rPr/>
      </w:pPr>
      <w:r>
        <w:rPr/>
      </w:r>
    </w:p>
    <w:p>
      <w:pPr>
        <w:pStyle w:val="Heading2"/>
        <w:numPr>
          <w:ilvl w:val="1"/>
          <w:numId w:val="23"/>
        </w:numPr>
        <w:tabs>
          <w:tab w:val="left" w:pos="-1080" w:leader="none"/>
          <w:tab w:val="left" w:pos="540" w:leader="none"/>
        </w:tabs>
        <w:ind w:left="0" w:hanging="0"/>
        <w:rPr>
          <w:sz w:val="24"/>
          <w:szCs w:val="24"/>
        </w:rPr>
      </w:pPr>
      <w:bookmarkStart w:id="9" w:name="_Toc485967853"/>
      <w:bookmarkStart w:id="10" w:name="_Toc485965734"/>
      <w:bookmarkStart w:id="11" w:name="_Toc485971790"/>
      <w:bookmarkStart w:id="12" w:name="_Toc485891701"/>
      <w:bookmarkStart w:id="13" w:name="_Toc485971789"/>
      <w:bookmarkStart w:id="14" w:name="_Toc485971660"/>
      <w:bookmarkStart w:id="15" w:name="_Toc485967943"/>
      <w:bookmarkStart w:id="16" w:name="_Toc485965733"/>
      <w:bookmarkStart w:id="17" w:name="_Toc485898798"/>
      <w:bookmarkStart w:id="18" w:name="_Toc485975746"/>
      <w:bookmarkStart w:id="19" w:name="_Toc485821693"/>
      <w:bookmarkStart w:id="20" w:name="_Toc485823073"/>
      <w:bookmarkStart w:id="21" w:name="_Toc485967944"/>
      <w:bookmarkStart w:id="22" w:name="_Toc485883730"/>
      <w:bookmarkStart w:id="23" w:name="_Toc485883968"/>
      <w:bookmarkStart w:id="24" w:name="_Toc485893635"/>
      <w:bookmarkStart w:id="25" w:name="_Toc485821694"/>
      <w:bookmarkStart w:id="26" w:name="_Toc485885000"/>
      <w:bookmarkStart w:id="27" w:name="_Toc485882468"/>
      <w:bookmarkStart w:id="28" w:name="_Toc485885130"/>
      <w:bookmarkStart w:id="29" w:name="_Toc485822725"/>
      <w:bookmarkStart w:id="30" w:name="_Toc485975747"/>
      <w:bookmarkStart w:id="31" w:name="_Toc485821812"/>
      <w:bookmarkStart w:id="32" w:name="_Toc485902681"/>
      <w:bookmarkStart w:id="33" w:name="_Toc485826183"/>
      <w:bookmarkStart w:id="34" w:name="_Toc485885192"/>
      <w:bookmarkStart w:id="35" w:name="_Toc485885001"/>
      <w:bookmarkStart w:id="36" w:name="_Toc485966796"/>
      <w:bookmarkStart w:id="37" w:name="_Toc485885191"/>
      <w:bookmarkStart w:id="38" w:name="_Toc485822688"/>
      <w:bookmarkStart w:id="39" w:name="_Toc485911928"/>
      <w:bookmarkStart w:id="40" w:name="_Toc485975655"/>
      <w:bookmarkStart w:id="41" w:name="_Toc485826184"/>
      <w:bookmarkStart w:id="42" w:name="_Toc485821811"/>
      <w:bookmarkStart w:id="43" w:name="_Toc485911929"/>
      <w:bookmarkStart w:id="44" w:name="_Toc485966797"/>
      <w:bookmarkStart w:id="45" w:name="_Toc485967854"/>
      <w:bookmarkStart w:id="46" w:name="_Toc498606754"/>
      <w:bookmarkStart w:id="47" w:name="_Toc485893636"/>
      <w:bookmarkStart w:id="48" w:name="_Toc485902682"/>
      <w:bookmarkStart w:id="49" w:name="_Toc485971661"/>
      <w:bookmarkStart w:id="50" w:name="_Toc485975656"/>
      <w:bookmarkStart w:id="51" w:name="_Toc485882469"/>
      <w:bookmarkStart w:id="52" w:name="_Toc485826328"/>
      <w:bookmarkStart w:id="53" w:name="_Toc485822202"/>
      <w:bookmarkStart w:id="54" w:name="_Toc485823074"/>
      <w:bookmarkStart w:id="55" w:name="_Toc485893337"/>
      <w:bookmarkStart w:id="56" w:name="_Toc485883731"/>
      <w:bookmarkStart w:id="57" w:name="_Toc485826327"/>
      <w:bookmarkStart w:id="58" w:name="_Toc485891702"/>
      <w:bookmarkStart w:id="59" w:name="_Toc485893338"/>
      <w:bookmarkStart w:id="60" w:name="_Toc485885131"/>
      <w:bookmarkStart w:id="61" w:name="_Toc485898799"/>
      <w:bookmarkStart w:id="62" w:name="_Toc485822689"/>
      <w:bookmarkStart w:id="63" w:name="_Toc485822724"/>
      <w:bookmarkStart w:id="64" w:name="_Toc485883967"/>
      <w:bookmarkStart w:id="65" w:name="_Toc48582220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7"/>
      <w:bookmarkEnd w:id="46"/>
      <w:r>
        <w:rPr>
          <w:rStyle w:val="Heading3Char"/>
          <w:rFonts w:cs="Times New Roman"/>
          <w:szCs w:val="24"/>
        </w:rPr>
        <w:t>ICP Lead Times</w:t>
      </w:r>
    </w:p>
    <w:p>
      <w:pPr>
        <w:pStyle w:val="Heading2"/>
        <w:numPr>
          <w:ilvl w:val="0"/>
          <w:numId w:val="0"/>
        </w:numPr>
        <w:rPr>
          <w:rStyle w:val="Heading3Char"/>
          <w:rFonts w:eastAsia="Times New Roman" w:cs="Times New Roman"/>
          <w:szCs w:val="24"/>
        </w:rPr>
      </w:pPr>
      <w:r>
        <w:rPr>
          <w:rFonts w:eastAsia="Times New Roman" w:cs="Times New Roman"/>
          <w:szCs w:val="24"/>
        </w:rPr>
      </w:r>
    </w:p>
    <w:p>
      <w:pPr>
        <w:pStyle w:val="Normal"/>
        <w:rPr/>
      </w:pPr>
      <w:r>
        <w:rPr/>
        <w:t>As a guideline, ICPs will be submitted and posted to the USMTF Web Portal in accordance with the minimum lead times shown in Table 1.  Acceptance of an ICP submitted after these lead times will be at the discretion of the DISA chairperson.</w:t>
      </w:r>
    </w:p>
    <w:p>
      <w:pPr>
        <w:pStyle w:val="Normal"/>
        <w:rPr/>
      </w:pPr>
      <w:r>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108"/>
        <w:gridCol w:w="3119"/>
        <w:gridCol w:w="3123"/>
      </w:tblGrid>
      <w:tr>
        <w:trPr>
          <w:cantSplit w:val="true"/>
        </w:trPr>
        <w:tc>
          <w:tcPr>
            <w:tcW w:w="935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u w:val="single"/>
              </w:rPr>
            </w:pPr>
            <w:r>
              <w:rPr>
                <w:u w:val="single"/>
              </w:rPr>
              <w:t>GUIDELINE MINIMUM LEAD TIMES PRIOR TO THE START OF CCB MEETINGS</w:t>
            </w:r>
          </w:p>
        </w:tc>
      </w:tr>
      <w:tr>
        <w:trPr/>
        <w:tc>
          <w:tcPr>
            <w:tcW w:w="3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bCs/>
              </w:rPr>
            </w:pPr>
            <w:r>
              <w:rPr>
                <w:b/>
                <w:bCs/>
              </w:rPr>
              <w:t>ACTION</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bCs/>
              </w:rPr>
            </w:pPr>
            <w:r>
              <w:rPr>
                <w:b/>
                <w:bCs/>
              </w:rPr>
              <w:t>ROUTINE ICPs</w:t>
            </w:r>
          </w:p>
        </w:tc>
        <w:tc>
          <w:tcPr>
            <w:tcW w:w="3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bCs/>
              </w:rPr>
            </w:pPr>
            <w:r>
              <w:rPr>
                <w:b/>
                <w:bCs/>
              </w:rPr>
              <w:t>PRIORITY ICPs</w:t>
            </w:r>
          </w:p>
        </w:tc>
      </w:tr>
      <w:tr>
        <w:trPr/>
        <w:tc>
          <w:tcPr>
            <w:tcW w:w="3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RECEIPT OF ICP</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8 WEEKS</w:t>
            </w:r>
          </w:p>
        </w:tc>
        <w:tc>
          <w:tcPr>
            <w:tcW w:w="3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5 WEEKS</w:t>
            </w:r>
          </w:p>
        </w:tc>
      </w:tr>
      <w:tr>
        <w:trPr/>
        <w:tc>
          <w:tcPr>
            <w:tcW w:w="3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POST ICP TO PORTAL</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6 WEEKS</w:t>
            </w:r>
          </w:p>
        </w:tc>
        <w:tc>
          <w:tcPr>
            <w:tcW w:w="3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4 WEEKS</w:t>
            </w:r>
          </w:p>
        </w:tc>
      </w:tr>
      <w:tr>
        <w:trPr/>
        <w:tc>
          <w:tcPr>
            <w:tcW w:w="3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CC/S/A EVALS DUE</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2 WEEKS</w:t>
            </w:r>
          </w:p>
        </w:tc>
        <w:tc>
          <w:tcPr>
            <w:tcW w:w="3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2 WEEKS</w:t>
            </w:r>
          </w:p>
        </w:tc>
      </w:tr>
    </w:tbl>
    <w:p>
      <w:pPr>
        <w:pStyle w:val="Normal"/>
        <w:jc w:val="center"/>
        <w:rPr>
          <w:b/>
          <w:b/>
          <w:bCs/>
        </w:rPr>
      </w:pPr>
      <w:bookmarkStart w:id="66" w:name="Table1"/>
      <w:bookmarkEnd w:id="66"/>
      <w:r>
        <w:rPr>
          <w:b/>
          <w:bCs/>
        </w:rPr>
        <w:t>Table 1: Guideline Minimum Lead Times</w:t>
      </w:r>
    </w:p>
    <w:p>
      <w:pPr>
        <w:pStyle w:val="Normal"/>
        <w:jc w:val="center"/>
        <w:rPr>
          <w:b/>
          <w:b/>
          <w:bCs/>
        </w:rPr>
      </w:pPr>
      <w:r>
        <w:rPr>
          <w:b/>
          <w:bCs/>
        </w:rPr>
      </w:r>
    </w:p>
    <w:p>
      <w:pPr>
        <w:pStyle w:val="ListParagraph"/>
        <w:numPr>
          <w:ilvl w:val="2"/>
          <w:numId w:val="24"/>
        </w:numPr>
        <w:tabs>
          <w:tab w:val="left" w:pos="720" w:leader="none"/>
        </w:tabs>
        <w:snapToGrid w:val="false"/>
        <w:ind w:left="0" w:hanging="0"/>
        <w:rPr>
          <w:rStyle w:val="Heading3Char"/>
          <w:rFonts w:ascii="Times New Roman" w:hAnsi="Times New Roman" w:eastAsia="Times New Roman" w:cs="Times New Roman"/>
        </w:rPr>
      </w:pPr>
      <w:bookmarkStart w:id="67" w:name="_Toc498606755"/>
      <w:bookmarkEnd w:id="67"/>
      <w:r>
        <w:rPr>
          <w:rStyle w:val="Heading3Char"/>
          <w:rFonts w:cs="Times New Roman" w:ascii="Times New Roman" w:hAnsi="Times New Roman"/>
        </w:rPr>
        <w:t>Routine</w:t>
      </w:r>
    </w:p>
    <w:p>
      <w:pPr>
        <w:pStyle w:val="Normal"/>
        <w:tabs>
          <w:tab w:val="left" w:pos="792" w:leader="none"/>
        </w:tabs>
        <w:snapToGrid w:val="false"/>
        <w:rPr/>
      </w:pPr>
      <w:r>
        <w:rPr/>
        <w:t>Routine ICPs will be submitted at least eight weeks in advance of the start of the USMTF CCB for which they are to be scheduled.  This allows two weeks for DISA to complete their administrative review, four weeks for CC/S/As to review the ICP and post their ICP evaluation to the USMTF Web Portal, and two weeks for the ICP originator to adjudicate the evaluations prior to the meeting.</w:t>
      </w:r>
    </w:p>
    <w:p>
      <w:pPr>
        <w:pStyle w:val="Normal"/>
        <w:tabs>
          <w:tab w:val="left" w:pos="792" w:leader="none"/>
        </w:tabs>
        <w:snapToGrid w:val="false"/>
        <w:rPr>
          <w:rStyle w:val="Heading3Char"/>
          <w:rFonts w:cs="Times New Roman"/>
        </w:rPr>
      </w:pPr>
      <w:r>
        <w:rPr>
          <w:rFonts w:cs="Times New Roman"/>
        </w:rPr>
      </w:r>
    </w:p>
    <w:p>
      <w:pPr>
        <w:pStyle w:val="ListParagraph"/>
        <w:numPr>
          <w:ilvl w:val="2"/>
          <w:numId w:val="24"/>
        </w:numPr>
        <w:tabs>
          <w:tab w:val="left" w:pos="720" w:leader="none"/>
        </w:tabs>
        <w:snapToGrid w:val="false"/>
        <w:spacing w:before="0" w:after="120"/>
        <w:ind w:left="0" w:hanging="0"/>
        <w:contextualSpacing/>
        <w:rPr>
          <w:rStyle w:val="Heading3Char"/>
          <w:rFonts w:ascii="Times New Roman" w:hAnsi="Times New Roman" w:eastAsia="Times New Roman" w:cs="Times New Roman"/>
        </w:rPr>
      </w:pPr>
      <w:bookmarkStart w:id="68" w:name="_Toc498606756"/>
      <w:bookmarkEnd w:id="68"/>
      <w:r>
        <w:rPr>
          <w:rStyle w:val="Heading3Char"/>
          <w:rFonts w:eastAsia="Times New Roman" w:cs="Times New Roman" w:ascii="Times New Roman" w:hAnsi="Times New Roman"/>
        </w:rPr>
        <w:t>Priority</w:t>
      </w:r>
    </w:p>
    <w:p>
      <w:pPr>
        <w:pStyle w:val="Normal"/>
        <w:tabs>
          <w:tab w:val="left" w:pos="792" w:leader="none"/>
        </w:tabs>
        <w:snapToGrid w:val="false"/>
        <w:rPr/>
      </w:pPr>
      <w:r>
        <w:rPr/>
        <w:t>Priority ICPs will be submitted at least five weeks in advance of the start of the USMTF CCB for which they are to be scheduled.  This allows one week for DISA to complete their administrative review, two weeks for CC/S/As to review the ICP and post their ICP evaluation to the USMTF Web Portal, and two weeks for the ICP originator to adjudicate the evaluations prior to the meeting.  If the Priority ICP cannot meet the above time-line the Priority ICPs will warrant conducting an electronic CM process and vote.</w:t>
      </w:r>
    </w:p>
    <w:p>
      <w:pPr>
        <w:pStyle w:val="Normal"/>
        <w:widowControl w:val="false"/>
        <w:snapToGrid w:val="false"/>
        <w:rPr>
          <w:sz w:val="18"/>
          <w:szCs w:val="18"/>
        </w:rPr>
      </w:pPr>
      <w:r>
        <w:rPr>
          <w:sz w:val="18"/>
          <w:szCs w:val="18"/>
        </w:rPr>
      </w:r>
    </w:p>
    <w:p>
      <w:pPr>
        <w:pStyle w:val="Heading2"/>
        <w:numPr>
          <w:ilvl w:val="1"/>
          <w:numId w:val="23"/>
        </w:numPr>
        <w:tabs>
          <w:tab w:val="left" w:pos="540" w:leader="none"/>
        </w:tabs>
        <w:spacing w:before="0" w:after="120"/>
        <w:ind w:left="0" w:hanging="0"/>
        <w:rPr>
          <w:sz w:val="24"/>
          <w:szCs w:val="24"/>
        </w:rPr>
      </w:pPr>
      <w:bookmarkStart w:id="69" w:name="_Toc498606757"/>
      <w:bookmarkEnd w:id="69"/>
      <w:r>
        <w:rPr>
          <w:sz w:val="24"/>
          <w:szCs w:val="24"/>
        </w:rPr>
        <w:t>Preparing an ICP</w:t>
      </w:r>
    </w:p>
    <w:p>
      <w:pPr>
        <w:pStyle w:val="Normal"/>
        <w:rPr/>
      </w:pPr>
      <w:r>
        <w:rPr/>
        <w:t>An ICP will consist of an Executive Summary, Cover Sheet, Narrative, and appropriate Annexes. The Annexes will be placed in order as described in paragraph 2.4.5.  The ICP should address the full breadth of the problem, covering all changes required to correct the deficiency in the standard.  During the initial administrative review, incomplete ICPs will be returned to the originator at the discretion of the CCB chairperson.  It is critical the latest version of a format in the USMTF Database is used to generate the ICP.</w:t>
      </w:r>
    </w:p>
    <w:p>
      <w:pPr>
        <w:pStyle w:val="Normal"/>
        <w:rPr>
          <w:sz w:val="18"/>
          <w:szCs w:val="18"/>
        </w:rPr>
      </w:pPr>
      <w:r>
        <w:rPr>
          <w:sz w:val="18"/>
          <w:szCs w:val="18"/>
        </w:rPr>
      </w:r>
    </w:p>
    <w:p>
      <w:pPr>
        <w:pStyle w:val="Heading2"/>
        <w:numPr>
          <w:ilvl w:val="2"/>
          <w:numId w:val="25"/>
        </w:numPr>
        <w:tabs>
          <w:tab w:val="left" w:pos="720" w:leader="none"/>
        </w:tabs>
        <w:spacing w:before="0" w:after="120"/>
        <w:ind w:left="0" w:hanging="0"/>
        <w:rPr>
          <w:sz w:val="24"/>
          <w:szCs w:val="24"/>
        </w:rPr>
      </w:pPr>
      <w:bookmarkStart w:id="70" w:name="_Toc498606758"/>
      <w:bookmarkEnd w:id="70"/>
      <w:r>
        <w:rPr>
          <w:sz w:val="24"/>
          <w:szCs w:val="24"/>
        </w:rPr>
        <w:t>ICP Number</w:t>
      </w:r>
    </w:p>
    <w:p>
      <w:pPr>
        <w:pStyle w:val="Normal"/>
        <w:spacing w:before="0" w:after="120"/>
        <w:rPr/>
      </w:pPr>
      <w:r>
        <w:rPr/>
        <w:t xml:space="preserve">The ICP number is to be used in the Executive Summary, ICP Cover Page, ICP Evaluation, and ICP Consolidated Evaluation.  The ICP number will be represented by the letter M followed by a four digit year and a two digit sequence number beginning with 01 at the beginning of each calendar year.  The next two characters indicate the ICP is a change and the change number.  The </w:t>
      </w:r>
      <w:ins w:id="27" w:author="Forbes, Jeffery C (Jeff) CIV DISA EE (US)" w:date="2018-02-15T14:47:00Z">
        <w:r>
          <w:rPr/>
          <w:t xml:space="preserve">next </w:t>
        </w:r>
      </w:ins>
      <w:del w:id="28" w:author="Forbes, Jeffery C (Jeff) CIV DISA EE (US)" w:date="2018-02-15T14:47:00Z">
        <w:r>
          <w:rPr/>
          <w:delText xml:space="preserve">last two </w:delText>
        </w:r>
      </w:del>
      <w:r>
        <w:rPr/>
        <w:t>character</w:t>
      </w:r>
      <w:del w:id="29" w:author="Forbes, Jeffery C (Jeff) CIV DISA EE (US)" w:date="2018-02-15T14:47:00Z">
        <w:r>
          <w:rPr/>
          <w:delText>s</w:delText>
        </w:r>
      </w:del>
      <w:r>
        <w:rPr/>
        <w:t xml:space="preserve"> specif</w:t>
      </w:r>
      <w:del w:id="30" w:author="Forbes, Jeffery C (Jeff) CIV DISA EE (US)" w:date="2018-02-15T14:47:00Z">
        <w:r>
          <w:rPr/>
          <w:delText>y</w:delText>
        </w:r>
      </w:del>
      <w:ins w:id="31" w:author="Forbes, Jeffery C (Jeff) CIV DISA EE (US)" w:date="2018-02-15T14:47:00Z">
        <w:r>
          <w:rPr/>
          <w:t>ies</w:t>
        </w:r>
      </w:ins>
      <w:r>
        <w:rPr/>
        <w:t xml:space="preserve"> whether the document is an ICP, an Evaluation, or a Consolidated Evaluation and identifies the CC/S/A that originated the ICP.</w:t>
      </w:r>
      <w:ins w:id="32" w:author="Forbes, Jeffery C (Jeff) CIV DISA EE (US)" w:date="2018-02-15T14:48:00Z">
        <w:r>
          <w:rPr/>
          <w:t xml:space="preserve">  The last character identifies the ICP originator.</w:t>
        </w:r>
      </w:ins>
    </w:p>
    <w:p>
      <w:pPr>
        <w:pStyle w:val="ListParagraph"/>
        <w:widowControl w:val="false"/>
        <w:numPr>
          <w:ilvl w:val="3"/>
          <w:numId w:val="26"/>
        </w:numPr>
        <w:tabs>
          <w:tab w:val="left" w:pos="900" w:leader="none"/>
        </w:tabs>
        <w:snapToGrid w:val="false"/>
        <w:spacing w:before="0" w:after="120"/>
        <w:ind w:left="0" w:hanging="0"/>
        <w:contextualSpacing/>
        <w:pPrChange w:id="0" w:author="Ford, Raymond F (Ray) Jr CIV DISA EE (US)" w:date="2018-03-12T14:04:00Z">
          <w:pPr>
            <w:widowControl w:val="false"/>
            <w:tabs>
              <w:tab w:val="left" w:pos="900" w:leader="none"/>
            </w:tabs>
            <w:snapToGrid w:val="false"/>
            <w:ind w:left="0" w:hanging="720"/>
          </w:pPr>
        </w:pPrChange>
        <w:rPr>
          <w:rStyle w:val="Heading3Char"/>
          <w:rFonts w:ascii="Times New Roman" w:hAnsi="Times New Roman" w:eastAsia="Times New Roman" w:cs="Times New Roman"/>
        </w:rPr>
      </w:pPr>
      <w:bookmarkStart w:id="71" w:name="_Toc498606759"/>
      <w:bookmarkEnd w:id="71"/>
      <w:r>
        <w:rPr>
          <w:rStyle w:val="Heading3Char"/>
          <w:rFonts w:cs="Times New Roman" w:ascii="Times New Roman" w:hAnsi="Times New Roman"/>
        </w:rPr>
        <w:t>ICP Numbering Convention</w:t>
      </w:r>
    </w:p>
    <w:p>
      <w:pPr>
        <w:pStyle w:val="Normal"/>
        <w:widowControl w:val="false"/>
        <w:tabs>
          <w:tab w:val="left" w:pos="900" w:leader="none"/>
        </w:tabs>
        <w:snapToGrid w:val="false"/>
        <w:spacing w:before="0" w:after="120"/>
        <w:rPr/>
      </w:pPr>
      <w:r>
        <w:rPr/>
        <w:t>The ICP numbering convention will be as follows:  MYYYY-NN-CN-XQ</w:t>
      </w:r>
    </w:p>
    <w:p>
      <w:pPr>
        <w:pStyle w:val="Normal"/>
        <w:widowControl w:val="false"/>
        <w:tabs>
          <w:tab w:val="left" w:pos="1800" w:leader="none"/>
        </w:tabs>
        <w:snapToGrid w:val="false"/>
        <w:ind w:left="1800" w:hanging="900"/>
        <w:rPr/>
      </w:pPr>
      <w:r>
        <w:rPr/>
        <w:t>M</w:t>
        <w:tab/>
        <w:t>A fixed value that stands for USMTF</w:t>
      </w:r>
    </w:p>
    <w:p>
      <w:pPr>
        <w:pStyle w:val="Normal"/>
        <w:widowControl w:val="false"/>
        <w:tabs>
          <w:tab w:val="left" w:pos="1800" w:leader="none"/>
        </w:tabs>
        <w:snapToGrid w:val="false"/>
        <w:ind w:left="1800" w:hanging="900"/>
        <w:rPr/>
      </w:pPr>
      <w:r>
        <w:rPr/>
        <w:t>YYYY</w:t>
        <w:tab/>
        <w:t>Four digit calendar year in which DISA received the ICP</w:t>
      </w:r>
    </w:p>
    <w:p>
      <w:pPr>
        <w:pStyle w:val="Normal"/>
        <w:widowControl w:val="false"/>
        <w:tabs>
          <w:tab w:val="left" w:pos="1800" w:leader="none"/>
        </w:tabs>
        <w:snapToGrid w:val="false"/>
        <w:ind w:left="1800" w:hanging="900"/>
        <w:rPr/>
      </w:pPr>
      <w:r>
        <w:rPr/>
        <w:t>NN</w:t>
        <w:tab/>
        <w:t>A two digit sequence number starting with 01 at the beginning of each calendar year</w:t>
      </w:r>
    </w:p>
    <w:p>
      <w:pPr>
        <w:pStyle w:val="Normal"/>
        <w:widowControl w:val="false"/>
        <w:tabs>
          <w:tab w:val="left" w:pos="1800" w:leader="none"/>
        </w:tabs>
        <w:snapToGrid w:val="false"/>
        <w:ind w:left="1800" w:hanging="900"/>
        <w:rPr/>
      </w:pPr>
      <w:r>
        <w:rPr/>
        <w:t>C</w:t>
        <w:tab/>
        <w:t>Represents “change”</w:t>
      </w:r>
    </w:p>
    <w:p>
      <w:pPr>
        <w:pStyle w:val="Normal"/>
        <w:widowControl w:val="false"/>
        <w:tabs>
          <w:tab w:val="left" w:pos="1800" w:leader="none"/>
        </w:tabs>
        <w:snapToGrid w:val="false"/>
        <w:ind w:left="1800" w:hanging="900"/>
        <w:rPr/>
      </w:pPr>
      <w:r>
        <w:rPr/>
        <w:t>N</w:t>
        <w:tab/>
        <w:t>The change number starting with 0 that depicts the latest change to the ICP</w:t>
      </w:r>
    </w:p>
    <w:p>
      <w:pPr>
        <w:pStyle w:val="Normal"/>
        <w:widowControl w:val="false"/>
        <w:tabs>
          <w:tab w:val="left" w:pos="1800" w:leader="none"/>
        </w:tabs>
        <w:snapToGrid w:val="false"/>
        <w:ind w:left="1800" w:hanging="900"/>
        <w:rPr/>
      </w:pPr>
      <w:r>
        <w:rPr/>
        <w:t>X</w:t>
        <w:tab/>
        <w:t>The character I, V, or C (where I=ICP, V= ICP Evaluation, and C=Consolidated Evaluation)</w:t>
      </w:r>
    </w:p>
    <w:p>
      <w:pPr>
        <w:pStyle w:val="Normal"/>
        <w:widowControl w:val="false"/>
        <w:tabs>
          <w:tab w:val="left" w:pos="1800" w:leader="none"/>
        </w:tabs>
        <w:snapToGrid w:val="false"/>
        <w:spacing w:before="0" w:after="120"/>
        <w:ind w:left="1814" w:hanging="907"/>
        <w:rPr/>
      </w:pPr>
      <w:r>
        <w:rPr/>
        <w:t>Q</w:t>
        <w:tab/>
        <w:t>Identifies the CC/S/A originating the file</w:t>
      </w:r>
    </w:p>
    <w:tbl>
      <w:tblPr>
        <w:tblW w:w="6097" w:type="dxa"/>
        <w:jc w:val="left"/>
        <w:tblInd w:w="17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307"/>
        <w:gridCol w:w="2789"/>
      </w:tblGrid>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rPr>
                <w:b/>
                <w:b/>
                <w:sz w:val="22"/>
                <w:szCs w:val="22"/>
              </w:rPr>
            </w:pPr>
            <w:r>
              <w:rPr>
                <w:b/>
                <w:sz w:val="22"/>
                <w:szCs w:val="22"/>
                <w:rPrChange w:id="0" w:author="Ford, Raymond F (Ray) Jr CIV DISA EE (US)" w:date="2018-03-12T14:06:00Z">
                  <w:rPr>
                    <w:b/>
                  </w:rPr>
                </w:rPrChange>
              </w:rPr>
              <w:t>CC/S/A</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rPr>
                <w:b/>
                <w:b/>
                <w:sz w:val="22"/>
                <w:szCs w:val="22"/>
              </w:rPr>
            </w:pPr>
            <w:r>
              <w:rPr>
                <w:b/>
                <w:sz w:val="22"/>
                <w:szCs w:val="22"/>
                <w:rPrChange w:id="0" w:author="Ford, Raymond F (Ray) Jr CIV DISA EE (US)" w:date="2018-03-12T14:06:00Z">
                  <w:rPr>
                    <w:b/>
                  </w:rPr>
                </w:rPrChange>
              </w:rPr>
              <w:t>LETTER IDENTIFIER</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DISA</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T</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ARMY</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A</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NAVY</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N</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AIR FORCE</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F</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MARINE CORPS</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M</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COMBATANT COMMAND</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C</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DIA</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D</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JOINT STAFF</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J</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NSA</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S</w:t>
            </w:r>
          </w:p>
        </w:tc>
      </w:tr>
      <w:tr>
        <w:trPr/>
        <w:tc>
          <w:tcPr>
            <w:tcW w:w="3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2"/>
                <w:szCs w:val="22"/>
                <w:u w:val="single"/>
              </w:rPr>
            </w:pPr>
            <w:r>
              <w:rPr>
                <w:b/>
                <w:sz w:val="22"/>
                <w:szCs w:val="22"/>
                <w:u w:val="single"/>
                <w:rPrChange w:id="0" w:author="Ford, Raymond F (Ray) Jr CIV DISA EE (US)" w:date="2018-03-12T14:06:00Z">
                  <w:rPr>
                    <w:u w:val="single"/>
                    <w:b/>
                  </w:rPr>
                </w:rPrChange>
              </w:rPr>
              <w:t xml:space="preserve">NGA </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snapToGrid w:val="false"/>
              <w:jc w:val="center"/>
              <w:rPr>
                <w:sz w:val="22"/>
                <w:szCs w:val="22"/>
              </w:rPr>
            </w:pPr>
            <w:r>
              <w:rPr>
                <w:sz w:val="22"/>
                <w:szCs w:val="22"/>
                <w:rPrChange w:id="0" w:author="Ford, Raymond F (Ray) Jr CIV DISA EE (US)" w:date="2018-03-12T14:06:00Z"/>
              </w:rPr>
              <w:t>G</w:t>
            </w:r>
          </w:p>
        </w:tc>
      </w:tr>
    </w:tbl>
    <w:p>
      <w:pPr>
        <w:pStyle w:val="Normal"/>
        <w:jc w:val="center"/>
        <w:rPr/>
      </w:pPr>
      <w:commentRangeStart w:id="0"/>
      <w:r>
        <w:rPr/>
        <w:t>CC/S/A Identifiers</w:t>
      </w:r>
      <w:commentRangeEnd w:id="0"/>
      <w:r>
        <w:commentReference w:id="0"/>
      </w:r>
      <w:r>
        <w:rPr/>
      </w:r>
    </w:p>
    <w:p>
      <w:pPr>
        <w:pStyle w:val="Normal"/>
        <w:rPr/>
      </w:pPr>
      <w:del w:id="55" w:author="Ford, Raymond F (Ray) Jr CIV DISA EE (US)" w:date="2018-03-12T14:07:00Z">
        <w:r>
          <w:rPr/>
        </w:r>
      </w:del>
    </w:p>
    <w:p>
      <w:pPr>
        <w:pStyle w:val="Normal"/>
        <w:numPr>
          <w:ilvl w:val="2"/>
          <w:numId w:val="26"/>
        </w:numPr>
        <w:rPr>
          <w:sz w:val="24"/>
          <w:szCs w:val="24"/>
        </w:rPr>
      </w:pPr>
      <w:bookmarkStart w:id="72" w:name="_Toc458170341"/>
      <w:bookmarkStart w:id="73" w:name="_Toc498606760"/>
      <w:bookmarkEnd w:id="73"/>
      <w:r>
        <w:rPr>
          <w:rStyle w:val="Heading3Char"/>
        </w:rPr>
        <w:t>Executive Summary</w:t>
      </w:r>
    </w:p>
    <w:p>
      <w:pPr>
        <w:pStyle w:val="Heading2"/>
        <w:numPr>
          <w:ilvl w:val="0"/>
          <w:numId w:val="0"/>
        </w:numPr>
        <w:tabs>
          <w:tab w:val="left" w:pos="720" w:leader="none"/>
        </w:tabs>
        <w:rPr>
          <w:rStyle w:val="Heading3Char"/>
        </w:rPr>
      </w:pPr>
      <w:r>
        <w:rPr/>
      </w:r>
    </w:p>
    <w:p>
      <w:pPr>
        <w:pStyle w:val="Normal"/>
        <w:rPr/>
      </w:pPr>
      <w:bookmarkStart w:id="74" w:name="_Toc458170341"/>
      <w:bookmarkEnd w:id="74"/>
      <w:r>
        <w:rPr/>
        <w:t>The Executive Summary provides a non-technical synopsis of what is being changed.  The Executive Summary consists of the ICP number, ICP title, ICP originator, a Problem Statement, the Proposed Solution, and the Technical Points of Contact (POC).  Appendix C provides the instructions for preparing the Executive Summary along with a sample.  The Problem Statement and Proposed Solution sections of the Executive Summary should not simply be a restatement of what is contained in the corresponding sections of the ICP itself.</w:t>
      </w:r>
    </w:p>
    <w:p>
      <w:pPr>
        <w:pStyle w:val="Normal"/>
        <w:rPr/>
      </w:pPr>
      <w:r>
        <w:rPr/>
      </w:r>
    </w:p>
    <w:p>
      <w:pPr>
        <w:pStyle w:val="Heading2"/>
        <w:numPr>
          <w:ilvl w:val="2"/>
          <w:numId w:val="26"/>
        </w:numPr>
        <w:tabs>
          <w:tab w:val="left" w:pos="720" w:leader="none"/>
        </w:tabs>
        <w:ind w:left="0" w:hanging="0"/>
        <w:rPr>
          <w:sz w:val="24"/>
          <w:szCs w:val="24"/>
        </w:rPr>
      </w:pPr>
      <w:bookmarkStart w:id="75" w:name="_Toc458170342"/>
      <w:bookmarkStart w:id="76" w:name="_Toc498606761"/>
      <w:bookmarkEnd w:id="76"/>
      <w:r>
        <w:rPr>
          <w:rStyle w:val="Heading3Char"/>
        </w:rPr>
        <w:t>Cover Sheet</w:t>
      </w:r>
    </w:p>
    <w:p>
      <w:pPr>
        <w:pStyle w:val="Heading2"/>
        <w:numPr>
          <w:ilvl w:val="0"/>
          <w:numId w:val="0"/>
        </w:numPr>
        <w:tabs>
          <w:tab w:val="left" w:pos="720" w:leader="none"/>
        </w:tabs>
        <w:rPr>
          <w:rStyle w:val="Heading3Char"/>
        </w:rPr>
      </w:pPr>
      <w:r>
        <w:rPr/>
      </w:r>
    </w:p>
    <w:p>
      <w:pPr>
        <w:pStyle w:val="Normal"/>
        <w:rPr/>
      </w:pPr>
      <w:r>
        <w:rPr/>
        <w:t>The Cover Sheet provides the information needed to administratively process the ICP.  The Cover Sheet consists of the ICP Number, ICP Title, Receipt Date, ICP Precedence, ICP Originator, ICP POC, Affected Documents, Recommendations for Processing, and the Administrative Record of Processing.  Appendix D</w:t>
      </w:r>
      <w:r>
        <w:rPr>
          <w:u w:val="none"/>
        </w:rPr>
        <w:t xml:space="preserve"> </w:t>
      </w:r>
      <w:bookmarkEnd w:id="75"/>
      <w:r>
        <w:rPr/>
        <w:t>provides the instructions for preparing the Cover Sheet along with a sample.</w:t>
      </w:r>
    </w:p>
    <w:p>
      <w:pPr>
        <w:pStyle w:val="Normal"/>
        <w:rPr/>
      </w:pPr>
      <w:r>
        <w:rPr/>
      </w:r>
    </w:p>
    <w:p>
      <w:pPr>
        <w:pStyle w:val="Heading2"/>
        <w:numPr>
          <w:ilvl w:val="2"/>
          <w:numId w:val="26"/>
        </w:numPr>
        <w:tabs>
          <w:tab w:val="left" w:pos="720" w:leader="none"/>
        </w:tabs>
        <w:ind w:left="0" w:hanging="0"/>
        <w:rPr>
          <w:sz w:val="24"/>
          <w:szCs w:val="24"/>
        </w:rPr>
      </w:pPr>
      <w:bookmarkStart w:id="77" w:name="_Toc458170343"/>
      <w:bookmarkStart w:id="78" w:name="_Toc498606762"/>
      <w:bookmarkEnd w:id="78"/>
      <w:r>
        <w:rPr>
          <w:rStyle w:val="Heading3Char"/>
        </w:rPr>
        <w:t>Narrative</w:t>
      </w:r>
    </w:p>
    <w:p>
      <w:pPr>
        <w:pStyle w:val="Heading2"/>
        <w:numPr>
          <w:ilvl w:val="0"/>
          <w:numId w:val="0"/>
        </w:numPr>
        <w:tabs>
          <w:tab w:val="left" w:pos="720" w:leader="none"/>
        </w:tabs>
        <w:rPr>
          <w:sz w:val="24"/>
          <w:szCs w:val="24"/>
        </w:rPr>
      </w:pPr>
      <w:r>
        <w:rPr>
          <w:sz w:val="24"/>
          <w:szCs w:val="24"/>
        </w:rPr>
      </w:r>
    </w:p>
    <w:p>
      <w:pPr>
        <w:pStyle w:val="Normal"/>
        <w:rPr/>
      </w:pPr>
      <w:bookmarkStart w:id="79" w:name="_Toc458170343"/>
      <w:bookmarkEnd w:id="79"/>
      <w:r>
        <w:rPr/>
        <w:t>The Narrative provides a more in-depth analysis of the need for the ICP and a summary of all changes being requested.  The Narrative consists of a Statement of the Problem, Problem Analysis, Proposed Solution, Alternate Solution, Technical Record of Processing, Recommended Implementation Date, Other Considerations, References, and a list of the attached Annexes included in the ICP.  Appendix E provides the instructions for preparing the Narrative along with a sample.</w:t>
      </w:r>
    </w:p>
    <w:p>
      <w:pPr>
        <w:pStyle w:val="Normal"/>
        <w:rPr/>
      </w:pPr>
      <w:r>
        <w:rPr/>
      </w:r>
    </w:p>
    <w:p>
      <w:pPr>
        <w:pStyle w:val="Heading2"/>
        <w:numPr>
          <w:ilvl w:val="2"/>
          <w:numId w:val="26"/>
        </w:numPr>
        <w:tabs>
          <w:tab w:val="left" w:pos="720" w:leader="none"/>
        </w:tabs>
        <w:ind w:left="0" w:hanging="0"/>
        <w:rPr>
          <w:rStyle w:val="Heading2Char"/>
          <w:sz w:val="24"/>
          <w:szCs w:val="24"/>
        </w:rPr>
      </w:pPr>
      <w:bookmarkStart w:id="80" w:name="_Toc498606763"/>
      <w:bookmarkEnd w:id="80"/>
      <w:r>
        <w:rPr>
          <w:rStyle w:val="Heading3Char"/>
        </w:rPr>
        <w:t>Annexes</w:t>
      </w:r>
    </w:p>
    <w:p>
      <w:pPr>
        <w:pStyle w:val="Heading2"/>
        <w:numPr>
          <w:ilvl w:val="0"/>
          <w:numId w:val="0"/>
        </w:numPr>
        <w:tabs>
          <w:tab w:val="left" w:pos="720" w:leader="none"/>
        </w:tabs>
        <w:rPr>
          <w:rStyle w:val="Heading3Char"/>
        </w:rPr>
      </w:pPr>
      <w:r>
        <w:rPr/>
      </w:r>
    </w:p>
    <w:p>
      <w:pPr>
        <w:pStyle w:val="Normal"/>
        <w:rPr/>
      </w:pPr>
      <w:r>
        <w:rPr/>
        <w:t>Annexes contain information that needs to be updated.  Annexes will be attached immediately after the ICP Narrative.  If an Annex is not applicable it can be omitted.  Any Annex included in the ICP will contain a cover page and be labeled beginning with Annex A in the following order:</w:t>
      </w:r>
    </w:p>
    <w:p>
      <w:pPr>
        <w:pStyle w:val="ListParagraph"/>
        <w:numPr>
          <w:ilvl w:val="0"/>
          <w:numId w:val="8"/>
        </w:numPr>
        <w:spacing w:lineRule="auto" w:line="240" w:before="0" w:after="0"/>
        <w:contextualSpacing/>
        <w:rPr>
          <w:rFonts w:ascii="Times New Roman" w:hAnsi="Times New Roman"/>
          <w:sz w:val="24"/>
          <w:szCs w:val="24"/>
        </w:rPr>
      </w:pPr>
      <w:r>
        <w:rPr>
          <w:rFonts w:ascii="Times New Roman" w:hAnsi="Times New Roman"/>
          <w:sz w:val="24"/>
          <w:szCs w:val="24"/>
        </w:rPr>
        <w:t>Formatting Rules Changes from MIL-STD-6040</w:t>
      </w:r>
    </w:p>
    <w:p>
      <w:pPr>
        <w:pStyle w:val="ListParagraph"/>
        <w:numPr>
          <w:ilvl w:val="0"/>
          <w:numId w:val="8"/>
        </w:numPr>
        <w:spacing w:lineRule="auto" w:line="240" w:before="0" w:after="0"/>
        <w:contextualSpacing/>
        <w:rPr>
          <w:rFonts w:ascii="Times New Roman" w:hAnsi="Times New Roman"/>
          <w:sz w:val="24"/>
          <w:szCs w:val="24"/>
        </w:rPr>
      </w:pPr>
      <w:r>
        <w:rPr>
          <w:rFonts w:ascii="Times New Roman" w:hAnsi="Times New Roman"/>
          <w:sz w:val="24"/>
          <w:szCs w:val="24"/>
        </w:rPr>
        <w:t>Message Format Changes</w:t>
      </w:r>
    </w:p>
    <w:p>
      <w:pPr>
        <w:pStyle w:val="ListParagraph"/>
        <w:numPr>
          <w:ilvl w:val="0"/>
          <w:numId w:val="8"/>
        </w:numPr>
        <w:rPr>
          <w:rFonts w:ascii="Times New Roman" w:hAnsi="Times New Roman"/>
          <w:sz w:val="24"/>
          <w:szCs w:val="24"/>
        </w:rPr>
      </w:pPr>
      <w:r>
        <w:rPr>
          <w:rFonts w:ascii="Times New Roman" w:hAnsi="Times New Roman"/>
          <w:sz w:val="24"/>
          <w:szCs w:val="24"/>
        </w:rPr>
        <w:t>Set Format Changes</w:t>
      </w:r>
    </w:p>
    <w:p>
      <w:pPr>
        <w:pStyle w:val="ListParagraph"/>
        <w:numPr>
          <w:ilvl w:val="0"/>
          <w:numId w:val="8"/>
        </w:numPr>
        <w:spacing w:lineRule="auto" w:line="240" w:before="0" w:after="0"/>
        <w:contextualSpacing/>
        <w:rPr>
          <w:rFonts w:ascii="Times New Roman" w:hAnsi="Times New Roman"/>
          <w:sz w:val="24"/>
          <w:szCs w:val="24"/>
        </w:rPr>
      </w:pPr>
      <w:r>
        <w:rPr>
          <w:rFonts w:ascii="Times New Roman" w:hAnsi="Times New Roman"/>
          <w:sz w:val="24"/>
          <w:szCs w:val="24"/>
        </w:rPr>
        <w:t>Field Format Changes</w:t>
      </w:r>
    </w:p>
    <w:p>
      <w:pPr>
        <w:pStyle w:val="ListParagraph"/>
        <w:numPr>
          <w:ilvl w:val="0"/>
          <w:numId w:val="8"/>
        </w:numPr>
        <w:spacing w:lineRule="auto" w:line="240" w:before="0" w:after="0"/>
        <w:contextualSpacing/>
        <w:rPr>
          <w:rFonts w:ascii="Times New Roman" w:hAnsi="Times New Roman"/>
          <w:sz w:val="24"/>
          <w:szCs w:val="24"/>
        </w:rPr>
      </w:pPr>
      <w:r>
        <w:rPr>
          <w:rFonts w:ascii="Times New Roman" w:hAnsi="Times New Roman"/>
          <w:sz w:val="24"/>
          <w:szCs w:val="24"/>
        </w:rPr>
        <w:t>Repository of USMTF Program Items</w:t>
      </w:r>
    </w:p>
    <w:p>
      <w:pPr>
        <w:pStyle w:val="ListParagraph"/>
        <w:numPr>
          <w:ilvl w:val="0"/>
          <w:numId w:val="8"/>
        </w:numPr>
        <w:spacing w:lineRule="auto" w:line="240" w:before="0" w:after="0"/>
        <w:contextualSpacing/>
        <w:rPr>
          <w:rFonts w:ascii="Times New Roman" w:hAnsi="Times New Roman"/>
          <w:sz w:val="24"/>
          <w:szCs w:val="24"/>
        </w:rPr>
      </w:pPr>
      <w:r>
        <w:rPr>
          <w:rFonts w:ascii="Times New Roman" w:hAnsi="Times New Roman"/>
          <w:sz w:val="24"/>
          <w:szCs w:val="24"/>
        </w:rPr>
        <w:t>Voice Message Templates and Instructions</w:t>
      </w:r>
    </w:p>
    <w:p>
      <w:pPr>
        <w:pStyle w:val="Normal"/>
        <w:snapToGrid w:val="false"/>
        <w:rPr/>
      </w:pPr>
      <w:bookmarkStart w:id="81" w:name="_Toc458170349"/>
      <w:bookmarkStart w:id="82" w:name="_Toc458170349"/>
      <w:bookmarkEnd w:id="82"/>
      <w:r>
        <w:rPr/>
      </w:r>
    </w:p>
    <w:p>
      <w:pPr>
        <w:pStyle w:val="Heading2"/>
        <w:numPr>
          <w:ilvl w:val="1"/>
          <w:numId w:val="26"/>
        </w:numPr>
        <w:tabs>
          <w:tab w:val="left" w:pos="540" w:leader="none"/>
        </w:tabs>
        <w:ind w:left="0" w:hanging="0"/>
        <w:rPr>
          <w:sz w:val="24"/>
          <w:szCs w:val="24"/>
        </w:rPr>
      </w:pPr>
      <w:bookmarkStart w:id="83" w:name="_Toc498606764"/>
      <w:bookmarkEnd w:id="83"/>
      <w:r>
        <w:rPr>
          <w:sz w:val="24"/>
          <w:szCs w:val="24"/>
        </w:rPr>
        <w:t>Processing an ICP</w:t>
      </w:r>
    </w:p>
    <w:p>
      <w:pPr>
        <w:pStyle w:val="Heading2"/>
        <w:numPr>
          <w:ilvl w:val="0"/>
          <w:numId w:val="0"/>
        </w:numPr>
        <w:rPr>
          <w:sz w:val="24"/>
          <w:szCs w:val="24"/>
        </w:rPr>
      </w:pPr>
      <w:r>
        <w:rPr>
          <w:sz w:val="24"/>
          <w:szCs w:val="24"/>
        </w:rPr>
      </w:r>
    </w:p>
    <w:p>
      <w:pPr>
        <w:pStyle w:val="Normal"/>
        <w:rPr/>
      </w:pPr>
      <w:r>
        <w:rPr/>
        <w:t>An ICP will be submitted and distributed in accordance with the TOR for the USMTF CCB.  DISA will assign an ICP number prior to distribution.</w:t>
      </w:r>
    </w:p>
    <w:p>
      <w:pPr>
        <w:pStyle w:val="Normal"/>
        <w:rPr/>
      </w:pPr>
      <w:r>
        <w:rPr/>
      </w:r>
    </w:p>
    <w:p>
      <w:pPr>
        <w:pStyle w:val="Normal"/>
        <w:numPr>
          <w:ilvl w:val="2"/>
          <w:numId w:val="26"/>
        </w:numPr>
        <w:tabs>
          <w:tab w:val="left" w:pos="720" w:leader="none"/>
        </w:tabs>
        <w:snapToGrid w:val="false"/>
        <w:ind w:left="0" w:hanging="0"/>
        <w:rPr/>
      </w:pPr>
      <w:bookmarkStart w:id="84" w:name="_Toc458170349"/>
      <w:bookmarkStart w:id="85" w:name="_Toc498606765"/>
      <w:bookmarkStart w:id="86" w:name="_Toc458170354"/>
      <w:bookmarkEnd w:id="84"/>
      <w:bookmarkEnd w:id="85"/>
      <w:bookmarkEnd w:id="86"/>
      <w:r>
        <w:rPr>
          <w:rStyle w:val="Heading3Char"/>
          <w:rFonts w:cs="Times New Roman"/>
        </w:rPr>
        <w:t>Administrative Review</w:t>
      </w:r>
    </w:p>
    <w:p>
      <w:pPr>
        <w:pStyle w:val="Normal"/>
        <w:tabs>
          <w:tab w:val="left" w:pos="720" w:leader="none"/>
        </w:tabs>
        <w:snapToGrid w:val="false"/>
        <w:rPr/>
      </w:pPr>
      <w:r>
        <w:rPr/>
      </w:r>
    </w:p>
    <w:p>
      <w:pPr>
        <w:pStyle w:val="Normal"/>
        <w:rPr/>
      </w:pPr>
      <w:r>
        <w:rPr/>
        <w:t>DISA will perform an administrative review of the ICP to ensure the originator has prepared the ICP in the appropriate format and to assess its completeness, correctness, technical accuracy, and impact on other standards.  When necessary, DISA completes any changes to the ICP after coordination with the originator to prepare it for electronic dissemination.  Administrative reviews of routine ICPs are accomplished within two weeks.  When extensive deviations to standard ICP procedures are found or where there are significant technical deficiencies, the ICP is returned to the originator for corrective action.  The ICP may be withdrawn and resubmitted at the discretion of the originator.</w:t>
      </w:r>
    </w:p>
    <w:p>
      <w:pPr>
        <w:pStyle w:val="Normal"/>
        <w:snapToGrid w:val="false"/>
        <w:rPr/>
      </w:pPr>
      <w:r>
        <w:rPr/>
      </w:r>
    </w:p>
    <w:p>
      <w:pPr>
        <w:pStyle w:val="Normal"/>
        <w:numPr>
          <w:ilvl w:val="2"/>
          <w:numId w:val="26"/>
        </w:numPr>
        <w:tabs>
          <w:tab w:val="left" w:pos="720" w:leader="none"/>
        </w:tabs>
        <w:snapToGrid w:val="false"/>
        <w:ind w:left="0" w:hanging="0"/>
        <w:rPr/>
      </w:pPr>
      <w:bookmarkStart w:id="87" w:name="_Toc458170356"/>
      <w:bookmarkStart w:id="88" w:name="_Toc498606766"/>
      <w:bookmarkEnd w:id="87"/>
      <w:bookmarkEnd w:id="88"/>
      <w:r>
        <w:rPr>
          <w:rStyle w:val="Heading3Char"/>
        </w:rPr>
        <w:t>Evaluations</w:t>
      </w:r>
    </w:p>
    <w:p>
      <w:pPr>
        <w:pStyle w:val="Normal"/>
        <w:tabs>
          <w:tab w:val="left" w:pos="720" w:leader="none"/>
        </w:tabs>
        <w:snapToGrid w:val="false"/>
        <w:rPr>
          <w:rStyle w:val="Heading3Char"/>
        </w:rPr>
      </w:pPr>
      <w:r>
        <w:rPr/>
      </w:r>
    </w:p>
    <w:p>
      <w:pPr>
        <w:pStyle w:val="Normal"/>
        <w:tabs>
          <w:tab w:val="left" w:pos="720" w:leader="none"/>
        </w:tabs>
        <w:snapToGrid w:val="false"/>
        <w:rPr>
          <w:rStyle w:val="Heading3Char"/>
        </w:rPr>
      </w:pPr>
      <w:r>
        <w:rPr/>
        <w:t>The purpose of an ICP evaluation is to evaluate the merits of an ICP from a technical and operational point of view.  Once DISA posts the ICP, the CC/S/As will review the ICP and prepare written comments in the form of an Evaluation and post them to the USMTF Web Portal.  The evaluations are to be completed and posted as soon as possible but no later than two weeks prior to the start of the CCB.  This allows time for all CC/S/As to review the evaluations of other CC/S/As prior to the CCB.  Priority ICPs will be evaluated and posted to the USMTF Web Portal as quickly as possible.  Appendix G provides the instructions for preparing the Evaluation along with a sample.</w:t>
      </w:r>
    </w:p>
    <w:p>
      <w:pPr>
        <w:pStyle w:val="Normal"/>
        <w:tabs>
          <w:tab w:val="left" w:pos="792" w:leader="none"/>
        </w:tabs>
        <w:snapToGrid w:val="false"/>
        <w:rPr/>
      </w:pPr>
      <w:r>
        <w:rPr/>
      </w:r>
    </w:p>
    <w:p>
      <w:pPr>
        <w:pStyle w:val="Normal"/>
        <w:numPr>
          <w:ilvl w:val="2"/>
          <w:numId w:val="26"/>
        </w:numPr>
        <w:tabs>
          <w:tab w:val="left" w:pos="720" w:leader="none"/>
        </w:tabs>
        <w:snapToGrid w:val="false"/>
        <w:ind w:left="0" w:hanging="0"/>
        <w:rPr/>
      </w:pPr>
      <w:bookmarkStart w:id="89" w:name="_Toc498606767"/>
      <w:bookmarkEnd w:id="89"/>
      <w:r>
        <w:rPr>
          <w:rStyle w:val="Heading2Char"/>
          <w:sz w:val="24"/>
          <w:szCs w:val="24"/>
        </w:rPr>
        <w:t>Consolidated Evaluations</w:t>
      </w:r>
    </w:p>
    <w:p>
      <w:pPr>
        <w:pStyle w:val="Normal"/>
        <w:tabs>
          <w:tab w:val="left" w:pos="720" w:leader="none"/>
        </w:tabs>
        <w:snapToGrid w:val="false"/>
        <w:rPr>
          <w:rStyle w:val="Heading3Char"/>
        </w:rPr>
      </w:pPr>
      <w:r>
        <w:rPr/>
      </w:r>
    </w:p>
    <w:p>
      <w:pPr>
        <w:pStyle w:val="Normal"/>
        <w:tabs>
          <w:tab w:val="left" w:pos="792" w:leader="none"/>
        </w:tabs>
        <w:snapToGrid w:val="false"/>
        <w:rPr/>
      </w:pPr>
      <w:bookmarkStart w:id="90" w:name="_Toc458170356"/>
      <w:bookmarkStart w:id="91" w:name="_Toc458170359"/>
      <w:bookmarkEnd w:id="90"/>
      <w:bookmarkEnd w:id="91"/>
      <w:r>
        <w:rPr/>
        <w:t>Once all CC/S/A evaluations are posted, DISA will prepare a consolidated evaluation.  The purpose of the consolidated evaluation is to facilitate the review of the ICP by summarizing all evaluation comments into one document.  The consolidated evaluation will identify related and/or conflicting comments between CC/S/As and include DISA comments pertaining to the validity or feasibility of each of the evaluation comments.  The consolidated evaluation will be used during the meeting to guide the review and discussion of evaluation comments as well as to document decisions made on each of the comments.  Appendix H provides the instructions for preparing the Consolidated Evaluation along with a sample.</w:t>
      </w:r>
    </w:p>
    <w:p>
      <w:pPr>
        <w:pStyle w:val="Normal"/>
        <w:snapToGrid w:val="false"/>
        <w:rPr/>
      </w:pPr>
      <w:r>
        <w:rPr/>
      </w:r>
    </w:p>
    <w:p>
      <w:pPr>
        <w:pStyle w:val="Heading3"/>
        <w:numPr>
          <w:ilvl w:val="2"/>
          <w:numId w:val="26"/>
        </w:numPr>
        <w:tabs>
          <w:tab w:val="left" w:pos="720" w:leader="none"/>
        </w:tabs>
        <w:ind w:left="0" w:hanging="0"/>
        <w:rPr/>
      </w:pPr>
      <w:bookmarkStart w:id="92" w:name="_Toc498606768"/>
      <w:bookmarkEnd w:id="92"/>
      <w:r>
        <w:rPr/>
        <w:t>CCB Actions</w:t>
      </w:r>
    </w:p>
    <w:p>
      <w:pPr>
        <w:pStyle w:val="Normal"/>
        <w:snapToGrid w:val="false"/>
        <w:rPr/>
      </w:pPr>
      <w:r>
        <w:rPr/>
      </w:r>
    </w:p>
    <w:p>
      <w:pPr>
        <w:pStyle w:val="Heading2"/>
        <w:numPr>
          <w:ilvl w:val="3"/>
          <w:numId w:val="26"/>
        </w:numPr>
        <w:tabs>
          <w:tab w:val="left" w:pos="-1080" w:leader="none"/>
          <w:tab w:val="left" w:pos="900" w:leader="none"/>
        </w:tabs>
        <w:ind w:left="0" w:hanging="0"/>
        <w:rPr>
          <w:sz w:val="24"/>
          <w:szCs w:val="24"/>
        </w:rPr>
      </w:pPr>
      <w:bookmarkStart w:id="93" w:name="_Toc498606769"/>
      <w:bookmarkEnd w:id="93"/>
      <w:r>
        <w:rPr>
          <w:sz w:val="24"/>
          <w:szCs w:val="24"/>
        </w:rPr>
        <w:t>Approved</w:t>
      </w:r>
    </w:p>
    <w:p>
      <w:pPr>
        <w:pStyle w:val="Normal"/>
        <w:tabs>
          <w:tab w:val="left" w:pos="900" w:leader="none"/>
        </w:tabs>
        <w:snapToGrid w:val="false"/>
        <w:rPr/>
      </w:pPr>
      <w:r>
        <w:rPr/>
      </w:r>
    </w:p>
    <w:p>
      <w:pPr>
        <w:pStyle w:val="Normal"/>
        <w:tabs>
          <w:tab w:val="left" w:pos="900" w:leader="none"/>
        </w:tabs>
        <w:snapToGrid w:val="false"/>
        <w:rPr/>
      </w:pPr>
      <w:r>
        <w:rPr/>
        <w:t xml:space="preserve">A vote to approve the ICP will indicate whether it was approved or approved as modified.  Approved as modified indicates that CCB members accepted the adjudication of all evaluation comments.  In this case, DISA will add the CCB approved changes and update the ICP number.  The change will be coordinated with the ICP sponsor to confirm all CCB approved changes were properly annotated.  DISA will publish the final approved ICP and </w:t>
      </w:r>
      <w:r>
        <w:rPr>
          <w:rStyle w:val="Heading3Char"/>
          <w:rFonts w:cs="Times New Roman"/>
        </w:rPr>
        <w:t xml:space="preserve">Configuration Control Board Directive </w:t>
      </w:r>
      <w:r>
        <w:rPr/>
        <w:t>(CCBD) approximately two weeks after the CCB.</w:t>
      </w:r>
    </w:p>
    <w:p>
      <w:pPr>
        <w:pStyle w:val="Normal"/>
        <w:snapToGrid w:val="false"/>
        <w:rPr/>
      </w:pPr>
      <w:r>
        <w:rPr/>
      </w:r>
    </w:p>
    <w:p>
      <w:pPr>
        <w:pStyle w:val="Heading3"/>
        <w:numPr>
          <w:ilvl w:val="3"/>
          <w:numId w:val="26"/>
        </w:numPr>
        <w:tabs>
          <w:tab w:val="left" w:pos="900" w:leader="none"/>
        </w:tabs>
        <w:ind w:left="0" w:hanging="0"/>
        <w:rPr/>
      </w:pPr>
      <w:bookmarkStart w:id="94" w:name="_Toc498606770"/>
      <w:bookmarkEnd w:id="94"/>
      <w:r>
        <w:rPr/>
        <w:t>Disapproved</w:t>
      </w:r>
    </w:p>
    <w:p>
      <w:pPr>
        <w:pStyle w:val="Normal"/>
        <w:snapToGrid w:val="false"/>
        <w:rPr/>
      </w:pPr>
      <w:r>
        <w:rPr/>
      </w:r>
    </w:p>
    <w:p>
      <w:pPr>
        <w:pStyle w:val="Normal"/>
        <w:snapToGrid w:val="false"/>
        <w:rPr/>
      </w:pPr>
      <w:r>
        <w:rPr/>
        <w:t>A vote to disapprove the ICP indicates the CCB members did not agree with the proposed changes.  In this case the ICP is returned to the originator.</w:t>
      </w:r>
    </w:p>
    <w:p>
      <w:pPr>
        <w:pStyle w:val="Normal"/>
        <w:snapToGrid w:val="false"/>
        <w:rPr/>
      </w:pPr>
      <w:r>
        <w:rPr/>
      </w:r>
    </w:p>
    <w:p>
      <w:pPr>
        <w:pStyle w:val="Heading3"/>
        <w:numPr>
          <w:ilvl w:val="3"/>
          <w:numId w:val="26"/>
        </w:numPr>
        <w:tabs>
          <w:tab w:val="left" w:pos="900" w:leader="none"/>
        </w:tabs>
        <w:ind w:left="0" w:hanging="0"/>
        <w:rPr/>
      </w:pPr>
      <w:bookmarkStart w:id="95" w:name="_Toc498606771"/>
      <w:bookmarkEnd w:id="95"/>
      <w:r>
        <w:rPr/>
        <w:t>Deferred</w:t>
      </w:r>
    </w:p>
    <w:p>
      <w:pPr>
        <w:pStyle w:val="Normal"/>
        <w:snapToGrid w:val="false"/>
        <w:rPr/>
      </w:pPr>
      <w:r>
        <w:rPr/>
      </w:r>
    </w:p>
    <w:p>
      <w:pPr>
        <w:pStyle w:val="Normal"/>
        <w:snapToGrid w:val="false"/>
        <w:rPr/>
      </w:pPr>
      <w:r>
        <w:rPr/>
        <w:t xml:space="preserve">A vote to defer the ICP implies all evaluation comments were not resolved or the changes were so numerous that CCB members wanted to review the changes prior to voting. </w:t>
      </w:r>
    </w:p>
    <w:p>
      <w:pPr>
        <w:pStyle w:val="Normal"/>
        <w:snapToGrid w:val="false"/>
        <w:rPr>
          <w:rFonts w:ascii="Calibri" w:hAnsi="Calibri" w:eastAsia="Calibri"/>
          <w:sz w:val="22"/>
          <w:szCs w:val="22"/>
        </w:rPr>
      </w:pPr>
      <w:r>
        <w:rPr>
          <w:rFonts w:eastAsia="Calibri" w:ascii="Calibri" w:hAnsi="Calibri"/>
          <w:sz w:val="22"/>
          <w:szCs w:val="22"/>
        </w:rPr>
      </w:r>
    </w:p>
    <w:p>
      <w:pPr>
        <w:pStyle w:val="Heading3"/>
        <w:numPr>
          <w:ilvl w:val="4"/>
          <w:numId w:val="26"/>
        </w:numPr>
        <w:tabs>
          <w:tab w:val="left" w:pos="1080" w:leader="none"/>
        </w:tabs>
        <w:ind w:left="0" w:hanging="0"/>
        <w:rPr/>
      </w:pPr>
      <w:bookmarkStart w:id="96" w:name="_Toc498606772"/>
      <w:bookmarkEnd w:id="96"/>
      <w:r>
        <w:rPr/>
        <w:t>Deferred Due to Unresolved Comments</w:t>
      </w:r>
    </w:p>
    <w:p>
      <w:pPr>
        <w:pStyle w:val="Heading3"/>
        <w:rPr/>
      </w:pPr>
      <w:r>
        <w:rPr/>
      </w:r>
    </w:p>
    <w:p>
      <w:pPr>
        <w:pStyle w:val="Normal"/>
        <w:rPr/>
      </w:pPr>
      <w:r>
        <w:rPr/>
        <w:t>If the ICP was deferred due to unresolved comments, the ICP originator will work with the appropriate CC/S/A to resolve any differences.  Once resolved, DISA will work with the ICP originator to determine whether an electronic vote is required or if the ICP can be scheduled for the next CCB.  DISA will then redistribute the ICP with instructions on how voting will take place.</w:t>
      </w:r>
    </w:p>
    <w:p>
      <w:pPr>
        <w:pStyle w:val="Normal"/>
        <w:snapToGrid w:val="false"/>
        <w:rPr/>
      </w:pPr>
      <w:r>
        <w:rPr/>
      </w:r>
    </w:p>
    <w:p>
      <w:pPr>
        <w:pStyle w:val="Heading2"/>
        <w:numPr>
          <w:ilvl w:val="4"/>
          <w:numId w:val="26"/>
        </w:numPr>
        <w:tabs>
          <w:tab w:val="left" w:pos="-1080" w:leader="none"/>
          <w:tab w:val="left" w:pos="1080" w:leader="none"/>
        </w:tabs>
        <w:ind w:left="0" w:hanging="0"/>
        <w:rPr>
          <w:sz w:val="24"/>
          <w:szCs w:val="24"/>
        </w:rPr>
      </w:pPr>
      <w:bookmarkStart w:id="97" w:name="_Toc498606773"/>
      <w:bookmarkEnd w:id="97"/>
      <w:r>
        <w:rPr>
          <w:sz w:val="24"/>
          <w:szCs w:val="24"/>
        </w:rPr>
        <w:t>Deferred for Change</w:t>
      </w:r>
    </w:p>
    <w:p>
      <w:pPr>
        <w:pStyle w:val="Normal"/>
        <w:snapToGrid w:val="false"/>
        <w:rPr/>
      </w:pPr>
      <w:r>
        <w:rPr/>
      </w:r>
    </w:p>
    <w:p>
      <w:pPr>
        <w:pStyle w:val="Normal"/>
        <w:snapToGrid w:val="false"/>
        <w:rPr/>
      </w:pPr>
      <w:r>
        <w:rPr/>
        <w:t>If the deferral was a result of CCB members wanting to review Change 1 prior to voting, DISA will update the ICP based on the agreed comments and produce Change 1.  DISA will work with the ICP originator to determine whether an electronic vote is required or if the ICP can be scheduled for the next CCB.  CC/S/As will review Change 1 and prepare an evaluation.  Any comments received will be adjudicated by the ICP originator and DISA will produce Change 2.  This process will continue until the CCB agrees on a final disposition.</w:t>
      </w:r>
    </w:p>
    <w:p>
      <w:pPr>
        <w:pStyle w:val="Normal"/>
        <w:snapToGrid w:val="false"/>
        <w:rPr/>
      </w:pPr>
      <w:r>
        <w:rPr/>
      </w:r>
    </w:p>
    <w:p>
      <w:pPr>
        <w:pStyle w:val="Heading2"/>
        <w:numPr>
          <w:ilvl w:val="2"/>
          <w:numId w:val="26"/>
        </w:numPr>
        <w:ind w:left="0" w:hanging="0"/>
        <w:rPr>
          <w:sz w:val="24"/>
          <w:szCs w:val="24"/>
        </w:rPr>
      </w:pPr>
      <w:bookmarkStart w:id="98" w:name="_Toc485826204"/>
      <w:bookmarkStart w:id="99" w:name="_Toc485975677"/>
      <w:bookmarkStart w:id="100" w:name="_Toc485966818"/>
      <w:bookmarkStart w:id="101" w:name="_Toc485826348"/>
      <w:bookmarkStart w:id="102" w:name="_Toc485898819"/>
      <w:bookmarkStart w:id="103" w:name="_Toc485975768"/>
      <w:bookmarkStart w:id="104" w:name="_Toc485883751"/>
      <w:bookmarkStart w:id="105" w:name="_Toc485882489"/>
      <w:bookmarkStart w:id="106" w:name="_Toc485967965"/>
      <w:bookmarkStart w:id="107" w:name="_Toc485885021"/>
      <w:bookmarkStart w:id="108" w:name="_Toc485883988"/>
      <w:bookmarkStart w:id="109" w:name="_Toc485891722"/>
      <w:bookmarkStart w:id="110" w:name="_Toc485971811"/>
      <w:bookmarkStart w:id="111" w:name="_Toc485893358"/>
      <w:bookmarkStart w:id="112" w:name="_Toc485885151"/>
      <w:bookmarkStart w:id="113" w:name="_Toc485885212"/>
      <w:bookmarkStart w:id="114" w:name="_Toc485965755"/>
      <w:bookmarkStart w:id="115" w:name="_Toc485902702"/>
      <w:bookmarkStart w:id="116" w:name="_Toc485911950"/>
      <w:bookmarkStart w:id="117" w:name="_Toc485971682"/>
      <w:bookmarkStart w:id="118" w:name="_Toc485893656"/>
      <w:bookmarkStart w:id="119" w:name="_Toc498606774"/>
      <w:bookmarkStart w:id="120" w:name="_Toc485967875"/>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0"/>
      <w:bookmarkEnd w:id="119"/>
      <w:r>
        <w:rPr>
          <w:sz w:val="24"/>
          <w:szCs w:val="24"/>
        </w:rPr>
        <w:t>Withdrawing an ICP</w:t>
      </w:r>
    </w:p>
    <w:p>
      <w:pPr>
        <w:pStyle w:val="Normal"/>
        <w:tabs>
          <w:tab w:val="left" w:pos="792" w:leader="none"/>
        </w:tabs>
        <w:snapToGrid w:val="false"/>
        <w:rPr/>
      </w:pPr>
      <w:r>
        <w:rPr/>
      </w:r>
    </w:p>
    <w:p>
      <w:pPr>
        <w:pStyle w:val="Normal"/>
        <w:tabs>
          <w:tab w:val="left" w:pos="792" w:leader="none"/>
        </w:tabs>
        <w:snapToGrid w:val="false"/>
        <w:rPr/>
      </w:pPr>
      <w:r>
        <w:rPr/>
        <w:t>The ICP originator is the only agency that can withdraw an ICP.</w:t>
      </w:r>
    </w:p>
    <w:p>
      <w:pPr>
        <w:pStyle w:val="Normal"/>
        <w:snapToGrid w:val="false"/>
        <w:rPr/>
      </w:pPr>
      <w:r>
        <w:rPr/>
      </w:r>
    </w:p>
    <w:p>
      <w:pPr>
        <w:pStyle w:val="Normal"/>
        <w:numPr>
          <w:ilvl w:val="2"/>
          <w:numId w:val="26"/>
        </w:numPr>
        <w:snapToGrid w:val="false"/>
        <w:ind w:left="0" w:hanging="0"/>
        <w:rPr/>
      </w:pPr>
      <w:bookmarkStart w:id="121" w:name="_Toc498606775"/>
      <w:bookmarkEnd w:id="121"/>
      <w:r>
        <w:rPr>
          <w:rStyle w:val="Heading3Char"/>
          <w:rFonts w:cs="Times New Roman"/>
        </w:rPr>
        <w:t>Numbering of Changes to ICPs</w:t>
      </w:r>
    </w:p>
    <w:p>
      <w:pPr>
        <w:pStyle w:val="Normal"/>
        <w:tabs>
          <w:tab w:val="left" w:pos="792" w:leader="none"/>
        </w:tabs>
        <w:snapToGrid w:val="false"/>
        <w:rPr>
          <w:rStyle w:val="Heading3Char"/>
          <w:rFonts w:cs="Times New Roman"/>
        </w:rPr>
      </w:pPr>
      <w:r>
        <w:rPr>
          <w:rFonts w:cs="Times New Roman"/>
        </w:rPr>
      </w:r>
    </w:p>
    <w:p>
      <w:pPr>
        <w:pStyle w:val="Normal"/>
        <w:tabs>
          <w:tab w:val="left" w:pos="792" w:leader="none"/>
        </w:tabs>
        <w:snapToGrid w:val="false"/>
        <w:rPr/>
      </w:pPr>
      <w:r>
        <w:rPr/>
        <w:t>After an originator submits an ICP, DISA will distribute it on the USMTF Web Portal for general review; any CCB-accepted modification(s) to any page of the ICP (except the cover sheet of the ICP body) will constitute the next numbered change to the ICP.  The entire ICP will be regenerated with the new change number.  Whenever an ICP is changed, the Record of Administrative Processing on the ICP cover sheet will be modified to reflect the current disposition of the ICP.  The Technical Record of Processing in the ICP Narrative will also be modified to reflect any changes to the original Proposed Solution at each CCB.  In addition, all other paragraphs in the ICP Narrative, to include the Proposed Solution, should be updated to reflect the current proposal with each successive ICP change.</w:t>
      </w:r>
    </w:p>
    <w:p>
      <w:pPr>
        <w:pStyle w:val="Normal"/>
        <w:snapToGrid w:val="false"/>
        <w:rPr/>
      </w:pPr>
      <w:r>
        <w:rPr/>
      </w:r>
    </w:p>
    <w:p>
      <w:pPr>
        <w:pStyle w:val="Heading2"/>
        <w:numPr>
          <w:ilvl w:val="1"/>
          <w:numId w:val="26"/>
        </w:numPr>
        <w:tabs>
          <w:tab w:val="left" w:pos="540" w:leader="none"/>
        </w:tabs>
        <w:ind w:left="0" w:hanging="0"/>
        <w:rPr>
          <w:sz w:val="24"/>
          <w:szCs w:val="24"/>
        </w:rPr>
      </w:pPr>
      <w:bookmarkStart w:id="122" w:name="_Toc498606776"/>
      <w:bookmarkStart w:id="123" w:name="_Toc458170367"/>
      <w:bookmarkEnd w:id="122"/>
      <w:r>
        <w:rPr>
          <w:sz w:val="24"/>
          <w:szCs w:val="24"/>
        </w:rPr>
        <w:t>Resubmitting ICPs Returned as a Result of CCB Action</w:t>
      </w:r>
    </w:p>
    <w:p>
      <w:pPr>
        <w:pStyle w:val="Heading2"/>
        <w:numPr>
          <w:ilvl w:val="0"/>
          <w:numId w:val="0"/>
        </w:numPr>
        <w:rPr>
          <w:sz w:val="24"/>
          <w:szCs w:val="24"/>
        </w:rPr>
      </w:pPr>
      <w:r>
        <w:rPr>
          <w:sz w:val="24"/>
          <w:szCs w:val="24"/>
        </w:rPr>
      </w:r>
    </w:p>
    <w:p>
      <w:pPr>
        <w:pStyle w:val="Normal"/>
        <w:rPr/>
      </w:pPr>
      <w:bookmarkStart w:id="124" w:name="_Toc458170367"/>
      <w:bookmarkEnd w:id="124"/>
      <w:r>
        <w:rPr/>
        <w:t>If a CC/S/A resubmits a previously disapproved or withdrawn ICP for reconsideration by the CCB, the ICP must be submitted as a new ICP and assigned a new ICP number.</w:t>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Heading2"/>
        <w:numPr>
          <w:ilvl w:val="1"/>
          <w:numId w:val="26"/>
        </w:numPr>
        <w:tabs>
          <w:tab w:val="left" w:pos="540" w:leader="none"/>
        </w:tabs>
        <w:ind w:left="0" w:hanging="0"/>
        <w:rPr>
          <w:rStyle w:val="Heading3Char"/>
          <w:rFonts w:eastAsia="Times New Roman" w:cs="Times New Roman"/>
          <w:szCs w:val="24"/>
        </w:rPr>
      </w:pPr>
      <w:bookmarkStart w:id="125" w:name="_Toc498606777"/>
      <w:bookmarkStart w:id="126" w:name="_Toc458170366"/>
      <w:bookmarkEnd w:id="125"/>
      <w:bookmarkEnd w:id="126"/>
      <w:r>
        <w:rPr>
          <w:rStyle w:val="Heading3Char"/>
          <w:rFonts w:cs="Times New Roman"/>
          <w:szCs w:val="24"/>
        </w:rPr>
        <w:t>Configuration Control Board Directive (CCBD)</w:t>
      </w:r>
    </w:p>
    <w:p>
      <w:pPr>
        <w:pStyle w:val="Heading2"/>
        <w:numPr>
          <w:ilvl w:val="0"/>
          <w:numId w:val="0"/>
        </w:numPr>
        <w:rPr>
          <w:rStyle w:val="Heading3Char"/>
          <w:rFonts w:cs="Times New Roman"/>
          <w:szCs w:val="24"/>
        </w:rPr>
      </w:pPr>
      <w:r>
        <w:rPr>
          <w:rFonts w:cs="Times New Roman"/>
          <w:szCs w:val="24"/>
        </w:rPr>
      </w:r>
    </w:p>
    <w:p>
      <w:pPr>
        <w:pStyle w:val="Normal"/>
        <w:rPr/>
      </w:pPr>
      <w:r>
        <w:rPr/>
        <w:t>CCBDs will be used to document the final disposition of ICPs and major CCB decisions.  These actions include whether the ICP was approved, disapproved, deferred (with or without changes), withdrawn, declared substantive (see TOR for detailed guidance), and whether NATO/Allied coordination was necessary.  The final vote by each CC/S/A is also recorded.  Appendix I</w:t>
      </w:r>
      <w:r>
        <w:rPr>
          <w:u w:val="none"/>
        </w:rPr>
        <w:t xml:space="preserve"> </w:t>
      </w:r>
      <w:bookmarkStart w:id="127" w:name="_Toc458170361"/>
      <w:bookmarkEnd w:id="127"/>
      <w:r>
        <w:rPr/>
        <w:t>provides the instructions for preparing the CCBD along with a sample.</w:t>
      </w:r>
    </w:p>
    <w:p>
      <w:pPr>
        <w:pStyle w:val="Normal"/>
        <w:rPr/>
      </w:pPr>
      <w:r>
        <w:rPr/>
      </w:r>
    </w:p>
    <w:p>
      <w:pPr>
        <w:pStyle w:val="Heading2"/>
        <w:numPr>
          <w:ilvl w:val="1"/>
          <w:numId w:val="26"/>
        </w:numPr>
        <w:tabs>
          <w:tab w:val="left" w:pos="540" w:leader="none"/>
        </w:tabs>
        <w:ind w:left="0" w:hanging="0"/>
        <w:rPr>
          <w:sz w:val="24"/>
          <w:szCs w:val="24"/>
        </w:rPr>
      </w:pPr>
      <w:bookmarkStart w:id="128" w:name="_Toc498606778"/>
      <w:bookmarkEnd w:id="128"/>
      <w:r>
        <w:rPr>
          <w:sz w:val="24"/>
          <w:szCs w:val="24"/>
        </w:rPr>
        <w:t>Updated MIL-STD-6040/Schemas</w:t>
      </w:r>
    </w:p>
    <w:p>
      <w:pPr>
        <w:pStyle w:val="Heading2"/>
        <w:numPr>
          <w:ilvl w:val="0"/>
          <w:numId w:val="0"/>
        </w:numPr>
        <w:rPr>
          <w:sz w:val="24"/>
          <w:szCs w:val="24"/>
        </w:rPr>
      </w:pPr>
      <w:r>
        <w:rPr>
          <w:sz w:val="24"/>
          <w:szCs w:val="24"/>
        </w:rPr>
      </w:r>
    </w:p>
    <w:p>
      <w:pPr>
        <w:pStyle w:val="Normal"/>
        <w:rPr/>
      </w:pPr>
      <w:r>
        <w:rPr/>
        <w:t>A new version of MIL-STD-6040 and/or the updated XML-MTF schema(s) should be available on the USMTF Web Portal approximately 60 – 90 days after the end of the CCB or after an ICP has been electronically approved.  CCB members are responsible for informing their subordinate commands and Systems Program Offices of the new XML-MTF schema(s).</w:t>
      </w:r>
    </w:p>
    <w:p>
      <w:pPr>
        <w:pStyle w:val="Normal"/>
        <w:rPr/>
      </w:pPr>
      <w:r>
        <w:rPr/>
      </w:r>
    </w:p>
    <w:p>
      <w:pPr>
        <w:pStyle w:val="Heading1"/>
        <w:numPr>
          <w:ilvl w:val="0"/>
          <w:numId w:val="26"/>
        </w:numPr>
        <w:tabs>
          <w:tab w:val="left" w:pos="360" w:leader="none"/>
        </w:tabs>
        <w:ind w:left="0" w:hanging="0"/>
        <w:rPr>
          <w:rFonts w:cs="Times New Roman"/>
          <w:szCs w:val="24"/>
          <w:u w:val="none"/>
        </w:rPr>
      </w:pPr>
      <w:bookmarkStart w:id="129" w:name="_Toc498606779"/>
      <w:bookmarkStart w:id="130" w:name="_Toc458170368"/>
      <w:bookmarkEnd w:id="129"/>
      <w:bookmarkEnd w:id="130"/>
      <w:r>
        <w:rPr>
          <w:rFonts w:cs="Times New Roman"/>
          <w:szCs w:val="24"/>
          <w:u w:val="none"/>
        </w:rPr>
        <w:t>USMTF WEB PORTAL</w:t>
      </w:r>
    </w:p>
    <w:p>
      <w:pPr>
        <w:pStyle w:val="Normal"/>
        <w:rPr/>
      </w:pPr>
      <w:r>
        <w:rPr/>
      </w:r>
    </w:p>
    <w:p>
      <w:pPr>
        <w:pStyle w:val="Heading2"/>
        <w:numPr>
          <w:ilvl w:val="1"/>
          <w:numId w:val="27"/>
        </w:numPr>
        <w:tabs>
          <w:tab w:val="left" w:pos="540" w:leader="none"/>
        </w:tabs>
        <w:ind w:left="0" w:hanging="0"/>
        <w:rPr>
          <w:sz w:val="24"/>
          <w:szCs w:val="24"/>
        </w:rPr>
      </w:pPr>
      <w:bookmarkStart w:id="131" w:name="_Toc498606780"/>
      <w:bookmarkStart w:id="132" w:name="_Toc458170369"/>
      <w:bookmarkEnd w:id="131"/>
      <w:r>
        <w:rPr>
          <w:sz w:val="24"/>
          <w:szCs w:val="24"/>
        </w:rPr>
        <w:t>Purpose</w:t>
      </w:r>
    </w:p>
    <w:p>
      <w:pPr>
        <w:pStyle w:val="Heading2"/>
        <w:numPr>
          <w:ilvl w:val="0"/>
          <w:numId w:val="0"/>
        </w:numPr>
        <w:rPr>
          <w:sz w:val="24"/>
          <w:szCs w:val="24"/>
        </w:rPr>
      </w:pPr>
      <w:r>
        <w:rPr>
          <w:sz w:val="24"/>
          <w:szCs w:val="24"/>
        </w:rPr>
      </w:r>
    </w:p>
    <w:p>
      <w:pPr>
        <w:pStyle w:val="Normal"/>
        <w:rPr/>
      </w:pPr>
      <w:r>
        <w:rPr/>
        <w:t xml:space="preserve">The USMTF Web Portal is managed by DISA Military Message Standards Branch.  All new and modified ICPs, together with Records of Technical Discussions (RTD), related documents, and other program related information, are distributed using the USMTF Web Portal </w:t>
      </w:r>
      <w:hyperlink r:id="rId8">
        <w:r>
          <w:rPr>
            <w:rStyle w:val="InternetLink"/>
          </w:rPr>
          <w:t>https://disa.deps.mil/ext/cop/JINTACCS/USMTF/default.aspx</w:t>
        </w:r>
      </w:hyperlink>
      <w:r>
        <w:rPr/>
        <w:t xml:space="preserve"> </w:t>
      </w:r>
      <w:r>
        <w:rPr>
          <w:b/>
        </w:rPr>
        <w:t>(Use email certificate)</w:t>
      </w:r>
      <w:r>
        <w:rPr/>
        <w:t xml:space="preserve">.  This web site is Public Key Infrastructure (PKI) enabled, requiring a Common Access Card (CAC) and Personal Identification Number (PIN) or External Certificate Authority (ECA) “softcert” for cryptographic login.  </w:t>
      </w:r>
      <w:bookmarkEnd w:id="132"/>
      <w:r>
        <w:rPr/>
        <w:t xml:space="preserve">The email address is </w:t>
      </w:r>
      <w:hyperlink r:id="rId9">
        <w:r>
          <w:rPr>
            <w:rStyle w:val="InternetLink"/>
          </w:rPr>
          <w:t>disa.meade.bd.mbx.ee-usmtf-helpdesk@mail.mil</w:t>
        </w:r>
      </w:hyperlink>
      <w:r>
        <w:rPr/>
        <w:t>.</w:t>
      </w:r>
    </w:p>
    <w:p>
      <w:pPr>
        <w:pStyle w:val="Normal"/>
        <w:rPr/>
      </w:pPr>
      <w:r>
        <w:rPr/>
      </w:r>
    </w:p>
    <w:p>
      <w:pPr>
        <w:sectPr>
          <w:headerReference w:type="default" r:id="rId10"/>
          <w:footerReference w:type="default" r:id="rId11"/>
          <w:type w:val="nextPage"/>
          <w:pgSz w:w="12240" w:h="15840"/>
          <w:pgMar w:left="1440" w:right="1440" w:header="720" w:top="1008" w:footer="720" w:bottom="1008" w:gutter="0"/>
          <w:pgNumType w:start="1" w:fmt="decimal"/>
          <w:formProt w:val="false"/>
          <w:textDirection w:val="lrTb"/>
          <w:docGrid w:type="default" w:linePitch="100" w:charSpace="0"/>
        </w:sectPr>
        <w:pStyle w:val="Footer"/>
        <w:widowControl w:val="false"/>
        <w:snapToGrid w:val="false"/>
        <w:rPr/>
      </w:pPr>
      <w:r>
        <w:rPr/>
      </w:r>
    </w:p>
    <w:p>
      <w:pPr>
        <w:pStyle w:val="Heading1"/>
        <w:rPr>
          <w:b/>
          <w:b/>
          <w:u w:val="none"/>
        </w:rPr>
      </w:pPr>
      <w:bookmarkStart w:id="133" w:name="_Toc179876622"/>
      <w:bookmarkStart w:id="134" w:name="_Toc170009574"/>
      <w:bookmarkStart w:id="135" w:name="_Toc498606781"/>
      <w:bookmarkStart w:id="136" w:name="AppendixA"/>
      <w:bookmarkStart w:id="137" w:name="_Toc179876623"/>
      <w:bookmarkStart w:id="138" w:name="_Toc170009575"/>
      <w:bookmarkEnd w:id="133"/>
      <w:bookmarkEnd w:id="134"/>
      <w:bookmarkEnd w:id="136"/>
      <w:bookmarkEnd w:id="137"/>
      <w:bookmarkEnd w:id="138"/>
      <w:bookmarkEnd w:id="135"/>
      <w:r>
        <w:rPr>
          <w:b/>
          <w:u w:val="none"/>
        </w:rPr>
        <w:t>APPENDIX A: CC/S/A POCS</w:t>
      </w:r>
    </w:p>
    <w:p>
      <w:pPr>
        <w:pStyle w:val="Normal"/>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U.S. Army</w:t>
      </w:r>
    </w:p>
    <w:p>
      <w:pPr>
        <w:pStyle w:val="Normal"/>
        <w:widowControl w:val="false"/>
        <w:ind w:left="360" w:hanging="0"/>
        <w:rPr/>
      </w:pPr>
      <w:r>
        <w:rPr/>
        <w:t>Commander, U.S. Army -CECOM</w:t>
      </w:r>
    </w:p>
    <w:p>
      <w:pPr>
        <w:pStyle w:val="Normal"/>
        <w:widowControl w:val="false"/>
        <w:ind w:left="360" w:hanging="0"/>
        <w:rPr/>
      </w:pPr>
      <w:r>
        <w:rPr/>
        <w:t>ATTN: AMSEL-SEC-SAB</w:t>
      </w:r>
    </w:p>
    <w:p>
      <w:pPr>
        <w:pStyle w:val="Normal"/>
        <w:widowControl w:val="false"/>
        <w:ind w:left="360" w:hanging="0"/>
        <w:rPr/>
      </w:pPr>
      <w:r>
        <w:rPr/>
        <w:t>6002 Combat Drive</w:t>
      </w:r>
    </w:p>
    <w:p>
      <w:pPr>
        <w:pStyle w:val="Normal"/>
        <w:widowControl w:val="false"/>
        <w:ind w:left="360" w:hanging="0"/>
        <w:rPr/>
      </w:pPr>
      <w:r>
        <w:rPr/>
        <w:t>Aberdeen Proving Ground, MD 21005-1845</w:t>
      </w:r>
    </w:p>
    <w:p>
      <w:pPr>
        <w:pStyle w:val="Normal"/>
        <w:widowControl w:val="false"/>
        <w:ind w:left="360" w:hanging="0"/>
        <w:rPr/>
      </w:pPr>
      <w:r>
        <w:rPr/>
        <w:t>CMCL: (443) 861-8492</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U.S. Navy</w:t>
      </w:r>
    </w:p>
    <w:p>
      <w:pPr>
        <w:pStyle w:val="Normal"/>
        <w:widowControl w:val="false"/>
        <w:ind w:left="360" w:hanging="0"/>
        <w:rPr/>
      </w:pPr>
      <w:r>
        <w:rPr/>
        <w:t xml:space="preserve">Commanding Officer SPAWARSYSCEN Pacific </w:t>
      </w:r>
    </w:p>
    <w:p>
      <w:pPr>
        <w:pStyle w:val="Normal"/>
        <w:widowControl w:val="false"/>
        <w:ind w:left="360" w:hanging="0"/>
        <w:rPr/>
      </w:pPr>
      <w:r>
        <w:rPr/>
        <w:t>Attn: Code 59112</w:t>
      </w:r>
    </w:p>
    <w:p>
      <w:pPr>
        <w:pStyle w:val="Normal"/>
        <w:widowControl w:val="false"/>
        <w:ind w:left="360" w:hanging="0"/>
        <w:rPr/>
      </w:pPr>
      <w:r>
        <w:rPr/>
        <w:t>53560 Hull Street</w:t>
      </w:r>
    </w:p>
    <w:p>
      <w:pPr>
        <w:pStyle w:val="Normal"/>
        <w:widowControl w:val="false"/>
        <w:ind w:left="360" w:hanging="0"/>
        <w:rPr/>
      </w:pPr>
      <w:r>
        <w:rPr/>
        <w:t>San Diego CA 92152-5001</w:t>
      </w:r>
    </w:p>
    <w:p>
      <w:pPr>
        <w:pStyle w:val="Normal"/>
        <w:widowControl w:val="false"/>
        <w:ind w:left="360" w:hanging="0"/>
        <w:rPr/>
      </w:pPr>
      <w:r>
        <w:rPr/>
        <w:t>DSN: 553-7848 CMCL: (619) 553-7848</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U.S. Air Force</w:t>
      </w:r>
    </w:p>
    <w:p>
      <w:pPr>
        <w:pStyle w:val="Normal"/>
        <w:widowControl w:val="false"/>
        <w:ind w:left="360" w:hanging="0"/>
        <w:rPr/>
      </w:pPr>
      <w:r>
        <w:rPr/>
        <w:t>ACC/A5JI</w:t>
      </w:r>
    </w:p>
    <w:p>
      <w:pPr>
        <w:pStyle w:val="Normal"/>
        <w:widowControl w:val="false"/>
        <w:ind w:left="360" w:hanging="0"/>
        <w:rPr/>
      </w:pPr>
      <w:r>
        <w:rPr/>
        <w:t>300 Exploration Way</w:t>
      </w:r>
    </w:p>
    <w:p>
      <w:pPr>
        <w:pStyle w:val="Normal"/>
        <w:widowControl w:val="false"/>
        <w:ind w:left="360" w:hanging="0"/>
        <w:rPr/>
      </w:pPr>
      <w:r>
        <w:rPr/>
        <w:t>Hampton, VA 23666-6193</w:t>
      </w:r>
    </w:p>
    <w:p>
      <w:pPr>
        <w:pStyle w:val="Normal"/>
        <w:widowControl w:val="false"/>
        <w:ind w:left="360" w:hanging="0"/>
        <w:rPr/>
      </w:pPr>
      <w:r>
        <w:rPr/>
        <w:t>DSN: 575-6276 CMCL: (757) 225-6276</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U.S. Marine Corps</w:t>
      </w:r>
    </w:p>
    <w:p>
      <w:pPr>
        <w:pStyle w:val="Normal"/>
        <w:widowControl w:val="false"/>
        <w:ind w:left="360" w:hanging="0"/>
        <w:rPr/>
      </w:pPr>
      <w:r>
        <w:rPr/>
        <w:t>Commanding Officer, MCTSSA</w:t>
      </w:r>
    </w:p>
    <w:p>
      <w:pPr>
        <w:pStyle w:val="Normal"/>
        <w:widowControl w:val="false"/>
        <w:ind w:left="360" w:hanging="0"/>
        <w:rPr/>
      </w:pPr>
      <w:r>
        <w:rPr/>
        <w:t xml:space="preserve">ATTN: T&amp;CG IOB </w:t>
      </w:r>
    </w:p>
    <w:p>
      <w:pPr>
        <w:pStyle w:val="Normal"/>
        <w:widowControl w:val="false"/>
        <w:ind w:left="360" w:hanging="0"/>
        <w:rPr/>
      </w:pPr>
      <w:r>
        <w:rPr/>
        <w:t xml:space="preserve">Box 555171 </w:t>
      </w:r>
    </w:p>
    <w:p>
      <w:pPr>
        <w:pStyle w:val="Normal"/>
        <w:widowControl w:val="false"/>
        <w:ind w:left="360" w:hanging="0"/>
        <w:rPr/>
      </w:pPr>
      <w:r>
        <w:rPr/>
        <w:t xml:space="preserve">Camp Pendleton CA 92055-5171 </w:t>
      </w:r>
    </w:p>
    <w:p>
      <w:pPr>
        <w:pStyle w:val="Normal"/>
        <w:widowControl w:val="false"/>
        <w:ind w:left="360" w:hanging="0"/>
        <w:rPr/>
      </w:pPr>
      <w:r>
        <w:rPr/>
        <w:t xml:space="preserve">DSN: 365-9628 CMCL: (760) 725-9628 </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Combatant Commands Representative</w:t>
      </w:r>
    </w:p>
    <w:p>
      <w:pPr>
        <w:pStyle w:val="PlainText"/>
        <w:ind w:left="360" w:hanging="0"/>
        <w:rPr>
          <w:rFonts w:ascii="Times New Roman" w:hAnsi="Times New Roman"/>
          <w:sz w:val="24"/>
          <w:szCs w:val="24"/>
        </w:rPr>
      </w:pPr>
      <w:r>
        <w:rPr>
          <w:rFonts w:ascii="Times New Roman" w:hAnsi="Times New Roman"/>
          <w:sz w:val="24"/>
          <w:szCs w:val="24"/>
        </w:rPr>
        <w:t xml:space="preserve">Joint Staff J6, Data and Services Division </w:t>
      </w:r>
    </w:p>
    <w:p>
      <w:pPr>
        <w:pStyle w:val="PlainText"/>
        <w:ind w:left="360" w:hanging="0"/>
        <w:rPr>
          <w:rFonts w:ascii="Times New Roman" w:hAnsi="Times New Roman"/>
          <w:sz w:val="24"/>
          <w:szCs w:val="24"/>
        </w:rPr>
      </w:pPr>
      <w:r>
        <w:rPr>
          <w:rFonts w:ascii="Times New Roman" w:hAnsi="Times New Roman"/>
          <w:sz w:val="24"/>
          <w:szCs w:val="24"/>
        </w:rPr>
        <w:t xml:space="preserve">1486 Blandy Rd </w:t>
      </w:r>
    </w:p>
    <w:p>
      <w:pPr>
        <w:pStyle w:val="PlainText"/>
        <w:ind w:left="360" w:hanging="0"/>
        <w:rPr>
          <w:rFonts w:ascii="Times New Roman" w:hAnsi="Times New Roman"/>
          <w:sz w:val="24"/>
          <w:szCs w:val="24"/>
        </w:rPr>
      </w:pPr>
      <w:r>
        <w:rPr>
          <w:rFonts w:ascii="Times New Roman" w:hAnsi="Times New Roman"/>
          <w:sz w:val="24"/>
          <w:szCs w:val="24"/>
        </w:rPr>
        <w:t xml:space="preserve">Norfolk VA 23551-2508 </w:t>
      </w:r>
    </w:p>
    <w:p>
      <w:pPr>
        <w:pStyle w:val="PlainText"/>
        <w:ind w:left="360" w:hanging="0"/>
        <w:rPr>
          <w:rFonts w:ascii="Times New Roman" w:hAnsi="Times New Roman"/>
          <w:sz w:val="24"/>
          <w:szCs w:val="24"/>
        </w:rPr>
      </w:pPr>
      <w:r>
        <w:rPr>
          <w:rFonts w:ascii="Times New Roman" w:hAnsi="Times New Roman"/>
          <w:sz w:val="24"/>
          <w:szCs w:val="24"/>
        </w:rPr>
        <w:t>DSN: 836-8065 CMCL: (757) 836-8065</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Defense Intelligence Agency</w:t>
      </w:r>
    </w:p>
    <w:p>
      <w:pPr>
        <w:pStyle w:val="Normal"/>
        <w:widowControl w:val="false"/>
        <w:ind w:left="360" w:hanging="0"/>
        <w:rPr/>
      </w:pPr>
      <w:r>
        <w:rPr/>
        <w:t xml:space="preserve">Attn: DRI-7 </w:t>
      </w:r>
    </w:p>
    <w:p>
      <w:pPr>
        <w:pStyle w:val="Normal"/>
        <w:widowControl w:val="false"/>
        <w:ind w:left="360" w:hanging="0"/>
        <w:rPr/>
      </w:pPr>
      <w:r>
        <w:rPr/>
        <w:t xml:space="preserve">Bldg 6000 </w:t>
      </w:r>
    </w:p>
    <w:p>
      <w:pPr>
        <w:pStyle w:val="Normal"/>
        <w:widowControl w:val="false"/>
        <w:ind w:left="360" w:hanging="0"/>
        <w:rPr/>
      </w:pPr>
      <w:r>
        <w:rPr/>
        <w:t xml:space="preserve">Washington, DC 20340-5100 </w:t>
      </w:r>
    </w:p>
    <w:p>
      <w:pPr>
        <w:pStyle w:val="Normal"/>
        <w:widowControl w:val="false"/>
        <w:ind w:left="360" w:hanging="0"/>
        <w:rPr/>
      </w:pPr>
      <w:r>
        <w:rPr/>
        <w:t>DSN: 428-1856 CMCL: (202) 231-1856</w:t>
      </w:r>
    </w:p>
    <w:p>
      <w:pPr>
        <w:pStyle w:val="Normal"/>
        <w:widowControl w:val="false"/>
        <w:ind w:firstLine="360"/>
        <w:rPr/>
      </w:pPr>
      <w:r>
        <w:rPr/>
      </w:r>
      <w:r>
        <w:br w:type="page"/>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National Geospatial-Intelligence Agency</w:t>
      </w:r>
    </w:p>
    <w:p>
      <w:pPr>
        <w:pStyle w:val="Normal"/>
        <w:widowControl w:val="false"/>
        <w:ind w:left="360" w:hanging="0"/>
        <w:rPr/>
      </w:pPr>
      <w:r>
        <w:rPr/>
        <w:t>GTC</w:t>
      </w:r>
    </w:p>
    <w:p>
      <w:pPr>
        <w:pStyle w:val="Normal"/>
        <w:widowControl w:val="false"/>
        <w:ind w:left="360" w:hanging="0"/>
        <w:rPr/>
      </w:pPr>
      <w:r>
        <w:rPr/>
        <w:t>2245 Monroe Street</w:t>
      </w:r>
    </w:p>
    <w:p>
      <w:pPr>
        <w:pStyle w:val="Normal"/>
        <w:widowControl w:val="false"/>
        <w:ind w:left="360" w:hanging="0"/>
        <w:rPr/>
      </w:pPr>
      <w:r>
        <w:rPr/>
        <w:t>Herndon, VA 20171</w:t>
      </w:r>
    </w:p>
    <w:p>
      <w:pPr>
        <w:pStyle w:val="Normal"/>
        <w:widowControl w:val="false"/>
        <w:ind w:left="360" w:hanging="0"/>
        <w:rPr/>
      </w:pPr>
      <w:r>
        <w:rPr/>
        <w:t xml:space="preserve">CMCL: (703) 456-7478 </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 xml:space="preserve">National Security Agency </w:t>
      </w:r>
    </w:p>
    <w:p>
      <w:pPr>
        <w:pStyle w:val="Normal"/>
        <w:widowControl w:val="false"/>
        <w:ind w:left="360" w:hanging="0"/>
        <w:rPr/>
      </w:pPr>
      <w:r>
        <w:rPr/>
        <w:t>ATTN: Office of Information Management (DK3)</w:t>
      </w:r>
    </w:p>
    <w:p>
      <w:pPr>
        <w:pStyle w:val="Normal"/>
        <w:widowControl w:val="false"/>
        <w:ind w:left="360" w:hanging="0"/>
        <w:rPr/>
      </w:pPr>
      <w:r>
        <w:rPr/>
        <w:t xml:space="preserve">9800 Savage Road </w:t>
      </w:r>
    </w:p>
    <w:p>
      <w:pPr>
        <w:pStyle w:val="Normal"/>
        <w:widowControl w:val="false"/>
        <w:ind w:left="360" w:hanging="0"/>
        <w:rPr/>
      </w:pPr>
      <w:r>
        <w:rPr/>
        <w:t xml:space="preserve">Ft. Meade MD 20755 </w:t>
      </w:r>
    </w:p>
    <w:p>
      <w:pPr>
        <w:pStyle w:val="Normal"/>
        <w:widowControl w:val="false"/>
        <w:ind w:left="360" w:hanging="0"/>
        <w:rPr/>
      </w:pPr>
      <w:r>
        <w:rPr/>
        <w:t xml:space="preserve">CMCL: (301) 688-2564 </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Joint Interoperability Test Command</w:t>
      </w:r>
    </w:p>
    <w:p>
      <w:pPr>
        <w:pStyle w:val="Normal"/>
        <w:widowControl w:val="false"/>
        <w:ind w:left="360" w:hanging="0"/>
        <w:rPr/>
      </w:pPr>
      <w:r>
        <w:rPr/>
        <w:t xml:space="preserve">Joint Interoperability Test Command </w:t>
      </w:r>
    </w:p>
    <w:p>
      <w:pPr>
        <w:pStyle w:val="Normal"/>
        <w:widowControl w:val="false"/>
        <w:ind w:left="360" w:hanging="0"/>
        <w:rPr/>
      </w:pPr>
      <w:r>
        <w:rPr/>
        <w:t xml:space="preserve">P.O. Box 12798 </w:t>
      </w:r>
    </w:p>
    <w:p>
      <w:pPr>
        <w:pStyle w:val="Normal"/>
        <w:widowControl w:val="false"/>
        <w:ind w:left="360" w:hanging="0"/>
        <w:rPr/>
      </w:pPr>
      <w:r>
        <w:rPr/>
        <w:t xml:space="preserve">Ft. Huachuca, AZ 85670-2798 </w:t>
      </w:r>
    </w:p>
    <w:p>
      <w:pPr>
        <w:pStyle w:val="Normal"/>
        <w:widowControl w:val="false"/>
        <w:ind w:left="360" w:hanging="0"/>
        <w:rPr/>
      </w:pPr>
      <w:r>
        <w:rPr/>
        <w:t xml:space="preserve">DSN: 879-5139 CMCL: (520) 538-5139 </w:t>
      </w:r>
    </w:p>
    <w:p>
      <w:pPr>
        <w:pStyle w:val="Normal"/>
        <w:widowControl w:val="false"/>
        <w:rPr/>
      </w:pPr>
      <w:r>
        <w:rPr/>
      </w:r>
    </w:p>
    <w:p>
      <w:pPr>
        <w:pStyle w:val="ListParagraph"/>
        <w:widowControl w:val="false"/>
        <w:numPr>
          <w:ilvl w:val="0"/>
          <w:numId w:val="9"/>
        </w:numPr>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Defense Information Systems Agency</w:t>
      </w:r>
    </w:p>
    <w:p>
      <w:pPr>
        <w:pStyle w:val="Normal"/>
        <w:ind w:left="360" w:hanging="0"/>
        <w:rPr>
          <w:color w:val="000000"/>
        </w:rPr>
      </w:pPr>
      <w:r>
        <w:rPr>
          <w:color w:val="000000"/>
        </w:rPr>
        <w:t>Defense Information Systems Agency</w:t>
      </w:r>
    </w:p>
    <w:p>
      <w:pPr>
        <w:pStyle w:val="Normal"/>
        <w:ind w:left="360" w:hanging="0"/>
        <w:rPr>
          <w:color w:val="000000"/>
        </w:rPr>
      </w:pPr>
      <w:r>
        <w:rPr>
          <w:color w:val="000000"/>
        </w:rPr>
        <w:t>Development and Business Center (BDC)</w:t>
      </w:r>
    </w:p>
    <w:p>
      <w:pPr>
        <w:pStyle w:val="Normal"/>
        <w:ind w:left="360" w:hanging="0"/>
        <w:rPr>
          <w:color w:val="000000"/>
        </w:rPr>
      </w:pPr>
      <w:r>
        <w:rPr>
          <w:color w:val="000000"/>
        </w:rPr>
        <w:t>Innovations, Systems Engineering, &amp; Architecture Office (BDE)</w:t>
      </w:r>
    </w:p>
    <w:p>
      <w:pPr>
        <w:pStyle w:val="Normal"/>
        <w:ind w:left="360" w:hanging="0"/>
        <w:rPr>
          <w:color w:val="000000"/>
        </w:rPr>
      </w:pPr>
      <w:r>
        <w:rPr/>
        <w:t>Military Message Standards Branch</w:t>
      </w:r>
      <w:r>
        <w:rPr>
          <w:color w:val="000000"/>
        </w:rPr>
        <w:t xml:space="preserve"> (BDE4)</w:t>
      </w:r>
    </w:p>
    <w:p>
      <w:pPr>
        <w:pStyle w:val="Normal"/>
        <w:ind w:left="360" w:hanging="0"/>
        <w:rPr>
          <w:color w:val="000000"/>
        </w:rPr>
      </w:pPr>
      <w:r>
        <w:rPr>
          <w:color w:val="000000"/>
        </w:rPr>
        <w:t>P.O. Box 549</w:t>
      </w:r>
    </w:p>
    <w:p>
      <w:pPr>
        <w:pStyle w:val="Normal"/>
        <w:ind w:left="360" w:hanging="0"/>
        <w:rPr>
          <w:color w:val="000000"/>
        </w:rPr>
      </w:pPr>
      <w:r>
        <w:rPr>
          <w:color w:val="000000"/>
        </w:rPr>
        <w:t>Ft. Meade, MD 20755-0549</w:t>
      </w:r>
    </w:p>
    <w:p>
      <w:pPr>
        <w:sectPr>
          <w:headerReference w:type="default" r:id="rId12"/>
          <w:footerReference w:type="default" r:id="rId13"/>
          <w:type w:val="nextPage"/>
          <w:pgSz w:w="12240" w:h="15840"/>
          <w:pgMar w:left="1440" w:right="1440" w:header="720" w:top="777" w:footer="720" w:bottom="777" w:gutter="0"/>
          <w:pgNumType w:start="7" w:fmt="decimal"/>
          <w:formProt w:val="false"/>
          <w:textDirection w:val="lrTb"/>
          <w:docGrid w:type="default" w:linePitch="100" w:charSpace="0"/>
        </w:sectPr>
        <w:pStyle w:val="Normal"/>
        <w:widowControl w:val="false"/>
        <w:rPr/>
      </w:pPr>
      <w:r>
        <w:rPr/>
      </w:r>
    </w:p>
    <w:p>
      <w:pPr>
        <w:pStyle w:val="Heading1"/>
        <w:rPr>
          <w:b/>
          <w:b/>
          <w:u w:val="none"/>
        </w:rPr>
      </w:pPr>
      <w:bookmarkStart w:id="139" w:name="_Toc498606782"/>
      <w:bookmarkEnd w:id="139"/>
      <w:r>
        <w:rPr>
          <w:b/>
          <w:u w:val="none"/>
        </w:rPr>
        <w:t>APPENDIX B: GENERAL ICP FORMATTING INSTRUCTIONS</w:t>
      </w:r>
    </w:p>
    <w:p>
      <w:pPr>
        <w:pStyle w:val="Normal"/>
        <w:rPr>
          <w:lang w:val="fr-FR"/>
        </w:rPr>
      </w:pPr>
      <w:r>
        <w:rPr>
          <w:lang w:val="fr-FR"/>
        </w:rPr>
      </w:r>
    </w:p>
    <w:p>
      <w:pPr>
        <w:pStyle w:val="ListParagraph"/>
        <w:numPr>
          <w:ilvl w:val="0"/>
          <w:numId w:val="10"/>
        </w:numPr>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bookmarkStart w:id="140" w:name="_Toc498606783"/>
      <w:bookmarkEnd w:id="140"/>
      <w:r>
        <w:rPr>
          <w:rStyle w:val="Heading2Char"/>
          <w:rFonts w:ascii="Times New Roman" w:hAnsi="Times New Roman"/>
          <w:sz w:val="24"/>
          <w:szCs w:val="24"/>
        </w:rPr>
        <w:t>GENERAL INSTRUCTIONS</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1"/>
          <w:numId w:val="10"/>
        </w:numPr>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bookmarkStart w:id="141" w:name="_Toc498606784"/>
      <w:bookmarkEnd w:id="141"/>
      <w:r>
        <w:rPr>
          <w:rStyle w:val="Heading3Char"/>
          <w:rFonts w:cs="Times New Roman" w:ascii="Times New Roman" w:hAnsi="Times New Roman"/>
          <w:szCs w:val="24"/>
        </w:rPr>
        <w:t>Version</w:t>
      </w:r>
    </w:p>
    <w:p>
      <w:pPr>
        <w:pStyle w:val="ListParagraph"/>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The latest version of a format (message, set, field) must be used in the generation of ICPs to include any format that has been approved but not yet published.</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1"/>
          <w:numId w:val="10"/>
        </w:numPr>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bookmarkStart w:id="142" w:name="_Toc498606785"/>
      <w:bookmarkEnd w:id="142"/>
      <w:r>
        <w:rPr>
          <w:rStyle w:val="Heading3Char"/>
          <w:rFonts w:cs="Times New Roman" w:ascii="Times New Roman" w:hAnsi="Times New Roman"/>
          <w:szCs w:val="24"/>
        </w:rPr>
        <w:t>Page Numbering</w:t>
      </w:r>
    </w:p>
    <w:p>
      <w:pPr>
        <w:pStyle w:val="ListParagraph"/>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The ICP page numbers will consist of the ICP Number as described in paragraph 2.4.1 along with the page number, e.g., M2015-01-C0-IF/1.  The pages will be numbered sequentially and will be entered in the footer of each page in the lower right hand corner.  If the two digit sequence number is not known at the time of submission, enter XX in place of the sequence number, e.g., M2015-XX-C0-IF/1.</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10"/>
        </w:numPr>
        <w:tabs>
          <w:tab w:val="left" w:pos="-1080" w:leader="none"/>
          <w:tab w:val="left" w:pos="360" w:leader="none"/>
        </w:tabs>
        <w:snapToGrid w:val="false"/>
        <w:spacing w:lineRule="auto" w:line="240" w:before="0" w:after="0"/>
        <w:ind w:left="0" w:hanging="0"/>
        <w:contextualSpacing/>
        <w:rPr>
          <w:rFonts w:ascii="Times New Roman" w:hAnsi="Times New Roman"/>
          <w:bCs/>
          <w:sz w:val="24"/>
          <w:szCs w:val="24"/>
        </w:rPr>
      </w:pPr>
      <w:bookmarkStart w:id="143" w:name="_Toc498606786"/>
      <w:bookmarkEnd w:id="143"/>
      <w:r>
        <w:rPr>
          <w:rStyle w:val="Heading2Char"/>
          <w:rFonts w:ascii="Times New Roman" w:hAnsi="Times New Roman"/>
          <w:sz w:val="24"/>
          <w:szCs w:val="24"/>
        </w:rPr>
        <w:t>ANNEXES</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1"/>
          <w:numId w:val="10"/>
        </w:numPr>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bookmarkStart w:id="144" w:name="_Toc498606787"/>
      <w:bookmarkEnd w:id="144"/>
      <w:r>
        <w:rPr>
          <w:rStyle w:val="Heading3Char"/>
          <w:rFonts w:cs="Times New Roman" w:ascii="Times New Roman" w:hAnsi="Times New Roman"/>
          <w:szCs w:val="24"/>
        </w:rPr>
        <w:t>Annex Cover Page</w:t>
      </w:r>
    </w:p>
    <w:p>
      <w:pPr>
        <w:pStyle w:val="ListParagraph"/>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Annexes will have a cover page to separate the different formats as described in paragraph 2.4.5.  The Annex cover page will be in portrait orientation with the wording centered on the page in Bold Times New Roman 14 point identifying the Annex.</w:t>
      </w:r>
    </w:p>
    <w:p>
      <w:pPr>
        <w:pStyle w:val="Heading3"/>
        <w:rPr>
          <w:rFonts w:eastAsia="Calibri" w:cs="Times New Roman"/>
          <w:szCs w:val="24"/>
        </w:rPr>
      </w:pPr>
      <w:r>
        <w:rPr>
          <w:rFonts w:eastAsia="Calibri" w:cs="Times New Roman"/>
          <w:szCs w:val="24"/>
        </w:rPr>
      </w:r>
    </w:p>
    <w:p>
      <w:pPr>
        <w:pStyle w:val="Heading2"/>
        <w:numPr>
          <w:ilvl w:val="0"/>
          <w:numId w:val="0"/>
        </w:numPr>
        <w:tabs>
          <w:tab w:val="left" w:pos="-1080" w:leader="none"/>
          <w:tab w:val="left" w:pos="540" w:leader="none"/>
        </w:tabs>
        <w:rPr>
          <w:sz w:val="24"/>
          <w:szCs w:val="24"/>
        </w:rPr>
      </w:pPr>
      <w:bookmarkStart w:id="145" w:name="_Toc498606788"/>
      <w:bookmarkEnd w:id="145"/>
      <w:r>
        <w:rPr>
          <w:sz w:val="24"/>
          <w:szCs w:val="24"/>
        </w:rPr>
        <w:t>2.2.</w:t>
        <w:tab/>
        <w:t>Format Identification</w:t>
      </w:r>
    </w:p>
    <w:p>
      <w:pPr>
        <w:pStyle w:val="ListParagraph"/>
        <w:tabs>
          <w:tab w:val="left" w:pos="-1080" w:leader="none"/>
          <w:tab w:val="left" w:pos="54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 xml:space="preserve">The format identification (MTF Identifier, Set Identifier, Field Format) for each appropriate page on the Annex will be indicated in the header (upper left corner) and the footer (lower left corner) of the page; e.g., ATO, REF, 636/1.  The font should be 12 point, Times New Roman and appears on every page. </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10"/>
        </w:numPr>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bookmarkStart w:id="146" w:name="_Toc498606789"/>
      <w:bookmarkEnd w:id="146"/>
      <w:r>
        <w:rPr>
          <w:rStyle w:val="Heading2Char"/>
          <w:rFonts w:ascii="Times New Roman" w:hAnsi="Times New Roman"/>
          <w:sz w:val="24"/>
          <w:szCs w:val="24"/>
        </w:rPr>
        <w:t>DELETION OF ENTIRE FORMATS</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Deletions of entire formats will be denoted by a large font (e.g. Times New Roman 16 point bold) on the page stating “</w:t>
      </w:r>
      <w:r>
        <w:rPr>
          <w:b/>
        </w:rPr>
        <w:t>DELETE THIS (MESSAGE, SET, OR FIELD) FROM THE DATA BASE.</w:t>
      </w:r>
      <w:r>
        <w:rPr/>
        <w:t>”  If the format involves more than one page, only the first page needs be included in the ICP with the deletion note.  This entry will be placed so that it does not obscure any text, preferably at the top of the page below the classification marking.  An alternative way of denoting deleted whole formats is just to list the format as one of many deletions from the data base.</w:t>
      </w:r>
    </w:p>
    <w:p>
      <w:pPr>
        <w:pStyle w:val="Normal"/>
        <w:rPr/>
      </w:pPr>
      <w:r>
        <w:rPr/>
      </w:r>
    </w:p>
    <w:p>
      <w:pPr>
        <w:pStyle w:val="ListParagraph"/>
        <w:numPr>
          <w:ilvl w:val="0"/>
          <w:numId w:val="10"/>
        </w:numPr>
        <w:tabs>
          <w:tab w:val="left" w:pos="-1080" w:leader="none"/>
          <w:tab w:val="left" w:pos="360" w:leader="none"/>
        </w:tabs>
        <w:snapToGrid w:val="false"/>
        <w:spacing w:lineRule="auto" w:line="240" w:before="0" w:after="0"/>
        <w:ind w:left="0" w:hanging="0"/>
        <w:contextualSpacing/>
        <w:rPr>
          <w:rStyle w:val="Heading3Char"/>
          <w:rFonts w:ascii="Times New Roman" w:hAnsi="Times New Roman" w:eastAsia="Calibri" w:cs="Times New Roman"/>
          <w:szCs w:val="24"/>
        </w:rPr>
      </w:pPr>
      <w:bookmarkStart w:id="147" w:name="_Toc498606790"/>
      <w:bookmarkEnd w:id="147"/>
      <w:r>
        <w:rPr>
          <w:rStyle w:val="Heading2Char"/>
          <w:rFonts w:ascii="Times New Roman" w:hAnsi="Times New Roman"/>
          <w:sz w:val="24"/>
          <w:szCs w:val="24"/>
        </w:rPr>
        <w:t>ANNOTATING CHANGES</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All modifications, additions, and deletions of text in an ICP should be indicated by using Track Changes and comments to describe the changes.</w:t>
      </w:r>
    </w:p>
    <w:p>
      <w:pPr>
        <w:pStyle w:val="Normal"/>
        <w:rPr/>
      </w:pPr>
      <w:r>
        <w:rPr/>
      </w:r>
      <w:r>
        <w:br w:type="page"/>
      </w:r>
    </w:p>
    <w:p>
      <w:pPr>
        <w:pStyle w:val="Heading2"/>
        <w:numPr>
          <w:ilvl w:val="0"/>
          <w:numId w:val="10"/>
        </w:numPr>
        <w:rPr>
          <w:sz w:val="24"/>
          <w:szCs w:val="24"/>
        </w:rPr>
      </w:pPr>
      <w:bookmarkStart w:id="148" w:name="_Toc498606791"/>
      <w:bookmarkEnd w:id="148"/>
      <w:r>
        <w:rPr>
          <w:rStyle w:val="Heading3Char"/>
          <w:rFonts w:cs="Times New Roman"/>
          <w:szCs w:val="24"/>
        </w:rPr>
        <w:t>INFORMATION-ONLY PAGES</w:t>
      </w:r>
    </w:p>
    <w:p>
      <w:pPr>
        <w:pStyle w:val="ListParagraph"/>
        <w:tabs>
          <w:tab w:val="left" w:pos="-1080" w:leader="none"/>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pPr>
      <w:r>
        <w:rPr/>
        <w:t>A page from a format may be included in an ICP as a change page without any proposed changes annotated on the page if it assists in the clarification or understanding of the overall proposed change.  Such a change page will be marked with the phrase: “THIS PAGE IS INCLUDED FOR INFORMATION ONLY.”</w:t>
      </w:r>
    </w:p>
    <w:p>
      <w:pPr>
        <w:sectPr>
          <w:headerReference w:type="default" r:id="rId14"/>
          <w:footerReference w:type="default" r:id="rId15"/>
          <w:type w:val="nextPage"/>
          <w:pgSz w:w="12240" w:h="15840"/>
          <w:pgMar w:left="1440" w:right="1440" w:header="720" w:top="777" w:footer="720" w:bottom="777" w:gutter="0"/>
          <w:pgNumType w:start="9" w:fmt="decimal"/>
          <w:formProt w:val="false"/>
          <w:textDirection w:val="lrTb"/>
          <w:docGrid w:type="default" w:linePitch="100" w:charSpace="0"/>
        </w:sectPr>
        <w:pStyle w:val="Normal"/>
        <w:rPr/>
      </w:pPr>
      <w:r>
        <w:rPr/>
      </w:r>
    </w:p>
    <w:p>
      <w:pPr>
        <w:pStyle w:val="Heading1"/>
        <w:rPr>
          <w:b/>
          <w:b/>
          <w:u w:val="none"/>
        </w:rPr>
      </w:pPr>
      <w:bookmarkStart w:id="149" w:name="_Toc179876622"/>
      <w:bookmarkStart w:id="150" w:name="_Toc170009574"/>
      <w:bookmarkStart w:id="151" w:name="_Toc179876623"/>
      <w:bookmarkStart w:id="152" w:name="_Toc170009575"/>
      <w:bookmarkStart w:id="153" w:name="_Toc498606792"/>
      <w:bookmarkStart w:id="154" w:name="ExecutiveSummary"/>
      <w:bookmarkStart w:id="155" w:name="AppendixC"/>
      <w:bookmarkEnd w:id="149"/>
      <w:bookmarkEnd w:id="150"/>
      <w:bookmarkEnd w:id="151"/>
      <w:bookmarkEnd w:id="152"/>
      <w:bookmarkEnd w:id="154"/>
      <w:bookmarkEnd w:id="155"/>
      <w:bookmarkEnd w:id="153"/>
      <w:r>
        <w:rPr>
          <w:b/>
          <w:u w:val="none"/>
        </w:rPr>
        <w:t>APPENDIX C: EXECUTIVE SUMMARY INSTRUCTIONS AND SAMPLE</w:t>
      </w:r>
    </w:p>
    <w:p>
      <w:pPr>
        <w:pStyle w:val="Normal"/>
        <w:tabs>
          <w:tab w:val="center" w:pos="4680" w:leader="none"/>
        </w:tabs>
        <w:snapToGrid w:val="false"/>
        <w:jc w:val="center"/>
        <w:rPr/>
      </w:pPr>
      <w:r>
        <w:rPr/>
      </w:r>
    </w:p>
    <w:p>
      <w:pPr>
        <w:pStyle w:val="Heading2"/>
        <w:numPr>
          <w:ilvl w:val="3"/>
          <w:numId w:val="13"/>
        </w:numPr>
        <w:tabs>
          <w:tab w:val="left" w:pos="-1080" w:leader="none"/>
          <w:tab w:val="left" w:pos="360" w:leader="none"/>
        </w:tabs>
        <w:ind w:left="0" w:hanging="0"/>
        <w:rPr>
          <w:sz w:val="24"/>
          <w:szCs w:val="24"/>
        </w:rPr>
      </w:pPr>
      <w:bookmarkStart w:id="156" w:name="_Toc498606793"/>
      <w:bookmarkEnd w:id="156"/>
      <w:r>
        <w:rPr>
          <w:sz w:val="24"/>
          <w:szCs w:val="24"/>
        </w:rPr>
        <w:t>EXECUTIVE SUMMARY INSTRUCTIONS</w:t>
      </w:r>
    </w:p>
    <w:p>
      <w:pPr>
        <w:pStyle w:val="Normal"/>
        <w:rPr/>
      </w:pPr>
      <w:r>
        <w:rPr/>
      </w:r>
    </w:p>
    <w:p>
      <w:pPr>
        <w:pStyle w:val="Normal"/>
        <w:tabs>
          <w:tab w:val="center" w:pos="4680" w:leader="none"/>
        </w:tabs>
        <w:snapToGrid w:val="false"/>
        <w:rPr/>
      </w:pPr>
      <w:r>
        <w:rPr/>
        <w:t>The following instructions should be used to prepare the Executive Summary which will be the first page of the ICP.</w:t>
      </w:r>
    </w:p>
    <w:p>
      <w:pPr>
        <w:pStyle w:val="Normal"/>
        <w:tabs>
          <w:tab w:val="center" w:pos="4680" w:leader="none"/>
        </w:tabs>
        <w:snapToGrid w:val="false"/>
        <w:rPr/>
      </w:pPr>
      <w:r>
        <w:rPr/>
      </w:r>
    </w:p>
    <w:p>
      <w:pPr>
        <w:pStyle w:val="ListParagraph"/>
        <w:numPr>
          <w:ilvl w:val="0"/>
          <w:numId w:val="16"/>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Title.  EXECUTIVE SUMMARY will be added as the title of the page and will be 16 point Bold Times New Roman font.</w:t>
      </w:r>
    </w:p>
    <w:p>
      <w:pPr>
        <w:pStyle w:val="ListParagraph"/>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16"/>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Body.  The Body of the Executive Summary will be in 12 Times New Roman font.  The paragraphs will be numbered 1 through 6 as identified below and will include the paragraph title in all capital letters and underlined, followed by a colon.</w:t>
      </w:r>
    </w:p>
    <w:p>
      <w:pPr>
        <w:pStyle w:val="Normal"/>
        <w:snapToGrid w:val="false"/>
        <w:rPr/>
      </w:pPr>
      <w:r>
        <w:rPr/>
      </w:r>
    </w:p>
    <w:p>
      <w:pPr>
        <w:pStyle w:val="ListParagraph"/>
        <w:widowControl w:val="false"/>
        <w:numPr>
          <w:ilvl w:val="0"/>
          <w:numId w:val="11"/>
        </w:numPr>
        <w:snapToGrid w:val="false"/>
        <w:spacing w:lineRule="auto" w:line="240" w:before="0" w:after="0"/>
        <w:ind w:left="720" w:hanging="360"/>
        <w:contextualSpacing/>
        <w:rPr>
          <w:rFonts w:ascii="Times New Roman" w:hAnsi="Times New Roman"/>
          <w:sz w:val="24"/>
          <w:szCs w:val="24"/>
        </w:rPr>
      </w:pPr>
      <w:r>
        <w:rPr>
          <w:rFonts w:ascii="Times New Roman" w:hAnsi="Times New Roman"/>
          <w:sz w:val="24"/>
          <w:szCs w:val="24"/>
          <w:u w:val="single"/>
        </w:rPr>
        <w:t>ICP NUMBER</w:t>
      </w:r>
      <w:r>
        <w:rPr>
          <w:rFonts w:ascii="Times New Roman" w:hAnsi="Times New Roman"/>
          <w:sz w:val="24"/>
          <w:szCs w:val="24"/>
        </w:rPr>
        <w:t>:  The ICP Number.</w:t>
      </w:r>
    </w:p>
    <w:p>
      <w:pPr>
        <w:pStyle w:val="ListParagraph"/>
        <w:widowControl w:val="false"/>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widowControl w:val="false"/>
        <w:numPr>
          <w:ilvl w:val="0"/>
          <w:numId w:val="11"/>
        </w:numPr>
        <w:snapToGrid w:val="false"/>
        <w:ind w:left="720" w:hanging="360"/>
        <w:rPr/>
      </w:pPr>
      <w:r>
        <w:rPr>
          <w:u w:val="single"/>
        </w:rPr>
        <w:t>ICP TITLE</w:t>
      </w:r>
      <w:r>
        <w:rPr/>
        <w:t>:  The ICP Title is created by the originator and should be descriptive of the ICP content.</w:t>
      </w:r>
    </w:p>
    <w:p>
      <w:pPr>
        <w:pStyle w:val="Normal"/>
        <w:widowControl w:val="false"/>
        <w:snapToGrid w:val="false"/>
        <w:ind w:left="720" w:hanging="0"/>
        <w:rPr/>
      </w:pPr>
      <w:r>
        <w:rPr/>
      </w:r>
    </w:p>
    <w:p>
      <w:pPr>
        <w:pStyle w:val="Normal"/>
        <w:widowControl w:val="false"/>
        <w:numPr>
          <w:ilvl w:val="0"/>
          <w:numId w:val="11"/>
        </w:numPr>
        <w:snapToGrid w:val="false"/>
        <w:ind w:left="720" w:hanging="360"/>
        <w:rPr/>
      </w:pPr>
      <w:r>
        <w:rPr>
          <w:u w:val="single"/>
        </w:rPr>
        <w:t>ICP ORIGINATOR</w:t>
      </w:r>
      <w:r>
        <w:rPr/>
        <w:t>:  Originator’s activity title, address.</w:t>
      </w:r>
    </w:p>
    <w:p>
      <w:pPr>
        <w:pStyle w:val="Normal"/>
        <w:widowControl w:val="false"/>
        <w:snapToGrid w:val="false"/>
        <w:ind w:left="720" w:hanging="0"/>
        <w:rPr/>
      </w:pPr>
      <w:r>
        <w:rPr/>
      </w:r>
    </w:p>
    <w:p>
      <w:pPr>
        <w:pStyle w:val="ListParagraph"/>
        <w:widowControl w:val="false"/>
        <w:numPr>
          <w:ilvl w:val="0"/>
          <w:numId w:val="11"/>
        </w:numPr>
        <w:snapToGrid w:val="false"/>
        <w:spacing w:lineRule="auto" w:line="240" w:before="0" w:after="0"/>
        <w:ind w:left="720" w:hanging="360"/>
        <w:contextualSpacing/>
        <w:rPr>
          <w:rFonts w:ascii="Times New Roman" w:hAnsi="Times New Roman"/>
          <w:sz w:val="24"/>
          <w:szCs w:val="24"/>
        </w:rPr>
      </w:pPr>
      <w:r>
        <w:rPr>
          <w:rFonts w:ascii="Times New Roman" w:hAnsi="Times New Roman"/>
          <w:sz w:val="24"/>
          <w:szCs w:val="24"/>
          <w:u w:val="single"/>
        </w:rPr>
        <w:t>PROBLEM STATEMENT</w:t>
      </w:r>
      <w:r>
        <w:rPr>
          <w:rFonts w:ascii="Times New Roman" w:hAnsi="Times New Roman"/>
          <w:sz w:val="24"/>
          <w:szCs w:val="24"/>
        </w:rPr>
        <w:t>:  Brief statement of the problem.</w:t>
      </w:r>
    </w:p>
    <w:p>
      <w:pPr>
        <w:pStyle w:val="Normal"/>
        <w:widowControl w:val="false"/>
        <w:snapToGrid w:val="false"/>
        <w:ind w:left="720" w:hanging="0"/>
        <w:rPr/>
      </w:pPr>
      <w:r>
        <w:rPr/>
      </w:r>
    </w:p>
    <w:p>
      <w:pPr>
        <w:pStyle w:val="ListParagraph"/>
        <w:widowControl w:val="false"/>
        <w:numPr>
          <w:ilvl w:val="0"/>
          <w:numId w:val="11"/>
        </w:numPr>
        <w:snapToGrid w:val="false"/>
        <w:spacing w:lineRule="auto" w:line="240" w:before="0" w:after="0"/>
        <w:ind w:left="720" w:hanging="360"/>
        <w:contextualSpacing/>
        <w:rPr>
          <w:rFonts w:ascii="Times New Roman" w:hAnsi="Times New Roman"/>
          <w:sz w:val="24"/>
          <w:szCs w:val="24"/>
        </w:rPr>
      </w:pPr>
      <w:r>
        <w:rPr>
          <w:rFonts w:ascii="Times New Roman" w:hAnsi="Times New Roman"/>
          <w:sz w:val="24"/>
          <w:szCs w:val="24"/>
          <w:u w:val="single"/>
        </w:rPr>
        <w:t>PROPOSED SOLUTION</w:t>
      </w:r>
      <w:r>
        <w:rPr>
          <w:rFonts w:ascii="Times New Roman" w:hAnsi="Times New Roman"/>
          <w:sz w:val="24"/>
          <w:szCs w:val="24"/>
        </w:rPr>
        <w:t>:  Brief statement of the proposed solution.</w:t>
      </w:r>
    </w:p>
    <w:p>
      <w:pPr>
        <w:pStyle w:val="ListParagraph"/>
        <w:widowControl w:val="false"/>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widowControl w:val="false"/>
        <w:snapToGrid w:val="false"/>
        <w:ind w:left="720" w:hanging="360"/>
        <w:rPr/>
      </w:pPr>
      <w:r>
        <w:rPr/>
        <w:t>6.</w:t>
        <w:tab/>
      </w:r>
      <w:r>
        <w:rPr>
          <w:u w:val="single"/>
        </w:rPr>
        <w:t>TECHNICAL POC(S)</w:t>
      </w:r>
      <w:r>
        <w:rPr/>
        <w:t>:  Points of Contact for technical questions regarding the ICP to include name, address, telephone number, and e-mail address.</w:t>
      </w:r>
    </w:p>
    <w:p>
      <w:pPr>
        <w:pStyle w:val="Footer"/>
        <w:widowControl w:val="false"/>
        <w:snapToGrid w:val="false"/>
        <w:rPr>
          <w:sz w:val="22"/>
          <w:szCs w:val="22"/>
        </w:rPr>
      </w:pPr>
      <w:ins w:id="57" w:author="Ford, Raymond F (Ray) Jr CIV DISA EE (US)" w:date="2017-11-16T14:35:00Z">
        <w:r>
          <w:rPr>
            <w:sz w:val="22"/>
            <w:szCs w:val="22"/>
          </w:rPr>
        </w:r>
      </w:ins>
    </w:p>
    <w:p>
      <w:pPr>
        <w:pStyle w:val="Footer"/>
        <w:widowControl w:val="false"/>
        <w:snapToGrid w:val="false"/>
        <w:rPr>
          <w:sz w:val="22"/>
          <w:szCs w:val="22"/>
        </w:rPr>
      </w:pPr>
      <w:ins w:id="58" w:author="Ford, Raymond F (Ray) Jr CIV DISA EE (US)" w:date="2017-11-16T14:35:00Z">
        <w:r>
          <w:rPr>
            <w:sz w:val="22"/>
            <w:szCs w:val="22"/>
          </w:rPr>
        </w:r>
      </w:ins>
    </w:p>
    <w:p>
      <w:pPr>
        <w:pStyle w:val="Footer"/>
        <w:widowControl w:val="false"/>
        <w:snapToGrid w:val="false"/>
        <w:rPr>
          <w:sz w:val="22"/>
          <w:szCs w:val="22"/>
        </w:rPr>
      </w:pPr>
      <w:ins w:id="59" w:author="Ford, Raymond F (Ray) Jr CIV DISA EE (US)" w:date="2017-11-16T14:35:00Z">
        <w:r>
          <w:rPr>
            <w:sz w:val="22"/>
            <w:szCs w:val="22"/>
          </w:rPr>
          <w:t xml:space="preserve">NOTE:  USMTF Formats are </w:t>
        </w:r>
      </w:ins>
      <w:ins w:id="60" w:author="Ford, Raymond F (Ray) Jr CIV DISA EE (US)" w:date="2017-11-16T14:36:00Z">
        <w:r>
          <w:rPr>
            <w:sz w:val="22"/>
            <w:szCs w:val="22"/>
          </w:rPr>
          <w:t>Distribution</w:t>
        </w:r>
      </w:ins>
      <w:ins w:id="61" w:author="Ford, Raymond F (Ray) Jr CIV DISA EE (US)" w:date="2017-11-16T14:35:00Z">
        <w:r>
          <w:rPr>
            <w:sz w:val="22"/>
            <w:szCs w:val="22"/>
          </w:rPr>
          <w:t xml:space="preserve"> </w:t>
        </w:r>
      </w:ins>
      <w:ins w:id="62" w:author="Ford, Raymond F (Ray) Jr CIV DISA EE (US)" w:date="2017-11-16T14:36:00Z">
        <w:r>
          <w:rPr>
            <w:sz w:val="22"/>
            <w:szCs w:val="22"/>
          </w:rPr>
          <w:t xml:space="preserve">C.  A Distribution C statement will be added to bottom of the Executive Summary </w:t>
        </w:r>
      </w:ins>
      <w:ins w:id="63" w:author="Ford, Raymond F (Ray) Jr CIV DISA EE (US)" w:date="2017-11-16T15:27:00Z">
        <w:r>
          <w:rPr>
            <w:sz w:val="22"/>
            <w:szCs w:val="22"/>
          </w:rPr>
          <w:t>and applies to</w:t>
        </w:r>
      </w:ins>
      <w:ins w:id="64" w:author="Ford, Raymond F (Ray) Jr CIV DISA EE (US)" w:date="2017-11-16T14:36:00Z">
        <w:r>
          <w:rPr>
            <w:sz w:val="22"/>
            <w:szCs w:val="22"/>
          </w:rPr>
          <w:t xml:space="preserve"> all pages of the ICP.</w:t>
        </w:r>
      </w:ins>
    </w:p>
    <w:p>
      <w:pPr>
        <w:sectPr>
          <w:headerReference w:type="default" r:id="rId16"/>
          <w:footerReference w:type="default" r:id="rId17"/>
          <w:type w:val="nextPage"/>
          <w:pgSz w:w="12240" w:h="15840"/>
          <w:pgMar w:left="1440" w:right="1440" w:header="720" w:top="777" w:footer="720" w:bottom="777" w:gutter="0"/>
          <w:pgNumType w:fmt="decimal"/>
          <w:formProt w:val="false"/>
          <w:textDirection w:val="lrTb"/>
          <w:docGrid w:type="default" w:linePitch="100" w:charSpace="0"/>
        </w:sectPr>
        <w:pStyle w:val="Footer"/>
        <w:widowControl w:val="false"/>
        <w:snapToGrid w:val="false"/>
        <w:rPr>
          <w:sz w:val="22"/>
          <w:szCs w:val="22"/>
        </w:rPr>
      </w:pPr>
      <w:r>
        <w:rPr>
          <w:sz w:val="22"/>
          <w:szCs w:val="22"/>
        </w:rPr>
      </w:r>
    </w:p>
    <w:p>
      <w:pPr>
        <w:pStyle w:val="Heading2"/>
        <w:numPr>
          <w:ilvl w:val="3"/>
          <w:numId w:val="13"/>
        </w:numPr>
        <w:tabs>
          <w:tab w:val="left" w:pos="-1080" w:leader="none"/>
          <w:tab w:val="left" w:pos="360" w:leader="none"/>
        </w:tabs>
        <w:ind w:left="0" w:hanging="0"/>
        <w:rPr>
          <w:sz w:val="24"/>
          <w:szCs w:val="24"/>
        </w:rPr>
      </w:pPr>
      <w:bookmarkStart w:id="157" w:name="_Toc498606794"/>
      <w:bookmarkEnd w:id="157"/>
      <w:r>
        <w:rPr>
          <w:sz w:val="24"/>
          <w:szCs w:val="24"/>
        </w:rPr>
        <w:t>EXECUTIVE SUMMARY SAMPLE</w:t>
      </w:r>
    </w:p>
    <w:p>
      <w:pPr>
        <w:pStyle w:val="Normal"/>
        <w:rPr/>
      </w:pPr>
      <w:r>
        <w:rPr/>
      </w:r>
    </w:p>
    <w:p>
      <w:pPr>
        <w:pStyle w:val="Normal"/>
        <w:jc w:val="center"/>
        <w:rPr>
          <w:b/>
          <w:b/>
          <w:sz w:val="32"/>
          <w:szCs w:val="32"/>
        </w:rPr>
      </w:pPr>
      <w:r>
        <w:rPr>
          <w:b/>
          <w:sz w:val="32"/>
          <w:szCs w:val="32"/>
        </w:rPr>
        <w:t>Executive Summary</w:t>
      </w:r>
    </w:p>
    <w:p>
      <w:pPr>
        <w:pStyle w:val="Normal"/>
        <w:jc w:val="center"/>
        <w:rPr/>
      </w:pPr>
      <w:r>
        <w:rPr/>
      </w:r>
    </w:p>
    <w:p>
      <w:pPr>
        <w:pStyle w:val="Normal"/>
        <w:tabs>
          <w:tab w:val="left" w:pos="360" w:leader="none"/>
          <w:tab w:val="left" w:pos="3150" w:leader="none"/>
        </w:tabs>
        <w:rPr/>
      </w:pPr>
      <w:r>
        <w:rPr/>
        <w:t>1.</w:t>
        <w:tab/>
      </w:r>
      <w:r>
        <w:rPr>
          <w:u w:val="single"/>
        </w:rPr>
        <w:t>ICP NUMBER</w:t>
      </w:r>
      <w:r>
        <w:rPr/>
        <w:t>:</w:t>
        <w:tab/>
        <w:t>M2015-04-C0-IT</w:t>
      </w:r>
    </w:p>
    <w:p>
      <w:pPr>
        <w:pStyle w:val="Normal"/>
        <w:tabs>
          <w:tab w:val="left" w:pos="360" w:leader="none"/>
          <w:tab w:val="left" w:pos="3150" w:leader="none"/>
        </w:tabs>
        <w:rPr>
          <w:b/>
          <w:b/>
        </w:rPr>
      </w:pPr>
      <w:r>
        <w:rPr>
          <w:b/>
        </w:rPr>
      </w:r>
    </w:p>
    <w:p>
      <w:pPr>
        <w:pStyle w:val="Normal"/>
        <w:tabs>
          <w:tab w:val="left" w:pos="360" w:leader="none"/>
          <w:tab w:val="left" w:pos="3150" w:leader="none"/>
        </w:tabs>
        <w:rPr/>
      </w:pPr>
      <w:r>
        <w:rPr/>
        <w:t>2.</w:t>
        <w:tab/>
      </w:r>
      <w:r>
        <w:rPr>
          <w:u w:val="single"/>
        </w:rPr>
        <w:t>ICP TITLE</w:t>
      </w:r>
      <w:r>
        <w:rPr/>
        <w:t>:</w:t>
        <w:tab/>
        <w:t>Update OPTASK IM Message</w:t>
      </w:r>
    </w:p>
    <w:p>
      <w:pPr>
        <w:pStyle w:val="Normal"/>
        <w:tabs>
          <w:tab w:val="left" w:pos="360" w:leader="none"/>
          <w:tab w:val="left" w:pos="3150" w:leader="none"/>
        </w:tabs>
        <w:rPr>
          <w:b/>
          <w:b/>
        </w:rPr>
      </w:pPr>
      <w:r>
        <w:rPr>
          <w:b/>
        </w:rPr>
      </w:r>
    </w:p>
    <w:p>
      <w:pPr>
        <w:pStyle w:val="Normal"/>
        <w:tabs>
          <w:tab w:val="left" w:pos="360" w:leader="none"/>
          <w:tab w:val="left" w:pos="3150" w:leader="none"/>
        </w:tabs>
        <w:rPr/>
      </w:pPr>
      <w:r>
        <w:rPr/>
        <w:t>3.</w:t>
        <w:tab/>
      </w:r>
      <w:r>
        <w:rPr>
          <w:u w:val="single"/>
        </w:rPr>
        <w:t>ICP ORIGINATOR</w:t>
      </w:r>
      <w:r>
        <w:rPr/>
        <w:t>:</w:t>
        <w:tab/>
        <w:t>Defense Information Systems Agency</w:t>
      </w:r>
    </w:p>
    <w:p>
      <w:pPr>
        <w:pStyle w:val="Normal"/>
        <w:tabs>
          <w:tab w:val="left" w:pos="360" w:leader="none"/>
          <w:tab w:val="left" w:pos="3150" w:leader="none"/>
        </w:tabs>
        <w:rPr/>
      </w:pPr>
      <w:r>
        <w:rPr/>
        <w:tab/>
        <w:tab/>
        <w:t>Development &amp; Business Center (BDC)</w:t>
      </w:r>
    </w:p>
    <w:p>
      <w:pPr>
        <w:pStyle w:val="Normal"/>
        <w:tabs>
          <w:tab w:val="left" w:pos="360" w:leader="none"/>
          <w:tab w:val="left" w:pos="3150" w:leader="none"/>
        </w:tabs>
        <w:ind w:left="3150" w:hanging="3150"/>
        <w:rPr/>
      </w:pPr>
      <w:r>
        <w:rPr/>
        <w:tab/>
        <w:tab/>
        <w:t>Innovations, Systems Engineering &amp; Architecture Office (BDE)</w:t>
      </w:r>
    </w:p>
    <w:p>
      <w:pPr>
        <w:pStyle w:val="Normal"/>
        <w:tabs>
          <w:tab w:val="left" w:pos="360" w:leader="none"/>
          <w:tab w:val="left" w:pos="3150" w:leader="none"/>
        </w:tabs>
        <w:rPr/>
      </w:pPr>
      <w:r>
        <w:rPr/>
        <w:tab/>
        <w:tab/>
        <w:t>Military Message Standards Branch (BDE4)</w:t>
      </w:r>
    </w:p>
    <w:p>
      <w:pPr>
        <w:pStyle w:val="Normal"/>
        <w:tabs>
          <w:tab w:val="left" w:pos="360" w:leader="none"/>
          <w:tab w:val="left" w:pos="3150" w:leader="none"/>
        </w:tabs>
        <w:rPr/>
      </w:pPr>
      <w:r>
        <w:rPr/>
        <w:tab/>
        <w:tab/>
        <w:t>P.O. Box 549</w:t>
      </w:r>
    </w:p>
    <w:p>
      <w:pPr>
        <w:pStyle w:val="Normal"/>
        <w:tabs>
          <w:tab w:val="left" w:pos="360" w:leader="none"/>
          <w:tab w:val="left" w:pos="3150" w:leader="none"/>
        </w:tabs>
        <w:rPr/>
      </w:pPr>
      <w:r>
        <w:rPr/>
        <w:tab/>
        <w:tab/>
        <w:t>Fort Meade, MD  20755-0549</w:t>
      </w:r>
    </w:p>
    <w:p>
      <w:pPr>
        <w:pStyle w:val="Normal"/>
        <w:tabs>
          <w:tab w:val="left" w:pos="360" w:leader="none"/>
          <w:tab w:val="left" w:pos="3150" w:leader="none"/>
        </w:tabs>
        <w:rPr>
          <w:b/>
          <w:b/>
        </w:rPr>
      </w:pPr>
      <w:r>
        <w:rPr>
          <w:b/>
        </w:rPr>
      </w:r>
    </w:p>
    <w:p>
      <w:pPr>
        <w:pStyle w:val="Normal"/>
        <w:tabs>
          <w:tab w:val="left" w:pos="0" w:leader="none"/>
          <w:tab w:val="left" w:pos="3150" w:leader="none"/>
        </w:tabs>
        <w:ind w:left="360" w:hanging="360"/>
        <w:rPr/>
      </w:pPr>
      <w:r>
        <w:rPr/>
        <w:t>4.</w:t>
        <w:tab/>
      </w:r>
      <w:r>
        <w:rPr>
          <w:u w:val="single"/>
        </w:rPr>
        <w:t>PROBLEM STATEMENT</w:t>
      </w:r>
      <w:r>
        <w:rPr/>
        <w:t>:  The OPTASK IM message has been added to ADatP-3 however, there are several differences between the ADatP-3 version and the USMTF version.</w:t>
      </w:r>
    </w:p>
    <w:p>
      <w:pPr>
        <w:pStyle w:val="Normal"/>
        <w:tabs>
          <w:tab w:val="left" w:pos="360" w:leader="none"/>
          <w:tab w:val="left" w:pos="3150" w:leader="none"/>
        </w:tabs>
        <w:rPr>
          <w:b/>
          <w:b/>
        </w:rPr>
      </w:pPr>
      <w:r>
        <w:rPr>
          <w:b/>
        </w:rPr>
      </w:r>
    </w:p>
    <w:p>
      <w:pPr>
        <w:pStyle w:val="Normal"/>
        <w:tabs>
          <w:tab w:val="left" w:pos="360" w:leader="none"/>
          <w:tab w:val="left" w:pos="3150" w:leader="none"/>
        </w:tabs>
        <w:ind w:left="360" w:hanging="360"/>
        <w:rPr/>
      </w:pPr>
      <w:r>
        <w:rPr/>
        <w:t>5.</w:t>
        <w:tab/>
      </w:r>
      <w:r>
        <w:rPr>
          <w:u w:val="single"/>
        </w:rPr>
        <w:t>PROPOSED SOLUTION</w:t>
      </w:r>
      <w:r>
        <w:rPr/>
        <w:t>:  Since the OPTASK IM message has been added to ADatP-3 several differences have been noted between it and the USMTF version even though both messages are based on ACP 200. The USMTF version should be updated so the two messages are harmonized.</w:t>
      </w:r>
    </w:p>
    <w:p>
      <w:pPr>
        <w:pStyle w:val="Normal"/>
        <w:tabs>
          <w:tab w:val="left" w:pos="360" w:leader="none"/>
          <w:tab w:val="left" w:pos="3150" w:leader="none"/>
        </w:tabs>
        <w:rPr/>
      </w:pPr>
      <w:r>
        <w:rPr/>
      </w:r>
    </w:p>
    <w:p>
      <w:pPr>
        <w:pStyle w:val="Normal"/>
        <w:tabs>
          <w:tab w:val="left" w:pos="360" w:leader="none"/>
          <w:tab w:val="left" w:pos="3150" w:leader="none"/>
        </w:tabs>
        <w:rPr/>
      </w:pPr>
      <w:r>
        <w:rPr/>
        <w:t>6.</w:t>
        <w:tab/>
      </w:r>
      <w:r>
        <w:rPr>
          <w:u w:val="single"/>
        </w:rPr>
        <w:t>TECHNICAL POC(S)</w:t>
      </w:r>
      <w:r>
        <w:rPr/>
        <w:t>:</w:t>
        <w:tab/>
        <w:t>DISA/Development &amp; Business Center (BDC)</w:t>
      </w:r>
    </w:p>
    <w:p>
      <w:pPr>
        <w:pStyle w:val="Normal"/>
        <w:tabs>
          <w:tab w:val="left" w:pos="360" w:leader="none"/>
          <w:tab w:val="left" w:pos="3150" w:leader="none"/>
        </w:tabs>
        <w:ind w:left="3150" w:hanging="0"/>
        <w:rPr/>
      </w:pPr>
      <w:r>
        <w:rPr/>
        <w:t>Innovations, Systems Engineering &amp; Architecture Office (BDE)</w:t>
      </w:r>
    </w:p>
    <w:p>
      <w:pPr>
        <w:pStyle w:val="Normal"/>
        <w:tabs>
          <w:tab w:val="left" w:pos="360" w:leader="none"/>
          <w:tab w:val="left" w:pos="3150" w:leader="none"/>
        </w:tabs>
        <w:rPr/>
      </w:pPr>
      <w:r>
        <w:rPr/>
        <w:t xml:space="preserve">  </w:t>
      </w:r>
      <w:r>
        <w:rPr/>
        <w:tab/>
        <w:tab/>
        <w:t>Military Message Standards Branch (BDE4)</w:t>
      </w:r>
    </w:p>
    <w:p>
      <w:pPr>
        <w:pStyle w:val="Normal"/>
        <w:tabs>
          <w:tab w:val="left" w:pos="360" w:leader="none"/>
          <w:tab w:val="left" w:pos="3150" w:leader="none"/>
        </w:tabs>
        <w:rPr/>
      </w:pPr>
      <w:r>
        <w:rPr/>
        <w:tab/>
        <w:tab/>
        <w:t>P.O. Box 549</w:t>
      </w:r>
    </w:p>
    <w:p>
      <w:pPr>
        <w:pStyle w:val="Normal"/>
        <w:tabs>
          <w:tab w:val="left" w:pos="360" w:leader="none"/>
          <w:tab w:val="left" w:pos="3150" w:leader="none"/>
        </w:tabs>
        <w:rPr/>
      </w:pPr>
      <w:r>
        <w:rPr/>
        <w:tab/>
        <w:tab/>
        <w:t>Fort Meade, MD  20755-0549</w:t>
      </w:r>
    </w:p>
    <w:p>
      <w:pPr>
        <w:pStyle w:val="Normal"/>
        <w:tabs>
          <w:tab w:val="left" w:pos="360" w:leader="none"/>
          <w:tab w:val="left" w:pos="3150" w:leader="none"/>
        </w:tabs>
        <w:rPr>
          <w:b/>
          <w:b/>
        </w:rPr>
      </w:pPr>
      <w:r>
        <w:rPr/>
        <w:tab/>
        <w:tab/>
        <w:t>Phone: (301) 225-7385</w:t>
      </w:r>
    </w:p>
    <w:p>
      <w:pPr>
        <w:pStyle w:val="Normal"/>
        <w:tabs>
          <w:tab w:val="left" w:pos="360" w:leader="none"/>
          <w:tab w:val="left" w:pos="3150" w:leader="none"/>
        </w:tabs>
        <w:rPr>
          <w:b/>
          <w:b/>
        </w:rPr>
      </w:pPr>
      <w:r>
        <w:rPr/>
        <w:tab/>
        <w:tab/>
        <w:t xml:space="preserve">E-Mail: </w:t>
      </w:r>
      <w:hyperlink r:id="rId18">
        <w:r>
          <w:rPr>
            <w:rStyle w:val="InternetLink"/>
          </w:rPr>
          <w:t>raymond.f.ford4.civ@mail.mil</w:t>
        </w:r>
      </w:hyperlink>
      <w:r>
        <w:rPr>
          <w:b/>
        </w:rPr>
        <w:t xml:space="preserve"> </w:t>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pPr>
      <w:ins w:id="65" w:author="Ford, Raymond F (Ray) Jr CIV DISA EE (US)" w:date="2017-11-16T14:35:00Z">
        <w:r>
          <w:rPr>
            <w:bCs/>
            <w:u w:val="single"/>
          </w:rPr>
          <w:t>DISTRIBUTION STATEMENT C</w:t>
        </w:r>
      </w:ins>
      <w:ins w:id="66" w:author="Ford, Raymond F (Ray) Jr CIV DISA EE (US)" w:date="2017-11-16T14:35:00Z">
        <w:r>
          <w:rPr>
            <w:bCs/>
          </w:rPr>
          <w:t>. Distribution authorized to U.S. Government Agencies and their contractors only for administrative and operational use. Other requests for this document shall be referred to Defense Information Systems Agency, Business Development Center, Innovation (DBC), Systems Engineering, and Architecture Office (BDE).</w:t>
        </w:r>
      </w:ins>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rPr>
          <w:b/>
          <w:b/>
        </w:rPr>
      </w:pPr>
      <w:r>
        <w:rPr>
          <w:b/>
        </w:rPr>
      </w:r>
    </w:p>
    <w:p>
      <w:pPr>
        <w:pStyle w:val="Normal"/>
        <w:tabs>
          <w:tab w:val="left" w:pos="360" w:leader="none"/>
          <w:tab w:val="left" w:pos="3150" w:leader="none"/>
        </w:tabs>
        <w:jc w:val="right"/>
        <w:rPr/>
      </w:pPr>
      <w:r>
        <w:rPr/>
        <w:t>M2015-04-C0-IT/1</w:t>
      </w:r>
    </w:p>
    <w:p>
      <w:pPr>
        <w:sectPr>
          <w:headerReference w:type="default" r:id="rId19"/>
          <w:footerReference w:type="default" r:id="rId20"/>
          <w:type w:val="nextPage"/>
          <w:pgSz w:w="12240" w:h="15840"/>
          <w:pgMar w:left="1440" w:right="1440" w:header="720" w:top="777" w:footer="720" w:bottom="777" w:gutter="0"/>
          <w:pgNumType w:fmt="decimal"/>
          <w:formProt w:val="false"/>
          <w:textDirection w:val="lrTb"/>
          <w:docGrid w:type="default" w:linePitch="100" w:charSpace="0"/>
        </w:sectPr>
        <w:pStyle w:val="Normal"/>
        <w:tabs>
          <w:tab w:val="left" w:pos="360" w:leader="none"/>
          <w:tab w:val="left" w:pos="3150" w:leader="none"/>
        </w:tabs>
        <w:rPr>
          <w:sz w:val="22"/>
          <w:szCs w:val="22"/>
          <w:lang w:val="fr-FR"/>
        </w:rPr>
      </w:pPr>
      <w:r>
        <w:rPr>
          <w:sz w:val="22"/>
          <w:szCs w:val="22"/>
          <w:lang w:val="fr-FR"/>
        </w:rPr>
      </w:r>
    </w:p>
    <w:p>
      <w:pPr>
        <w:pStyle w:val="Heading1"/>
        <w:rPr>
          <w:b/>
          <w:b/>
          <w:u w:val="none"/>
        </w:rPr>
      </w:pPr>
      <w:bookmarkStart w:id="158" w:name="_Toc498606795"/>
      <w:bookmarkStart w:id="159" w:name="ICPCoverPage"/>
      <w:bookmarkEnd w:id="159"/>
      <w:bookmarkEnd w:id="158"/>
      <w:r>
        <w:rPr>
          <w:b/>
          <w:u w:val="none"/>
        </w:rPr>
        <w:t>APPENDIX D: COVER SHEET INSTRUCTIONS AND SAMPLE</w:t>
      </w:r>
    </w:p>
    <w:p>
      <w:pPr>
        <w:pStyle w:val="Normal"/>
        <w:tabs>
          <w:tab w:val="center" w:pos="4680" w:leader="none"/>
        </w:tabs>
        <w:snapToGrid w:val="false"/>
        <w:jc w:val="center"/>
        <w:rPr>
          <w:b/>
          <w:b/>
          <w:bCs/>
          <w:u w:val="single"/>
        </w:rPr>
      </w:pPr>
      <w:r>
        <w:rPr>
          <w:b/>
          <w:bCs/>
          <w:u w:val="single"/>
        </w:rPr>
      </w:r>
    </w:p>
    <w:p>
      <w:pPr>
        <w:pStyle w:val="Heading2"/>
        <w:numPr>
          <w:ilvl w:val="0"/>
          <w:numId w:val="17"/>
        </w:numPr>
        <w:tabs>
          <w:tab w:val="left" w:pos="-1080" w:leader="none"/>
          <w:tab w:val="left" w:pos="360" w:leader="none"/>
        </w:tabs>
        <w:ind w:left="0" w:hanging="0"/>
        <w:rPr>
          <w:sz w:val="24"/>
          <w:szCs w:val="24"/>
        </w:rPr>
      </w:pPr>
      <w:bookmarkStart w:id="160" w:name="_Toc498606796"/>
      <w:bookmarkEnd w:id="160"/>
      <w:r>
        <w:rPr>
          <w:sz w:val="24"/>
          <w:szCs w:val="24"/>
        </w:rPr>
        <w:t>COVER SHEET INSTRUCTIONS</w:t>
      </w:r>
    </w:p>
    <w:p>
      <w:pPr>
        <w:pStyle w:val="Normal"/>
        <w:tabs>
          <w:tab w:val="center" w:pos="4680" w:leader="none"/>
        </w:tabs>
        <w:snapToGrid w:val="false"/>
        <w:rPr/>
      </w:pPr>
      <w:r>
        <w:rPr/>
      </w:r>
    </w:p>
    <w:p>
      <w:pPr>
        <w:pStyle w:val="Normal"/>
        <w:tabs>
          <w:tab w:val="center" w:pos="4680" w:leader="none"/>
        </w:tabs>
        <w:snapToGrid w:val="false"/>
        <w:rPr/>
      </w:pPr>
      <w:r>
        <w:rPr/>
        <w:t>The following instructions should be used to prepare the Cover Sheet which will follow the Executive Summary.</w:t>
      </w:r>
    </w:p>
    <w:p>
      <w:pPr>
        <w:pStyle w:val="Normal"/>
        <w:tabs>
          <w:tab w:val="center" w:pos="4680" w:leader="none"/>
        </w:tabs>
        <w:snapToGrid w:val="false"/>
        <w:rPr/>
      </w:pPr>
      <w:r>
        <w:rPr/>
      </w:r>
    </w:p>
    <w:p>
      <w:pPr>
        <w:pStyle w:val="ListParagraph"/>
        <w:numPr>
          <w:ilvl w:val="0"/>
          <w:numId w:val="18"/>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Title.  The title for the Cover Sheet will be the ICP title.  You will use 16 point Bold Times New Roman font.</w:t>
      </w:r>
    </w:p>
    <w:p>
      <w:pPr>
        <w:pStyle w:val="ListParagraph"/>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18"/>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Body.  The Body of the Cover Sheet will be in 12 Times New Roman font.  The paragraphs are not numbered but will include the paragraph title in all capital letters and underlined, followed by a colon.</w:t>
      </w:r>
    </w:p>
    <w:p>
      <w:pPr>
        <w:pStyle w:val="Normal"/>
        <w:snapToGrid w:val="false"/>
        <w:rPr/>
      </w:pPr>
      <w:r>
        <w:rPr/>
      </w:r>
    </w:p>
    <w:p>
      <w:pPr>
        <w:pStyle w:val="ListParagraph"/>
        <w:widowControl w:val="false"/>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ICP NUMBER</w:t>
      </w:r>
      <w:r>
        <w:rPr>
          <w:rFonts w:ascii="Times New Roman" w:hAnsi="Times New Roman"/>
          <w:sz w:val="24"/>
          <w:szCs w:val="24"/>
        </w:rPr>
        <w:t>:  The ICP Number.</w:t>
      </w:r>
    </w:p>
    <w:p>
      <w:pPr>
        <w:pStyle w:val="ListParagraph"/>
        <w:widowControl w:val="false"/>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widowControl w:val="false"/>
        <w:snapToGrid w:val="false"/>
        <w:ind w:left="360" w:hanging="0"/>
        <w:rPr/>
      </w:pPr>
      <w:r>
        <w:rPr>
          <w:u w:val="single"/>
        </w:rPr>
        <w:t>ICP TITLE</w:t>
      </w:r>
      <w:r>
        <w:rPr/>
        <w:t>:  The ICP Title is created by the originator and should be descriptive of the ICP content.</w:t>
      </w:r>
    </w:p>
    <w:p>
      <w:pPr>
        <w:pStyle w:val="Normal"/>
        <w:widowControl w:val="false"/>
        <w:snapToGrid w:val="false"/>
        <w:rPr/>
      </w:pPr>
      <w:r>
        <w:rPr/>
      </w:r>
    </w:p>
    <w:p>
      <w:pPr>
        <w:pStyle w:val="Normal"/>
        <w:widowControl w:val="false"/>
        <w:snapToGrid w:val="false"/>
        <w:ind w:left="360" w:hanging="0"/>
        <w:rPr/>
      </w:pPr>
      <w:r>
        <w:rPr>
          <w:u w:val="single"/>
        </w:rPr>
        <w:t>RECEIPT DATE</w:t>
      </w:r>
      <w:r>
        <w:rPr/>
        <w:t>:  The Receipt Date will be completed by DISA and will reflect the date the ICP is received by DISA.</w:t>
      </w:r>
    </w:p>
    <w:p>
      <w:pPr>
        <w:pStyle w:val="Normal"/>
        <w:widowControl w:val="false"/>
        <w:snapToGrid w:val="false"/>
        <w:rPr/>
      </w:pPr>
      <w:r>
        <w:rPr/>
      </w:r>
    </w:p>
    <w:p>
      <w:pPr>
        <w:pStyle w:val="Normal"/>
        <w:snapToGrid w:val="false"/>
        <w:ind w:left="360" w:hanging="0"/>
        <w:rPr/>
      </w:pPr>
      <w:r>
        <w:rPr>
          <w:u w:val="single"/>
        </w:rPr>
        <w:t>ICP PRECEDENCE</w:t>
      </w:r>
      <w:r>
        <w:rPr/>
        <w:t>:  The ICP Precedence indicates whether the ICP is to be processed as Routine or Priority.</w:t>
      </w:r>
    </w:p>
    <w:p>
      <w:pPr>
        <w:pStyle w:val="Normal"/>
        <w:widowControl w:val="false"/>
        <w:snapToGrid w:val="false"/>
        <w:rPr/>
      </w:pPr>
      <w:r>
        <w:rPr/>
      </w:r>
    </w:p>
    <w:p>
      <w:pPr>
        <w:pStyle w:val="Normal"/>
        <w:widowControl w:val="false"/>
        <w:snapToGrid w:val="false"/>
        <w:ind w:left="360" w:hanging="0"/>
        <w:rPr/>
      </w:pPr>
      <w:r>
        <w:rPr>
          <w:u w:val="single"/>
        </w:rPr>
        <w:t>ICP ORIGINATOR</w:t>
      </w:r>
      <w:r>
        <w:rPr/>
        <w:t>:  Originator’s activity title, address.</w:t>
      </w:r>
    </w:p>
    <w:p>
      <w:pPr>
        <w:pStyle w:val="Normal"/>
        <w:widowControl w:val="false"/>
        <w:snapToGrid w:val="false"/>
        <w:rPr/>
      </w:pPr>
      <w:r>
        <w:rPr/>
      </w:r>
    </w:p>
    <w:p>
      <w:pPr>
        <w:pStyle w:val="Normal"/>
        <w:widowControl w:val="false"/>
        <w:snapToGrid w:val="false"/>
        <w:ind w:left="360" w:hanging="0"/>
        <w:rPr/>
      </w:pPr>
      <w:r>
        <w:rPr>
          <w:u w:val="single"/>
        </w:rPr>
        <w:t>ICP POC</w:t>
      </w:r>
      <w:r>
        <w:rPr/>
        <w:t>:  Points of Contact for technical questions regarding the ICP to include name, address, telephone number, and e-mail address.</w:t>
      </w:r>
    </w:p>
    <w:p>
      <w:pPr>
        <w:pStyle w:val="Normal"/>
        <w:widowControl w:val="false"/>
        <w:snapToGrid w:val="false"/>
        <w:ind w:left="360" w:hanging="0"/>
        <w:rPr/>
      </w:pPr>
      <w:r>
        <w:rPr/>
      </w:r>
    </w:p>
    <w:p>
      <w:pPr>
        <w:pStyle w:val="Normal"/>
        <w:tabs>
          <w:tab w:val="left" w:pos="-1080" w:leader="none"/>
        </w:tabs>
        <w:snapToGrid w:val="false"/>
        <w:ind w:left="360" w:hanging="0"/>
        <w:rPr/>
      </w:pPr>
      <w:r>
        <w:rPr>
          <w:u w:val="single"/>
        </w:rPr>
        <w:t>AFFECTED DOCUMENT(S)</w:t>
      </w:r>
      <w:r>
        <w:rPr/>
        <w:t>:  The originator identifies the affected document(s).  This should be MIL-STD-6040, Message Catalog, a specific message (ATO B.1.01.01) or the Repository.</w:t>
      </w:r>
    </w:p>
    <w:p>
      <w:pPr>
        <w:pStyle w:val="Normal"/>
        <w:tabs>
          <w:tab w:val="left" w:pos="-1080" w:leader="none"/>
        </w:tabs>
        <w:snapToGrid w:val="false"/>
        <w:rPr/>
      </w:pPr>
      <w:r>
        <w:rPr/>
      </w:r>
    </w:p>
    <w:p>
      <w:pPr>
        <w:pStyle w:val="Normal"/>
        <w:tabs>
          <w:tab w:val="left" w:pos="-1080" w:leader="none"/>
        </w:tabs>
        <w:snapToGrid w:val="false"/>
        <w:ind w:left="360" w:hanging="0"/>
        <w:rPr/>
      </w:pPr>
      <w:r>
        <w:rPr>
          <w:u w:val="single"/>
        </w:rPr>
        <w:t>RECOMMENDATIONS</w:t>
      </w:r>
      <w:r>
        <w:rPr/>
        <w:t xml:space="preserve">:  The originator indicates YES or NO whether the ICP should meet the CCB or be processed electronically, and whether NATO/Allied coordination is required. </w:t>
      </w:r>
    </w:p>
    <w:p>
      <w:pPr>
        <w:pStyle w:val="Normal"/>
        <w:tabs>
          <w:tab w:val="left" w:pos="-1080" w:leader="none"/>
        </w:tabs>
        <w:snapToGrid w:val="false"/>
        <w:rPr/>
      </w:pPr>
      <w:r>
        <w:rPr/>
      </w:r>
    </w:p>
    <w:p>
      <w:pPr>
        <w:pStyle w:val="Normal"/>
        <w:tabs>
          <w:tab w:val="left" w:pos="-1080" w:leader="none"/>
        </w:tabs>
        <w:snapToGrid w:val="false"/>
        <w:ind w:left="360" w:hanging="0"/>
        <w:rPr>
          <w:u w:val="single"/>
        </w:rPr>
      </w:pPr>
      <w:r>
        <w:rPr>
          <w:u w:val="single"/>
        </w:rPr>
        <w:t xml:space="preserve">ADMINISTRATIVE RECORD OF PROCESSING: </w:t>
      </w:r>
    </w:p>
    <w:p>
      <w:pPr>
        <w:pStyle w:val="Normal"/>
        <w:tabs>
          <w:tab w:val="left" w:pos="-1080" w:leader="none"/>
        </w:tabs>
        <w:snapToGrid w:val="false"/>
        <w:rPr>
          <w:u w:val="single"/>
        </w:rPr>
      </w:pPr>
      <w:r>
        <w:rPr>
          <w:u w:val="single"/>
        </w:rPr>
      </w:r>
    </w:p>
    <w:p>
      <w:pPr>
        <w:pStyle w:val="Normal"/>
        <w:tabs>
          <w:tab w:val="left" w:pos="-1080" w:leader="none"/>
        </w:tabs>
        <w:snapToGrid w:val="false"/>
        <w:ind w:left="900" w:hanging="0"/>
        <w:rPr/>
      </w:pPr>
      <w:r>
        <w:rPr>
          <w:u w:val="single"/>
        </w:rPr>
        <w:t>DATE/ACTION</w:t>
      </w:r>
      <w:r>
        <w:rPr/>
        <w:t>:  The DATE/ACTION will be completed by DISA and indicates the date and action taken during the CM process.  The date of any CCB action will be the last day of the appropriate CCB.  All dates will be annotated using a Year-Month-Day format (YYYYMMDD).</w:t>
      </w:r>
    </w:p>
    <w:p>
      <w:pPr>
        <w:sectPr>
          <w:headerReference w:type="default" r:id="rId21"/>
          <w:footerReference w:type="default" r:id="rId22"/>
          <w:type w:val="nextPage"/>
          <w:pgSz w:w="12240" w:h="15840"/>
          <w:pgMar w:left="1440" w:right="1440" w:header="720" w:top="777" w:footer="720" w:bottom="777" w:gutter="0"/>
          <w:pgNumType w:fmt="decimal"/>
          <w:formProt w:val="false"/>
          <w:textDirection w:val="lrTb"/>
          <w:docGrid w:type="default" w:linePitch="100" w:charSpace="0"/>
        </w:sectPr>
        <w:pStyle w:val="Normal"/>
        <w:tabs>
          <w:tab w:val="left" w:pos="-1080" w:leader="none"/>
        </w:tabs>
        <w:snapToGrid w:val="false"/>
        <w:rPr>
          <w:sz w:val="22"/>
          <w:szCs w:val="22"/>
        </w:rPr>
      </w:pPr>
      <w:r>
        <w:rPr>
          <w:sz w:val="22"/>
          <w:szCs w:val="22"/>
        </w:rPr>
      </w:r>
    </w:p>
    <w:p>
      <w:pPr>
        <w:pStyle w:val="Heading2"/>
        <w:numPr>
          <w:ilvl w:val="0"/>
          <w:numId w:val="17"/>
        </w:numPr>
        <w:tabs>
          <w:tab w:val="left" w:pos="-1080" w:leader="none"/>
          <w:tab w:val="left" w:pos="360" w:leader="none"/>
        </w:tabs>
        <w:ind w:left="0" w:hanging="0"/>
        <w:rPr/>
      </w:pPr>
      <w:bookmarkStart w:id="161" w:name="_Toc498606797"/>
      <w:bookmarkEnd w:id="161"/>
      <w:r>
        <w:rPr/>
        <w:t>COVER SHEET SAMPLE</w:t>
      </w:r>
    </w:p>
    <w:p>
      <w:pPr>
        <w:pStyle w:val="Normal"/>
        <w:jc w:val="center"/>
        <w:rPr/>
      </w:pPr>
      <w:r>
        <w:rPr/>
      </w:r>
    </w:p>
    <w:p>
      <w:pPr>
        <w:pStyle w:val="Normal"/>
        <w:jc w:val="center"/>
        <w:rPr>
          <w:b/>
          <w:b/>
          <w:sz w:val="32"/>
          <w:szCs w:val="32"/>
        </w:rPr>
      </w:pPr>
      <w:r>
        <w:rPr>
          <w:b/>
          <w:sz w:val="32"/>
          <w:szCs w:val="32"/>
        </w:rPr>
        <w:t>Update OPTASK IM Message</w:t>
      </w:r>
    </w:p>
    <w:p>
      <w:pPr>
        <w:pStyle w:val="Normal"/>
        <w:rPr/>
      </w:pPr>
      <w:r>
        <w:rPr/>
      </w:r>
    </w:p>
    <w:p>
      <w:pPr>
        <w:pStyle w:val="Normal"/>
        <w:tabs>
          <w:tab w:val="left" w:pos="2880" w:leader="none"/>
        </w:tabs>
        <w:rPr>
          <w:rFonts w:eastAsia="Calibri"/>
        </w:rPr>
      </w:pPr>
      <w:r>
        <w:rPr>
          <w:rFonts w:eastAsia="Calibri"/>
          <w:u w:val="single"/>
        </w:rPr>
        <w:t>ICP NUMBER</w:t>
      </w:r>
      <w:r>
        <w:rPr>
          <w:rFonts w:eastAsia="Calibri"/>
        </w:rPr>
        <w:t>:</w:t>
        <w:tab/>
        <w:t>M2015-04-C0-IT</w:t>
      </w:r>
    </w:p>
    <w:p>
      <w:pPr>
        <w:pStyle w:val="Normal"/>
        <w:tabs>
          <w:tab w:val="left" w:pos="2880" w:leader="none"/>
        </w:tabs>
        <w:rPr>
          <w:rFonts w:eastAsia="Calibri"/>
          <w:u w:val="single"/>
        </w:rPr>
      </w:pPr>
      <w:r>
        <w:rPr>
          <w:rFonts w:eastAsia="Calibri"/>
          <w:u w:val="single"/>
        </w:rPr>
      </w:r>
    </w:p>
    <w:p>
      <w:pPr>
        <w:pStyle w:val="Normal"/>
        <w:tabs>
          <w:tab w:val="left" w:pos="2880" w:leader="none"/>
        </w:tabs>
        <w:rPr>
          <w:rFonts w:eastAsia="Calibri"/>
        </w:rPr>
      </w:pPr>
      <w:r>
        <w:rPr>
          <w:rFonts w:eastAsia="Calibri"/>
          <w:u w:val="single"/>
        </w:rPr>
        <w:t>ICP TITLE</w:t>
      </w:r>
      <w:r>
        <w:rPr>
          <w:rFonts w:eastAsia="Calibri"/>
        </w:rPr>
        <w:t>:</w:t>
        <w:tab/>
      </w:r>
      <w:r>
        <w:rPr/>
        <w:t>Update OPTASK IM Message</w:t>
      </w:r>
    </w:p>
    <w:p>
      <w:pPr>
        <w:pStyle w:val="Normal"/>
        <w:tabs>
          <w:tab w:val="left" w:pos="2880" w:leader="none"/>
        </w:tabs>
        <w:rPr>
          <w:rFonts w:eastAsia="Calibri"/>
          <w:u w:val="single"/>
        </w:rPr>
      </w:pPr>
      <w:r>
        <w:rPr>
          <w:rFonts w:eastAsia="Calibri"/>
          <w:u w:val="single"/>
        </w:rPr>
      </w:r>
    </w:p>
    <w:p>
      <w:pPr>
        <w:pStyle w:val="Normal"/>
        <w:tabs>
          <w:tab w:val="left" w:pos="2880" w:leader="none"/>
        </w:tabs>
        <w:rPr>
          <w:rFonts w:eastAsia="Calibri"/>
        </w:rPr>
      </w:pPr>
      <w:r>
        <w:rPr>
          <w:rFonts w:eastAsia="Calibri"/>
          <w:u w:val="single"/>
        </w:rPr>
        <w:t>RECEIPT DATE</w:t>
      </w:r>
      <w:r>
        <w:rPr>
          <w:rFonts w:eastAsia="Calibri"/>
        </w:rPr>
        <w:t>:</w:t>
        <w:tab/>
        <w:t>5 October 2015</w:t>
      </w:r>
    </w:p>
    <w:p>
      <w:pPr>
        <w:pStyle w:val="Normal"/>
        <w:tabs>
          <w:tab w:val="left" w:pos="2880" w:leader="none"/>
        </w:tabs>
        <w:rPr>
          <w:rFonts w:eastAsia="Calibri"/>
          <w:u w:val="single"/>
        </w:rPr>
      </w:pPr>
      <w:r>
        <w:rPr>
          <w:rFonts w:eastAsia="Calibri"/>
          <w:u w:val="single"/>
        </w:rPr>
      </w:r>
    </w:p>
    <w:p>
      <w:pPr>
        <w:pStyle w:val="Normal"/>
        <w:tabs>
          <w:tab w:val="left" w:pos="2880" w:leader="none"/>
        </w:tabs>
        <w:rPr>
          <w:rFonts w:eastAsia="Calibri"/>
          <w:b/>
          <w:b/>
        </w:rPr>
      </w:pPr>
      <w:r>
        <w:rPr>
          <w:rFonts w:eastAsia="Calibri"/>
          <w:u w:val="single"/>
        </w:rPr>
        <w:t>ICP PRECEDENCE</w:t>
      </w:r>
      <w:r>
        <w:rPr>
          <w:rFonts w:eastAsia="Calibri"/>
        </w:rPr>
        <w:t>:</w:t>
        <w:tab/>
        <w:t>ROUTINE</w:t>
      </w:r>
    </w:p>
    <w:p>
      <w:pPr>
        <w:pStyle w:val="Normal"/>
        <w:tabs>
          <w:tab w:val="left" w:pos="3870" w:leader="none"/>
        </w:tabs>
        <w:rPr>
          <w:rFonts w:eastAsia="Calibri"/>
          <w:u w:val="single"/>
        </w:rPr>
      </w:pPr>
      <w:r>
        <w:rPr>
          <w:rFonts w:eastAsia="Calibri"/>
          <w:u w:val="single"/>
        </w:rPr>
      </w:r>
    </w:p>
    <w:p>
      <w:pPr>
        <w:pStyle w:val="Normal"/>
        <w:tabs>
          <w:tab w:val="left" w:pos="360" w:leader="none"/>
          <w:tab w:val="left" w:pos="2880" w:leader="none"/>
        </w:tabs>
        <w:rPr/>
      </w:pPr>
      <w:r>
        <w:rPr>
          <w:rFonts w:eastAsia="Calibri"/>
          <w:u w:val="single"/>
        </w:rPr>
        <w:t>ICP ORIGINATOR</w:t>
      </w:r>
      <w:r>
        <w:rPr>
          <w:rFonts w:eastAsia="Calibri"/>
        </w:rPr>
        <w:t>:</w:t>
        <w:tab/>
      </w:r>
      <w:r>
        <w:rPr/>
        <w:t>Defense Information Systems Agency</w:t>
      </w:r>
    </w:p>
    <w:p>
      <w:pPr>
        <w:pStyle w:val="Normal"/>
        <w:ind w:left="2160" w:firstLine="720"/>
        <w:rPr/>
      </w:pPr>
      <w:r>
        <w:rPr/>
        <w:t>Messaging Standards Section (EE212)</w:t>
      </w:r>
    </w:p>
    <w:p>
      <w:pPr>
        <w:pStyle w:val="Normal"/>
        <w:ind w:left="2160" w:firstLine="720"/>
        <w:rPr/>
      </w:pPr>
      <w:r>
        <w:rPr/>
        <w:t>P.O. Box 549</w:t>
      </w:r>
    </w:p>
    <w:p>
      <w:pPr>
        <w:pStyle w:val="Normal"/>
        <w:ind w:left="2160" w:firstLine="720"/>
        <w:rPr>
          <w:b/>
          <w:b/>
        </w:rPr>
      </w:pPr>
      <w:r>
        <w:rPr/>
        <w:t>Ft. Meade, MD 20755-0549</w:t>
      </w:r>
    </w:p>
    <w:p>
      <w:pPr>
        <w:pStyle w:val="Normal"/>
        <w:tabs>
          <w:tab w:val="left" w:pos="3870" w:leader="none"/>
        </w:tabs>
        <w:rPr>
          <w:rFonts w:eastAsia="Calibri"/>
          <w:u w:val="single"/>
        </w:rPr>
      </w:pPr>
      <w:r>
        <w:rPr>
          <w:rFonts w:eastAsia="Calibri"/>
          <w:u w:val="single"/>
        </w:rPr>
      </w:r>
    </w:p>
    <w:p>
      <w:pPr>
        <w:pStyle w:val="Normal"/>
        <w:tabs>
          <w:tab w:val="left" w:pos="360" w:leader="none"/>
          <w:tab w:val="left" w:pos="2880" w:leader="none"/>
        </w:tabs>
        <w:rPr/>
      </w:pPr>
      <w:r>
        <w:rPr>
          <w:rFonts w:eastAsia="Calibri"/>
          <w:u w:val="single"/>
        </w:rPr>
        <w:t>ICP POC</w:t>
      </w:r>
      <w:r>
        <w:rPr>
          <w:rFonts w:eastAsia="Calibri"/>
        </w:rPr>
        <w:t>:</w:t>
        <w:tab/>
      </w:r>
      <w:r>
        <w:rPr/>
        <w:t>Defense Information Systems Agency</w:t>
      </w:r>
    </w:p>
    <w:p>
      <w:pPr>
        <w:pStyle w:val="Normal"/>
        <w:ind w:left="2160" w:firstLine="720"/>
        <w:rPr/>
      </w:pPr>
      <w:r>
        <w:rPr/>
        <w:t>Messaging Standards Section (EE212)</w:t>
      </w:r>
    </w:p>
    <w:p>
      <w:pPr>
        <w:pStyle w:val="Normal"/>
        <w:ind w:left="2160" w:firstLine="720"/>
        <w:rPr/>
      </w:pPr>
      <w:r>
        <w:rPr/>
        <w:t>P.O. Box 549</w:t>
      </w:r>
    </w:p>
    <w:p>
      <w:pPr>
        <w:pStyle w:val="Normal"/>
        <w:ind w:left="2160" w:firstLine="720"/>
        <w:rPr/>
      </w:pPr>
      <w:r>
        <w:rPr/>
        <w:t>Ft. Meade, MD 20755-0549</w:t>
      </w:r>
    </w:p>
    <w:p>
      <w:pPr>
        <w:pStyle w:val="Normal"/>
        <w:ind w:left="2160" w:firstLine="720"/>
        <w:rPr>
          <w:b/>
          <w:b/>
        </w:rPr>
      </w:pPr>
      <w:r>
        <w:rPr/>
        <w:t>Phone: (301) 225-7385</w:t>
      </w:r>
    </w:p>
    <w:p>
      <w:pPr>
        <w:pStyle w:val="Normal"/>
        <w:ind w:left="2160" w:firstLine="720"/>
        <w:rPr>
          <w:b/>
          <w:b/>
        </w:rPr>
      </w:pPr>
      <w:r>
        <w:rPr/>
        <w:t xml:space="preserve">E-Mail: </w:t>
      </w:r>
      <w:hyperlink r:id="rId23">
        <w:r>
          <w:rPr>
            <w:rStyle w:val="InternetLink"/>
          </w:rPr>
          <w:t>raymond.f.ford4.civ@mail.mil</w:t>
        </w:r>
      </w:hyperlink>
    </w:p>
    <w:p>
      <w:pPr>
        <w:pStyle w:val="Normal"/>
        <w:rPr>
          <w:rStyle w:val="Emphasis"/>
          <w:rFonts w:eastAsia="Calibri"/>
          <w:i w:val="false"/>
          <w:i w:val="false"/>
        </w:rPr>
      </w:pPr>
      <w:r>
        <w:rPr>
          <w:rFonts w:eastAsia="Calibri"/>
          <w:i w:val="false"/>
        </w:rPr>
      </w:r>
    </w:p>
    <w:p>
      <w:pPr>
        <w:pStyle w:val="Normal"/>
        <w:tabs>
          <w:tab w:val="left" w:pos="3870" w:leader="none"/>
        </w:tabs>
        <w:rPr>
          <w:rFonts w:eastAsia="Calibri"/>
          <w:b/>
          <w:b/>
        </w:rPr>
      </w:pPr>
      <w:r>
        <w:rPr>
          <w:rFonts w:eastAsia="Calibri"/>
          <w:u w:val="single"/>
        </w:rPr>
        <w:t>AFFECTED DOCUMENTS</w:t>
      </w:r>
      <w:r>
        <w:rPr>
          <w:rFonts w:eastAsia="Calibri"/>
        </w:rPr>
        <w:t>:</w:t>
        <w:tab/>
        <w:t>USMTF Message Catalog</w:t>
      </w:r>
    </w:p>
    <w:p>
      <w:pPr>
        <w:pStyle w:val="Normal"/>
        <w:tabs>
          <w:tab w:val="left" w:pos="3870" w:leader="none"/>
        </w:tabs>
        <w:rPr>
          <w:rFonts w:eastAsia="Calibri"/>
          <w:u w:val="single"/>
        </w:rPr>
      </w:pPr>
      <w:r>
        <w:rPr>
          <w:rFonts w:eastAsia="Calibri"/>
          <w:u w:val="single"/>
        </w:rPr>
      </w:r>
    </w:p>
    <w:p>
      <w:pPr>
        <w:pStyle w:val="Normal"/>
        <w:tabs>
          <w:tab w:val="left" w:pos="3870" w:leader="none"/>
        </w:tabs>
        <w:rPr>
          <w:rFonts w:eastAsia="Calibri"/>
        </w:rPr>
      </w:pPr>
      <w:r>
        <w:rPr>
          <w:rFonts w:eastAsia="Calibri"/>
          <w:u w:val="single"/>
        </w:rPr>
        <w:t>RECOMMENDATIONS</w:t>
      </w:r>
      <w:r>
        <w:rPr>
          <w:rFonts w:eastAsia="Calibri"/>
        </w:rPr>
        <w:t>:</w:t>
        <w:tab/>
      </w:r>
      <w:r>
        <w:rPr>
          <w:rFonts w:eastAsia="Calibri"/>
          <w:u w:val="single"/>
        </w:rPr>
        <w:t>YES</w:t>
      </w:r>
      <w:r>
        <w:rPr>
          <w:rFonts w:eastAsia="Calibri"/>
        </w:rPr>
        <w:tab/>
        <w:tab/>
      </w:r>
      <w:r>
        <w:rPr>
          <w:rFonts w:eastAsia="Calibri"/>
          <w:u w:val="single"/>
        </w:rPr>
        <w:t>NO</w:t>
      </w:r>
    </w:p>
    <w:p>
      <w:pPr>
        <w:pStyle w:val="Normal"/>
        <w:tabs>
          <w:tab w:val="left" w:pos="3870" w:leader="none"/>
          <w:tab w:val="left" w:pos="5760" w:leader="none"/>
        </w:tabs>
        <w:rPr>
          <w:rFonts w:eastAsia="Calibri"/>
          <w:b/>
          <w:b/>
        </w:rPr>
      </w:pPr>
      <w:r>
        <w:rPr>
          <w:rFonts w:eastAsia="Calibri"/>
        </w:rPr>
        <w:t>CCB</w:t>
        <w:tab/>
        <w:t>X</w:t>
        <w:tab/>
      </w:r>
    </w:p>
    <w:p>
      <w:pPr>
        <w:pStyle w:val="Normal"/>
        <w:tabs>
          <w:tab w:val="left" w:pos="3870" w:leader="none"/>
          <w:tab w:val="left" w:pos="5760" w:leader="none"/>
        </w:tabs>
        <w:rPr>
          <w:rFonts w:eastAsia="Calibri"/>
          <w:b/>
          <w:b/>
        </w:rPr>
      </w:pPr>
      <w:r>
        <w:rPr>
          <w:rFonts w:eastAsia="Calibri"/>
        </w:rPr>
        <w:t>ELECTRONIC CM</w:t>
        <w:tab/>
        <w:tab/>
        <w:t>X</w:t>
      </w:r>
    </w:p>
    <w:p>
      <w:pPr>
        <w:pStyle w:val="Normal"/>
        <w:tabs>
          <w:tab w:val="left" w:pos="3870" w:leader="none"/>
          <w:tab w:val="left" w:pos="5760" w:leader="none"/>
        </w:tabs>
        <w:rPr>
          <w:rFonts w:eastAsia="Calibri"/>
          <w:b/>
          <w:b/>
        </w:rPr>
      </w:pPr>
      <w:r>
        <w:rPr>
          <w:rFonts w:eastAsia="Calibri"/>
        </w:rPr>
        <w:t>NATO/ALLIED COORDINATION</w:t>
        <w:tab/>
        <w:tab/>
        <w:t>X</w:t>
      </w:r>
    </w:p>
    <w:p>
      <w:pPr>
        <w:pStyle w:val="Normal"/>
        <w:tabs>
          <w:tab w:val="left" w:pos="3870" w:leader="none"/>
        </w:tabs>
        <w:rPr>
          <w:rFonts w:eastAsia="Calibri"/>
        </w:rPr>
      </w:pPr>
      <w:r>
        <w:rPr>
          <w:rFonts w:eastAsia="Calibri"/>
        </w:rPr>
      </w:r>
    </w:p>
    <w:p>
      <w:pPr>
        <w:pStyle w:val="Normal"/>
        <w:tabs>
          <w:tab w:val="left" w:pos="3870" w:leader="none"/>
        </w:tabs>
        <w:rPr>
          <w:rFonts w:eastAsia="Calibri"/>
        </w:rPr>
      </w:pPr>
      <w:r>
        <w:rPr>
          <w:rFonts w:eastAsia="Calibri"/>
        </w:rPr>
      </w:r>
    </w:p>
    <w:p>
      <w:pPr>
        <w:pStyle w:val="Normal"/>
        <w:rPr>
          <w:rFonts w:eastAsia="Calibri"/>
        </w:rPr>
      </w:pPr>
      <w:r>
        <w:rPr>
          <w:rFonts w:eastAsia="Calibri"/>
          <w:u w:val="single"/>
        </w:rPr>
        <w:t>ADMINISTRATIVE RECORD OF PROCESSING</w:t>
      </w:r>
      <w:r>
        <w:rPr>
          <w:rFonts w:eastAsia="Calibri"/>
        </w:rPr>
        <w:t>:</w:t>
      </w:r>
    </w:p>
    <w:p>
      <w:pPr>
        <w:pStyle w:val="Normal"/>
        <w:rPr>
          <w:rFonts w:eastAsia="Calibri"/>
        </w:rPr>
      </w:pPr>
      <w:r>
        <w:rPr>
          <w:rFonts w:eastAsia="Calibri"/>
        </w:rPr>
      </w:r>
    </w:p>
    <w:tbl>
      <w:tblPr>
        <w:tblStyle w:val="TableGrid"/>
        <w:tblW w:w="9360" w:type="dxa"/>
        <w:jc w:val="left"/>
        <w:tblInd w:w="0" w:type="dxa"/>
        <w:tblCellMar>
          <w:top w:w="0" w:type="dxa"/>
          <w:left w:w="108" w:type="dxa"/>
          <w:bottom w:w="0" w:type="dxa"/>
          <w:right w:w="108" w:type="dxa"/>
        </w:tblCellMar>
        <w:tblLook w:noVBand="1" w:val="04a0" w:noHBand="0" w:lastColumn="0" w:firstColumn="1" w:lastRow="0" w:firstRow="1"/>
      </w:tblPr>
      <w:tblGrid>
        <w:gridCol w:w="1983"/>
        <w:gridCol w:w="7376"/>
      </w:tblGrid>
      <w:tr>
        <w:trPr/>
        <w:tc>
          <w:tcPr>
            <w:tcW w:w="1983" w:type="dxa"/>
            <w:tcBorders>
              <w:top w:val="nil"/>
              <w:left w:val="nil"/>
              <w:bottom w:val="nil"/>
              <w:right w:val="nil"/>
              <w:insideH w:val="nil"/>
              <w:insideV w:val="nil"/>
            </w:tcBorders>
            <w:shd w:fill="auto" w:val="clear"/>
          </w:tcPr>
          <w:p>
            <w:pPr>
              <w:pStyle w:val="Normal"/>
              <w:tabs>
                <w:tab w:val="left" w:pos="3870" w:leader="none"/>
              </w:tabs>
              <w:rPr>
                <w:rFonts w:ascii="Times New Roman" w:hAnsi="Times New Roman"/>
              </w:rPr>
            </w:pPr>
            <w:r>
              <w:rPr>
                <w:rFonts w:eastAsia="Calibri" w:cs="" w:cstheme="minorBidi" w:eastAsiaTheme="minorHAnsi" w:ascii="Calibri" w:hAnsi="Calibri"/>
                <w:szCs w:val="22"/>
                <w:u w:val="single"/>
              </w:rPr>
              <w:t>DATE</w:t>
            </w:r>
            <w:r>
              <w:rPr>
                <w:rFonts w:eastAsia="Calibri" w:cs="" w:cstheme="minorBidi" w:eastAsiaTheme="minorHAnsi" w:ascii="Calibri" w:hAnsi="Calibri"/>
                <w:szCs w:val="22"/>
              </w:rPr>
              <w:t>:</w:t>
            </w:r>
          </w:p>
        </w:tc>
        <w:tc>
          <w:tcPr>
            <w:tcW w:w="7376" w:type="dxa"/>
            <w:tcBorders>
              <w:top w:val="nil"/>
              <w:left w:val="nil"/>
              <w:bottom w:val="nil"/>
              <w:right w:val="nil"/>
              <w:insideH w:val="nil"/>
              <w:insideV w:val="nil"/>
            </w:tcBorders>
            <w:shd w:fill="auto" w:val="clear"/>
          </w:tcPr>
          <w:p>
            <w:pPr>
              <w:pStyle w:val="Normal"/>
              <w:tabs>
                <w:tab w:val="left" w:pos="3870" w:leader="none"/>
              </w:tabs>
              <w:rPr>
                <w:rFonts w:ascii="Times New Roman" w:hAnsi="Times New Roman"/>
              </w:rPr>
            </w:pPr>
            <w:r>
              <w:rPr>
                <w:rFonts w:eastAsia="Calibri" w:cs="" w:cstheme="minorBidi" w:eastAsiaTheme="minorHAnsi" w:ascii="Calibri" w:hAnsi="Calibri"/>
                <w:szCs w:val="22"/>
                <w:u w:val="single"/>
              </w:rPr>
              <w:t>ACTION</w:t>
            </w:r>
            <w:r>
              <w:rPr>
                <w:rFonts w:eastAsia="Calibri" w:cs="" w:cstheme="minorBidi" w:eastAsiaTheme="minorHAnsi" w:ascii="Calibri" w:hAnsi="Calibri"/>
                <w:szCs w:val="22"/>
              </w:rPr>
              <w:t>:</w:t>
            </w:r>
          </w:p>
        </w:tc>
      </w:tr>
      <w:tr>
        <w:trPr/>
        <w:tc>
          <w:tcPr>
            <w:tcW w:w="1983" w:type="dxa"/>
            <w:tcBorders>
              <w:top w:val="nil"/>
              <w:left w:val="nil"/>
              <w:bottom w:val="nil"/>
              <w:right w:val="nil"/>
              <w:insideH w:val="nil"/>
              <w:insideV w:val="nil"/>
            </w:tcBorders>
            <w:shd w:fill="auto" w:val="clear"/>
          </w:tcPr>
          <w:p>
            <w:pPr>
              <w:pStyle w:val="Normal"/>
              <w:rPr>
                <w:rFonts w:ascii="Times New Roman" w:hAnsi="Times New Roman"/>
              </w:rPr>
            </w:pPr>
            <w:r>
              <w:rPr>
                <w:rFonts w:eastAsia="Calibri" w:cs="" w:cstheme="minorBidi" w:eastAsiaTheme="minorHAnsi"/>
                <w:szCs w:val="22"/>
              </w:rPr>
              <w:t>20151005</w:t>
            </w:r>
          </w:p>
        </w:tc>
        <w:tc>
          <w:tcPr>
            <w:tcW w:w="7376" w:type="dxa"/>
            <w:tcBorders>
              <w:top w:val="nil"/>
              <w:left w:val="nil"/>
              <w:bottom w:val="nil"/>
              <w:right w:val="nil"/>
              <w:insideH w:val="nil"/>
              <w:insideV w:val="nil"/>
            </w:tcBorders>
            <w:shd w:fill="auto" w:val="clear"/>
          </w:tcPr>
          <w:p>
            <w:pPr>
              <w:pStyle w:val="Normal"/>
              <w:rPr>
                <w:rFonts w:ascii="Times New Roman" w:hAnsi="Times New Roman"/>
              </w:rPr>
            </w:pPr>
            <w:r>
              <w:rPr>
                <w:rFonts w:eastAsia="Calibri" w:cs="" w:cstheme="minorBidi" w:eastAsiaTheme="minorHAnsi"/>
                <w:szCs w:val="22"/>
              </w:rPr>
              <w:t>Received for Admin Processing. Scheduled for USMTF CCB 2015-3.</w:t>
            </w:r>
          </w:p>
        </w:tc>
      </w:tr>
      <w:tr>
        <w:trPr/>
        <w:tc>
          <w:tcPr>
            <w:tcW w:w="1983" w:type="dxa"/>
            <w:tcBorders>
              <w:top w:val="nil"/>
              <w:left w:val="nil"/>
              <w:bottom w:val="nil"/>
              <w:right w:val="nil"/>
              <w:insideH w:val="nil"/>
              <w:insideV w:val="nil"/>
            </w:tcBorders>
            <w:shd w:fill="auto" w:val="clear"/>
          </w:tcPr>
          <w:p>
            <w:pPr>
              <w:pStyle w:val="Normal"/>
              <w:rPr>
                <w:rFonts w:ascii="Times New Roman" w:hAnsi="Times New Roman"/>
              </w:rPr>
            </w:pPr>
            <w:r>
              <w:rPr>
                <w:rFonts w:eastAsia="Calibri" w:cs="" w:cstheme="minorBidi" w:eastAsiaTheme="minorHAnsi"/>
                <w:szCs w:val="22"/>
              </w:rPr>
              <w:t>20151005</w:t>
            </w:r>
          </w:p>
        </w:tc>
        <w:tc>
          <w:tcPr>
            <w:tcW w:w="7376" w:type="dxa"/>
            <w:tcBorders>
              <w:top w:val="nil"/>
              <w:left w:val="nil"/>
              <w:bottom w:val="nil"/>
              <w:right w:val="nil"/>
              <w:insideH w:val="nil"/>
              <w:insideV w:val="nil"/>
            </w:tcBorders>
            <w:shd w:fill="auto" w:val="clear"/>
          </w:tcPr>
          <w:p>
            <w:pPr>
              <w:pStyle w:val="Normal"/>
              <w:rPr>
                <w:rFonts w:ascii="Times New Roman" w:hAnsi="Times New Roman"/>
              </w:rPr>
            </w:pPr>
            <w:r>
              <w:rPr>
                <w:rFonts w:eastAsia="Calibri" w:cs="" w:cstheme="minorBidi" w:eastAsiaTheme="minorHAnsi"/>
                <w:szCs w:val="22"/>
              </w:rPr>
              <w:t>Posted to the USMTF Portal on DEPS.</w:t>
            </w:r>
          </w:p>
        </w:tc>
      </w:tr>
      <w:tr>
        <w:trPr/>
        <w:tc>
          <w:tcPr>
            <w:tcW w:w="1983" w:type="dxa"/>
            <w:tcBorders>
              <w:top w:val="nil"/>
              <w:left w:val="nil"/>
              <w:bottom w:val="nil"/>
              <w:right w:val="nil"/>
              <w:insideH w:val="nil"/>
              <w:insideV w:val="nil"/>
            </w:tcBorders>
            <w:shd w:fill="auto" w:val="clear"/>
          </w:tcPr>
          <w:p>
            <w:pPr>
              <w:pStyle w:val="Normal"/>
              <w:rPr>
                <w:rFonts w:ascii="Calibri" w:hAnsi="Calibri" w:eastAsia="Calibri" w:cs="" w:asciiTheme="minorHAnsi" w:cstheme="minorBidi" w:eastAsiaTheme="minorHAnsi" w:hAnsiTheme="minorHAnsi"/>
                <w:szCs w:val="22"/>
              </w:rPr>
            </w:pPr>
            <w:r>
              <w:rPr>
                <w:rFonts w:eastAsia="Calibri" w:cs="" w:cstheme="minorBidi" w:eastAsiaTheme="minorHAnsi" w:ascii="Calibri" w:hAnsi="Calibri"/>
                <w:szCs w:val="22"/>
              </w:rPr>
            </w:r>
          </w:p>
        </w:tc>
        <w:tc>
          <w:tcPr>
            <w:tcW w:w="7376" w:type="dxa"/>
            <w:tcBorders>
              <w:top w:val="nil"/>
              <w:left w:val="nil"/>
              <w:bottom w:val="nil"/>
              <w:right w:val="nil"/>
              <w:insideH w:val="nil"/>
              <w:insideV w:val="nil"/>
            </w:tcBorders>
            <w:shd w:fill="auto" w:val="clear"/>
          </w:tcPr>
          <w:p>
            <w:pPr>
              <w:pStyle w:val="Normal"/>
              <w:rPr>
                <w:rFonts w:ascii="Calibri" w:hAnsi="Calibri" w:eastAsia="Calibri" w:cs="" w:asciiTheme="minorHAnsi" w:cstheme="minorBidi" w:eastAsiaTheme="minorHAnsi" w:hAnsiTheme="minorHAnsi"/>
                <w:szCs w:val="22"/>
              </w:rPr>
            </w:pPr>
            <w:r>
              <w:rPr>
                <w:rFonts w:eastAsia="Calibri" w:cs="" w:cstheme="minorBidi" w:eastAsiaTheme="minorHAnsi" w:ascii="Calibri" w:hAnsi="Calibri"/>
                <w:szCs w:val="22"/>
              </w:rPr>
            </w:r>
          </w:p>
        </w:tc>
      </w:tr>
      <w:tr>
        <w:trPr/>
        <w:tc>
          <w:tcPr>
            <w:tcW w:w="1983" w:type="dxa"/>
            <w:tcBorders>
              <w:top w:val="nil"/>
              <w:left w:val="nil"/>
              <w:bottom w:val="nil"/>
              <w:right w:val="nil"/>
              <w:insideH w:val="nil"/>
              <w:insideV w:val="nil"/>
            </w:tcBorders>
            <w:shd w:fill="auto" w:val="clear"/>
          </w:tcPr>
          <w:p>
            <w:pPr>
              <w:pStyle w:val="Normal"/>
              <w:rPr>
                <w:rFonts w:ascii="Calibri" w:hAnsi="Calibri" w:eastAsia="Calibri" w:cs="" w:asciiTheme="minorHAnsi" w:cstheme="minorBidi" w:eastAsiaTheme="minorHAnsi" w:hAnsiTheme="minorHAnsi"/>
                <w:szCs w:val="22"/>
              </w:rPr>
            </w:pPr>
            <w:r>
              <w:rPr>
                <w:rFonts w:eastAsia="Calibri" w:cs="" w:cstheme="minorBidi" w:eastAsiaTheme="minorHAnsi" w:ascii="Calibri" w:hAnsi="Calibri"/>
                <w:szCs w:val="22"/>
              </w:rPr>
            </w:r>
          </w:p>
        </w:tc>
        <w:tc>
          <w:tcPr>
            <w:tcW w:w="7376" w:type="dxa"/>
            <w:tcBorders>
              <w:top w:val="nil"/>
              <w:left w:val="nil"/>
              <w:bottom w:val="nil"/>
              <w:right w:val="nil"/>
              <w:insideH w:val="nil"/>
              <w:insideV w:val="nil"/>
            </w:tcBorders>
            <w:shd w:fill="auto" w:val="clear"/>
          </w:tcPr>
          <w:p>
            <w:pPr>
              <w:pStyle w:val="Normal"/>
              <w:rPr>
                <w:rFonts w:ascii="Calibri" w:hAnsi="Calibri" w:eastAsia="Calibri" w:cs="" w:asciiTheme="minorHAnsi" w:cstheme="minorBidi" w:eastAsiaTheme="minorHAnsi" w:hAnsiTheme="minorHAnsi"/>
                <w:szCs w:val="22"/>
              </w:rPr>
            </w:pPr>
            <w:r>
              <w:rPr>
                <w:rFonts w:eastAsia="Calibri" w:cs="" w:cstheme="minorBidi" w:eastAsiaTheme="minorHAnsi" w:ascii="Calibri" w:hAnsi="Calibri"/>
                <w:szCs w:val="22"/>
              </w:rPr>
            </w:r>
          </w:p>
        </w:tc>
      </w:tr>
    </w:tbl>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pStyle w:val="Normal"/>
        <w:widowControl w:val="false"/>
        <w:snapToGrid w:val="false"/>
        <w:ind w:left="2160" w:hanging="2160"/>
        <w:rPr>
          <w:sz w:val="22"/>
          <w:szCs w:val="22"/>
        </w:rPr>
      </w:pPr>
      <w:r>
        <w:rPr>
          <w:sz w:val="22"/>
          <w:szCs w:val="22"/>
        </w:rPr>
      </w:r>
    </w:p>
    <w:p>
      <w:pPr>
        <w:sectPr>
          <w:headerReference w:type="default" r:id="rId24"/>
          <w:footerReference w:type="default" r:id="rId25"/>
          <w:type w:val="nextPage"/>
          <w:pgSz w:w="12240" w:h="15840"/>
          <w:pgMar w:left="1440" w:right="1440" w:header="720" w:top="777" w:footer="720" w:bottom="777" w:gutter="0"/>
          <w:pgNumType w:fmt="decimal"/>
          <w:formProt w:val="false"/>
          <w:textDirection w:val="lrTb"/>
          <w:docGrid w:type="default" w:linePitch="100" w:charSpace="0"/>
        </w:sectPr>
        <w:pStyle w:val="Normal"/>
        <w:widowControl w:val="false"/>
        <w:snapToGrid w:val="false"/>
        <w:jc w:val="right"/>
        <w:rPr>
          <w:sz w:val="22"/>
          <w:szCs w:val="22"/>
        </w:rPr>
      </w:pPr>
      <w:r>
        <w:rPr>
          <w:sz w:val="22"/>
          <w:szCs w:val="22"/>
        </w:rPr>
        <w:t>M2015-04-C0-IT/2</w:t>
      </w:r>
    </w:p>
    <w:p>
      <w:pPr>
        <w:pStyle w:val="Heading1"/>
        <w:rPr>
          <w:b/>
          <w:b/>
          <w:u w:val="none"/>
        </w:rPr>
      </w:pPr>
      <w:bookmarkStart w:id="162" w:name="_Toc498606798"/>
      <w:bookmarkEnd w:id="162"/>
      <w:r>
        <w:rPr>
          <w:b/>
          <w:u w:val="none"/>
        </w:rPr>
        <w:t>APPENDIX E: NARRATIVE INSTRUCTIONS AND SAMPLE</w:t>
      </w:r>
    </w:p>
    <w:p>
      <w:pPr>
        <w:pStyle w:val="Normal"/>
        <w:tabs>
          <w:tab w:val="center" w:pos="4680" w:leader="none"/>
        </w:tabs>
        <w:snapToGrid w:val="false"/>
        <w:rPr>
          <w:b/>
          <w:b/>
          <w:bCs/>
          <w:sz w:val="22"/>
          <w:szCs w:val="22"/>
        </w:rPr>
      </w:pPr>
      <w:r>
        <w:rPr>
          <w:b/>
          <w:bCs/>
          <w:sz w:val="22"/>
          <w:szCs w:val="22"/>
        </w:rPr>
      </w:r>
    </w:p>
    <w:p>
      <w:pPr>
        <w:pStyle w:val="Heading2"/>
        <w:numPr>
          <w:ilvl w:val="0"/>
          <w:numId w:val="19"/>
        </w:numPr>
        <w:tabs>
          <w:tab w:val="left" w:pos="-1080" w:leader="none"/>
          <w:tab w:val="left" w:pos="360" w:leader="none"/>
        </w:tabs>
        <w:ind w:left="0" w:hanging="0"/>
        <w:rPr>
          <w:sz w:val="24"/>
          <w:szCs w:val="24"/>
        </w:rPr>
      </w:pPr>
      <w:bookmarkStart w:id="163" w:name="_Toc498606799"/>
      <w:bookmarkStart w:id="164" w:name="ICPBoilerplate"/>
      <w:bookmarkEnd w:id="164"/>
      <w:bookmarkEnd w:id="163"/>
      <w:r>
        <w:rPr>
          <w:sz w:val="24"/>
          <w:szCs w:val="24"/>
        </w:rPr>
        <w:t>ICP NARRATIVE INSTRUCTIONS</w:t>
      </w:r>
    </w:p>
    <w:p>
      <w:pPr>
        <w:pStyle w:val="Normal"/>
        <w:tabs>
          <w:tab w:val="center" w:pos="4680" w:leader="none"/>
        </w:tabs>
        <w:snapToGrid w:val="false"/>
        <w:rPr/>
      </w:pPr>
      <w:r>
        <w:rPr/>
      </w:r>
    </w:p>
    <w:p>
      <w:pPr>
        <w:pStyle w:val="Normal"/>
        <w:tabs>
          <w:tab w:val="center" w:pos="4680" w:leader="none"/>
        </w:tabs>
        <w:snapToGrid w:val="false"/>
        <w:rPr/>
      </w:pPr>
      <w:r>
        <w:rPr/>
        <w:t>The following instructions should be used to prepare the ICP Narrative which will follow the Cover Sheet.</w:t>
      </w:r>
    </w:p>
    <w:p>
      <w:pPr>
        <w:pStyle w:val="Normal"/>
        <w:tabs>
          <w:tab w:val="center" w:pos="4680" w:leader="none"/>
        </w:tabs>
        <w:snapToGrid w:val="false"/>
        <w:rPr/>
      </w:pPr>
      <w:r>
        <w:rPr/>
      </w:r>
    </w:p>
    <w:p>
      <w:pPr>
        <w:pStyle w:val="ListParagraph"/>
        <w:numPr>
          <w:ilvl w:val="0"/>
          <w:numId w:val="20"/>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Title.  ICP TITLE will be added as the title of the page and will be 14 point Bold Times New Roman font.</w:t>
      </w:r>
    </w:p>
    <w:p>
      <w:pPr>
        <w:pStyle w:val="ListParagraph"/>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20"/>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Body.  The body of the Narrative will be in 12 Times New Roman font.  The paragraphs will be numbered 1 through 9 as identified below and will include the paragraph title in all capital letters and underlined, followed by a colon.</w:t>
      </w:r>
    </w:p>
    <w:p>
      <w:pPr>
        <w:pStyle w:val="Normal"/>
        <w:tabs>
          <w:tab w:val="left" w:pos="-1080" w:leader="none"/>
        </w:tabs>
        <w:snapToGrid w:val="false"/>
        <w:rPr/>
      </w:pPr>
      <w:r>
        <w:rPr/>
      </w:r>
    </w:p>
    <w:p>
      <w:pPr>
        <w:pStyle w:val="ListParagraph"/>
        <w:numPr>
          <w:ilvl w:val="0"/>
          <w:numId w:val="12"/>
        </w:numPr>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STATEMENT OF THE PROBLEM</w:t>
      </w:r>
      <w:r>
        <w:rPr>
          <w:rFonts w:ascii="Times New Roman" w:hAnsi="Times New Roman"/>
          <w:sz w:val="24"/>
          <w:szCs w:val="24"/>
        </w:rPr>
        <w:t>:  Brief statement of the problem.</w:t>
      </w:r>
    </w:p>
    <w:p>
      <w:pPr>
        <w:pStyle w:val="Normal"/>
        <w:tabs>
          <w:tab w:val="left" w:pos="-1080" w:leader="none"/>
          <w:tab w:val="left" w:pos="720" w:leader="none"/>
        </w:tabs>
        <w:snapToGrid w:val="false"/>
        <w:ind w:left="360" w:hanging="0"/>
        <w:rPr/>
      </w:pPr>
      <w:r>
        <w:rPr/>
      </w:r>
    </w:p>
    <w:p>
      <w:pPr>
        <w:pStyle w:val="ListParagraph"/>
        <w:numPr>
          <w:ilvl w:val="0"/>
          <w:numId w:val="12"/>
        </w:numPr>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PROBLEM ANALYSIS</w:t>
      </w:r>
      <w:r>
        <w:rPr>
          <w:rFonts w:ascii="Times New Roman" w:hAnsi="Times New Roman"/>
          <w:sz w:val="24"/>
          <w:szCs w:val="24"/>
        </w:rPr>
        <w:t>:  Analysis of the problem and questions involved.</w:t>
      </w:r>
    </w:p>
    <w:p>
      <w:pPr>
        <w:pStyle w:val="Normal"/>
        <w:tabs>
          <w:tab w:val="left" w:pos="-1080" w:leader="none"/>
          <w:tab w:val="left" w:pos="720" w:leader="none"/>
        </w:tabs>
        <w:snapToGrid w:val="false"/>
        <w:ind w:left="360" w:hanging="0"/>
        <w:rPr/>
      </w:pPr>
      <w:r>
        <w:rPr/>
      </w:r>
    </w:p>
    <w:p>
      <w:pPr>
        <w:pStyle w:val="ListParagraph"/>
        <w:numPr>
          <w:ilvl w:val="0"/>
          <w:numId w:val="12"/>
        </w:numPr>
        <w:tabs>
          <w:tab w:val="left" w:pos="-1080" w:leader="none"/>
        </w:tabs>
        <w:snapToGrid w:val="false"/>
        <w:ind w:left="720" w:hanging="360"/>
        <w:rPr>
          <w:rFonts w:ascii="Times New Roman" w:hAnsi="Times New Roman"/>
          <w:sz w:val="24"/>
          <w:szCs w:val="24"/>
        </w:rPr>
      </w:pPr>
      <w:r>
        <w:rPr>
          <w:rFonts w:ascii="Times New Roman" w:hAnsi="Times New Roman"/>
          <w:sz w:val="24"/>
          <w:szCs w:val="24"/>
          <w:u w:val="single"/>
        </w:rPr>
        <w:t>PROPOSED SOLUTION</w:t>
      </w:r>
      <w:r>
        <w:rPr>
          <w:rFonts w:ascii="Times New Roman" w:hAnsi="Times New Roman"/>
          <w:sz w:val="24"/>
          <w:szCs w:val="24"/>
        </w:rPr>
        <w:t>:  Brief statements listing all the changes being proposed.  This should match up with all the changes annotated within the Annexes.</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1"/>
          <w:numId w:val="12"/>
        </w:numPr>
        <w:tabs>
          <w:tab w:val="left" w:pos="-1080" w:leader="none"/>
          <w:tab w:val="left" w:pos="1260" w:leader="none"/>
        </w:tabs>
        <w:snapToGrid w:val="false"/>
        <w:ind w:left="735" w:hanging="15"/>
        <w:rPr>
          <w:rFonts w:ascii="Times New Roman" w:hAnsi="Times New Roman"/>
          <w:sz w:val="24"/>
          <w:szCs w:val="24"/>
        </w:rPr>
      </w:pPr>
      <w:r>
        <w:rPr>
          <w:rFonts w:ascii="Times New Roman" w:hAnsi="Times New Roman"/>
          <w:sz w:val="24"/>
          <w:szCs w:val="24"/>
        </w:rPr>
        <w:t xml:space="preserve">CONFIGURATION MANAGEMENT (CM) REMARKS:  CM Remarks are used to identify the changes made to a particular format.  CM Remarks are required for each format that the change impacts and will be annotated by updating the Message Remarks, Segment Remarks (future design), Set Remarks, Field Format Remarks, and or the FUD Remarks (future design) as necessary.  For example, if your ICP updates a Set, your ICP should include an Annex for Message Format Changes because the changes to the Set actually impacts the message; therefore, the Message level CM Remarks will need to be updated.  CM Remarks will be published with the new XML-MTF schema and will be retained until the format is changed by a subsequent ICP.  </w:t>
      </w:r>
      <w:r>
        <w:rPr>
          <w:rFonts w:ascii="Times New Roman" w:hAnsi="Times New Roman"/>
          <w:bCs/>
          <w:sz w:val="24"/>
          <w:szCs w:val="24"/>
        </w:rPr>
        <w:t>The CM Remarks will include the version number of the affected format and a description of the change made.  For example</w:t>
      </w:r>
      <w:r>
        <w:rPr>
          <w:rFonts w:ascii="Times New Roman" w:hAnsi="Times New Roman"/>
          <w:sz w:val="24"/>
          <w:szCs w:val="24"/>
        </w:rPr>
        <w:t xml:space="preserve">: </w:t>
      </w:r>
      <w:r>
        <w:rPr>
          <w:rFonts w:ascii="Times New Roman" w:hAnsi="Times New Roman"/>
          <w:bCs/>
          <w:sz w:val="24"/>
          <w:szCs w:val="24"/>
        </w:rPr>
        <w:t>B.1.01.00 was updated by ICP M2015-08, which updated RELDOCS; updated the set format position concept for CMSTAT, POLYARC, and AIRTRACK Sets; updated the Coordination Measures.</w:t>
      </w:r>
    </w:p>
    <w:p>
      <w:pPr>
        <w:pStyle w:val="ListParagraph"/>
        <w:tabs>
          <w:tab w:val="left" w:pos="-1080" w:leader="none"/>
        </w:tabs>
        <w:snapToGrid w:val="false"/>
        <w:ind w:left="735" w:hanging="0"/>
        <w:rPr>
          <w:rFonts w:ascii="Times New Roman" w:hAnsi="Times New Roman"/>
          <w:sz w:val="24"/>
          <w:szCs w:val="24"/>
        </w:rPr>
      </w:pPr>
      <w:r>
        <w:rPr>
          <w:rFonts w:ascii="Times New Roman" w:hAnsi="Times New Roman"/>
          <w:sz w:val="24"/>
          <w:szCs w:val="24"/>
        </w:rPr>
      </w:r>
    </w:p>
    <w:p>
      <w:pPr>
        <w:sectPr>
          <w:headerReference w:type="default" r:id="rId26"/>
          <w:footerReference w:type="default" r:id="rId27"/>
          <w:type w:val="nextPage"/>
          <w:pgSz w:w="12240" w:h="15840"/>
          <w:pgMar w:left="1440" w:right="1440" w:header="720" w:top="777" w:footer="720" w:bottom="777" w:gutter="0"/>
          <w:pgNumType w:start="15" w:fmt="decimal"/>
          <w:formProt w:val="false"/>
          <w:textDirection w:val="lrTb"/>
          <w:docGrid w:type="default" w:linePitch="100" w:charSpace="0"/>
        </w:sectPr>
        <w:pStyle w:val="ListParagraph"/>
        <w:numPr>
          <w:ilvl w:val="1"/>
          <w:numId w:val="12"/>
        </w:numPr>
        <w:tabs>
          <w:tab w:val="left" w:pos="-1080" w:leader="none"/>
          <w:tab w:val="left" w:pos="1260" w:leader="none"/>
        </w:tabs>
        <w:snapToGrid w:val="false"/>
        <w:ind w:left="720" w:hanging="0"/>
        <w:rPr>
          <w:rFonts w:ascii="Times New Roman" w:hAnsi="Times New Roman"/>
          <w:bCs/>
          <w:sz w:val="24"/>
          <w:szCs w:val="24"/>
        </w:rPr>
      </w:pPr>
      <w:r>
        <w:rPr>
          <w:rFonts w:ascii="Times New Roman" w:hAnsi="Times New Roman"/>
          <w:sz w:val="24"/>
          <w:szCs w:val="24"/>
        </w:rPr>
        <w:t>REFERENCING USMTF PROGRAM ITEMS.  For all unclassified releasable documents, enter the document number and title in the Related Documents field of the message, set, or field as appropriate.  For all controlled distribution documents, enter the following general statement in the Related Documents field of the message, set, or field as appropriate: “For further U.S. implementation guidance, see the Repository of USMTF Program Items, item(s) NNN {Document Number, Short Title, Long Title}.”  The USMTF CCB has decided to move unclassified, releasable documents currently listed in the Repository and reference them directly in the appropriate format.  When an item is removed from the Repository, it should be reflected in all affected formats and an Annex included to document the change to the Repository.</w:t>
      </w:r>
    </w:p>
    <w:p>
      <w:pPr>
        <w:pStyle w:val="Normal"/>
        <w:tabs>
          <w:tab w:val="left" w:pos="-1080" w:leader="none"/>
        </w:tabs>
        <w:snapToGrid w:val="false"/>
        <w:rPr/>
      </w:pPr>
      <w:r>
        <w:rPr/>
      </w:r>
    </w:p>
    <w:p>
      <w:pPr>
        <w:pStyle w:val="Normal"/>
        <w:tabs>
          <w:tab w:val="left" w:pos="-1080" w:leader="none"/>
        </w:tabs>
        <w:snapToGrid w:val="false"/>
        <w:ind w:left="360" w:hanging="0"/>
        <w:rPr/>
      </w:pPr>
      <w:r>
        <w:rPr/>
        <w:t xml:space="preserve">4.  </w:t>
      </w:r>
      <w:r>
        <w:rPr>
          <w:u w:val="single"/>
        </w:rPr>
        <w:t>ALTERNATE SOLUTION</w:t>
      </w:r>
      <w:r>
        <w:rPr/>
        <w:t>:  Brief statement of any alternate solution(s).  If there are no alternate solutions, indicate “None.”</w:t>
      </w:r>
    </w:p>
    <w:p>
      <w:pPr>
        <w:pStyle w:val="Normal"/>
        <w:tabs>
          <w:tab w:val="left" w:pos="-1080" w:leader="none"/>
        </w:tabs>
        <w:snapToGrid w:val="false"/>
        <w:ind w:left="360" w:hanging="0"/>
        <w:rPr/>
      </w:pPr>
      <w:r>
        <w:rPr/>
      </w:r>
    </w:p>
    <w:p>
      <w:pPr>
        <w:pStyle w:val="Normal"/>
        <w:tabs>
          <w:tab w:val="left" w:pos="-1080" w:leader="none"/>
        </w:tabs>
        <w:snapToGrid w:val="false"/>
        <w:ind w:left="360" w:hanging="0"/>
        <w:rPr/>
      </w:pPr>
      <w:r>
        <w:rPr/>
        <w:t xml:space="preserve">5.  </w:t>
      </w:r>
      <w:r>
        <w:rPr>
          <w:u w:val="single"/>
        </w:rPr>
        <w:t>TECHNICAL RECORD OF PROCESSING</w:t>
      </w:r>
      <w:r>
        <w:rPr/>
        <w:t>:  Detailed listing of all CCB decisions to the original ICP on a meeting-by-meeting basis.  This section is left blank for the initial submission of the ICP and will be completed by DISA.</w:t>
      </w:r>
    </w:p>
    <w:p>
      <w:pPr>
        <w:pStyle w:val="Normal"/>
        <w:tabs>
          <w:tab w:val="left" w:pos="-1080" w:leader="none"/>
        </w:tabs>
        <w:snapToGrid w:val="false"/>
        <w:ind w:left="360" w:hanging="0"/>
        <w:rPr/>
      </w:pPr>
      <w:r>
        <w:rPr/>
      </w:r>
    </w:p>
    <w:p>
      <w:pPr>
        <w:pStyle w:val="Normal"/>
        <w:tabs>
          <w:tab w:val="left" w:pos="-1080" w:leader="none"/>
        </w:tabs>
        <w:snapToGrid w:val="false"/>
        <w:ind w:left="360" w:hanging="0"/>
        <w:rPr/>
      </w:pPr>
      <w:r>
        <w:rPr/>
        <w:t xml:space="preserve">6.  </w:t>
      </w:r>
      <w:r>
        <w:rPr>
          <w:u w:val="single"/>
        </w:rPr>
        <w:t>RECOMMENDED IMPLEMENTATION DATE</w:t>
      </w:r>
      <w:r>
        <w:rPr/>
        <w:t>:  Provided by the ICP originator based on operational requirements and on the feasibility of approval of the ICP prior to a given cutoff date for implementation.  This paragraph may read “To be determined.”</w:t>
      </w:r>
    </w:p>
    <w:p>
      <w:pPr>
        <w:pStyle w:val="Footer"/>
        <w:tabs>
          <w:tab w:val="left" w:pos="-1080" w:leader="none"/>
        </w:tabs>
        <w:snapToGrid w:val="false"/>
        <w:ind w:left="360" w:hanging="0"/>
        <w:rPr/>
      </w:pPr>
      <w:r>
        <w:rPr/>
      </w:r>
    </w:p>
    <w:p>
      <w:pPr>
        <w:pStyle w:val="Normal"/>
        <w:tabs>
          <w:tab w:val="left" w:pos="-1080" w:leader="none"/>
        </w:tabs>
        <w:snapToGrid w:val="false"/>
        <w:ind w:left="360" w:hanging="0"/>
        <w:rPr/>
      </w:pPr>
      <w:r>
        <w:rPr/>
        <w:t xml:space="preserve">7.  </w:t>
      </w:r>
      <w:r>
        <w:rPr>
          <w:u w:val="single"/>
        </w:rPr>
        <w:t>OTHER CONSIDERATIONS</w:t>
      </w:r>
      <w:r>
        <w:rPr/>
        <w:t>:  Provides any information deemed advisable that is not covered elsewhere in the ICP.  This paragraph should include determination of whether coordinated implementation is required.  It should also include a delineation of or reference to systems and/or other standards that could be affected by the proposed changes in the ICP.</w:t>
      </w:r>
    </w:p>
    <w:p>
      <w:pPr>
        <w:pStyle w:val="Normal"/>
        <w:tabs>
          <w:tab w:val="left" w:pos="-1080" w:leader="none"/>
        </w:tabs>
        <w:snapToGrid w:val="false"/>
        <w:ind w:left="360" w:hanging="0"/>
        <w:rPr/>
      </w:pPr>
      <w:r>
        <w:rPr/>
      </w:r>
    </w:p>
    <w:p>
      <w:pPr>
        <w:pStyle w:val="Normal"/>
        <w:tabs>
          <w:tab w:val="left" w:pos="-1080" w:leader="none"/>
        </w:tabs>
        <w:snapToGrid w:val="false"/>
        <w:ind w:left="360" w:hanging="0"/>
        <w:rPr/>
      </w:pPr>
      <w:r>
        <w:rPr/>
        <w:t xml:space="preserve">8.  </w:t>
      </w:r>
      <w:r>
        <w:rPr>
          <w:u w:val="single"/>
        </w:rPr>
        <w:t>REFERENCES</w:t>
      </w:r>
      <w:r>
        <w:rPr/>
        <w:t>:  List all the source reference documents used as a basis for the ICP.  These references should include, but are not limited to, Joint Publications (to include MIL-STD-6040), Message Versions, Service Publications, Allied Publications, Change Proposals, and Working Papers, as applicable, with current revision or change numbers appropriately noted.</w:t>
      </w:r>
    </w:p>
    <w:p>
      <w:pPr>
        <w:pStyle w:val="Normal"/>
        <w:tabs>
          <w:tab w:val="left" w:pos="-1080" w:leader="none"/>
        </w:tabs>
        <w:snapToGrid w:val="false"/>
        <w:ind w:left="360" w:hanging="0"/>
        <w:rPr/>
      </w:pPr>
      <w:r>
        <w:rPr/>
      </w:r>
    </w:p>
    <w:p>
      <w:pPr>
        <w:pStyle w:val="Normal"/>
        <w:tabs>
          <w:tab w:val="left" w:pos="-1080" w:leader="none"/>
        </w:tabs>
        <w:snapToGrid w:val="false"/>
        <w:ind w:left="360" w:hanging="0"/>
        <w:rPr/>
      </w:pPr>
      <w:r>
        <w:rPr/>
        <w:t xml:space="preserve">9.  </w:t>
      </w:r>
      <w:r>
        <w:rPr>
          <w:u w:val="single"/>
        </w:rPr>
        <w:t>ANNEXES</w:t>
      </w:r>
      <w:r>
        <w:rPr/>
        <w:t>:  List all annexes included in the ICP.</w:t>
      </w:r>
    </w:p>
    <w:p>
      <w:pPr>
        <w:sectPr>
          <w:headerReference w:type="default" r:id="rId28"/>
          <w:footerReference w:type="default" r:id="rId29"/>
          <w:type w:val="nextPage"/>
          <w:pgSz w:w="12240" w:h="15840"/>
          <w:pgMar w:left="1440" w:right="1440" w:header="720" w:top="777" w:footer="720" w:bottom="777" w:gutter="0"/>
          <w:pgNumType w:fmt="decimal"/>
          <w:formProt w:val="false"/>
          <w:textDirection w:val="lrTb"/>
          <w:docGrid w:type="default" w:linePitch="100" w:charSpace="0"/>
        </w:sectPr>
        <w:pStyle w:val="Normal"/>
        <w:rPr>
          <w:sz w:val="22"/>
          <w:szCs w:val="22"/>
        </w:rPr>
      </w:pPr>
      <w:r>
        <w:rPr>
          <w:sz w:val="22"/>
          <w:szCs w:val="22"/>
        </w:rPr>
      </w:r>
    </w:p>
    <w:p>
      <w:pPr>
        <w:pStyle w:val="Heading2"/>
        <w:numPr>
          <w:ilvl w:val="0"/>
          <w:numId w:val="19"/>
        </w:numPr>
        <w:tabs>
          <w:tab w:val="left" w:pos="-1080" w:leader="none"/>
          <w:tab w:val="left" w:pos="360" w:leader="none"/>
        </w:tabs>
        <w:ind w:left="0" w:hanging="0"/>
        <w:rPr>
          <w:sz w:val="24"/>
          <w:szCs w:val="24"/>
        </w:rPr>
      </w:pPr>
      <w:bookmarkStart w:id="165" w:name="_Toc498606800"/>
      <w:bookmarkEnd w:id="165"/>
      <w:r>
        <w:rPr>
          <w:sz w:val="24"/>
          <w:szCs w:val="24"/>
        </w:rPr>
        <w:t>ICP NARRATIVE SAMPLE</w:t>
      </w:r>
    </w:p>
    <w:p>
      <w:pPr>
        <w:pStyle w:val="Normal"/>
        <w:rPr/>
      </w:pPr>
      <w:r>
        <w:rPr/>
      </w:r>
    </w:p>
    <w:p>
      <w:pPr>
        <w:pStyle w:val="Normal"/>
        <w:spacing w:lineRule="auto" w:line="216"/>
        <w:jc w:val="center"/>
        <w:rPr>
          <w:b/>
          <w:b/>
          <w:sz w:val="28"/>
          <w:szCs w:val="28"/>
        </w:rPr>
      </w:pPr>
      <w:r>
        <w:rPr>
          <w:b/>
          <w:sz w:val="28"/>
          <w:szCs w:val="28"/>
        </w:rPr>
        <w:t>Update OPTASK IM Message</w:t>
      </w:r>
    </w:p>
    <w:p>
      <w:pPr>
        <w:pStyle w:val="Normal"/>
        <w:spacing w:lineRule="auto" w:line="216"/>
        <w:jc w:val="center"/>
        <w:rPr>
          <w:sz w:val="28"/>
          <w:szCs w:val="28"/>
        </w:rPr>
      </w:pPr>
      <w:r>
        <w:rPr>
          <w:sz w:val="28"/>
          <w:szCs w:val="28"/>
        </w:rPr>
      </w:r>
    </w:p>
    <w:p>
      <w:pPr>
        <w:pStyle w:val="Normal"/>
        <w:tabs>
          <w:tab w:val="left" w:pos="360" w:leader="none"/>
        </w:tabs>
        <w:ind w:left="360" w:hanging="360"/>
        <w:rPr/>
      </w:pPr>
      <w:r>
        <w:rPr/>
        <w:t>1.</w:t>
        <w:tab/>
      </w:r>
      <w:r>
        <w:rPr>
          <w:u w:val="single"/>
        </w:rPr>
        <w:t>STATEMENT OF THE PROBLEM</w:t>
      </w:r>
      <w:r>
        <w:rPr/>
        <w:t>: The OPTASK IM message has been added to ADatP-3 however, there are several differences between the ADatP-3 version and the USMTF version.</w:t>
      </w:r>
    </w:p>
    <w:p>
      <w:pPr>
        <w:pStyle w:val="Normal"/>
        <w:tabs>
          <w:tab w:val="left" w:pos="360" w:leader="none"/>
        </w:tabs>
        <w:ind w:left="360" w:hanging="360"/>
        <w:rPr/>
      </w:pPr>
      <w:r>
        <w:rPr/>
      </w:r>
    </w:p>
    <w:p>
      <w:pPr>
        <w:pStyle w:val="Normal"/>
        <w:ind w:left="360" w:hanging="360"/>
        <w:rPr/>
      </w:pPr>
      <w:r>
        <w:rPr/>
        <w:t>2.</w:t>
        <w:tab/>
      </w:r>
      <w:r>
        <w:rPr>
          <w:u w:val="single"/>
        </w:rPr>
        <w:t>PROBLEM ANALYSIS</w:t>
      </w:r>
      <w:r>
        <w:rPr/>
        <w:t>: Since the OPTASK IM message has been added to ADatP-3 several differences have been noted between it and the USMTF version even though both messages are based on ACP 200. The USMTF version should be updated so the two messages are harmonized.</w:t>
      </w:r>
    </w:p>
    <w:p>
      <w:pPr>
        <w:pStyle w:val="Normal"/>
        <w:ind w:left="360" w:hanging="360"/>
        <w:rPr/>
      </w:pPr>
      <w:r>
        <w:rPr/>
      </w:r>
    </w:p>
    <w:p>
      <w:pPr>
        <w:pStyle w:val="Normal"/>
        <w:ind w:left="360" w:hanging="360"/>
        <w:rPr/>
      </w:pPr>
      <w:r>
        <w:rPr/>
        <w:t>3.</w:t>
        <w:tab/>
      </w:r>
      <w:r>
        <w:rPr>
          <w:u w:val="single"/>
        </w:rPr>
        <w:t>PROPOSED SOLUTION</w:t>
      </w:r>
      <w:r>
        <w:rPr/>
        <w:t>: Update the USMTF OPTASK IM as follows:</w:t>
      </w:r>
    </w:p>
    <w:p>
      <w:pPr>
        <w:pStyle w:val="Normal"/>
        <w:ind w:left="720" w:hanging="360"/>
        <w:rPr/>
      </w:pPr>
      <w:r>
        <w:rPr/>
        <w:t>A.</w:t>
        <w:tab/>
        <w:t>Message Format Changes (ANNEX A):</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Purpose statement: Modify the Message Purpose Statement to match ADatP-3.</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Related Documents: Delete the Repository reference and add ACP 200.</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Sponsors: Delete JS.  Note JS was originally added as this was a CIP ICP from Australia.</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Remarks: Add remarks.</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Add new Set Seq #5, GEODATUM.</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Add new Set Seq #6, PLACEDEF</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Change the GENTEXT set at old Set Seq 7 now 9 to ‘PURPOSE’ and revise set usage.</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Revise the set usage at old Set Seq 9 now 11.</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Add the IDP segment above old Set Seq 10 now 12 (IDP).</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Revise the set usage in old Set Seq 22 now 26.</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Add the CHAT segment above old Set Seq 23 now 27 (CHAT).</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Add new Set Seq 28 (GENTEXT – SPECINST).</w:t>
      </w:r>
    </w:p>
    <w:p>
      <w:pPr>
        <w:pStyle w:val="ListParagraph"/>
        <w:numPr>
          <w:ilvl w:val="0"/>
          <w:numId w:val="3"/>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Revise the SN &amp; SL as indicated.</w:t>
      </w:r>
    </w:p>
    <w:p>
      <w:pPr>
        <w:pStyle w:val="Normal"/>
        <w:ind w:left="720" w:hanging="360"/>
        <w:rPr/>
      </w:pPr>
      <w:r>
        <w:rPr/>
        <w:t>B.</w:t>
        <w:tab/>
        <w:t>Set Format Changes (ANNEX B)</w:t>
      </w:r>
    </w:p>
    <w:p>
      <w:pPr>
        <w:pStyle w:val="ListParagraph"/>
        <w:numPr>
          <w:ilvl w:val="0"/>
          <w:numId w:val="4"/>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Set CAVEAT</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Delete USJFCOM</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Change Related documents to ACP 200</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Change the Set Example</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Add new Field 1 (Security Classification) with 2 Alternatives</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Field 2, Change the Field Name and Field Explanation.  568/4 RegEx changed.</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Add new Field 3 (Additional Information), F/F 150/1.</w:t>
      </w:r>
    </w:p>
    <w:p>
      <w:pPr>
        <w:pStyle w:val="ListParagraph"/>
        <w:numPr>
          <w:ilvl w:val="0"/>
          <w:numId w:val="4"/>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Set CHAT</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Change the Set Format Name to ‘CHAT ROOM’.</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Delete USJFCOM</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Change Related documents to ACP 200</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Change the Set Example</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Field 1, Change to a Single Alternative Field. Change the Field Name and Explanation.</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Field 4, Change the Field Explanation.</w:t>
      </w:r>
    </w:p>
    <w:p>
      <w:pPr>
        <w:pStyle w:val="ListParagraph"/>
        <w:numPr>
          <w:ilvl w:val="1"/>
          <w:numId w:val="4"/>
        </w:numPr>
        <w:spacing w:lineRule="auto" w:line="240" w:before="0" w:after="0"/>
        <w:ind w:left="1440" w:hanging="360"/>
        <w:contextualSpacing/>
        <w:rPr>
          <w:rFonts w:ascii="Times New Roman" w:hAnsi="Times New Roman"/>
          <w:sz w:val="24"/>
          <w:szCs w:val="24"/>
        </w:rPr>
      </w:pPr>
      <w:r>
        <w:rPr>
          <w:rFonts w:ascii="Times New Roman" w:hAnsi="Times New Roman"/>
          <w:sz w:val="24"/>
          <w:szCs w:val="24"/>
        </w:rPr>
        <w:t>Field 5, Change the Field Name and Explanation.</w:t>
      </w:r>
    </w:p>
    <w:p>
      <w:pPr>
        <w:pStyle w:val="ListParagraph"/>
        <w:spacing w:lineRule="auto" w:line="240" w:before="0" w:after="0"/>
        <w:ind w:left="144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144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1440" w:hanging="0"/>
        <w:contextualSpacing/>
        <w:jc w:val="right"/>
        <w:rPr>
          <w:rFonts w:ascii="Times New Roman" w:hAnsi="Times New Roman"/>
          <w:sz w:val="24"/>
          <w:szCs w:val="24"/>
        </w:rPr>
      </w:pPr>
      <w:r>
        <w:rPr>
          <w:rFonts w:ascii="Times New Roman" w:hAnsi="Times New Roman"/>
          <w:sz w:val="24"/>
          <w:szCs w:val="24"/>
        </w:rPr>
        <w:t>M2015-04-C0-IT/3</w:t>
      </w:r>
    </w:p>
    <w:p>
      <w:pPr>
        <w:pStyle w:val="Normal"/>
        <w:ind w:left="720" w:hanging="360"/>
        <w:rPr/>
      </w:pPr>
      <w:r>
        <w:rPr/>
        <w:t>C.</w:t>
        <w:tab/>
        <w:t>Field Format Changes (ANNEX C)</w:t>
      </w:r>
    </w:p>
    <w:p>
      <w:pPr>
        <w:pStyle w:val="ListParagraph"/>
        <w:numPr>
          <w:ilvl w:val="0"/>
          <w:numId w:val="5"/>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FFIRN/FUD 396/xxx.  Add new FUD ‘PLACE FUNCTION’</w:t>
      </w:r>
    </w:p>
    <w:p>
      <w:pPr>
        <w:pStyle w:val="ListParagraph"/>
        <w:numPr>
          <w:ilvl w:val="0"/>
          <w:numId w:val="5"/>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FFIRN/FUD 484/2.   No Change. Added for completeness.</w:t>
      </w:r>
    </w:p>
    <w:p>
      <w:pPr>
        <w:pStyle w:val="ListParagraph"/>
        <w:numPr>
          <w:ilvl w:val="0"/>
          <w:numId w:val="5"/>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FFIRN/FUD 487/xxx. Add new FUD ‘ALPHANUMERIC IDENTIFIER’</w:t>
      </w:r>
    </w:p>
    <w:p>
      <w:pPr>
        <w:pStyle w:val="ListParagraph"/>
        <w:numPr>
          <w:ilvl w:val="0"/>
          <w:numId w:val="5"/>
        </w:numPr>
        <w:spacing w:lineRule="auto" w:line="240" w:before="0" w:after="0"/>
        <w:ind w:left="1080" w:hanging="360"/>
        <w:contextualSpacing/>
        <w:rPr>
          <w:rFonts w:ascii="Times New Roman" w:hAnsi="Times New Roman"/>
          <w:sz w:val="24"/>
          <w:szCs w:val="24"/>
        </w:rPr>
      </w:pPr>
      <w:r>
        <w:rPr>
          <w:rFonts w:ascii="Times New Roman" w:hAnsi="Times New Roman"/>
          <w:sz w:val="24"/>
          <w:szCs w:val="24"/>
        </w:rPr>
        <w:t>FFIRN/FUD 568/4 (SPECIAL CAVEATS). Change the min/max length and Regular Expression.</w:t>
      </w:r>
    </w:p>
    <w:p>
      <w:pPr>
        <w:pStyle w:val="ListParagraph"/>
        <w:spacing w:lineRule="auto" w:line="240" w:before="0" w:after="0"/>
        <w:ind w:left="1080" w:hanging="0"/>
        <w:contextualSpacing/>
        <w:rPr>
          <w:rFonts w:ascii="Times New Roman" w:hAnsi="Times New Roman"/>
          <w:sz w:val="24"/>
          <w:szCs w:val="24"/>
        </w:rPr>
      </w:pPr>
      <w:r>
        <w:rPr>
          <w:rFonts w:ascii="Times New Roman" w:hAnsi="Times New Roman"/>
          <w:sz w:val="24"/>
          <w:szCs w:val="24"/>
        </w:rPr>
      </w:r>
    </w:p>
    <w:p>
      <w:pPr>
        <w:pStyle w:val="Normal"/>
        <w:tabs>
          <w:tab w:val="left" w:pos="360" w:leader="none"/>
        </w:tabs>
        <w:rPr/>
      </w:pPr>
      <w:r>
        <w:rPr/>
        <w:t>4.</w:t>
        <w:tab/>
      </w:r>
      <w:r>
        <w:rPr>
          <w:u w:val="single"/>
        </w:rPr>
        <w:t>ALTERNATE SOLUTION</w:t>
      </w:r>
      <w:r>
        <w:rPr/>
        <w:t>: None.</w:t>
      </w:r>
    </w:p>
    <w:p>
      <w:pPr>
        <w:pStyle w:val="Normal"/>
        <w:tabs>
          <w:tab w:val="left" w:pos="360" w:leader="none"/>
        </w:tabs>
        <w:rPr/>
      </w:pPr>
      <w:r>
        <w:rPr/>
      </w:r>
    </w:p>
    <w:p>
      <w:pPr>
        <w:pStyle w:val="Normal"/>
        <w:tabs>
          <w:tab w:val="left" w:pos="360" w:leader="none"/>
        </w:tabs>
        <w:rPr/>
      </w:pPr>
      <w:r>
        <w:rPr/>
        <w:t>5.</w:t>
        <w:tab/>
      </w:r>
      <w:r>
        <w:rPr>
          <w:u w:val="single"/>
        </w:rPr>
        <w:t>TECHNICAL RECORD OF PROCESSING</w:t>
      </w:r>
      <w:r>
        <w:rPr/>
        <w:t>:</w:t>
      </w:r>
    </w:p>
    <w:p>
      <w:pPr>
        <w:pStyle w:val="Normal"/>
        <w:tabs>
          <w:tab w:val="left" w:pos="360" w:leader="none"/>
        </w:tabs>
        <w:rPr/>
      </w:pPr>
      <w:r>
        <w:rPr/>
        <w:t xml:space="preserve">  </w:t>
      </w:r>
    </w:p>
    <w:p>
      <w:pPr>
        <w:pStyle w:val="Normal"/>
        <w:tabs>
          <w:tab w:val="left" w:pos="360" w:leader="none"/>
        </w:tabs>
        <w:rPr/>
      </w:pPr>
      <w:r>
        <w:rPr/>
        <w:t>6.</w:t>
        <w:tab/>
      </w:r>
      <w:r>
        <w:rPr>
          <w:u w:val="single"/>
        </w:rPr>
        <w:t>RECOMMENDED IMPLEMENTATION DATE</w:t>
      </w:r>
      <w:r>
        <w:rPr/>
        <w:t>: To be determined.</w:t>
      </w:r>
    </w:p>
    <w:p>
      <w:pPr>
        <w:pStyle w:val="Normal"/>
        <w:tabs>
          <w:tab w:val="left" w:pos="360" w:leader="none"/>
        </w:tabs>
        <w:rPr/>
      </w:pPr>
      <w:r>
        <w:rPr/>
      </w:r>
    </w:p>
    <w:p>
      <w:pPr>
        <w:pStyle w:val="Normal"/>
        <w:tabs>
          <w:tab w:val="left" w:pos="360" w:leader="none"/>
        </w:tabs>
        <w:rPr/>
      </w:pPr>
      <w:r>
        <w:rPr/>
        <w:t>7.</w:t>
        <w:tab/>
      </w:r>
      <w:r>
        <w:rPr>
          <w:u w:val="single"/>
        </w:rPr>
        <w:t>OTHER CONSIDERATIONS</w:t>
      </w:r>
      <w:r>
        <w:rPr/>
        <w:t>:</w:t>
      </w:r>
    </w:p>
    <w:p>
      <w:pPr>
        <w:pStyle w:val="Normal"/>
        <w:tabs>
          <w:tab w:val="left" w:pos="360" w:leader="none"/>
        </w:tabs>
        <w:rPr/>
      </w:pPr>
      <w:r>
        <w:rPr/>
        <w:t xml:space="preserve"> </w:t>
      </w:r>
    </w:p>
    <w:p>
      <w:pPr>
        <w:pStyle w:val="Normal"/>
        <w:tabs>
          <w:tab w:val="left" w:pos="360" w:leader="none"/>
        </w:tabs>
        <w:rPr/>
      </w:pPr>
      <w:r>
        <w:rPr/>
        <w:t>8.</w:t>
        <w:tab/>
      </w:r>
      <w:r>
        <w:rPr>
          <w:u w:val="single"/>
        </w:rPr>
        <w:t>REFERENCES</w:t>
      </w:r>
      <w:r>
        <w:rPr/>
        <w:t>:</w:t>
      </w:r>
    </w:p>
    <w:p>
      <w:pPr>
        <w:pStyle w:val="Normal"/>
        <w:tabs>
          <w:tab w:val="left" w:pos="360" w:leader="none"/>
          <w:tab w:val="left" w:pos="720" w:leader="none"/>
        </w:tabs>
        <w:rPr/>
      </w:pPr>
      <w:r>
        <w:rPr/>
        <w:tab/>
        <w:t>A.</w:t>
        <w:tab/>
        <w:t>MIL-STD-6040B(C1), OPTASK IM (B.1.01.12)</w:t>
      </w:r>
    </w:p>
    <w:p>
      <w:pPr>
        <w:pStyle w:val="Normal"/>
        <w:tabs>
          <w:tab w:val="left" w:pos="360" w:leader="none"/>
          <w:tab w:val="left" w:pos="720" w:leader="none"/>
        </w:tabs>
        <w:rPr/>
      </w:pPr>
      <w:r>
        <w:rPr/>
        <w:tab/>
        <w:t>B.</w:t>
        <w:tab/>
        <w:t>ADatP-3 Baseline 15/APP-11(D)(1)</w:t>
      </w:r>
    </w:p>
    <w:p>
      <w:pPr>
        <w:pStyle w:val="Normal"/>
        <w:tabs>
          <w:tab w:val="left" w:pos="360" w:leader="none"/>
          <w:tab w:val="left" w:pos="720" w:leader="none"/>
        </w:tabs>
        <w:rPr/>
      </w:pPr>
      <w:r>
        <w:rPr/>
      </w:r>
    </w:p>
    <w:p>
      <w:pPr>
        <w:pStyle w:val="Normal"/>
        <w:tabs>
          <w:tab w:val="left" w:pos="360" w:leader="none"/>
        </w:tabs>
        <w:rPr/>
      </w:pPr>
      <w:r>
        <w:rPr/>
        <w:t>9.</w:t>
        <w:tab/>
      </w:r>
      <w:r>
        <w:rPr>
          <w:u w:val="single"/>
        </w:rPr>
        <w:t>ANNEXES</w:t>
      </w:r>
      <w:r>
        <w:rPr/>
        <w:t>:</w:t>
      </w:r>
    </w:p>
    <w:p>
      <w:pPr>
        <w:pStyle w:val="Normal"/>
        <w:tabs>
          <w:tab w:val="left" w:pos="360" w:leader="none"/>
          <w:tab w:val="left" w:pos="720" w:leader="none"/>
        </w:tabs>
        <w:rPr/>
      </w:pPr>
      <w:r>
        <w:rPr/>
        <w:tab/>
        <w:t>A.</w:t>
        <w:tab/>
        <w:t>Message Format Change</w:t>
      </w:r>
    </w:p>
    <w:p>
      <w:pPr>
        <w:pStyle w:val="Normal"/>
        <w:tabs>
          <w:tab w:val="left" w:pos="360" w:leader="none"/>
          <w:tab w:val="left" w:pos="720" w:leader="none"/>
        </w:tabs>
        <w:rPr/>
      </w:pPr>
      <w:r>
        <w:rPr/>
        <w:tab/>
        <w:t>B.</w:t>
        <w:tab/>
        <w:t>Set Format Changes</w:t>
      </w:r>
    </w:p>
    <w:p>
      <w:pPr>
        <w:pStyle w:val="Normal"/>
        <w:tabs>
          <w:tab w:val="left" w:pos="360" w:leader="none"/>
          <w:tab w:val="left" w:pos="720" w:leader="none"/>
        </w:tabs>
        <w:rPr/>
      </w:pPr>
      <w:r>
        <w:rPr/>
        <w:tab/>
        <w:t>C.</w:t>
        <w:tab/>
        <w:t>Field Format Changes</w:t>
      </w:r>
    </w:p>
    <w:p>
      <w:pPr>
        <w:pStyle w:val="Normal"/>
        <w:spacing w:lineRule="auto" w:line="216"/>
        <w:ind w:firstLine="720"/>
        <w:rPr/>
      </w:pPr>
      <w:r>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pStyle w:val="Normal"/>
        <w:spacing w:lineRule="auto" w:line="216"/>
        <w:ind w:firstLine="720"/>
        <w:rPr>
          <w:b/>
          <w:b/>
        </w:rPr>
      </w:pPr>
      <w:r>
        <w:rPr>
          <w:b/>
        </w:rPr>
      </w:r>
    </w:p>
    <w:p>
      <w:pPr>
        <w:sectPr>
          <w:headerReference w:type="default" r:id="rId30"/>
          <w:footerReference w:type="default" r:id="rId31"/>
          <w:type w:val="nextPage"/>
          <w:pgSz w:w="12240" w:h="15840"/>
          <w:pgMar w:left="1440" w:right="1440" w:header="720" w:top="777" w:footer="720" w:bottom="777" w:gutter="0"/>
          <w:pgNumType w:fmt="decimal"/>
          <w:formProt w:val="false"/>
          <w:textDirection w:val="lrTb"/>
          <w:docGrid w:type="default" w:linePitch="100" w:charSpace="0"/>
        </w:sectPr>
        <w:pStyle w:val="Normal"/>
        <w:spacing w:lineRule="auto" w:line="216"/>
        <w:jc w:val="right"/>
        <w:rPr/>
      </w:pPr>
      <w:r>
        <w:rPr/>
        <w:t>M2015-04-C0-IT/4</w:t>
      </w:r>
    </w:p>
    <w:p>
      <w:pPr>
        <w:pStyle w:val="Heading1"/>
        <w:rPr>
          <w:b/>
          <w:b/>
          <w:u w:val="none"/>
        </w:rPr>
      </w:pPr>
      <w:bookmarkStart w:id="166" w:name="_Toc498606801"/>
      <w:bookmarkEnd w:id="166"/>
      <w:r>
        <w:rPr>
          <w:b/>
          <w:u w:val="none"/>
        </w:rPr>
        <w:t>APPENDIX F:  ANNEX EXAMPLES</w:t>
      </w:r>
    </w:p>
    <w:p>
      <w:pPr>
        <w:pStyle w:val="Normal"/>
        <w:rPr>
          <w:b/>
          <w:b/>
        </w:rPr>
      </w:pPr>
      <w:r>
        <w:rPr>
          <w:b/>
        </w:rPr>
      </w:r>
    </w:p>
    <w:p>
      <w:pPr>
        <w:pStyle w:val="Heading2"/>
        <w:numPr>
          <w:ilvl w:val="2"/>
          <w:numId w:val="4"/>
        </w:numPr>
        <w:tabs>
          <w:tab w:val="left" w:pos="-1080" w:leader="none"/>
          <w:tab w:val="left" w:pos="360" w:leader="none"/>
        </w:tabs>
        <w:ind w:left="0" w:hanging="0"/>
        <w:rPr>
          <w:sz w:val="24"/>
          <w:szCs w:val="24"/>
        </w:rPr>
      </w:pPr>
      <w:bookmarkStart w:id="167" w:name="_Toc498606802"/>
      <w:bookmarkEnd w:id="167"/>
      <w:r>
        <w:rPr>
          <w:sz w:val="24"/>
          <w:szCs w:val="24"/>
        </w:rPr>
        <w:t>FORMATTING RULES CHANGES FROM MIL-STD-6040</w:t>
      </w:r>
    </w:p>
    <w:p>
      <w:pPr>
        <w:pStyle w:val="ListParagraph"/>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tabs>
          <w:tab w:val="left" w:pos="360"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Copy the relevant text from MIL-STD-6040 into the ICP. Make appropriate changes using track changes and line-in and line-out features.</w:t>
      </w:r>
    </w:p>
    <w:p>
      <w:pPr>
        <w:pStyle w:val="ListParagraph"/>
        <w:tabs>
          <w:tab w:val="left" w:pos="3686" w:leader="none"/>
        </w:tabs>
        <w:spacing w:lineRule="auto" w:line="240" w:before="0" w:after="0"/>
        <w:ind w:left="0" w:hanging="0"/>
        <w:contextualSpacing/>
        <w:rPr>
          <w:rFonts w:ascii="Times New Roman" w:hAnsi="Times New Roman"/>
          <w:sz w:val="24"/>
          <w:szCs w:val="24"/>
        </w:rPr>
      </w:pPr>
      <w:r>
        <w:rPr>
          <w:rFonts w:ascii="Times New Roman" w:hAnsi="Times New Roman"/>
          <w:sz w:val="24"/>
          <w:szCs w:val="24"/>
        </w:rPr>
        <w:tab/>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t>SAMPLE:</w:t>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Normal"/>
        <w:rPr>
          <w:bCs/>
        </w:rPr>
      </w:pPr>
      <w:r>
        <w:rPr>
          <w:bCs/>
        </w:rPr>
        <w:t>E.17</w:t>
        <w:tab/>
        <w:t xml:space="preserve">PRINCIPLES AND DERIVATIONS IN SUPPORT OF XML-MTF, “XML-MTF SCHEMA </w:t>
      </w:r>
      <w:r>
        <w:rPr>
          <w:bCs/>
          <w:color w:val="FF0000"/>
        </w:rPr>
        <w:t>ANNOTATION</w:t>
      </w:r>
      <w:r>
        <w:rPr>
          <w:bCs/>
        </w:rPr>
        <w:t xml:space="preserve"> </w:t>
      </w:r>
      <w:r>
        <w:rPr>
          <w:bCs/>
          <w:strike/>
          <w:color w:val="FF0000"/>
        </w:rPr>
        <w:t xml:space="preserve">DOCUMENTATION </w:t>
      </w:r>
      <w:r>
        <w:rPr>
          <w:bCs/>
        </w:rPr>
        <w:t>DERIVATION PROCEDURES” FOR USMTF</w:t>
      </w:r>
    </w:p>
    <w:p>
      <w:pPr>
        <w:pStyle w:val="Normal"/>
        <w:tabs>
          <w:tab w:val="left" w:pos="1080" w:leader="none"/>
          <w:tab w:val="left" w:pos="1832" w:leader="none"/>
        </w:tabs>
        <w:rPr/>
      </w:pPr>
      <w:r>
        <w:rPr/>
        <w:t>E.17.1</w:t>
        <w:tab/>
      </w:r>
      <w:r>
        <w:rPr>
          <w:u w:val="single"/>
        </w:rPr>
        <w:t>Purpose</w:t>
      </w:r>
      <w:r>
        <w:rPr/>
        <w:t xml:space="preserve">.  The purpose of this section is to define the objective XML-MTF schema specifications to represent MTF </w:t>
      </w:r>
      <w:r>
        <w:rPr>
          <w:color w:val="FF0000"/>
        </w:rPr>
        <w:t>annotations</w:t>
      </w:r>
      <w:r>
        <w:rPr>
          <w:strike/>
          <w:color w:val="FF0000"/>
        </w:rPr>
        <w:t xml:space="preserve"> documentation</w:t>
      </w:r>
      <w:r>
        <w:rPr/>
        <w:t>.  The inclusion of the additional information can be used to amplify the Schema contents, as well as the XML Instance documents that are supported by the Schemas.  Section E.19 contains the specification for the standardized representation of structural relationship rules within the suite of XML-MTF specifications, called XML Structural Notation (XML-SN).</w:t>
      </w:r>
    </w:p>
    <w:p>
      <w:pPr>
        <w:pStyle w:val="Normal"/>
        <w:tabs>
          <w:tab w:val="left" w:pos="1080" w:leader="none"/>
          <w:tab w:val="left" w:pos="1832" w:leader="none"/>
        </w:tabs>
        <w:rPr/>
      </w:pPr>
      <w:r>
        <w:rPr/>
        <w:t>E.17.2</w:t>
        <w:tab/>
      </w:r>
      <w:r>
        <w:rPr>
          <w:u w:val="single"/>
        </w:rPr>
        <w:t>Specification Principles</w:t>
      </w:r>
      <w:r>
        <w:rPr/>
        <w:t xml:space="preserve">.  No adulteration of the information derived for the </w:t>
      </w:r>
      <w:r>
        <w:rPr>
          <w:color w:val="FF0000"/>
        </w:rPr>
        <w:t>annotation</w:t>
      </w:r>
      <w:r>
        <w:rPr>
          <w:strike/>
          <w:color w:val="FF0000"/>
        </w:rPr>
        <w:t>documentation</w:t>
      </w:r>
      <w:r>
        <w:rPr/>
        <w:t xml:space="preserve"> tags’ content will be performed.  All punctuation, including brackets and quotes, will be included in the derivation.</w:t>
      </w:r>
    </w:p>
    <w:p>
      <w:pPr>
        <w:pStyle w:val="Normal"/>
        <w:numPr>
          <w:ilvl w:val="0"/>
          <w:numId w:val="15"/>
        </w:numPr>
        <w:tabs>
          <w:tab w:val="left" w:pos="360" w:leader="none"/>
          <w:tab w:val="left" w:pos="1080" w:leader="none"/>
          <w:tab w:val="left" w:pos="1440" w:leader="none"/>
        </w:tabs>
        <w:suppressAutoHyphens w:val="true"/>
        <w:ind w:left="0" w:hanging="0"/>
        <w:rPr/>
      </w:pPr>
      <w:r>
        <w:rPr/>
        <w:t xml:space="preserve">The format for XML-MTF </w:t>
      </w:r>
      <w:r>
        <w:rPr>
          <w:color w:val="FF0000"/>
        </w:rPr>
        <w:t>annotation</w:t>
      </w:r>
      <w:r>
        <w:rPr>
          <w:strike/>
          <w:color w:val="FF0000"/>
        </w:rPr>
        <w:t>documentation</w:t>
      </w:r>
      <w:r>
        <w:rPr/>
        <w:t xml:space="preserve"> includes the use of the XML Schema “annotation”, “documentation”, and </w:t>
      </w:r>
      <w:r>
        <w:rPr>
          <w:strike/>
          <w:color w:val="FF0000"/>
        </w:rPr>
        <w:t xml:space="preserve">XML </w:t>
      </w:r>
      <w:r>
        <w:rPr/>
        <w:t xml:space="preserve">“appinfo” components, as shown in the figure below. The use of these tags is intended to follow best practices specified by the W3C “XML Schema Part 0: Primer Second Edition” section 2.6 and W3C “XML Schema Part 1: Structures Second Edition” section 3.13.1. The XML Schema ‘documentation’ tag is intended for plaintext documentation intended to assist a human reader. The XML ‘appinfo’ tag is intended to include custom metadata useful for machine use, including such things as database-styled attributes used for configuration management. Each </w:t>
      </w:r>
      <w:r>
        <w:rPr>
          <w:strike/>
          <w:color w:val="FF0000"/>
        </w:rPr>
        <w:t xml:space="preserve">XML </w:t>
      </w:r>
      <w:r>
        <w:rPr/>
        <w:t xml:space="preserve">custom </w:t>
      </w:r>
      <w:r>
        <w:rPr>
          <w:strike/>
          <w:color w:val="FF0000"/>
        </w:rPr>
        <w:t>A</w:t>
      </w:r>
      <w:r>
        <w:rPr/>
        <w:t xml:space="preserve">’appinfo’ subtag name identifies the specific type of metadata </w:t>
      </w:r>
      <w:r>
        <w:rPr>
          <w:strike/>
          <w:color w:val="FF0000"/>
        </w:rPr>
        <w:t xml:space="preserve">documentation </w:t>
      </w:r>
      <w:r>
        <w:rPr/>
        <w:t>being represented. This metadata could be used to parse and retrieve the set of related documentation for a specific purpose; i.e., used to retrieve only MTF message level documentation or the MTF Set level documentation, etc.</w:t>
      </w:r>
    </w:p>
    <w:p>
      <w:pPr>
        <w:pStyle w:val="TextBody"/>
        <w:spacing w:before="0" w:after="0"/>
        <w:rPr/>
      </w:pPr>
      <w:r>
        <w:rPr/>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&lt;xsd:annotation&gt;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&lt;xsd:documentation&gt;Human readable plaintext documentation</w:t>
        <w:tab/>
        <w:t>&lt;/xsd:documentation&gt;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&lt;xsd:appinfo&gt;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ab/>
        <w:t>&lt;DocumentationTypeName&gt;documentation value&lt;/DocumentationTypeName&gt;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ab/>
        <w:t>&lt;DocumentationTypeName&gt;documentation value&lt;/DocumentationTypeName&gt;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ab/>
        <w:t>&lt;DocumentationTypeName&gt;documentation value&lt;/DocumentationTypeName&gt;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ab/>
        <w:t>&lt;/xsd:appinfo&gt;</w:t>
      </w:r>
    </w:p>
    <w:p>
      <w:pPr>
        <w:pStyle w:val="Normal"/>
        <w:tabs>
          <w:tab w:val="left" w:pos="540" w:leader="none"/>
          <w:tab w:val="left" w:pos="900" w:leader="none"/>
          <w:tab w:val="left" w:pos="1260" w:leader="none"/>
          <w:tab w:val="left" w:pos="1620" w:leader="none"/>
          <w:tab w:val="left" w:pos="1980" w:leader="none"/>
          <w:tab w:val="left" w:pos="2340" w:leader="none"/>
          <w:tab w:val="left" w:pos="2700" w:leader="none"/>
          <w:tab w:val="left" w:pos="306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ind w:left="360" w:hanging="0"/>
        <w:rPr/>
      </w:pPr>
      <w:r>
        <w:rPr/>
        <w:t>&lt;/xsd:annotation&gt;</w:t>
      </w:r>
    </w:p>
    <w:p>
      <w:pPr>
        <w:pStyle w:val="TextBody"/>
        <w:tabs>
          <w:tab w:val="left" w:pos="540" w:leader="none"/>
          <w:tab w:val="left" w:pos="900" w:leader="none"/>
          <w:tab w:val="left" w:pos="1260" w:leader="none"/>
          <w:tab w:val="left" w:pos="1620" w:leader="none"/>
          <w:tab w:val="left" w:pos="1980" w:leader="none"/>
          <w:tab w:val="left" w:pos="2340" w:leader="none"/>
          <w:tab w:val="left" w:pos="3060" w:leader="none"/>
        </w:tabs>
        <w:spacing w:before="0" w:after="0"/>
        <w:ind w:left="360" w:hanging="0"/>
        <w:rPr/>
      </w:pPr>
      <w:r>
        <w:rPr/>
      </w:r>
    </w:p>
    <w:p>
      <w:pPr>
        <w:pStyle w:val="Normal"/>
        <w:numPr>
          <w:ilvl w:val="0"/>
          <w:numId w:val="15"/>
        </w:numPr>
        <w:suppressAutoHyphens w:val="true"/>
        <w:ind w:left="0" w:firstLine="432"/>
        <w:rPr/>
      </w:pPr>
      <w:r>
        <w:rPr/>
        <w:t xml:space="preserve">Use of Namespace references are valid for </w:t>
      </w:r>
      <w:r>
        <w:rPr>
          <w:strike/>
          <w:color w:val="FF0000"/>
        </w:rPr>
        <w:t xml:space="preserve">documentation </w:t>
      </w:r>
      <w:r>
        <w:rPr/>
        <w:t>custom appinfo subtags.</w:t>
      </w:r>
    </w:p>
    <w:p>
      <w:pPr>
        <w:sectPr>
          <w:headerReference w:type="default" r:id="rId32"/>
          <w:footerReference w:type="default" r:id="rId33"/>
          <w:type w:val="nextPage"/>
          <w:pgSz w:w="12240" w:h="15840"/>
          <w:pgMar w:left="1440" w:right="1440" w:header="720" w:top="777" w:footer="720" w:bottom="777" w:gutter="0"/>
          <w:pgNumType w:fmt="decimal"/>
          <w:formProt w:val="false"/>
          <w:textDirection w:val="lrTb"/>
          <w:docGrid w:type="default" w:linePitch="100" w:charSpace="0"/>
        </w:sectPr>
        <w:pStyle w:val="Normal"/>
        <w:suppressAutoHyphens w:val="true"/>
        <w:rPr/>
      </w:pPr>
      <w:r>
        <w:rPr/>
      </w:r>
    </w:p>
    <w:p>
      <w:pPr>
        <w:pStyle w:val="ListParagraph"/>
        <w:numPr>
          <w:ilvl w:val="2"/>
          <w:numId w:val="4"/>
        </w:numPr>
        <w:tabs>
          <w:tab w:val="left" w:pos="360" w:leader="none"/>
        </w:tabs>
        <w:spacing w:lineRule="auto" w:line="240" w:before="0" w:after="0"/>
        <w:ind w:left="0" w:hanging="0"/>
        <w:contextualSpacing/>
        <w:rPr>
          <w:rFonts w:ascii="Times New Roman" w:hAnsi="Times New Roman"/>
          <w:sz w:val="24"/>
          <w:szCs w:val="24"/>
        </w:rPr>
      </w:pPr>
      <w:bookmarkStart w:id="168" w:name="_Toc498606803"/>
      <w:bookmarkEnd w:id="168"/>
      <w:r>
        <w:rPr>
          <w:rStyle w:val="Heading2Char"/>
          <w:rFonts w:ascii="Times New Roman" w:hAnsi="Times New Roman"/>
          <w:sz w:val="24"/>
          <w:szCs w:val="24"/>
        </w:rPr>
        <w:t>MESSAGE FORMAT CHANGES</w:t>
      </w:r>
    </w:p>
    <w:p>
      <w:pPr>
        <w:pStyle w:val="Normal"/>
        <w:rPr/>
      </w:pPr>
      <w:r>
        <w:rPr/>
      </w:r>
    </w:p>
    <w:p>
      <w:pPr>
        <w:pStyle w:val="Normal"/>
        <w:rPr/>
      </w:pPr>
      <w:r>
        <w:rPr/>
        <w:t xml:space="preserve">The current message will be copied into the ICP.  Make appropriate changes using track changes and line-in and line-out features. If the only impact to a message is the addition of a new CM Remark, only the remark itself will need to be noted; not the message in its entirety. </w:t>
      </w:r>
    </w:p>
    <w:p>
      <w:pPr>
        <w:pStyle w:val="Normal"/>
        <w:rPr/>
      </w:pPr>
      <w:r>
        <w:rPr/>
      </w:r>
    </w:p>
    <w:p>
      <w:pPr>
        <w:pStyle w:val="Heading2"/>
        <w:numPr>
          <w:ilvl w:val="1"/>
          <w:numId w:val="28"/>
        </w:numPr>
        <w:tabs>
          <w:tab w:val="left" w:pos="-1080" w:leader="none"/>
          <w:tab w:val="left" w:pos="540" w:leader="none"/>
        </w:tabs>
        <w:ind w:left="0" w:hanging="0"/>
        <w:rPr>
          <w:sz w:val="24"/>
          <w:szCs w:val="24"/>
        </w:rPr>
      </w:pPr>
      <w:bookmarkStart w:id="169" w:name="_Toc498606804"/>
      <w:bookmarkEnd w:id="169"/>
      <w:r>
        <w:rPr>
          <w:sz w:val="24"/>
          <w:szCs w:val="24"/>
        </w:rPr>
        <w:t>Sample 1 Message Format Change</w:t>
      </w:r>
    </w:p>
    <w:p>
      <w:pPr>
        <w:pStyle w:val="Normal"/>
        <w:rPr/>
      </w:pPr>
      <w:r>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INDEX REFERENCE NUMBER: F658</w:t>
        <w:tab/>
        <w:tab/>
        <w:t>Status: AGREED</w:t>
      </w:r>
    </w:p>
    <w:p>
      <w:pPr>
        <w:pStyle w:val="Normal"/>
        <w:rPr>
          <w:rFonts w:ascii="Calibri" w:hAnsi="Calibri" w:eastAsia="" w:cs="Arial" w:asciiTheme="minorHAnsi" w:eastAsiaTheme="minorEastAsia" w:hAnsiTheme="minorHAnsi"/>
          <w:b/>
          <w:b/>
          <w:bCs/>
          <w:strike/>
          <w:sz w:val="20"/>
          <w:szCs w:val="20"/>
        </w:rPr>
      </w:pPr>
      <w:r>
        <w:rPr>
          <w:rFonts w:eastAsia="" w:cs="Arial" w:eastAsiaTheme="minorEastAsia" w:ascii="Calibri" w:hAnsi="Calibri"/>
          <w:b/>
          <w:bCs/>
          <w:strike/>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MTF Identifier: ACMREQ</w:t>
        <w:tab/>
        <w:tab/>
        <w:tab/>
        <w:t>Version: B.1.02.03</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Message Text Format Name: AIRSPACE COORDINATING MEASURE REQUEST</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Classification: U</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Purpose: The ACMREQ allows the user to request an addition</w:t>
      </w:r>
      <w:r>
        <w:rPr>
          <w:rFonts w:eastAsia="" w:cs="Arial" w:ascii="Calibri" w:hAnsi="Calibri" w:asciiTheme="minorHAnsi" w:eastAsiaTheme="minorEastAsia" w:hAnsiTheme="minorHAnsi"/>
          <w:b/>
          <w:bCs/>
          <w:strike/>
          <w:color w:val="FF0000"/>
          <w:sz w:val="20"/>
          <w:szCs w:val="20"/>
        </w:rPr>
        <w:t>, a</w:t>
      </w:r>
      <w:r>
        <w:rPr>
          <w:rFonts w:eastAsia="" w:cs="Arial" w:ascii="Calibri" w:hAnsi="Calibri" w:asciiTheme="minorHAnsi" w:eastAsiaTheme="minorEastAsia" w:hAnsiTheme="minorHAnsi"/>
          <w:b/>
          <w:bCs/>
          <w:sz w:val="20"/>
          <w:szCs w:val="20"/>
        </w:rPr>
        <w:t xml:space="preserve"> </w:t>
      </w:r>
      <w:r>
        <w:rPr>
          <w:rFonts w:eastAsia="" w:cs="Arial" w:ascii="Calibri" w:hAnsi="Calibri" w:asciiTheme="minorHAnsi" w:eastAsiaTheme="minorEastAsia" w:hAnsiTheme="minorHAnsi"/>
          <w:b/>
          <w:bCs/>
          <w:color w:val="FF0000"/>
          <w:sz w:val="20"/>
          <w:szCs w:val="20"/>
        </w:rPr>
        <w:t xml:space="preserve">or a </w:t>
      </w:r>
      <w:r>
        <w:rPr>
          <w:rFonts w:eastAsia="" w:cs="Arial" w:ascii="Calibri" w:hAnsi="Calibri" w:asciiTheme="minorHAnsi" w:eastAsiaTheme="minorEastAsia" w:hAnsiTheme="minorHAnsi"/>
          <w:b/>
          <w:bCs/>
          <w:sz w:val="20"/>
          <w:szCs w:val="20"/>
        </w:rPr>
        <w:t xml:space="preserve">modification </w:t>
      </w:r>
      <w:r>
        <w:rPr>
          <w:rFonts w:eastAsia="" w:cs="Arial" w:ascii="Calibri" w:hAnsi="Calibri" w:asciiTheme="minorHAnsi" w:eastAsiaTheme="minorEastAsia" w:hAnsiTheme="minorHAnsi"/>
          <w:b/>
          <w:bCs/>
          <w:strike/>
          <w:color w:val="FF0000"/>
          <w:sz w:val="20"/>
          <w:szCs w:val="20"/>
        </w:rPr>
        <w:t xml:space="preserve">or a deletion </w:t>
      </w:r>
      <w:r>
        <w:rPr>
          <w:rFonts w:eastAsia="" w:cs="Arial" w:ascii="Calibri" w:hAnsi="Calibri" w:asciiTheme="minorHAnsi" w:eastAsiaTheme="minorEastAsia" w:hAnsiTheme="minorHAnsi"/>
          <w:b/>
          <w:bCs/>
          <w:sz w:val="20"/>
          <w:szCs w:val="20"/>
        </w:rPr>
        <w:t xml:space="preserve">of a defined block of airspace designated as having special significance. </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Message Notes:</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Related Documents: JP 3-52 Joint Airspace Control, ALSA MTTP for Airspace Control, AJP-3.3.5 Allied Joint Doctrine for Airspace Control.</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Sponsors: USAF</w:t>
      </w:r>
    </w:p>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p>
      <w:pPr>
        <w:pStyle w:val="Normal"/>
        <w:rPr>
          <w:rFonts w:eastAsia="" w:eastAsiaTheme="minorEastAsia"/>
          <w:b/>
          <w:b/>
          <w:bCs/>
        </w:rPr>
      </w:pPr>
      <w:r>
        <w:rPr>
          <w:rFonts w:eastAsia="" w:cs="Arial" w:ascii="Calibri" w:hAnsi="Calibri" w:asciiTheme="minorHAnsi" w:eastAsiaTheme="minorEastAsia" w:hAnsiTheme="minorHAnsi"/>
          <w:b/>
          <w:bCs/>
          <w:sz w:val="20"/>
          <w:szCs w:val="20"/>
        </w:rPr>
        <w:t>Remarks: B.1.02.03 was updated by ICP M2016-01, which updated the Purpose and set format position concept for the CMSTAT set.</w:t>
      </w:r>
    </w:p>
    <w:tbl>
      <w:tblPr>
        <w:tblW w:w="5000" w:type="pct"/>
        <w:jc w:val="left"/>
        <w:tblInd w:w="0" w:type="dxa"/>
        <w:tblBorders/>
        <w:tblCellMar>
          <w:top w:w="200" w:type="dxa"/>
          <w:left w:w="200" w:type="dxa"/>
          <w:bottom w:w="200" w:type="dxa"/>
          <w:right w:w="200" w:type="dxa"/>
        </w:tblCellMar>
        <w:tblLook w:noVBand="1" w:val="04a0" w:noHBand="0" w:lastColumn="0" w:firstColumn="1" w:lastRow="0" w:firstRow="1"/>
      </w:tblPr>
      <w:tblGrid>
        <w:gridCol w:w="1059"/>
        <w:gridCol w:w="961"/>
        <w:gridCol w:w="960"/>
        <w:gridCol w:w="961"/>
        <w:gridCol w:w="2392"/>
        <w:gridCol w:w="960"/>
        <w:gridCol w:w="2"/>
        <w:gridCol w:w="6803"/>
        <w:gridCol w:w="300"/>
      </w:tblGrid>
      <w:tr>
        <w:trPr>
          <w:tblHeader w:val="true"/>
        </w:trPr>
        <w:tc>
          <w:tcPr>
            <w:tcW w:w="1059"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POS</w:t>
            </w:r>
          </w:p>
        </w:tc>
        <w:tc>
          <w:tcPr>
            <w:tcW w:w="961"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SEG</w:t>
            </w:r>
          </w:p>
        </w:tc>
        <w:tc>
          <w:tcPr>
            <w:tcW w:w="960"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RPT</w:t>
            </w:r>
          </w:p>
        </w:tc>
        <w:tc>
          <w:tcPr>
            <w:tcW w:w="961"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OCC</w:t>
            </w:r>
          </w:p>
        </w:tc>
        <w:tc>
          <w:tcPr>
            <w:tcW w:w="2392"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SETPOSITION</w:t>
            </w:r>
          </w:p>
        </w:tc>
        <w:tc>
          <w:tcPr>
            <w:tcW w:w="960" w:type="dxa"/>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SEQ</w:t>
            </w:r>
          </w:p>
        </w:tc>
        <w:tc>
          <w:tcPr>
            <w:tcW w:w="6805" w:type="dxa"/>
            <w:gridSpan w:val="2"/>
            <w:tcBorders/>
            <w:shd w:color="auto" w:fill="FFDD33" w:val="clear"/>
            <w:vAlign w:val="cente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u w:val="single"/>
              </w:rPr>
              <w:t>SET/SEGMENT USAGE</w:t>
            </w:r>
          </w:p>
        </w:tc>
        <w:tc>
          <w:tcPr>
            <w:tcW w:w="300" w:type="dxa"/>
            <w:tcBorders/>
            <w:shd w:fill="auto" w:val="clear"/>
            <w:tcMar>
              <w:top w:w="0" w:type="dxa"/>
              <w:left w:w="108" w:type="dxa"/>
              <w:bottom w:w="0" w:type="dxa"/>
              <w:right w:w="108" w:type="dxa"/>
            </w:tcMar>
          </w:tcPr>
          <w:p>
            <w:pPr>
              <w:pStyle w:val="Normal"/>
              <w:rPr/>
            </w:pPr>
            <w:r>
              <w:rPr/>
            </w:r>
          </w:p>
        </w:tc>
      </w:tr>
      <w:tr>
        <w:trPr/>
        <w:tc>
          <w:tcPr>
            <w:tcW w:w="1059"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1</w:t>
            </w:r>
          </w:p>
        </w:tc>
        <w:tc>
          <w:tcPr>
            <w:tcW w:w="961"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color w:val="00B050"/>
                <w:sz w:val="20"/>
                <w:szCs w:val="20"/>
              </w:rPr>
              <w:t>O</w:t>
            </w:r>
            <w:r>
              <w:rPr>
                <w:rFonts w:eastAsia="" w:cs="Arial" w:ascii="Calibri" w:hAnsi="Calibri" w:asciiTheme="minorHAnsi" w:eastAsiaTheme="minorEastAsia" w:hAnsiTheme="minorHAnsi"/>
                <w:b/>
                <w:bCs/>
                <w:sz w:val="20"/>
                <w:szCs w:val="20"/>
              </w:rPr>
              <w:t xml:space="preserve"> </w:t>
            </w:r>
          </w:p>
        </w:tc>
        <w:tc>
          <w:tcPr>
            <w:tcW w:w="2392"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EXER | OPER</w:t>
            </w:r>
          </w:p>
        </w:tc>
        <w:tc>
          <w:tcPr>
            <w:tcW w:w="960" w:type="dxa"/>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7105" w:type="dxa"/>
            <w:gridSpan w:val="3"/>
            <w:tcBorders/>
            <w:shd w:color="auto" w:fill="FFFF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 xml:space="preserve">THE EXER, OPER SETS ARE MUTUALLY EXCLUSIVE WITH NONE REQUIRED. </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4">
              <w:r>
                <w:rPr>
                  <w:rStyle w:val="InternetLink"/>
                  <w:rFonts w:eastAsia="" w:cs="Arial" w:ascii="Calibri" w:hAnsi="Calibri" w:asciiTheme="minorHAnsi" w:eastAsiaTheme="minorEastAsia" w:hAnsiTheme="minorHAnsi"/>
                  <w:b/>
                  <w:bCs/>
                  <w:color w:val="0000FF"/>
                  <w:sz w:val="20"/>
                  <w:szCs w:val="20"/>
                  <w:u w:val="single"/>
                </w:rPr>
                <w:t>EXER</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1</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EXER set provides the designated code name or nickname, if the message supports an exercise.</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5">
              <w:r>
                <w:rPr>
                  <w:rStyle w:val="InternetLink"/>
                  <w:rFonts w:eastAsia="" w:cs="Arial" w:ascii="Calibri" w:hAnsi="Calibri" w:asciiTheme="minorHAnsi" w:eastAsiaTheme="minorEastAsia" w:hAnsiTheme="minorHAnsi"/>
                  <w:b/>
                  <w:bCs/>
                  <w:color w:val="0000FF"/>
                  <w:sz w:val="20"/>
                  <w:szCs w:val="20"/>
                  <w:u w:val="single"/>
                </w:rPr>
                <w:t>OPER</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2</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OPER set provides the designated code name or nickname, if the message supports an operation.</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2</w:t>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color w:val="FF0000"/>
                <w:sz w:val="20"/>
                <w:szCs w:val="20"/>
              </w:rPr>
            </w:pPr>
            <w:r>
              <w:rPr>
                <w:rFonts w:eastAsia="" w:cs="Arial" w:ascii="Calibri" w:hAnsi="Calibri" w:asciiTheme="minorHAnsi" w:eastAsiaTheme="minorEastAsia" w:hAnsiTheme="minorHAnsi"/>
                <w:b/>
                <w:bCs/>
                <w:color w:val="FF0000"/>
                <w:sz w:val="20"/>
                <w:szCs w:val="20"/>
              </w:rPr>
              <w:t xml:space="preserve">M </w:t>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6">
              <w:r>
                <w:rPr>
                  <w:rStyle w:val="InternetLink"/>
                  <w:rFonts w:eastAsia="" w:cs="Arial" w:ascii="Calibri" w:hAnsi="Calibri" w:asciiTheme="minorHAnsi" w:eastAsiaTheme="minorEastAsia" w:hAnsiTheme="minorHAnsi"/>
                  <w:b/>
                  <w:bCs/>
                  <w:color w:val="0000FF"/>
                  <w:sz w:val="20"/>
                  <w:szCs w:val="20"/>
                  <w:u w:val="single"/>
                </w:rPr>
                <w:t>MSGID</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3</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MSGID set provides the message identification and originator.</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3</w:t>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R</w:t>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color w:val="00B050"/>
                <w:sz w:val="20"/>
                <w:szCs w:val="20"/>
              </w:rPr>
              <w:t xml:space="preserve">O </w:t>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7">
              <w:r>
                <w:rPr>
                  <w:rStyle w:val="InternetLink"/>
                  <w:rFonts w:eastAsia="" w:cs="Arial" w:ascii="Calibri" w:hAnsi="Calibri" w:asciiTheme="minorHAnsi" w:eastAsiaTheme="minorEastAsia" w:hAnsiTheme="minorHAnsi"/>
                  <w:b/>
                  <w:bCs/>
                  <w:color w:val="0000FF"/>
                  <w:sz w:val="20"/>
                  <w:szCs w:val="20"/>
                  <w:u w:val="single"/>
                </w:rPr>
                <w:t>REF</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4</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REF set provides both USMTF and non-USMTF references.</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4</w:t>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color w:val="FF0000"/>
                <w:sz w:val="20"/>
                <w:szCs w:val="20"/>
              </w:rPr>
              <w:t>M</w:t>
            </w:r>
            <w:r>
              <w:rPr>
                <w:rFonts w:eastAsia="" w:cs="Arial" w:ascii="Calibri" w:hAnsi="Calibri" w:asciiTheme="minorHAnsi" w:eastAsiaTheme="minorEastAsia" w:hAnsiTheme="minorHAnsi"/>
                <w:b/>
                <w:bCs/>
                <w:sz w:val="20"/>
                <w:szCs w:val="20"/>
              </w:rPr>
              <w:t xml:space="preserve"> </w:t>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8">
              <w:r>
                <w:rPr>
                  <w:rStyle w:val="InternetLink"/>
                  <w:rFonts w:eastAsia="" w:cs="Arial" w:ascii="Calibri" w:hAnsi="Calibri" w:asciiTheme="minorHAnsi" w:eastAsiaTheme="minorEastAsia" w:hAnsiTheme="minorHAnsi"/>
                  <w:b/>
                  <w:bCs/>
                  <w:color w:val="0000FF"/>
                  <w:sz w:val="20"/>
                  <w:szCs w:val="20"/>
                  <w:u w:val="single"/>
                </w:rPr>
                <w:t>POC</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5</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POC set provides POC information at the unit requesting airspace.</w:t>
            </w:r>
          </w:p>
        </w:tc>
      </w:tr>
      <w:tr>
        <w:trPr/>
        <w:tc>
          <w:tcPr>
            <w:tcW w:w="1059"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5</w:t>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 xml:space="preserve">O </w:t>
            </w:r>
          </w:p>
        </w:tc>
        <w:tc>
          <w:tcPr>
            <w:tcW w:w="2392"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hyperlink r:id="rId39">
              <w:r>
                <w:rPr>
                  <w:rStyle w:val="InternetLink"/>
                  <w:rFonts w:eastAsia="" w:cs="Arial" w:ascii="Calibri" w:hAnsi="Calibri" w:asciiTheme="minorHAnsi" w:eastAsiaTheme="minorEastAsia" w:hAnsiTheme="minorHAnsi"/>
                  <w:b/>
                  <w:bCs/>
                  <w:color w:val="0000FF"/>
                  <w:sz w:val="20"/>
                  <w:szCs w:val="20"/>
                  <w:u w:val="single"/>
                </w:rPr>
                <w:t>CMSTAT</w:t>
              </w:r>
            </w:hyperlink>
          </w:p>
        </w:tc>
        <w:tc>
          <w:tcPr>
            <w:tcW w:w="960" w:type="dxa"/>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6</w:t>
            </w:r>
          </w:p>
        </w:tc>
        <w:tc>
          <w:tcPr>
            <w:tcW w:w="7105" w:type="dxa"/>
            <w:gridSpan w:val="3"/>
            <w:tcBorders/>
            <w:shd w:fill="auto"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CMSTAT set identifies whether to add</w:t>
            </w:r>
            <w:r>
              <w:rPr>
                <w:rFonts w:eastAsia="" w:cs="Arial" w:ascii="Calibri" w:hAnsi="Calibri" w:asciiTheme="minorHAnsi" w:eastAsiaTheme="minorEastAsia" w:hAnsiTheme="minorHAnsi"/>
                <w:b/>
                <w:bCs/>
                <w:strike/>
                <w:color w:val="FF0000"/>
                <w:sz w:val="20"/>
                <w:szCs w:val="20"/>
              </w:rPr>
              <w:t>,</w:t>
            </w:r>
            <w:r>
              <w:rPr>
                <w:rFonts w:eastAsia="" w:cs="Arial" w:ascii="Calibri" w:hAnsi="Calibri" w:asciiTheme="minorHAnsi" w:eastAsiaTheme="minorEastAsia" w:hAnsiTheme="minorHAnsi"/>
                <w:b/>
                <w:bCs/>
                <w:sz w:val="20"/>
                <w:szCs w:val="20"/>
              </w:rPr>
              <w:t xml:space="preserve"> </w:t>
            </w:r>
            <w:r>
              <w:rPr>
                <w:rFonts w:eastAsia="" w:cs="Arial" w:ascii="Calibri" w:hAnsi="Calibri" w:asciiTheme="minorHAnsi" w:eastAsiaTheme="minorEastAsia" w:hAnsiTheme="minorHAnsi"/>
                <w:b/>
                <w:bCs/>
                <w:color w:val="FF0000"/>
                <w:sz w:val="20"/>
                <w:szCs w:val="20"/>
              </w:rPr>
              <w:t xml:space="preserve">or </w:t>
            </w:r>
            <w:r>
              <w:rPr>
                <w:rFonts w:eastAsia="" w:cs="Arial" w:ascii="Calibri" w:hAnsi="Calibri" w:asciiTheme="minorHAnsi" w:eastAsiaTheme="minorEastAsia" w:hAnsiTheme="minorHAnsi"/>
                <w:b/>
                <w:bCs/>
                <w:sz w:val="20"/>
                <w:szCs w:val="20"/>
              </w:rPr>
              <w:t xml:space="preserve">modify </w:t>
            </w:r>
            <w:r>
              <w:rPr>
                <w:rFonts w:eastAsia="" w:cs="Arial" w:ascii="Calibri" w:hAnsi="Calibri" w:asciiTheme="minorHAnsi" w:eastAsiaTheme="minorEastAsia" w:hAnsiTheme="minorHAnsi"/>
                <w:b/>
                <w:bCs/>
                <w:strike/>
                <w:color w:val="FF0000"/>
                <w:sz w:val="20"/>
                <w:szCs w:val="20"/>
              </w:rPr>
              <w:t xml:space="preserve">or delete </w:t>
            </w:r>
            <w:r>
              <w:rPr>
                <w:rFonts w:eastAsia="" w:cs="Arial" w:ascii="Calibri" w:hAnsi="Calibri" w:asciiTheme="minorHAnsi" w:eastAsiaTheme="minorEastAsia" w:hAnsiTheme="minorHAnsi"/>
                <w:b/>
                <w:bCs/>
                <w:sz w:val="20"/>
                <w:szCs w:val="20"/>
              </w:rPr>
              <w:t>the CM(s).</w:t>
            </w:r>
          </w:p>
        </w:tc>
      </w:tr>
      <w:tr>
        <w:trPr/>
        <w:tc>
          <w:tcPr>
            <w:tcW w:w="1059" w:type="dxa"/>
            <w:tcBorders/>
            <w:shd w:color="auto" w:fill="FFEE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eastAsiaTheme="minorEastAsia" w:ascii="Calibri" w:hAnsi="Calibri"/>
                <w:b/>
                <w:bCs/>
                <w:sz w:val="20"/>
                <w:szCs w:val="20"/>
              </w:rPr>
            </w:r>
          </w:p>
        </w:tc>
        <w:tc>
          <w:tcPr>
            <w:tcW w:w="961" w:type="dxa"/>
            <w:tcBorders/>
            <w:shd w:color="auto" w:fill="FFEE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 xml:space="preserve">C </w:t>
            </w:r>
          </w:p>
        </w:tc>
        <w:tc>
          <w:tcPr>
            <w:tcW w:w="5275" w:type="dxa"/>
            <w:gridSpan w:val="5"/>
            <w:tcBorders/>
            <w:shd w:color="auto" w:fill="FFEE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COORDINATION MEASURE DETAILS SEGMENT</w:t>
            </w:r>
          </w:p>
        </w:tc>
        <w:tc>
          <w:tcPr>
            <w:tcW w:w="7103" w:type="dxa"/>
            <w:gridSpan w:val="2"/>
            <w:tcBorders/>
            <w:shd w:color="auto" w:fill="FFEEEE" w:val="clear"/>
            <w:tcMar>
              <w:top w:w="0" w:type="dxa"/>
              <w:left w:w="108" w:type="dxa"/>
              <w:bottom w:w="0" w:type="dxa"/>
              <w:right w:w="108" w:type="dxa"/>
            </w:tcMar>
          </w:tcPr>
          <w:p>
            <w:pPr>
              <w:pStyle w:val="Normal"/>
              <w:rPr>
                <w:rFonts w:ascii="Calibri" w:hAnsi="Calibri" w:eastAsia="" w:cs="Arial" w:asciiTheme="minorHAnsi" w:eastAsiaTheme="minorEastAsia" w:hAnsiTheme="minorHAnsi"/>
                <w:b/>
                <w:b/>
                <w:bCs/>
                <w:sz w:val="20"/>
                <w:szCs w:val="20"/>
              </w:rPr>
            </w:pPr>
            <w:r>
              <w:rPr>
                <w:rFonts w:eastAsia="" w:cs="Arial" w:ascii="Calibri" w:hAnsi="Calibri" w:asciiTheme="minorHAnsi" w:eastAsiaTheme="minorEastAsia" w:hAnsiTheme="minorHAnsi"/>
                <w:b/>
                <w:bCs/>
                <w:sz w:val="20"/>
                <w:szCs w:val="20"/>
              </w:rPr>
              <w:t>The sets CMID through GENTEXT (TRANSIT INSTRUCTIONS) form a CONDITIONAL SEGMENT to request more than one Coordination Measure. The Segment beginning with the CMID set is REQUIRED if the CMSTAT set is not used or Field 1 in the CMSTAT set equals "ADD" or "CHANGE".</w:t>
            </w:r>
          </w:p>
        </w:tc>
      </w:tr>
    </w:tbl>
    <w:p>
      <w:pPr>
        <w:pStyle w:val="Normal"/>
        <w:rPr/>
      </w:pPr>
      <w:r>
        <w:rPr/>
      </w:r>
    </w:p>
    <w:p>
      <w:pPr>
        <w:pStyle w:val="Heading2"/>
        <w:numPr>
          <w:ilvl w:val="1"/>
          <w:numId w:val="28"/>
        </w:numPr>
        <w:tabs>
          <w:tab w:val="left" w:pos="-1080" w:leader="none"/>
          <w:tab w:val="left" w:pos="540" w:leader="none"/>
        </w:tabs>
        <w:ind w:left="0" w:hanging="0"/>
        <w:rPr>
          <w:sz w:val="24"/>
          <w:szCs w:val="24"/>
        </w:rPr>
      </w:pPr>
      <w:bookmarkStart w:id="170" w:name="_Toc498606805"/>
      <w:bookmarkEnd w:id="170"/>
      <w:r>
        <w:rPr>
          <w:sz w:val="24"/>
          <w:szCs w:val="24"/>
        </w:rPr>
        <w:t>Sample 2 CM Remark Change Only</w:t>
      </w:r>
    </w:p>
    <w:p>
      <w:pPr>
        <w:pStyle w:val="Normal"/>
        <w:rPr/>
      </w:pPr>
      <w:r>
        <w:rPr/>
      </w:r>
    </w:p>
    <w:tbl>
      <w:tblPr>
        <w:tblW w:w="1422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2430"/>
        <w:gridCol w:w="1800"/>
        <w:gridCol w:w="1800"/>
        <w:gridCol w:w="8189"/>
      </w:tblGrid>
      <w:tr>
        <w:trPr>
          <w:trHeight w:val="375" w:hRule="atLeast"/>
        </w:trPr>
        <w:tc>
          <w:tcPr>
            <w:tcW w:w="2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b/>
                <w:b/>
                <w:bCs/>
                <w:color w:val="000000"/>
              </w:rPr>
            </w:pPr>
            <w:r>
              <w:rPr>
                <w:b/>
                <w:bCs/>
                <w:color w:val="000000"/>
              </w:rPr>
              <w:t>MSG SHORT TITLE</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b/>
                <w:b/>
                <w:bCs/>
                <w:color w:val="000000"/>
              </w:rPr>
            </w:pPr>
            <w:r>
              <w:rPr>
                <w:b/>
                <w:bCs/>
                <w:color w:val="000000"/>
              </w:rPr>
              <w:t>SPONSOR</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b/>
                <w:b/>
                <w:bCs/>
                <w:color w:val="000000"/>
              </w:rPr>
            </w:pPr>
            <w:r>
              <w:rPr>
                <w:b/>
                <w:bCs/>
                <w:color w:val="000000"/>
              </w:rPr>
              <w:t>VERSION</w:t>
            </w:r>
          </w:p>
        </w:tc>
        <w:tc>
          <w:tcPr>
            <w:tcW w:w="818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center"/>
              <w:rPr>
                <w:b/>
                <w:b/>
                <w:bCs/>
                <w:color w:val="000000"/>
              </w:rPr>
            </w:pPr>
            <w:r>
              <w:rPr>
                <w:b/>
                <w:bCs/>
                <w:color w:val="000000"/>
              </w:rPr>
              <w:t>CM REMARK</w:t>
            </w:r>
          </w:p>
        </w:tc>
      </w:tr>
      <w:tr>
        <w:trPr>
          <w:trHeight w:val="630" w:hRule="atLeast"/>
        </w:trPr>
        <w:tc>
          <w:tcPr>
            <w:tcW w:w="243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ACMREQ</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USAF</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B.1.02.05</w:t>
            </w:r>
          </w:p>
        </w:tc>
        <w:tc>
          <w:tcPr>
            <w:tcW w:w="818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B.1.02.05 was updated by ICP M2017-04, which updated the POC set.</w:t>
            </w:r>
          </w:p>
        </w:tc>
      </w:tr>
      <w:tr>
        <w:trPr>
          <w:trHeight w:val="945" w:hRule="atLeast"/>
        </w:trPr>
        <w:tc>
          <w:tcPr>
            <w:tcW w:w="243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AFLDREP</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USMC</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B.1.01.13</w:t>
            </w:r>
          </w:p>
        </w:tc>
        <w:tc>
          <w:tcPr>
            <w:tcW w:w="818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 xml:space="preserve">B.1.01.13 was updated by ICP M2017-04, which updated the AIRFIELD EXEPEDITIONARY DATA SEGMENT (DATA and MAPS sets). </w:t>
            </w:r>
          </w:p>
        </w:tc>
      </w:tr>
      <w:tr>
        <w:trPr>
          <w:trHeight w:val="1260" w:hRule="atLeast"/>
        </w:trPr>
        <w:tc>
          <w:tcPr>
            <w:tcW w:w="243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AIRSUPREQ</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USAF/USA</w:t>
            </w:r>
          </w:p>
        </w:tc>
        <w:tc>
          <w:tcPr>
            <w:tcW w:w="180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B.1.01.14</w:t>
            </w:r>
          </w:p>
        </w:tc>
        <w:tc>
          <w:tcPr>
            <w:tcW w:w="818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B.1.01.14 was updated by ICP M2017-04, which updated the ADDITIONAL FRIENDLY FORCES SEGMENT (FYLOC set), ISR DETAILS SEGMENT (GNDFRND set), ISR PRODUCT SEGMENT (POC set), and the POC set.</w:t>
            </w:r>
          </w:p>
        </w:tc>
      </w:tr>
    </w:tbl>
    <w:p>
      <w:pPr>
        <w:sectPr>
          <w:headerReference w:type="default" r:id="rId40"/>
          <w:footerReference w:type="default" r:id="rId41"/>
          <w:type w:val="nextPage"/>
          <w:pgSz w:orient="landscape" w:w="15840" w:h="12240"/>
          <w:pgMar w:left="720" w:right="720" w:header="720" w:top="1440" w:footer="720" w:bottom="1440" w:gutter="0"/>
          <w:pgNumType w:fmt="decimal"/>
          <w:formProt w:val="false"/>
          <w:textDirection w:val="lrTb"/>
          <w:docGrid w:type="default" w:linePitch="326" w:charSpace="0"/>
        </w:sectPr>
        <w:pStyle w:val="Normal"/>
        <w:rPr/>
      </w:pPr>
      <w:r>
        <w:rPr/>
      </w:r>
    </w:p>
    <w:p>
      <w:pPr>
        <w:pStyle w:val="Heading2"/>
        <w:numPr>
          <w:ilvl w:val="0"/>
          <w:numId w:val="28"/>
        </w:numPr>
        <w:tabs>
          <w:tab w:val="left" w:pos="-1080" w:leader="none"/>
          <w:tab w:val="left" w:pos="360" w:leader="none"/>
        </w:tabs>
        <w:ind w:left="0" w:hanging="0"/>
        <w:rPr>
          <w:sz w:val="24"/>
          <w:szCs w:val="24"/>
        </w:rPr>
      </w:pPr>
      <w:bookmarkStart w:id="171" w:name="_Toc498606806"/>
      <w:bookmarkEnd w:id="171"/>
      <w:r>
        <w:rPr>
          <w:sz w:val="24"/>
          <w:szCs w:val="24"/>
        </w:rPr>
        <w:t>SET FORMAT CHANGES</w:t>
      </w:r>
    </w:p>
    <w:p>
      <w:pPr>
        <w:pStyle w:val="Normal"/>
        <w:rPr/>
      </w:pPr>
      <w:r>
        <w:rPr/>
      </w:r>
    </w:p>
    <w:p>
      <w:pPr>
        <w:pStyle w:val="Normal"/>
        <w:rPr/>
      </w:pPr>
      <w:r>
        <w:rPr/>
        <w:t>The current set will be copied into the ICP.  Make appropriate changes using track changes and line-in and line-out features. If the only impact to a set is the addition of a new CM Remark, only the remark itself will need to be noted; not the set in its entirety.</w:t>
      </w:r>
    </w:p>
    <w:p>
      <w:pPr>
        <w:pStyle w:val="Normal"/>
        <w:rPr/>
      </w:pPr>
      <w:r>
        <w:rPr/>
      </w:r>
    </w:p>
    <w:p>
      <w:pPr>
        <w:pStyle w:val="Heading2"/>
        <w:numPr>
          <w:ilvl w:val="1"/>
          <w:numId w:val="29"/>
        </w:numPr>
        <w:tabs>
          <w:tab w:val="left" w:pos="-1080" w:leader="none"/>
          <w:tab w:val="left" w:pos="540" w:leader="none"/>
        </w:tabs>
        <w:ind w:left="0" w:hanging="0"/>
        <w:rPr>
          <w:sz w:val="24"/>
          <w:szCs w:val="24"/>
        </w:rPr>
      </w:pPr>
      <w:bookmarkStart w:id="172" w:name="_Toc498606807"/>
      <w:bookmarkEnd w:id="172"/>
      <w:r>
        <w:rPr>
          <w:sz w:val="24"/>
          <w:szCs w:val="24"/>
        </w:rPr>
        <w:t>Sample 1 Set Format Change</w:t>
      </w:r>
    </w:p>
    <w:p>
      <w:pPr>
        <w:pStyle w:val="Normal"/>
        <w:rPr>
          <w:b/>
          <w:b/>
          <w:bCs/>
        </w:rPr>
      </w:pPr>
      <w:r>
        <w:rPr>
          <w:b/>
          <w:bCs/>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UNCLASSIFIED</w:t>
      </w:r>
    </w:p>
    <w:tbl>
      <w:tblPr>
        <w:tblW w:w="12802" w:type="dxa"/>
        <w:jc w:val="left"/>
        <w:tblInd w:w="0" w:type="dxa"/>
        <w:tblBorders>
          <w:top w:val="single" w:sz="8" w:space="0" w:color="00000A"/>
          <w:left w:val="single" w:sz="8" w:space="0" w:color="00000A"/>
        </w:tblBorders>
        <w:tblCellMar>
          <w:top w:w="0" w:type="dxa"/>
          <w:left w:w="107" w:type="dxa"/>
          <w:bottom w:w="0" w:type="dxa"/>
          <w:right w:w="108" w:type="dxa"/>
        </w:tblCellMar>
        <w:tblLook w:noVBand="1" w:val="04a0" w:noHBand="0" w:lastColumn="0" w:firstColumn="1" w:lastRow="0" w:firstRow="1"/>
      </w:tblPr>
      <w:tblGrid>
        <w:gridCol w:w="4469"/>
        <w:gridCol w:w="4736"/>
        <w:gridCol w:w="3597"/>
      </w:tblGrid>
      <w:tr>
        <w:trPr/>
        <w:tc>
          <w:tcPr>
            <w:tcW w:w="4469" w:type="dxa"/>
            <w:tcBorders>
              <w:top w:val="single" w:sz="8" w:space="0" w:color="00000A"/>
              <w:left w:val="single" w:sz="8" w:space="0" w:color="00000A"/>
            </w:tcBorders>
            <w:shd w:fill="auto" w:val="clear"/>
            <w:tcMar>
              <w:left w:w="107" w:type="dxa"/>
            </w:tcM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 xml:space="preserve">SET FORMAT IDENTIFIER: </w:t>
            </w:r>
            <w:r>
              <w:rPr>
                <w:rFonts w:ascii="Calibri" w:hAnsi="Calibri" w:asciiTheme="minorHAnsi" w:hAnsiTheme="minorHAnsi"/>
                <w:sz w:val="20"/>
                <w:szCs w:val="20"/>
              </w:rPr>
              <w:t>CMID</w:t>
            </w:r>
          </w:p>
        </w:tc>
        <w:tc>
          <w:tcPr>
            <w:tcW w:w="4736" w:type="dxa"/>
            <w:tcBorders>
              <w:top w:val="single" w:sz="8" w:space="0" w:color="00000A"/>
            </w:tcBorders>
            <w:shd w:fill="auto" w:val="clear"/>
          </w:tcPr>
          <w:p>
            <w:pPr>
              <w:pStyle w:val="Normal"/>
              <w:rPr>
                <w:rFonts w:ascii="Calibri" w:hAnsi="Calibri" w:asciiTheme="minorHAnsi" w:hAnsiTheme="minorHAnsi"/>
                <w:sz w:val="20"/>
                <w:szCs w:val="20"/>
              </w:rPr>
            </w:pPr>
            <w:r>
              <w:rPr>
                <w:rFonts w:asciiTheme="minorHAnsi" w:hAnsiTheme="minorHAnsi" w:ascii="Calibri" w:hAnsi="Calibri"/>
                <w:sz w:val="20"/>
                <w:szCs w:val="20"/>
              </w:rPr>
            </w:r>
          </w:p>
        </w:tc>
        <w:tc>
          <w:tcPr>
            <w:tcW w:w="3597" w:type="dxa"/>
            <w:tcBorders>
              <w:top w:val="single" w:sz="8" w:space="0" w:color="00000A"/>
              <w:right w:val="single" w:sz="8" w:space="0" w:color="00000A"/>
              <w:insideV w:val="single" w:sz="8" w:space="0" w:color="00000A"/>
            </w:tcBorders>
            <w:shd w:fill="auto" w:val="cle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 xml:space="preserve">STATUS: </w:t>
            </w:r>
            <w:r>
              <w:rPr>
                <w:rFonts w:ascii="Calibri" w:hAnsi="Calibri" w:asciiTheme="minorHAnsi" w:hAnsiTheme="minorHAnsi"/>
                <w:sz w:val="20"/>
                <w:szCs w:val="20"/>
              </w:rPr>
              <w:t>AGREED</w:t>
            </w:r>
            <w:r>
              <w:rPr>
                <w:rFonts w:ascii="Calibri" w:hAnsi="Calibri" w:asciiTheme="minorHAnsi" w:hAnsiTheme="minorHAnsi"/>
                <w:strike/>
                <w:sz w:val="20"/>
                <w:szCs w:val="20"/>
              </w:rPr>
              <w:t xml:space="preserve"> </w:t>
            </w:r>
          </w:p>
        </w:tc>
      </w:tr>
      <w:tr>
        <w:trPr/>
        <w:tc>
          <w:tcPr>
            <w:tcW w:w="9205" w:type="dxa"/>
            <w:gridSpan w:val="2"/>
            <w:tcBorders>
              <w:left w:val="single" w:sz="8" w:space="0" w:color="00000A"/>
              <w:bottom w:val="single" w:sz="8" w:space="0" w:color="00000A"/>
              <w:insideH w:val="single" w:sz="8" w:space="0" w:color="00000A"/>
            </w:tcBorders>
            <w:shd w:fill="auto" w:val="clear"/>
            <w:tcMar>
              <w:left w:w="107" w:type="dxa"/>
            </w:tcM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 xml:space="preserve">SET FORMAT NAME: </w:t>
            </w:r>
            <w:r>
              <w:rPr>
                <w:rFonts w:ascii="Calibri" w:hAnsi="Calibri" w:asciiTheme="minorHAnsi" w:hAnsiTheme="minorHAnsi"/>
                <w:sz w:val="20"/>
                <w:szCs w:val="20"/>
              </w:rPr>
              <w:t>COORDINATION MEASURE IDENTIFICATION</w:t>
            </w:r>
          </w:p>
        </w:tc>
        <w:tc>
          <w:tcPr>
            <w:tcW w:w="3597" w:type="dxa"/>
            <w:tcBorders>
              <w:bottom w:val="single" w:sz="8" w:space="0" w:color="00000A"/>
              <w:right w:val="single" w:sz="8" w:space="0" w:color="00000A"/>
              <w:insideH w:val="single" w:sz="8" w:space="0" w:color="00000A"/>
              <w:insideV w:val="single" w:sz="8" w:space="0" w:color="00000A"/>
            </w:tcBorders>
            <w:shd w:fill="auto" w:val="cle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VERSION:</w:t>
            </w:r>
            <w:r>
              <w:rPr>
                <w:rFonts w:ascii="Calibri" w:hAnsi="Calibri" w:asciiTheme="minorHAnsi" w:hAnsiTheme="minorHAnsi"/>
                <w:sz w:val="20"/>
                <w:szCs w:val="20"/>
              </w:rPr>
              <w:t>B.1.01.01</w:t>
            </w:r>
          </w:p>
        </w:tc>
      </w:tr>
    </w:tbl>
    <w:p>
      <w:pPr>
        <w:pStyle w:val="Normal"/>
        <w:rPr>
          <w:rFonts w:ascii="Calibri" w:hAnsi="Calibri" w:asciiTheme="minorHAnsi" w:hAnsiTheme="minorHAnsi"/>
          <w:b/>
          <w:b/>
          <w:bCs/>
          <w:sz w:val="20"/>
          <w:szCs w:val="20"/>
        </w:rPr>
      </w:pPr>
      <w:r>
        <w:rPr>
          <w:rFonts w:asciiTheme="minorHAnsi" w:hAnsiTheme="minorHAnsi" w:ascii="Calibri" w:hAnsi="Calibri"/>
          <w:b/>
          <w:bCs/>
          <w:sz w:val="20"/>
          <w:szCs w:val="20"/>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SPONSORS:</w:t>
      </w:r>
      <w:r>
        <w:rPr>
          <w:rFonts w:ascii="Calibri" w:hAnsi="Calibri" w:asciiTheme="minorHAnsi" w:hAnsiTheme="minorHAnsi"/>
          <w:sz w:val="20"/>
          <w:szCs w:val="20"/>
        </w:rPr>
        <w:t xml:space="preserve"> USAF</w:t>
      </w:r>
    </w:p>
    <w:p>
      <w:pPr>
        <w:pStyle w:val="Normal"/>
        <w:rPr>
          <w:rFonts w:ascii="Calibri" w:hAnsi="Calibri" w:asciiTheme="minorHAnsi" w:hAnsiTheme="minorHAnsi"/>
          <w:b/>
          <w:b/>
          <w:bCs/>
          <w:sz w:val="20"/>
          <w:szCs w:val="20"/>
        </w:rPr>
      </w:pPr>
      <w:r>
        <w:rPr>
          <w:rFonts w:asciiTheme="minorHAnsi" w:hAnsiTheme="minorHAnsi" w:ascii="Calibri" w:hAnsi="Calibri"/>
          <w:b/>
          <w:bCs/>
          <w:sz w:val="20"/>
          <w:szCs w:val="20"/>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 xml:space="preserve">REMARKS: </w:t>
      </w:r>
      <w:r>
        <w:rPr>
          <w:rFonts w:ascii="Calibri" w:hAnsi="Calibri" w:asciiTheme="minorHAnsi" w:hAnsiTheme="minorHAnsi"/>
          <w:bCs/>
          <w:sz w:val="20"/>
          <w:szCs w:val="20"/>
        </w:rPr>
        <w:t>B.1.01.01 was updated by ICP M2016-01, which updated the set format notes and fields 1 and 2.</w:t>
      </w:r>
    </w:p>
    <w:p>
      <w:pPr>
        <w:pStyle w:val="Normal"/>
        <w:rPr>
          <w:rFonts w:ascii="Calibri" w:hAnsi="Calibri" w:asciiTheme="minorHAnsi" w:hAnsiTheme="minorHAnsi"/>
          <w:b/>
          <w:b/>
          <w:bCs/>
          <w:sz w:val="20"/>
          <w:szCs w:val="20"/>
        </w:rPr>
      </w:pPr>
      <w:r>
        <w:rPr>
          <w:rFonts w:asciiTheme="minorHAnsi" w:hAnsiTheme="minorHAnsi" w:ascii="Calibri" w:hAnsi="Calibri"/>
          <w:b/>
          <w:bCs/>
          <w:sz w:val="20"/>
          <w:szCs w:val="20"/>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RELATED DOCUMENTS:</w:t>
      </w:r>
      <w:r>
        <w:rPr>
          <w:rFonts w:ascii="Calibri" w:hAnsi="Calibri" w:asciiTheme="minorHAnsi" w:hAnsiTheme="minorHAnsi"/>
          <w:sz w:val="20"/>
          <w:szCs w:val="20"/>
        </w:rPr>
        <w:t xml:space="preserve"> NONE</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Data1"/>
          <w:rFonts w:ascii="Calibri" w:hAnsi="Calibri" w:cs="Times New Roman" w:asciiTheme="minorHAnsi" w:hAnsiTheme="minorHAnsi"/>
        </w:rPr>
      </w:pPr>
      <w:r>
        <w:rPr>
          <w:rFonts w:ascii="Calibri" w:hAnsi="Calibri" w:asciiTheme="minorHAnsi" w:hAnsiTheme="minorHAnsi"/>
          <w:b/>
          <w:bCs/>
          <w:sz w:val="20"/>
          <w:szCs w:val="20"/>
        </w:rPr>
        <w:t>SET FORMAT NOTE:</w:t>
      </w:r>
      <w:r>
        <w:rPr>
          <w:rFonts w:ascii="Calibri" w:hAnsi="Calibri" w:asciiTheme="minorHAnsi" w:hAnsiTheme="minorHAnsi"/>
          <w:sz w:val="20"/>
          <w:szCs w:val="20"/>
        </w:rPr>
        <w:br/>
      </w:r>
      <w:r>
        <w:rPr>
          <w:rStyle w:val="Data1"/>
          <w:rFonts w:cs="Times New Roman" w:ascii="Calibri" w:hAnsi="Calibri" w:asciiTheme="minorHAnsi" w:hAnsiTheme="minorHAnsi"/>
        </w:rPr>
        <w:t>Field 2 = "ACM", if Field 3 = "AIRCOR", "CA", “</w:t>
      </w:r>
      <w:r>
        <w:rPr>
          <w:rFonts w:ascii="Calibri" w:hAnsi="Calibri" w:asciiTheme="minorHAnsi" w:hAnsiTheme="minorHAnsi"/>
          <w:sz w:val="20"/>
          <w:szCs w:val="20"/>
        </w:rPr>
        <w:t>CL</w:t>
      </w:r>
      <w:r>
        <w:rPr>
          <w:rStyle w:val="Data1"/>
          <w:rFonts w:cs="Times New Roman" w:ascii="Calibri" w:hAnsi="Calibri" w:asciiTheme="minorHAnsi" w:hAnsiTheme="minorHAnsi"/>
        </w:rPr>
        <w:t>”, "HIDACZ"</w:t>
      </w:r>
      <w:r>
        <w:rPr>
          <w:rStyle w:val="Data1"/>
          <w:rFonts w:cs="Times New Roman" w:ascii="Calibri" w:hAnsi="Calibri" w:asciiTheme="minorHAnsi" w:hAnsiTheme="minorHAnsi"/>
          <w:strike/>
          <w:color w:val="FF0000"/>
        </w:rPr>
        <w:t>, "NOFLY"</w:t>
      </w:r>
      <w:r>
        <w:rPr>
          <w:rStyle w:val="Data1"/>
          <w:rFonts w:cs="Times New Roman" w:ascii="Calibri" w:hAnsi="Calibri" w:asciiTheme="minorHAnsi" w:hAnsiTheme="minorHAnsi"/>
        </w:rPr>
        <w:t>, or "ROZ".</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Field 2 = "</w:t>
      </w:r>
      <w:r>
        <w:rPr>
          <w:rFonts w:ascii="Calibri" w:hAnsi="Calibri" w:asciiTheme="minorHAnsi" w:hAnsiTheme="minorHAnsi"/>
          <w:sz w:val="20"/>
          <w:szCs w:val="20"/>
        </w:rPr>
        <w:t xml:space="preserve"> ADM"</w:t>
      </w:r>
      <w:r>
        <w:rPr>
          <w:rStyle w:val="Data1"/>
          <w:rFonts w:cs="Times New Roman" w:ascii="Calibri" w:hAnsi="Calibri" w:asciiTheme="minorHAnsi" w:hAnsiTheme="minorHAnsi"/>
        </w:rPr>
        <w:t>, if Field 3 = "ADIZ", "BDZ", "CADA", "CONTZN", “FEZ”, "HIMEZ", "JEZ", "LOMEZ", “MEZ”, "MISARC", “SHORADEZ”, "SL", "TL", or "WFZ".</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 xml:space="preserve">Field 2 = "ARM", if Field 3 = "ACP", </w:t>
      </w:r>
      <w:r>
        <w:rPr>
          <w:rStyle w:val="Data1"/>
          <w:rFonts w:cs="Times New Roman" w:ascii="Calibri" w:hAnsi="Calibri" w:asciiTheme="minorHAnsi" w:hAnsiTheme="minorHAnsi"/>
          <w:strike/>
          <w:color w:val="FF0000"/>
        </w:rPr>
        <w:t xml:space="preserve">"BULL", </w:t>
      </w:r>
      <w:r>
        <w:rPr>
          <w:rStyle w:val="Data1"/>
          <w:rFonts w:cs="Times New Roman" w:ascii="Calibri" w:hAnsi="Calibri" w:asciiTheme="minorHAnsi" w:hAnsiTheme="minorHAnsi"/>
        </w:rPr>
        <w:t>“BZ”, "CP", "IFFOFF", "IFFON", or "SARDOT".</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 xml:space="preserve">Field 2 = "ATCM", if Field 3 = "ADVRTE", "ALERTA", "ALTRV", "ARWY", “CDR”, “CFA”, "CLSA", "CLSB", "CLSC", "CLSD", "CLSE", "CLSF", "CLSG", "DA", "FIR", "MOA", "PROHIB", "RA", "TFR", or "WARN". </w:t>
      </w:r>
      <w:r>
        <w:rPr>
          <w:rFonts w:ascii="Calibri" w:hAnsi="Calibri" w:asciiTheme="minorHAnsi" w:hAnsiTheme="minorHAnsi"/>
          <w:sz w:val="20"/>
          <w:szCs w:val="20"/>
        </w:rPr>
        <w:t xml:space="preserve"> </w:t>
      </w:r>
      <w:r>
        <w:rPr>
          <w:rStyle w:val="Data1"/>
          <w:rFonts w:cs="Times New Roman" w:ascii="Calibri" w:hAnsi="Calibri" w:asciiTheme="minorHAnsi" w:hAnsiTheme="minorHAnsi"/>
        </w:rPr>
        <w:t>Field 2 = "FSCM", if Field 3 = "ACA", "CFL", "FFA", "FSCL", "KILLBX", "NFA", "RFA", "RFL", or "ZF".</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Field 2 = "</w:t>
      </w:r>
      <w:r>
        <w:rPr>
          <w:rFonts w:ascii="Calibri" w:hAnsi="Calibri" w:asciiTheme="minorHAnsi" w:hAnsiTheme="minorHAnsi"/>
          <w:sz w:val="20"/>
          <w:szCs w:val="20"/>
        </w:rPr>
        <w:t>MCM</w:t>
      </w:r>
      <w:r>
        <w:rPr>
          <w:rStyle w:val="Data1"/>
          <w:rFonts w:cs="Times New Roman" w:ascii="Calibri" w:hAnsi="Calibri" w:asciiTheme="minorHAnsi" w:hAnsiTheme="minorHAnsi"/>
        </w:rPr>
        <w:t>", if Field 3 = "AOA",  "BNDRY", "FLOT", "FSA", "JOA", "JSOA", or "PL".</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Field 2 = "</w:t>
      </w:r>
      <w:r>
        <w:rPr>
          <w:rFonts w:ascii="Calibri" w:hAnsi="Calibri" w:asciiTheme="minorHAnsi" w:hAnsiTheme="minorHAnsi"/>
          <w:sz w:val="20"/>
          <w:szCs w:val="20"/>
        </w:rPr>
        <w:t>MDM</w:t>
      </w:r>
      <w:r>
        <w:rPr>
          <w:rStyle w:val="Data1"/>
          <w:rFonts w:cs="Times New Roman" w:ascii="Calibri" w:hAnsi="Calibri" w:asciiTheme="minorHAnsi" w:hAnsiTheme="minorHAnsi"/>
        </w:rPr>
        <w:t>", if Field 3 = "ADZ", "APPCOR", "CCZONE", "COZ", “FADIZ”, "FIRUB",  "ISP", "ISR",  "RTF", "SAFES", or "SCZ".</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Field 3 = “AIRCOM”, if Field 4 = “LLTR”, “MRR”, “SAAFR”, “SC”, “TC”, “TMRR”, or “TR”.</w:t>
      </w:r>
    </w:p>
    <w:p>
      <w:pPr>
        <w:pStyle w:val="Normal"/>
        <w:rPr>
          <w:rStyle w:val="Data1"/>
          <w:rFonts w:ascii="Calibri" w:hAnsi="Calibri" w:cs="Times New Roman" w:asciiTheme="minorHAnsi" w:hAnsiTheme="minorHAnsi"/>
        </w:rPr>
      </w:pPr>
      <w:r>
        <w:rPr>
          <w:rStyle w:val="Data1"/>
          <w:rFonts w:cs="Times New Roman" w:ascii="Calibri" w:hAnsi="Calibri" w:asciiTheme="minorHAnsi" w:hAnsiTheme="minorHAnsi"/>
        </w:rPr>
        <w:t>Field 3 = “ROZ”, if Field 4 = “AAR”, “ABC”, “AEW”, “CAP”, “CAS”, “DZ”, “EC”, “LZ”, “PZ”, “RECCE”, “SOF”, “SSM”, “SSMS”, or “UA”.</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EXAMPLE:</w:t>
      </w:r>
      <w:r>
        <w:rPr>
          <w:rFonts w:ascii="Calibri" w:hAnsi="Calibri" w:asciiTheme="minorHAnsi" w:hAnsiTheme="minorHAnsi"/>
          <w:sz w:val="20"/>
          <w:szCs w:val="20"/>
        </w:rPr>
        <w:br/>
        <w:t>CMID/NAME:RED/ACM/ROZ/CAP/POLYGON/F3356/18000FT//</w:t>
        <w:br/>
        <w:t>CMID/DESIG:C34/FSCM/KILLBX/-/GRID//</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bl>
      <w:tblPr>
        <w:tblW w:w="5000" w:type="pct"/>
        <w:jc w:val="left"/>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20" w:type="dxa"/>
          <w:left w:w="297" w:type="dxa"/>
          <w:bottom w:w="320" w:type="dxa"/>
          <w:right w:w="320" w:type="dxa"/>
        </w:tblCellMar>
        <w:tblLook w:noVBand="1" w:val="04a0" w:noHBand="0" w:lastColumn="0" w:firstColumn="1" w:lastRow="0" w:firstRow="1"/>
      </w:tblPr>
      <w:tblGrid>
        <w:gridCol w:w="1468"/>
        <w:gridCol w:w="1571"/>
        <w:gridCol w:w="2349"/>
        <w:gridCol w:w="7067"/>
        <w:gridCol w:w="1945"/>
      </w:tblGrid>
      <w:tr>
        <w:trPr>
          <w:tblHeader w:val="true"/>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 xml:space="preserve">NO </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 xml:space="preserve">OCC </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 xml:space="preserve">DESIGNATOR </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 xml:space="preserve">EXPLANATION / ALLOWED FORMATS / EXAMPLES </w:t>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ind w:right="-55" w:hanging="0"/>
              <w:jc w:val="center"/>
              <w:rPr>
                <w:rFonts w:ascii="Calibri" w:hAnsi="Calibri" w:asciiTheme="minorHAnsi" w:hAnsiTheme="minorHAnsi"/>
                <w:b/>
                <w:b/>
                <w:bCs/>
                <w:sz w:val="20"/>
                <w:szCs w:val="20"/>
              </w:rPr>
            </w:pPr>
            <w:r>
              <w:rPr>
                <w:rFonts w:ascii="Calibri" w:hAnsi="Calibri" w:asciiTheme="minorHAnsi" w:hAnsiTheme="minorHAnsi"/>
                <w:b/>
                <w:bCs/>
                <w:sz w:val="20"/>
                <w:szCs w:val="20"/>
              </w:rPr>
              <w:t xml:space="preserve">FLD-DESC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1</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jc w:val="center"/>
              <w:rPr>
                <w:rFonts w:ascii="Calibri" w:hAnsi="Calibri" w:asciiTheme="minorHAnsi" w:hAnsiTheme="minorHAnsi"/>
                <w:sz w:val="20"/>
                <w:szCs w:val="20"/>
              </w:rPr>
            </w:pPr>
            <w:r>
              <w:rPr>
                <w:rFonts w:ascii="Calibri" w:hAnsi="Calibri" w:asciiTheme="minorHAnsi" w:hAnsiTheme="minorHAnsi"/>
                <w:b/>
                <w:bCs/>
                <w:color w:val="FF0000"/>
                <w:sz w:val="20"/>
                <w:szCs w:val="20"/>
              </w:rPr>
              <w:t>M</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CM IDENTIFIER</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The coordination measure </w:t>
            </w:r>
            <w:r>
              <w:rPr>
                <w:rFonts w:ascii="Calibri" w:hAnsi="Calibri" w:asciiTheme="minorHAnsi" w:hAnsiTheme="minorHAnsi"/>
                <w:strike/>
                <w:color w:val="FF0000"/>
                <w:sz w:val="20"/>
                <w:szCs w:val="20"/>
              </w:rPr>
              <w:t xml:space="preserve">name or </w:t>
            </w:r>
            <w:r>
              <w:rPr>
                <w:rFonts w:ascii="Calibri" w:hAnsi="Calibri" w:asciiTheme="minorHAnsi" w:hAnsiTheme="minorHAnsi"/>
                <w:sz w:val="20"/>
                <w:szCs w:val="20"/>
              </w:rPr>
              <w:t>designator.</w:t>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A. </w:t>
            </w:r>
            <w:r>
              <w:rPr>
                <w:rFonts w:ascii="Calibri" w:hAnsi="Calibri" w:asciiTheme="minorHAnsi" w:hAnsiTheme="minorHAnsi"/>
                <w:sz w:val="20"/>
                <w:szCs w:val="20"/>
                <w:u w:val="single"/>
              </w:rPr>
              <w:t>COORDINATION MEASURE DESIGNATOR</w:t>
            </w:r>
            <w:r>
              <w:rPr>
                <w:rFonts w:ascii="Calibri" w:hAnsi="Calibri" w:asciiTheme="minorHAnsi" w:hAnsiTheme="minorHAnsi"/>
                <w:sz w:val="20"/>
                <w:szCs w:val="20"/>
              </w:rPr>
              <w:br/>
              <w:t>The designator assigned to the type of airspace control applied to a defined airspace.</w:t>
              <w:br/>
              <w:br/>
              <w:t>ALLOWABLE ENTRIES: </w:t>
            </w:r>
            <w:r>
              <w:rPr>
                <w:rFonts w:ascii="Calibri" w:hAnsi="Calibri" w:asciiTheme="minorHAnsi" w:hAnsiTheme="minorHAnsi"/>
                <w:color w:val="800000"/>
                <w:sz w:val="20"/>
                <w:szCs w:val="20"/>
              </w:rPr>
              <w:t>[A-Z0-9]{1,5}</w:t>
              <w:br/>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DESIG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 xml:space="preserve">B. </w:t>
            </w:r>
            <w:r>
              <w:rPr>
                <w:rFonts w:ascii="Calibri" w:hAnsi="Calibri" w:asciiTheme="minorHAnsi" w:hAnsiTheme="minorHAnsi"/>
                <w:strike/>
                <w:color w:val="FF0000"/>
                <w:sz w:val="20"/>
                <w:szCs w:val="20"/>
                <w:u w:val="single"/>
              </w:rPr>
              <w:t>COORDINATION MEASURE NAME</w:t>
            </w:r>
            <w:r>
              <w:rPr>
                <w:rFonts w:ascii="Calibri" w:hAnsi="Calibri" w:asciiTheme="minorHAnsi" w:hAnsiTheme="minorHAnsi"/>
                <w:strike/>
                <w:color w:val="FF0000"/>
                <w:sz w:val="20"/>
                <w:szCs w:val="20"/>
              </w:rPr>
              <w:br/>
              <w:t>The specific name by which the coordination measure is identified. The name should include where possible the country code and FAA/ICAO Flight Information Region code for the airspace.</w:t>
              <w:br/>
              <w:br/>
              <w:t>ALLOWABLE ENTRIES: [\-\.,\(\)\?A-Z0-9 ]{1,38}</w:t>
              <w:br/>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NAME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2</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jc w:val="center"/>
              <w:rPr>
                <w:rFonts w:ascii="Calibri" w:hAnsi="Calibri" w:asciiTheme="minorHAnsi" w:hAnsiTheme="minorHAnsi"/>
                <w:sz w:val="20"/>
                <w:szCs w:val="20"/>
              </w:rPr>
            </w:pPr>
            <w:r>
              <w:rPr>
                <w:rFonts w:ascii="Calibri" w:hAnsi="Calibri" w:asciiTheme="minorHAnsi" w:hAnsiTheme="minorHAnsi"/>
                <w:b/>
                <w:bCs/>
                <w:color w:val="FF0000"/>
                <w:sz w:val="20"/>
                <w:szCs w:val="20"/>
              </w:rPr>
              <w:t>M</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CM TYPE</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A list of defined coordination measure types.</w:t>
            </w:r>
            <w:r>
              <w:rPr>
                <w:rStyle w:val="Data1"/>
                <w:rFonts w:cs="Times New Roman" w:ascii="Calibri" w:hAnsi="Calibri" w:asciiTheme="minorHAnsi" w:hAnsiTheme="minorHAnsi"/>
              </w:rPr>
              <w:t xml:space="preserve"> Alternative B (OTHER) may only be used if the CM Type is not listed in Alternative A (COORDINATION MEASURE TYPE)</w:t>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 </w:t>
            </w:r>
          </w:p>
        </w:tc>
      </w:tr>
      <w:tr>
        <w:trPr>
          <w:trHeight w:val="1008"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A. </w:t>
            </w:r>
            <w:r>
              <w:rPr>
                <w:rFonts w:ascii="Calibri" w:hAnsi="Calibri" w:asciiTheme="minorHAnsi" w:hAnsiTheme="minorHAnsi"/>
                <w:sz w:val="20"/>
                <w:szCs w:val="20"/>
                <w:u w:val="single"/>
              </w:rPr>
              <w:t>COORDINATION MEASURE TYPE</w:t>
            </w:r>
            <w:r>
              <w:rPr>
                <w:rFonts w:ascii="Calibri" w:hAnsi="Calibri" w:asciiTheme="minorHAnsi" w:hAnsiTheme="minorHAnsi"/>
                <w:sz w:val="20"/>
                <w:szCs w:val="20"/>
              </w:rPr>
              <w:br/>
              <w:t>The type of coordination measure.</w:t>
              <w:br/>
              <w:br/>
              <w:t xml:space="preserve">ALLOWABLE ENTRIES: Click </w:t>
            </w:r>
            <w:hyperlink r:id="rId42">
              <w:r>
                <w:rPr>
                  <w:rStyle w:val="InternetLink"/>
                  <w:rFonts w:ascii="Calibri" w:hAnsi="Calibri" w:asciiTheme="minorHAnsi" w:hAnsiTheme="minorHAnsi"/>
                  <w:color w:val="0000FF"/>
                  <w:sz w:val="20"/>
                  <w:szCs w:val="20"/>
                  <w:u w:val="single"/>
                </w:rPr>
                <w:t>here</w:t>
              </w:r>
            </w:hyperlink>
            <w:r>
              <w:rPr>
                <w:rFonts w:ascii="Calibri" w:hAnsi="Calibri" w:asciiTheme="minorHAnsi" w:hAnsiTheme="minorHAnsi"/>
                <w:sz w:val="20"/>
                <w:szCs w:val="20"/>
              </w:rPr>
              <w:t xml:space="preserve"> for the list of allowable values.</w:t>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u w:val="single"/>
              </w:rPr>
            </w:pPr>
            <w:r>
              <w:rPr>
                <w:rFonts w:ascii="Calibri" w:hAnsi="Calibri" w:asciiTheme="minorHAnsi" w:hAnsiTheme="minorHAnsi"/>
                <w:color w:val="FF0000"/>
                <w:sz w:val="20"/>
                <w:szCs w:val="20"/>
                <w:u w:val="single"/>
              </w:rPr>
              <w:t>B. OTHER</w:t>
              <w:br/>
              <w:t>The information not provided by the other field alternatives.</w:t>
              <w:br/>
              <w:br/>
              <w:t>ALLOWABLE ENTRIES: [\-\.,\(\)\?A-Z0-9 ]{1,50}</w:t>
              <w:br/>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 </w:t>
            </w:r>
          </w:p>
        </w:tc>
      </w:tr>
      <w:tr>
        <w:trPr>
          <w:trHeight w:val="750" w:hRule="atLeast"/>
        </w:trPr>
        <w:tc>
          <w:tcPr>
            <w:tcW w:w="14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3</w:t>
            </w:r>
          </w:p>
        </w:tc>
        <w:tc>
          <w:tcPr>
            <w:tcW w:w="157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jc w:val="center"/>
              <w:rPr>
                <w:rFonts w:ascii="Calibri" w:hAnsi="Calibri" w:asciiTheme="minorHAnsi" w:hAnsiTheme="minorHAnsi"/>
                <w:sz w:val="20"/>
                <w:szCs w:val="20"/>
              </w:rPr>
            </w:pPr>
            <w:r>
              <w:rPr>
                <w:rFonts w:ascii="Calibri" w:hAnsi="Calibri" w:asciiTheme="minorHAnsi" w:hAnsiTheme="minorHAnsi"/>
                <w:b/>
                <w:bCs/>
                <w:color w:val="FF0000"/>
                <w:sz w:val="20"/>
                <w:szCs w:val="20"/>
              </w:rPr>
              <w:t>M</w:t>
            </w:r>
          </w:p>
        </w:tc>
        <w:tc>
          <w:tcPr>
            <w:tcW w:w="234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CM</w:t>
            </w:r>
          </w:p>
        </w:tc>
        <w:tc>
          <w:tcPr>
            <w:tcW w:w="706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A list of defined coordination measures. Alternative B (OTHER) may only be used if the CM is not listed in Alternative A (COORDINATION MEASURE).</w:t>
            </w:r>
          </w:p>
        </w:tc>
        <w:tc>
          <w:tcPr>
            <w:tcW w:w="19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0" w:val="clear"/>
            <w:tcMar>
              <w:top w:w="15" w:type="dxa"/>
              <w:left w:w="-7" w:type="dxa"/>
              <w:bottom w:w="15" w:type="dxa"/>
              <w:right w:w="15" w:type="dxa"/>
            </w:tcMar>
            <w:vAlign w:val="center"/>
          </w:tcPr>
          <w:p>
            <w:pPr>
              <w:pStyle w:val="Normal"/>
              <w:ind w:right="-55" w:hanging="0"/>
              <w:rPr>
                <w:rFonts w:ascii="Calibri" w:hAnsi="Calibri" w:asciiTheme="minorHAnsi" w:hAnsiTheme="minorHAnsi"/>
                <w:sz w:val="20"/>
                <w:szCs w:val="20"/>
              </w:rPr>
            </w:pPr>
            <w:r>
              <w:rPr>
                <w:rFonts w:ascii="Calibri" w:hAnsi="Calibri" w:asciiTheme="minorHAnsi" w:hAnsiTheme="minorHAnsi"/>
                <w:sz w:val="20"/>
                <w:szCs w:val="20"/>
              </w:rPr>
              <w:t> </w:t>
            </w:r>
          </w:p>
        </w:tc>
      </w:tr>
    </w:tbl>
    <w:p>
      <w:pPr>
        <w:pStyle w:val="Normal"/>
        <w:rPr/>
      </w:pPr>
      <w:r>
        <w:rPr/>
      </w:r>
    </w:p>
    <w:p>
      <w:pPr>
        <w:pStyle w:val="Heading2"/>
        <w:numPr>
          <w:ilvl w:val="1"/>
          <w:numId w:val="27"/>
        </w:numPr>
        <w:tabs>
          <w:tab w:val="left" w:pos="-1080" w:leader="none"/>
          <w:tab w:val="left" w:pos="540" w:leader="none"/>
        </w:tabs>
        <w:ind w:left="0" w:hanging="0"/>
        <w:rPr>
          <w:sz w:val="24"/>
          <w:szCs w:val="24"/>
        </w:rPr>
      </w:pPr>
      <w:bookmarkStart w:id="173" w:name="_Toc498606808"/>
      <w:bookmarkEnd w:id="173"/>
      <w:r>
        <w:rPr>
          <w:sz w:val="24"/>
          <w:szCs w:val="24"/>
        </w:rPr>
        <w:t>Sample 2 Set CM Remark Change Only</w:t>
      </w:r>
    </w:p>
    <w:p>
      <w:pPr>
        <w:pStyle w:val="Normal"/>
        <w:rPr/>
      </w:pPr>
      <w:r>
        <w:rPr/>
      </w:r>
    </w:p>
    <w:tbl>
      <w:tblPr>
        <w:tblW w:w="1439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2359"/>
        <w:gridCol w:w="2359"/>
        <w:gridCol w:w="1561"/>
        <w:gridCol w:w="8115"/>
      </w:tblGrid>
      <w:tr>
        <w:trPr>
          <w:trHeight w:val="315" w:hRule="atLeast"/>
        </w:trPr>
        <w:tc>
          <w:tcPr>
            <w:tcW w:w="2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b/>
                <w:b/>
                <w:bCs/>
                <w:color w:val="000000"/>
              </w:rPr>
            </w:pPr>
            <w:r>
              <w:rPr>
                <w:b/>
                <w:bCs/>
                <w:color w:val="000000"/>
              </w:rPr>
              <w:t>SET ID</w:t>
            </w:r>
          </w:p>
        </w:tc>
        <w:tc>
          <w:tcPr>
            <w:tcW w:w="235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b/>
                <w:b/>
                <w:bCs/>
                <w:color w:val="000000"/>
              </w:rPr>
            </w:pPr>
            <w:r>
              <w:rPr>
                <w:b/>
                <w:bCs/>
                <w:color w:val="000000"/>
              </w:rPr>
              <w:t>SPONSOR</w:t>
            </w:r>
          </w:p>
        </w:tc>
        <w:tc>
          <w:tcPr>
            <w:tcW w:w="156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b/>
                <w:b/>
                <w:bCs/>
                <w:color w:val="000000"/>
              </w:rPr>
            </w:pPr>
            <w:r>
              <w:rPr>
                <w:b/>
                <w:bCs/>
                <w:color w:val="000000"/>
              </w:rPr>
              <w:t>VERSION</w:t>
            </w:r>
          </w:p>
        </w:tc>
        <w:tc>
          <w:tcPr>
            <w:tcW w:w="8115"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jc w:val="center"/>
              <w:rPr>
                <w:b/>
                <w:b/>
                <w:bCs/>
                <w:color w:val="000000"/>
              </w:rPr>
            </w:pPr>
            <w:r>
              <w:rPr>
                <w:b/>
                <w:bCs/>
                <w:color w:val="000000"/>
              </w:rPr>
              <w:t>CM REMARK</w:t>
            </w:r>
          </w:p>
        </w:tc>
      </w:tr>
      <w:tr>
        <w:trPr>
          <w:trHeight w:val="945" w:hRule="atLeast"/>
        </w:trPr>
        <w:tc>
          <w:tcPr>
            <w:tcW w:w="235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1ACFTACT</w:t>
            </w:r>
          </w:p>
        </w:tc>
        <w:tc>
          <w:tcPr>
            <w:tcW w:w="235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 </w:t>
            </w:r>
          </w:p>
        </w:tc>
        <w:tc>
          <w:tcPr>
            <w:tcW w:w="1561"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B.1.01.03</w:t>
            </w:r>
          </w:p>
        </w:tc>
        <w:tc>
          <w:tcPr>
            <w:tcW w:w="8115"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B.1.01.03 was updated by ICP M2017-04, which updated FIELD 3 (COUNTRY OR BODY OF WATER, alternative A (GEOPOLITICAL ENTITY)).</w:t>
            </w:r>
          </w:p>
        </w:tc>
      </w:tr>
      <w:tr>
        <w:trPr>
          <w:trHeight w:val="630" w:hRule="atLeast"/>
        </w:trPr>
        <w:tc>
          <w:tcPr>
            <w:tcW w:w="235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1APHIB</w:t>
            </w:r>
          </w:p>
        </w:tc>
        <w:tc>
          <w:tcPr>
            <w:tcW w:w="235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 </w:t>
            </w:r>
          </w:p>
        </w:tc>
        <w:tc>
          <w:tcPr>
            <w:tcW w:w="1561"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B.1.01.05</w:t>
            </w:r>
          </w:p>
        </w:tc>
        <w:tc>
          <w:tcPr>
            <w:tcW w:w="8115"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B.1.01.05 was updated by ICP M2017-04, which updated FIELD 1 (FLAG).</w:t>
            </w:r>
          </w:p>
        </w:tc>
      </w:tr>
      <w:tr>
        <w:trPr>
          <w:trHeight w:val="630" w:hRule="atLeast"/>
        </w:trPr>
        <w:tc>
          <w:tcPr>
            <w:tcW w:w="235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color w:val="000000"/>
              </w:rPr>
            </w:pPr>
            <w:r>
              <w:rPr>
                <w:color w:val="000000"/>
              </w:rPr>
              <w:t>1ATGW</w:t>
            </w:r>
          </w:p>
        </w:tc>
        <w:tc>
          <w:tcPr>
            <w:tcW w:w="2359"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 </w:t>
            </w:r>
          </w:p>
        </w:tc>
        <w:tc>
          <w:tcPr>
            <w:tcW w:w="1561"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color w:val="000000"/>
              </w:rPr>
            </w:pPr>
            <w:r>
              <w:rPr>
                <w:color w:val="000000"/>
              </w:rPr>
              <w:t>B.1.01.03</w:t>
            </w:r>
          </w:p>
        </w:tc>
        <w:tc>
          <w:tcPr>
            <w:tcW w:w="8115"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rPr>
                <w:color w:val="000000"/>
              </w:rPr>
            </w:pPr>
            <w:r>
              <w:rPr>
                <w:color w:val="000000"/>
              </w:rPr>
              <w:t>B.1.01.03 was updated by ICP M2017-04, which updated FIELD 1 (UIC).</w:t>
            </w:r>
          </w:p>
        </w:tc>
      </w:tr>
    </w:tbl>
    <w:p>
      <w:pPr>
        <w:pStyle w:val="Normal"/>
        <w:rPr/>
      </w:pPr>
      <w:r>
        <w:rPr/>
      </w:r>
    </w:p>
    <w:p>
      <w:pPr>
        <w:pStyle w:val="Normal"/>
        <w:rPr/>
      </w:pPr>
      <w:r>
        <w:rPr/>
      </w:r>
    </w:p>
    <w:p>
      <w:pPr>
        <w:pStyle w:val="ListParagraph"/>
        <w:numPr>
          <w:ilvl w:val="0"/>
          <w:numId w:val="27"/>
        </w:numPr>
        <w:rPr>
          <w:rFonts w:ascii="Times New Roman" w:hAnsi="Times New Roman"/>
          <w:sz w:val="24"/>
          <w:szCs w:val="24"/>
        </w:rPr>
      </w:pPr>
      <w:bookmarkStart w:id="174" w:name="_Toc498606809"/>
      <w:bookmarkEnd w:id="174"/>
      <w:r>
        <w:rPr>
          <w:rStyle w:val="Heading2Char"/>
          <w:rFonts w:ascii="Times New Roman" w:hAnsi="Times New Roman"/>
          <w:sz w:val="24"/>
          <w:szCs w:val="24"/>
        </w:rPr>
        <w:t>FIELD FORMAT CHANGE</w:t>
      </w:r>
    </w:p>
    <w:p>
      <w:pPr>
        <w:pStyle w:val="Normal"/>
        <w:rPr/>
      </w:pPr>
      <w:r>
        <w:rPr/>
        <w:t>There is no standard view of field formats in the MTF viewer; therefore, the format of this Annex will vary.  If the change is to a value in an enumerated list, copy the current table into the ICP.  Use line in and line out to indicate the changes. The following samples illustrate various changes to field formats:</w:t>
      </w:r>
    </w:p>
    <w:p>
      <w:pPr>
        <w:pStyle w:val="Normal"/>
        <w:rPr/>
      </w:pPr>
      <w:r>
        <w:rPr/>
      </w:r>
    </w:p>
    <w:p>
      <w:pPr>
        <w:pStyle w:val="Heading2"/>
        <w:numPr>
          <w:ilvl w:val="1"/>
          <w:numId w:val="27"/>
        </w:numPr>
        <w:tabs>
          <w:tab w:val="left" w:pos="-1080" w:leader="none"/>
          <w:tab w:val="left" w:pos="540" w:leader="none"/>
        </w:tabs>
        <w:ind w:left="0" w:hanging="0"/>
        <w:rPr>
          <w:rFonts w:eastAsia="Calibri" w:eastAsiaTheme="minorHAnsi"/>
          <w:sz w:val="24"/>
          <w:szCs w:val="24"/>
        </w:rPr>
      </w:pPr>
      <w:bookmarkStart w:id="175" w:name="_Toc498606810"/>
      <w:bookmarkEnd w:id="175"/>
      <w:r>
        <w:rPr>
          <w:rStyle w:val="Heading2Char"/>
          <w:rFonts w:eastAsia="Calibri" w:eastAsiaTheme="minorHAnsi"/>
          <w:sz w:val="24"/>
          <w:szCs w:val="24"/>
        </w:rPr>
        <w:t>Sample 1 FFIRN Change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FFIRN: 2211</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FFIRN NAMELONG: TYPE OF AIRSPACE CONTROL</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 xml:space="preserve">FFIRN DEFINITION: The </w:t>
      </w:r>
      <w:r>
        <w:rPr>
          <w:rFonts w:eastAsia="Calibri" w:eastAsiaTheme="minorHAnsi"/>
          <w:strike/>
          <w:color w:val="FF0000"/>
        </w:rPr>
        <w:t>identification of a</w:t>
      </w:r>
      <w:r>
        <w:rPr>
          <w:rFonts w:eastAsia="Calibri" w:eastAsiaTheme="minorHAnsi"/>
          <w:color w:val="FF0000"/>
        </w:rPr>
        <w:t xml:space="preserve"> </w:t>
      </w:r>
      <w:r>
        <w:rPr>
          <w:rFonts w:eastAsia="Calibri" w:eastAsiaTheme="minorHAnsi"/>
        </w:rPr>
        <w:t>type of control being applied to a defined airspace.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 xml:space="preserve">FFIRN RELDOCS: </w:t>
      </w:r>
      <w:r>
        <w:rPr>
          <w:bCs/>
        </w:rPr>
        <w:t>JP 3-52 Joint Airspace Control, ALSA MTTP for Airspace Control</w:t>
      </w:r>
      <w:r>
        <w:rPr>
          <w:bCs/>
          <w:strike/>
          <w:color w:val="FF0000"/>
        </w:rPr>
        <w:t>, AJP-3.3.5 Allied Joint Doctrine for Airspace Control</w:t>
      </w:r>
      <w:r>
        <w:rPr>
          <w:bCs/>
        </w:rPr>
        <w:t>.</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REMARKS: B.1.01.00 was updated by ICP M2016-01, which updated the FFIRN definition and related documents.</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Heading2"/>
        <w:numPr>
          <w:ilvl w:val="1"/>
          <w:numId w:val="27"/>
        </w:numPr>
        <w:tabs>
          <w:tab w:val="left" w:pos="-1080" w:leader="none"/>
          <w:tab w:val="left" w:pos="540" w:leader="none"/>
        </w:tabs>
        <w:ind w:left="0" w:hanging="0"/>
        <w:rPr>
          <w:rFonts w:eastAsia="Calibri" w:eastAsiaTheme="minorHAnsi"/>
          <w:sz w:val="24"/>
          <w:szCs w:val="24"/>
        </w:rPr>
      </w:pPr>
      <w:bookmarkStart w:id="176" w:name="_Toc498606811"/>
      <w:bookmarkEnd w:id="176"/>
      <w:r>
        <w:rPr>
          <w:rFonts w:eastAsia="Calibri" w:eastAsiaTheme="minorHAnsi"/>
          <w:sz w:val="24"/>
          <w:szCs w:val="24"/>
        </w:rPr>
        <w:t>Sample 2 FUD Change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FFIRN/FUDN: 500/140</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FUD Name: COORDINATION MEASURE NAME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 xml:space="preserve">FUD Explanation: The </w:t>
      </w:r>
      <w:r>
        <w:rPr>
          <w:rFonts w:eastAsia="Calibri" w:eastAsiaTheme="minorHAnsi"/>
          <w:strike/>
          <w:color w:val="FF0000"/>
        </w:rPr>
        <w:t xml:space="preserve">specific </w:t>
      </w:r>
      <w:r>
        <w:rPr>
          <w:rFonts w:eastAsia="Calibri" w:eastAsiaTheme="minorHAnsi"/>
        </w:rPr>
        <w:t xml:space="preserve">name by which the coordination measure is identified. The name </w:t>
      </w:r>
      <w:r>
        <w:rPr>
          <w:rFonts w:eastAsia="Calibri" w:eastAsiaTheme="minorHAnsi"/>
          <w:strike/>
          <w:color w:val="FF0000"/>
        </w:rPr>
        <w:t xml:space="preserve">should </w:t>
      </w:r>
      <w:r>
        <w:rPr>
          <w:rFonts w:eastAsia="Calibri" w:eastAsiaTheme="minorHAnsi"/>
          <w:color w:val="FF0000"/>
          <w:u w:val="single"/>
        </w:rPr>
        <w:t xml:space="preserve">must </w:t>
      </w:r>
      <w:r>
        <w:rPr>
          <w:rFonts w:eastAsia="Calibri" w:eastAsiaTheme="minorHAnsi"/>
        </w:rPr>
        <w:t>include where possible the country code and FAA/ICAO Flight Information Region code for the airspace.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Related Docs: NONE</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t>Min-Max: 1-</w:t>
      </w:r>
      <w:r>
        <w:rPr>
          <w:rFonts w:eastAsia="Calibri" w:eastAsiaTheme="minorHAnsi"/>
          <w:strike/>
          <w:color w:val="FF0000"/>
        </w:rPr>
        <w:t>38</w:t>
      </w:r>
      <w:r>
        <w:rPr>
          <w:rFonts w:eastAsia="Calibri" w:eastAsiaTheme="minorHAnsi"/>
          <w:color w:val="FF0000"/>
        </w:rPr>
        <w:t>40</w:t>
      </w:r>
      <w:r>
        <w:rPr>
          <w:rFonts w:eastAsia="Calibri" w:eastAsiaTheme="minorHAnsi"/>
        </w:rPr>
        <w:t xml:space="preserve"> Min-Max Dec: Min-Max Range:</w:t>
      </w:r>
    </w:p>
    <w:p>
      <w:pPr>
        <w:pStyle w:val="Normal"/>
        <w:rPr/>
      </w:pPr>
      <w:r>
        <w:rPr/>
      </w:r>
    </w:p>
    <w:p>
      <w:pPr>
        <w:pStyle w:val="Heading2"/>
        <w:numPr>
          <w:ilvl w:val="1"/>
          <w:numId w:val="27"/>
        </w:numPr>
        <w:tabs>
          <w:tab w:val="left" w:pos="-1080" w:leader="none"/>
          <w:tab w:val="left" w:pos="540" w:leader="none"/>
        </w:tabs>
        <w:ind w:left="0" w:hanging="0"/>
        <w:rPr>
          <w:sz w:val="24"/>
          <w:szCs w:val="24"/>
        </w:rPr>
      </w:pPr>
      <w:bookmarkStart w:id="177" w:name="_Toc498606812"/>
      <w:bookmarkEnd w:id="177"/>
      <w:r>
        <w:rPr>
          <w:sz w:val="24"/>
          <w:szCs w:val="24"/>
        </w:rPr>
        <w:t>Sample 3 FUD Change to an Enumerated List</w:t>
      </w:r>
    </w:p>
    <w:p>
      <w:pPr>
        <w:pStyle w:val="Normal"/>
        <w:rPr/>
      </w:pPr>
      <w:r>
        <w:rPr/>
      </w:r>
    </w:p>
    <w:p>
      <w:pPr>
        <w:pStyle w:val="Normal"/>
        <w:rPr/>
      </w:pPr>
      <w:r>
        <w:rPr/>
        <w:t>FFIRN/FUDN: 2211/4</w:t>
      </w:r>
    </w:p>
    <w:p>
      <w:pPr>
        <w:pStyle w:val="Normal"/>
        <w:rPr/>
      </w:pPr>
      <w:r>
        <w:rPr/>
      </w:r>
    </w:p>
    <w:p>
      <w:pPr>
        <w:pStyle w:val="Normal"/>
        <w:rPr/>
      </w:pPr>
      <w:r>
        <w:rPr/>
        <w:t>FUD Name: AIRSPACE COORDINATING MEASURE USAGE</w:t>
      </w:r>
    </w:p>
    <w:p>
      <w:pPr>
        <w:pStyle w:val="Normal"/>
        <w:rPr/>
      </w:pPr>
      <w:r>
        <w:rPr/>
      </w:r>
    </w:p>
    <w:p>
      <w:pPr>
        <w:pStyle w:val="Normal"/>
        <w:rPr/>
      </w:pPr>
      <w:r>
        <w:rPr/>
        <w:t>FUD Explanation: The specific use of a defined airspace coordinating measure.</w:t>
      </w:r>
    </w:p>
    <w:p>
      <w:pPr>
        <w:pStyle w:val="Normal"/>
        <w:rPr/>
      </w:pPr>
      <w:r>
        <w:rPr/>
      </w:r>
    </w:p>
    <w:p>
      <w:pPr>
        <w:pStyle w:val="Normal"/>
        <w:rPr/>
      </w:pPr>
      <w:r>
        <w:rPr/>
        <w:t>Related Docs:  JP 3-52, Joint Airspace Control, AJP-3.3.5; Allied Joint Doctrine for Joint Airspace Control; AAP-06, NATO Glossary of Terms and Definitions.</w:t>
      </w:r>
    </w:p>
    <w:p>
      <w:pPr>
        <w:pStyle w:val="Normal"/>
        <w:rPr/>
      </w:pPr>
      <w:r>
        <w:rPr/>
      </w:r>
    </w:p>
    <w:p>
      <w:pPr>
        <w:pStyle w:val="Normal"/>
        <w:rPr/>
      </w:pPr>
      <w:r>
        <w:rPr/>
        <w:t>Min-Max: 2-6 Min-Max Dec: Min-Max Range:</w:t>
      </w:r>
    </w:p>
    <w:p>
      <w:pPr>
        <w:pStyle w:val="Normal"/>
        <w:rPr>
          <w:b/>
          <w:b/>
          <w:bCs/>
        </w:rPr>
      </w:pPr>
      <w:r>
        <w:rPr>
          <w:b/>
          <w:bCs/>
        </w:rPr>
      </w:r>
    </w:p>
    <w:p>
      <w:pPr>
        <w:pStyle w:val="Normal"/>
        <w:rPr>
          <w:rFonts w:ascii="Calibri" w:hAnsi="Calibri" w:asciiTheme="minorHAnsi" w:hAnsiTheme="minorHAnsi"/>
          <w:sz w:val="20"/>
          <w:szCs w:val="20"/>
        </w:rPr>
      </w:pPr>
      <w:r>
        <w:rPr>
          <w:rFonts w:ascii="Calibri" w:hAnsi="Calibri" w:asciiTheme="minorHAnsi" w:hAnsiTheme="minorHAnsi"/>
          <w:b/>
          <w:bCs/>
          <w:sz w:val="20"/>
          <w:szCs w:val="20"/>
        </w:rPr>
        <w:t>UNCLASSIFIED</w:t>
      </w:r>
    </w:p>
    <w:tbl>
      <w:tblPr>
        <w:tblW w:w="1050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7" w:type="dxa"/>
          <w:bottom w:w="0" w:type="dxa"/>
          <w:right w:w="108" w:type="dxa"/>
        </w:tblCellMar>
        <w:tblLook w:noVBand="1" w:val="04a0" w:noHBand="0" w:lastColumn="0" w:firstColumn="1" w:lastRow="0" w:firstRow="1"/>
      </w:tblPr>
      <w:tblGrid>
        <w:gridCol w:w="3985"/>
        <w:gridCol w:w="3130"/>
        <w:gridCol w:w="3385"/>
      </w:tblGrid>
      <w:tr>
        <w:trPr/>
        <w:tc>
          <w:tcPr>
            <w:tcW w:w="3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D9D9D9" w:val="clear"/>
            <w:tcMar>
              <w:left w:w="107" w:type="dxa"/>
            </w:tcM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ELEMENTAL FIELD NUMBER: 2211/4</w:t>
            </w:r>
          </w:p>
        </w:tc>
        <w:tc>
          <w:tcPr>
            <w:tcW w:w="3130"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jc w:val="center"/>
              <w:rPr>
                <w:rFonts w:ascii="Calibri" w:hAnsi="Calibri" w:asciiTheme="minorHAnsi" w:hAnsiTheme="minorHAnsi"/>
                <w:sz w:val="20"/>
                <w:szCs w:val="20"/>
              </w:rPr>
            </w:pPr>
            <w:r>
              <w:rPr>
                <w:rFonts w:ascii="Calibri" w:hAnsi="Calibri" w:asciiTheme="minorHAnsi" w:hAnsiTheme="minorHAnsi"/>
                <w:sz w:val="20"/>
                <w:szCs w:val="20"/>
              </w:rPr>
              <w:t> </w:t>
            </w:r>
          </w:p>
        </w:tc>
        <w:tc>
          <w:tcPr>
            <w:tcW w:w="3385"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 xml:space="preserve">STATUS: </w:t>
            </w:r>
            <w:r>
              <w:rPr>
                <w:rFonts w:ascii="Calibri" w:hAnsi="Calibri" w:asciiTheme="minorHAnsi" w:hAnsiTheme="minorHAnsi"/>
                <w:sz w:val="20"/>
                <w:szCs w:val="20"/>
              </w:rPr>
              <w:t>AGREED</w:t>
            </w:r>
          </w:p>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r>
      <w:tr>
        <w:trPr/>
        <w:tc>
          <w:tcPr>
            <w:tcW w:w="7115" w:type="dxa"/>
            <w:gridSpan w:val="2"/>
            <w:tcBorders>
              <w:left w:val="single" w:sz="8" w:space="0" w:color="00000A"/>
              <w:bottom w:val="single" w:sz="8" w:space="0" w:color="00000A"/>
              <w:right w:val="single" w:sz="8" w:space="0" w:color="00000A"/>
              <w:insideH w:val="single" w:sz="8" w:space="0" w:color="00000A"/>
              <w:insideV w:val="single" w:sz="8" w:space="0" w:color="00000A"/>
            </w:tcBorders>
            <w:shd w:color="auto" w:fill="D9D9D9" w:val="clear"/>
            <w:tcMar>
              <w:left w:w="107" w:type="dxa"/>
            </w:tcM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ELEMENTAL FIELD NAME: AIRSPACE COORDINATING MEASURE USAGE</w:t>
            </w:r>
          </w:p>
        </w:tc>
        <w:tc>
          <w:tcPr>
            <w:tcW w:w="3385" w:type="dxa"/>
            <w:tcBorders>
              <w:bottom w:val="single" w:sz="8" w:space="0" w:color="00000A"/>
              <w:right w:val="single" w:sz="8" w:space="0" w:color="00000A"/>
              <w:insideH w:val="single" w:sz="8" w:space="0" w:color="00000A"/>
              <w:insideV w:val="single" w:sz="8" w:space="0" w:color="00000A"/>
            </w:tcBorders>
            <w:shd w:fill="auto" w:val="clear"/>
          </w:tcPr>
          <w:p>
            <w:pPr>
              <w:pStyle w:val="Normal"/>
              <w:rPr>
                <w:rFonts w:ascii="Calibri" w:hAnsi="Calibri" w:asciiTheme="minorHAnsi" w:hAnsiTheme="minorHAnsi"/>
                <w:sz w:val="20"/>
                <w:szCs w:val="20"/>
              </w:rPr>
            </w:pPr>
            <w:r>
              <w:rPr>
                <w:rFonts w:ascii="Calibri" w:hAnsi="Calibri" w:asciiTheme="minorHAnsi" w:hAnsiTheme="minorHAnsi"/>
                <w:b/>
                <w:bCs/>
                <w:sz w:val="20"/>
                <w:szCs w:val="20"/>
              </w:rPr>
              <w:t>VERSION: B.1.01.01</w:t>
            </w:r>
          </w:p>
          <w:p>
            <w:pPr>
              <w:pStyle w:val="Normal"/>
              <w:rPr>
                <w:rFonts w:ascii="Calibri" w:hAnsi="Calibri" w:asciiTheme="minorHAnsi" w:hAnsiTheme="minorHAnsi"/>
                <w:sz w:val="20"/>
                <w:szCs w:val="20"/>
              </w:rPr>
            </w:pPr>
            <w:r>
              <w:rPr>
                <w:rFonts w:ascii="Calibri" w:hAnsi="Calibri" w:asciiTheme="minorHAnsi" w:hAnsiTheme="minorHAnsi"/>
                <w:sz w:val="20"/>
                <w:szCs w:val="20"/>
              </w:rPr>
              <w:t> </w:t>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LIST OF ALLOWABLE VALUES: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bl>
      <w:tblPr>
        <w:tblW w:w="5000" w:type="pct"/>
        <w:jc w:val="left"/>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20" w:type="dxa"/>
          <w:left w:w="297" w:type="dxa"/>
          <w:bottom w:w="320" w:type="dxa"/>
          <w:right w:w="320" w:type="dxa"/>
        </w:tblCellMar>
        <w:tblLook w:noVBand="1" w:val="04a0" w:noHBand="0" w:lastColumn="0" w:firstColumn="1" w:lastRow="0" w:firstRow="1"/>
      </w:tblPr>
      <w:tblGrid>
        <w:gridCol w:w="1694"/>
        <w:gridCol w:w="2131"/>
        <w:gridCol w:w="5023"/>
        <w:gridCol w:w="5551"/>
      </w:tblGrid>
      <w:tr>
        <w:trPr>
          <w:tblHeader w:val="true"/>
          <w:trHeight w:val="750" w:hRule="atLeast"/>
        </w:trPr>
        <w:tc>
          <w:tcPr>
            <w:tcW w:w="169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Seq#</w:t>
            </w:r>
          </w:p>
        </w:tc>
        <w:tc>
          <w:tcPr>
            <w:tcW w:w="213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Data Code</w:t>
            </w:r>
          </w:p>
        </w:tc>
        <w:tc>
          <w:tcPr>
            <w:tcW w:w="50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Data Item</w:t>
            </w:r>
          </w:p>
        </w:tc>
        <w:tc>
          <w:tcPr>
            <w:tcW w:w="55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DD33" w:val="clear"/>
            <w:tcMar>
              <w:left w:w="297" w:type="dxa"/>
            </w:tcMar>
            <w:vAlign w:val="center"/>
          </w:tcPr>
          <w:p>
            <w:pPr>
              <w:pStyle w:val="Normal"/>
              <w:jc w:val="center"/>
              <w:rPr>
                <w:rFonts w:ascii="Calibri" w:hAnsi="Calibri" w:asciiTheme="minorHAnsi" w:hAnsiTheme="minorHAnsi"/>
                <w:b/>
                <w:b/>
                <w:bCs/>
                <w:sz w:val="20"/>
                <w:szCs w:val="20"/>
              </w:rPr>
            </w:pPr>
            <w:r>
              <w:rPr>
                <w:rFonts w:ascii="Calibri" w:hAnsi="Calibri" w:asciiTheme="minorHAnsi" w:hAnsiTheme="minorHAnsi"/>
                <w:b/>
                <w:bCs/>
                <w:sz w:val="20"/>
                <w:szCs w:val="20"/>
              </w:rPr>
              <w:t>Explanation</w:t>
            </w:r>
          </w:p>
        </w:tc>
      </w:tr>
      <w:tr>
        <w:trPr>
          <w:trHeight w:val="750" w:hRule="atLeast"/>
        </w:trPr>
        <w:tc>
          <w:tcPr>
            <w:tcW w:w="169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1</w:t>
            </w:r>
          </w:p>
        </w:tc>
        <w:tc>
          <w:tcPr>
            <w:tcW w:w="213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ABC</w:t>
            </w:r>
          </w:p>
        </w:tc>
        <w:tc>
          <w:tcPr>
            <w:tcW w:w="50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Airborne Command And Control</w:t>
            </w:r>
            <w:r>
              <w:rPr>
                <w:rFonts w:ascii="Calibri" w:hAnsi="Calibri" w:asciiTheme="minorHAnsi" w:hAnsiTheme="minorHAnsi"/>
                <w:strike/>
                <w:color w:val="FF0000"/>
                <w:sz w:val="20"/>
                <w:szCs w:val="20"/>
              </w:rPr>
              <w:t xml:space="preserve"> Area</w:t>
            </w:r>
          </w:p>
        </w:tc>
        <w:tc>
          <w:tcPr>
            <w:tcW w:w="55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z w:val="20"/>
                <w:szCs w:val="20"/>
              </w:rPr>
            </w:pPr>
            <w:r>
              <w:rPr>
                <w:rFonts w:ascii="Calibri" w:hAnsi="Calibri" w:asciiTheme="minorHAnsi" w:hAnsiTheme="minorHAnsi"/>
                <w:sz w:val="20"/>
                <w:szCs w:val="20"/>
              </w:rPr>
              <w:t>Airspace of defined dimensions established specifically for aircraft conducting battlefield command and control. (AJP-3.3.5)</w:t>
            </w:r>
          </w:p>
        </w:tc>
      </w:tr>
      <w:tr>
        <w:trPr>
          <w:trHeight w:val="750" w:hRule="atLeast"/>
        </w:trPr>
        <w:tc>
          <w:tcPr>
            <w:tcW w:w="169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2</w:t>
            </w:r>
          </w:p>
        </w:tc>
        <w:tc>
          <w:tcPr>
            <w:tcW w:w="213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AEW</w:t>
            </w:r>
          </w:p>
        </w:tc>
        <w:tc>
          <w:tcPr>
            <w:tcW w:w="50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Airborne Early Warning Area</w:t>
            </w:r>
          </w:p>
        </w:tc>
        <w:tc>
          <w:tcPr>
            <w:tcW w:w="55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strike/>
                <w:color w:val="FF0000"/>
                <w:sz w:val="20"/>
                <w:szCs w:val="20"/>
              </w:rPr>
            </w:pPr>
            <w:r>
              <w:rPr>
                <w:rFonts w:ascii="Calibri" w:hAnsi="Calibri" w:asciiTheme="minorHAnsi" w:hAnsiTheme="minorHAnsi"/>
                <w:strike/>
                <w:color w:val="FF0000"/>
                <w:sz w:val="20"/>
                <w:szCs w:val="20"/>
              </w:rPr>
              <w:t>Airspace of defined dimensions established specifically for aircraft conducting early warning.   (AJP-3.3.5)</w:t>
            </w:r>
          </w:p>
        </w:tc>
      </w:tr>
      <w:tr>
        <w:trPr>
          <w:trHeight w:val="750" w:hRule="atLeast"/>
        </w:trPr>
        <w:tc>
          <w:tcPr>
            <w:tcW w:w="169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color w:val="FF0000"/>
                <w:sz w:val="20"/>
                <w:szCs w:val="20"/>
              </w:rPr>
            </w:pPr>
            <w:r>
              <w:rPr>
                <w:rFonts w:ascii="Calibri" w:hAnsi="Calibri" w:asciiTheme="minorHAnsi" w:hAnsiTheme="minorHAnsi"/>
                <w:color w:val="FF0000"/>
                <w:sz w:val="20"/>
                <w:szCs w:val="20"/>
              </w:rPr>
              <w:t>2</w:t>
            </w:r>
          </w:p>
        </w:tc>
        <w:tc>
          <w:tcPr>
            <w:tcW w:w="213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color w:val="FF0000"/>
                <w:sz w:val="20"/>
                <w:szCs w:val="20"/>
              </w:rPr>
            </w:pPr>
            <w:r>
              <w:rPr>
                <w:rFonts w:ascii="Calibri" w:hAnsi="Calibri" w:asciiTheme="minorHAnsi" w:hAnsiTheme="minorHAnsi"/>
                <w:color w:val="FF0000"/>
                <w:sz w:val="20"/>
                <w:szCs w:val="20"/>
              </w:rPr>
              <w:t>ATC</w:t>
            </w:r>
          </w:p>
        </w:tc>
        <w:tc>
          <w:tcPr>
            <w:tcW w:w="50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color w:val="FF0000"/>
                <w:sz w:val="20"/>
                <w:szCs w:val="20"/>
              </w:rPr>
            </w:pPr>
            <w:r>
              <w:rPr>
                <w:rFonts w:ascii="Calibri" w:hAnsi="Calibri" w:asciiTheme="minorHAnsi" w:hAnsiTheme="minorHAnsi"/>
                <w:color w:val="FF0000"/>
                <w:sz w:val="20"/>
                <w:szCs w:val="20"/>
              </w:rPr>
              <w:t>Air Traffic Control</w:t>
            </w:r>
          </w:p>
        </w:tc>
        <w:tc>
          <w:tcPr>
            <w:tcW w:w="55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CC" w:val="clear"/>
            <w:tcMar>
              <w:left w:w="297" w:type="dxa"/>
            </w:tcMar>
            <w:vAlign w:val="center"/>
          </w:tcPr>
          <w:p>
            <w:pPr>
              <w:pStyle w:val="Normal"/>
              <w:rPr>
                <w:rFonts w:ascii="Calibri" w:hAnsi="Calibri" w:asciiTheme="minorHAnsi" w:hAnsiTheme="minorHAnsi"/>
                <w:color w:val="FF0000"/>
                <w:sz w:val="20"/>
                <w:szCs w:val="20"/>
              </w:rPr>
            </w:pPr>
            <w:r>
              <w:rPr>
                <w:rFonts w:ascii="Calibri" w:hAnsi="Calibri" w:asciiTheme="minorHAnsi" w:hAnsiTheme="minorHAnsi"/>
                <w:color w:val="FF0000"/>
                <w:sz w:val="20"/>
                <w:szCs w:val="20"/>
              </w:rPr>
              <w:t>Airspace used for the control of Civil Aircraft. (FAA 30.2)</w:t>
            </w:r>
          </w:p>
        </w:tc>
      </w:tr>
    </w:tbl>
    <w:p>
      <w:pPr>
        <w:pStyle w:val="Normal"/>
        <w:rPr/>
      </w:pPr>
      <w:r>
        <w:rPr/>
      </w:r>
    </w:p>
    <w:p>
      <w:pPr>
        <w:pStyle w:val="Heading2"/>
        <w:numPr>
          <w:ilvl w:val="0"/>
          <w:numId w:val="27"/>
        </w:numPr>
        <w:tabs>
          <w:tab w:val="left" w:pos="-1080" w:leader="none"/>
          <w:tab w:val="left" w:pos="360" w:leader="none"/>
        </w:tabs>
        <w:ind w:left="0" w:hanging="0"/>
        <w:rPr>
          <w:sz w:val="24"/>
          <w:szCs w:val="24"/>
        </w:rPr>
      </w:pPr>
      <w:bookmarkStart w:id="178" w:name="_Toc498606813"/>
      <w:bookmarkEnd w:id="178"/>
      <w:r>
        <w:rPr>
          <w:sz w:val="24"/>
          <w:szCs w:val="24"/>
        </w:rPr>
        <w:t>REPOSITORY OF USMTF PROGRAM ITEMS CHANGES:</w:t>
      </w:r>
    </w:p>
    <w:p>
      <w:pPr>
        <w:pStyle w:val="Normal"/>
        <w:rPr/>
      </w:pPr>
      <w:r>
        <w:rPr/>
      </w:r>
    </w:p>
    <w:p>
      <w:pPr>
        <w:pStyle w:val="Normal"/>
        <w:rPr/>
      </w:pPr>
      <w:r>
        <w:rPr/>
        <w:t xml:space="preserve">The appropriate repository item will be copied from the Repository of USMTF Program Items Document into the ICP.  Make appropriate changes using track changes and line-in and line-out features. </w:t>
      </w:r>
      <w:r>
        <w:br w:type="page"/>
      </w:r>
    </w:p>
    <w:p>
      <w:pPr>
        <w:pStyle w:val="Normal"/>
        <w:rPr/>
      </w:pPr>
      <w:r>
        <w:rPr/>
      </w:r>
    </w:p>
    <w:p>
      <w:pPr>
        <w:pStyle w:val="Normal"/>
        <w:jc w:val="center"/>
        <w:rPr>
          <w:b/>
          <w:b/>
          <w:u w:val="single"/>
        </w:rPr>
      </w:pPr>
      <w:r>
        <w:rPr>
          <w:b/>
          <w:u w:val="single"/>
        </w:rPr>
        <w:t>Repository Item Recommendations</w:t>
      </w:r>
    </w:p>
    <w:p>
      <w:pPr>
        <w:pStyle w:val="Normal"/>
        <w:jc w:val="center"/>
        <w:rPr>
          <w:b/>
          <w:b/>
        </w:rPr>
      </w:pPr>
      <w:r>
        <w:rPr>
          <w:b/>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1647"/>
        <w:gridCol w:w="12752"/>
      </w:tblGrid>
      <w:tr>
        <w:trPr>
          <w:trHeight w:val="600" w:hRule="atLeast"/>
        </w:trPr>
        <w:tc>
          <w:tcPr>
            <w:tcW w:w="16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3" w:type="dxa"/>
            </w:tcMar>
            <w:vAlign w:val="center"/>
          </w:tcPr>
          <w:p>
            <w:pPr>
              <w:pStyle w:val="Normal"/>
              <w:jc w:val="center"/>
              <w:rPr>
                <w:b/>
                <w:b/>
                <w:bCs/>
                <w:color w:val="000000"/>
              </w:rPr>
            </w:pPr>
            <w:r>
              <w:rPr>
                <w:b/>
                <w:bCs/>
                <w:color w:val="000000"/>
              </w:rPr>
              <w:t xml:space="preserve"> </w:t>
            </w:r>
            <w:r>
              <w:rPr>
                <w:b/>
                <w:bCs/>
                <w:color w:val="000000"/>
              </w:rPr>
              <w:t>Item Number</w:t>
            </w:r>
          </w:p>
        </w:tc>
        <w:tc>
          <w:tcPr>
            <w:tcW w:w="12752" w:type="dxa"/>
            <w:tcBorders>
              <w:top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rPr>
                <w:b/>
                <w:b/>
                <w:bCs/>
                <w:color w:val="000000"/>
              </w:rPr>
            </w:pPr>
            <w:r>
              <w:rPr>
                <w:b/>
                <w:bCs/>
                <w:color w:val="000000"/>
              </w:rPr>
              <w:t>Item</w:t>
            </w:r>
          </w:p>
        </w:tc>
      </w:tr>
      <w:tr>
        <w:trPr>
          <w:trHeight w:val="300" w:hRule="atLeast"/>
        </w:trPr>
        <w:tc>
          <w:tcPr>
            <w:tcW w:w="1647"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3" w:type="dxa"/>
            </w:tcMar>
            <w:vAlign w:val="center"/>
          </w:tcPr>
          <w:p>
            <w:pPr>
              <w:pStyle w:val="Normal"/>
              <w:jc w:val="center"/>
              <w:rPr>
                <w:strike/>
                <w:color w:val="FF0000"/>
              </w:rPr>
            </w:pPr>
            <w:r>
              <w:rPr>
                <w:strike/>
                <w:color w:val="FF0000"/>
              </w:rPr>
              <w:t>1</w:t>
            </w:r>
          </w:p>
        </w:tc>
        <w:tc>
          <w:tcPr>
            <w:tcW w:w="12752"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rPr>
                <w:strike/>
                <w:color w:val="FF0000"/>
              </w:rPr>
            </w:pPr>
            <w:r>
              <w:rPr>
                <w:strike/>
                <w:color w:val="FF0000"/>
              </w:rPr>
              <w:t>ABCA TARGET NUMBERING SYSTEM</w:t>
            </w:r>
          </w:p>
        </w:tc>
      </w:tr>
      <w:tr>
        <w:trPr>
          <w:trHeight w:val="900" w:hRule="atLeast"/>
        </w:trPr>
        <w:tc>
          <w:tcPr>
            <w:tcW w:w="1647"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3" w:type="dxa"/>
            </w:tcMar>
            <w:vAlign w:val="center"/>
          </w:tcPr>
          <w:p>
            <w:pPr>
              <w:pStyle w:val="Normal"/>
              <w:jc w:val="center"/>
              <w:rPr>
                <w:strike/>
                <w:color w:val="FF0000"/>
              </w:rPr>
            </w:pPr>
            <w:r>
              <w:rPr>
                <w:strike/>
                <w:color w:val="FF0000"/>
              </w:rPr>
              <w:t>3</w:t>
            </w:r>
          </w:p>
        </w:tc>
        <w:tc>
          <w:tcPr>
            <w:tcW w:w="12752"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rPr>
                <w:strike/>
                <w:color w:val="FF0000"/>
              </w:rPr>
            </w:pPr>
            <w:r>
              <w:rPr>
                <w:strike/>
                <w:color w:val="FF0000"/>
              </w:rPr>
              <w:t>AAP-8, NAVAL CONTROL OF SHIPPING - INFORMATION ON PORTS, AUTHORITIES AND NCS PUBLICATIONS</w:t>
            </w:r>
          </w:p>
        </w:tc>
      </w:tr>
      <w:tr>
        <w:trPr>
          <w:trHeight w:val="600" w:hRule="atLeast"/>
        </w:trPr>
        <w:tc>
          <w:tcPr>
            <w:tcW w:w="1647"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3" w:type="dxa"/>
            </w:tcMar>
            <w:vAlign w:val="center"/>
          </w:tcPr>
          <w:p>
            <w:pPr>
              <w:pStyle w:val="Normal"/>
              <w:jc w:val="center"/>
              <w:rPr>
                <w:color w:val="000000"/>
              </w:rPr>
            </w:pPr>
            <w:r>
              <w:rPr>
                <w:color w:val="000000"/>
              </w:rPr>
              <w:t>11</w:t>
            </w:r>
          </w:p>
        </w:tc>
        <w:tc>
          <w:tcPr>
            <w:tcW w:w="12752"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rPr>
                <w:color w:val="000000"/>
              </w:rPr>
            </w:pPr>
            <w:r>
              <w:rPr>
                <w:color w:val="000000"/>
              </w:rPr>
              <w:t xml:space="preserve">ACP 125 (D), ALLIED TACTICAL SECURE VOICE </w:t>
            </w:r>
            <w:r>
              <w:rPr>
                <w:strike/>
                <w:color w:val="FF0000"/>
              </w:rPr>
              <w:t xml:space="preserve">PROCEDURES </w:t>
            </w:r>
            <w:r>
              <w:rPr>
                <w:color w:val="000000"/>
              </w:rPr>
              <w:t>PROTOCOL</w:t>
            </w:r>
          </w:p>
        </w:tc>
      </w:tr>
      <w:tr>
        <w:trPr>
          <w:trHeight w:val="600" w:hRule="atLeast"/>
        </w:trPr>
        <w:tc>
          <w:tcPr>
            <w:tcW w:w="1647" w:type="dxa"/>
            <w:tcBorders>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103" w:type="dxa"/>
            </w:tcMar>
            <w:vAlign w:val="center"/>
          </w:tcPr>
          <w:p>
            <w:pPr>
              <w:pStyle w:val="Normal"/>
              <w:jc w:val="center"/>
              <w:rPr>
                <w:strike/>
                <w:color w:val="FF0000"/>
              </w:rPr>
            </w:pPr>
            <w:r>
              <w:rPr>
                <w:strike/>
                <w:color w:val="FF0000"/>
              </w:rPr>
              <w:t>19</w:t>
            </w:r>
          </w:p>
        </w:tc>
        <w:tc>
          <w:tcPr>
            <w:tcW w:w="12752"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rPr>
                <w:strike/>
                <w:color w:val="FF0000"/>
              </w:rPr>
            </w:pPr>
            <w:r>
              <w:rPr>
                <w:strike/>
                <w:color w:val="FF0000"/>
              </w:rPr>
              <w:t>AFIWC, PUBLICATION ELECTRONIC COUNTERMEASURES DIRECTORY</w:t>
            </w:r>
          </w:p>
        </w:tc>
      </w:tr>
    </w:tbl>
    <w:p>
      <w:pPr>
        <w:pStyle w:val="Normal"/>
        <w:rPr/>
      </w:pPr>
      <w:r>
        <w:rPr/>
      </w:r>
    </w:p>
    <w:p>
      <w:pPr>
        <w:pStyle w:val="Heading2"/>
        <w:numPr>
          <w:ilvl w:val="0"/>
          <w:numId w:val="27"/>
        </w:numPr>
        <w:tabs>
          <w:tab w:val="left" w:pos="-1080" w:leader="none"/>
          <w:tab w:val="left" w:pos="360" w:leader="none"/>
        </w:tabs>
        <w:ind w:left="0" w:hanging="0"/>
        <w:rPr>
          <w:sz w:val="24"/>
          <w:szCs w:val="24"/>
        </w:rPr>
      </w:pPr>
      <w:bookmarkStart w:id="179" w:name="_Toc498606814"/>
      <w:bookmarkEnd w:id="179"/>
      <w:r>
        <w:rPr>
          <w:sz w:val="24"/>
          <w:szCs w:val="24"/>
        </w:rPr>
        <w:t>VOICE MESSAGE TEMPLATE CHANGES:</w:t>
      </w:r>
    </w:p>
    <w:p>
      <w:pPr>
        <w:pStyle w:val="Normal"/>
        <w:rPr/>
      </w:pPr>
      <w:r>
        <w:rPr/>
      </w:r>
    </w:p>
    <w:p>
      <w:pPr>
        <w:pStyle w:val="Normal"/>
        <w:rPr/>
      </w:pPr>
      <w:r>
        <w:rPr/>
        <w:t xml:space="preserve">Changes to existing voice templates will be documented by pasting the template into the ICP and using line in, line out to indicate the change. </w:t>
      </w:r>
    </w:p>
    <w:p>
      <w:pPr>
        <w:sectPr>
          <w:headerReference w:type="default" r:id="rId43"/>
          <w:footerReference w:type="default" r:id="rId44"/>
          <w:type w:val="nextPage"/>
          <w:pgSz w:orient="landscape" w:w="15840" w:h="12240"/>
          <w:pgMar w:left="720" w:right="720" w:header="720" w:top="1440" w:footer="720" w:bottom="1440" w:gutter="0"/>
          <w:pgNumType w:fmt="decimal"/>
          <w:formProt w:val="false"/>
          <w:textDirection w:val="lrTb"/>
          <w:docGrid w:type="default" w:linePitch="326" w:charSpace="0"/>
        </w:sectPr>
        <w:pStyle w:val="Normal"/>
        <w:rPr/>
      </w:pPr>
      <w:r>
        <w:rPr/>
      </w:r>
    </w:p>
    <w:p>
      <w:pPr>
        <w:pStyle w:val="Heading1"/>
        <w:rPr>
          <w:b/>
          <w:b/>
          <w:u w:val="none"/>
        </w:rPr>
      </w:pPr>
      <w:bookmarkStart w:id="180" w:name="_Toc498606815"/>
      <w:bookmarkStart w:id="181" w:name="ICPEvaluation"/>
      <w:bookmarkEnd w:id="181"/>
      <w:bookmarkEnd w:id="180"/>
      <w:r>
        <w:rPr>
          <w:b/>
          <w:u w:val="none"/>
        </w:rPr>
        <w:t>APPENDIX G: EVALUATION INSTRUCTIONS AND SAMPLE</w:t>
      </w:r>
    </w:p>
    <w:p>
      <w:pPr>
        <w:pStyle w:val="Normal"/>
        <w:rPr/>
      </w:pPr>
      <w:r>
        <w:rPr/>
      </w:r>
    </w:p>
    <w:p>
      <w:pPr>
        <w:pStyle w:val="Heading2"/>
        <w:numPr>
          <w:ilvl w:val="3"/>
          <w:numId w:val="15"/>
        </w:numPr>
        <w:tabs>
          <w:tab w:val="left" w:pos="-1080" w:leader="none"/>
          <w:tab w:val="left" w:pos="360" w:leader="none"/>
        </w:tabs>
        <w:ind w:left="0" w:hanging="0"/>
        <w:rPr/>
      </w:pPr>
      <w:bookmarkStart w:id="182" w:name="_Toc498606816"/>
      <w:bookmarkEnd w:id="182"/>
      <w:r>
        <w:rPr/>
        <w:t>ICP EVALUATION INSTRUCTIONS</w:t>
      </w:r>
    </w:p>
    <w:p>
      <w:pPr>
        <w:pStyle w:val="Normal"/>
        <w:widowControl w:val="false"/>
        <w:snapToGrid w:val="false"/>
        <w:rPr/>
      </w:pPr>
      <w:r>
        <w:rPr/>
      </w:r>
    </w:p>
    <w:p>
      <w:pPr>
        <w:pStyle w:val="Normal"/>
        <w:tabs>
          <w:tab w:val="center" w:pos="4680" w:leader="none"/>
        </w:tabs>
        <w:snapToGrid w:val="false"/>
        <w:rPr/>
      </w:pPr>
      <w:r>
        <w:rPr/>
        <w:t>The following instructions should be used to prepare the ICP Evaluation.</w:t>
      </w:r>
    </w:p>
    <w:p>
      <w:pPr>
        <w:pStyle w:val="Normal"/>
        <w:tabs>
          <w:tab w:val="center" w:pos="4680" w:leader="none"/>
        </w:tabs>
        <w:snapToGrid w:val="false"/>
        <w:rPr/>
      </w:pPr>
      <w:r>
        <w:rPr/>
      </w:r>
    </w:p>
    <w:p>
      <w:pPr>
        <w:pStyle w:val="ListParagraph"/>
        <w:numPr>
          <w:ilvl w:val="4"/>
          <w:numId w:val="15"/>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Title.  ICP EVALUATION will be added as the title of the page.  Enter the title as all capital letters in 16 point Bold Times New Roman font.</w:t>
      </w:r>
    </w:p>
    <w:p>
      <w:pPr>
        <w:pStyle w:val="ListParagraph"/>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4"/>
          <w:numId w:val="15"/>
        </w:numPr>
        <w:tabs>
          <w:tab w:val="left" w:pos="360" w:leader="none"/>
        </w:tabs>
        <w:snapToGrid w:val="false"/>
        <w:spacing w:lineRule="auto" w:line="240" w:before="0" w:after="0"/>
        <w:ind w:left="0" w:hanging="0"/>
        <w:contextualSpacing/>
        <w:rPr>
          <w:rFonts w:ascii="Times New Roman" w:hAnsi="Times New Roman"/>
          <w:sz w:val="24"/>
          <w:szCs w:val="24"/>
        </w:rPr>
      </w:pPr>
      <w:r>
        <w:rPr>
          <w:rFonts w:ascii="Times New Roman" w:hAnsi="Times New Roman"/>
          <w:sz w:val="24"/>
          <w:szCs w:val="24"/>
        </w:rPr>
        <w:t>Body.  The body of the Evaluation will be in 12 Times New Roman font.  The paragraphs will not be numbered; however, they will be in the order listed below.  Enter the paragraph title in all capital letters and underlined, followed by a colon.</w:t>
      </w:r>
    </w:p>
    <w:p>
      <w:pPr>
        <w:pStyle w:val="Normal"/>
        <w:snapToGrid w:val="false"/>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ICP NUMBER</w:t>
      </w:r>
      <w:r>
        <w:rPr>
          <w:rFonts w:ascii="Times New Roman" w:hAnsi="Times New Roman"/>
          <w:sz w:val="24"/>
          <w:szCs w:val="24"/>
        </w:rPr>
        <w:t>:  The ICP Number.</w:t>
      </w:r>
    </w:p>
    <w:p>
      <w:pPr>
        <w:pStyle w:val="ListParagraph"/>
        <w:widowControl w:val="false"/>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ICP TITLE</w:t>
      </w:r>
      <w:r>
        <w:rPr>
          <w:rFonts w:ascii="Times New Roman" w:hAnsi="Times New Roman"/>
          <w:sz w:val="24"/>
          <w:szCs w:val="24"/>
        </w:rPr>
        <w:t>:   The title of the ICP.</w:t>
      </w:r>
    </w:p>
    <w:p>
      <w:pPr>
        <w:pStyle w:val="Normal"/>
        <w:widowControl w:val="false"/>
        <w:snapToGrid w:val="false"/>
        <w:ind w:left="360" w:hanging="0"/>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ICP PRECEDENCE:</w:t>
      </w:r>
      <w:r>
        <w:rPr>
          <w:rFonts w:ascii="Times New Roman" w:hAnsi="Times New Roman"/>
          <w:sz w:val="24"/>
          <w:szCs w:val="24"/>
        </w:rPr>
        <w:t xml:space="preserve"> The precedence of the ICP being evaluated.</w:t>
      </w:r>
    </w:p>
    <w:p>
      <w:pPr>
        <w:pStyle w:val="Normal"/>
        <w:widowControl w:val="false"/>
        <w:snapToGrid w:val="false"/>
        <w:ind w:left="360" w:hanging="360"/>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ICP ORIGINATOR:</w:t>
      </w:r>
      <w:r>
        <w:rPr>
          <w:rFonts w:ascii="Times New Roman" w:hAnsi="Times New Roman"/>
          <w:sz w:val="24"/>
          <w:szCs w:val="24"/>
        </w:rPr>
        <w:t xml:space="preserve"> The ICP originator to include the name and address.</w:t>
      </w:r>
    </w:p>
    <w:p>
      <w:pPr>
        <w:pStyle w:val="Footnotetext"/>
        <w:ind w:left="360" w:hanging="360"/>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EVALUATION DATE:</w:t>
      </w:r>
      <w:r>
        <w:rPr>
          <w:rFonts w:ascii="Times New Roman" w:hAnsi="Times New Roman"/>
          <w:sz w:val="24"/>
          <w:szCs w:val="24"/>
        </w:rPr>
        <w:t xml:space="preserve"> The date when the evaluation is performed to include the month and year.  </w:t>
      </w:r>
    </w:p>
    <w:p>
      <w:pPr>
        <w:pStyle w:val="Normal"/>
        <w:widowControl w:val="false"/>
        <w:snapToGrid w:val="false"/>
        <w:ind w:left="360" w:hanging="360"/>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EVALUATION ORIGINATOR:</w:t>
      </w:r>
      <w:r>
        <w:rPr>
          <w:rFonts w:ascii="Times New Roman" w:hAnsi="Times New Roman"/>
          <w:sz w:val="24"/>
          <w:szCs w:val="24"/>
        </w:rPr>
        <w:t xml:space="preserve"> The name and address of the evaluator of the ICP.</w:t>
      </w:r>
    </w:p>
    <w:p>
      <w:pPr>
        <w:pStyle w:val="Footnotetext"/>
        <w:ind w:left="360" w:hanging="360"/>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RECOMMENDED ACTION:</w:t>
      </w:r>
      <w:r>
        <w:rPr>
          <w:rFonts w:ascii="Times New Roman" w:hAnsi="Times New Roman"/>
          <w:sz w:val="24"/>
          <w:szCs w:val="24"/>
        </w:rPr>
        <w:t xml:space="preserve"> A brief statement as to the CC/S/A’s recommended disposition for the ICP being evaluated.  </w:t>
      </w:r>
    </w:p>
    <w:p>
      <w:pPr>
        <w:pStyle w:val="Normal"/>
        <w:widowControl w:val="false"/>
        <w:snapToGrid w:val="false"/>
        <w:ind w:left="360" w:hanging="360"/>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CONCLUSION:</w:t>
      </w:r>
      <w:r>
        <w:rPr>
          <w:rFonts w:ascii="Times New Roman" w:hAnsi="Times New Roman"/>
          <w:sz w:val="24"/>
          <w:szCs w:val="24"/>
        </w:rPr>
        <w:t xml:space="preserve"> A brief statement outlining the rationale for why the recommended action is being proposed for this ICP.</w:t>
      </w:r>
    </w:p>
    <w:p>
      <w:pPr>
        <w:pStyle w:val="Normal"/>
        <w:widowControl w:val="false"/>
        <w:snapToGrid w:val="false"/>
        <w:ind w:left="360" w:hanging="360"/>
        <w:rPr/>
      </w:pPr>
      <w:r>
        <w:rPr/>
      </w:r>
    </w:p>
    <w:p>
      <w:pPr>
        <w:pStyle w:val="ListParagraph"/>
        <w:tabs>
          <w:tab w:val="center" w:pos="4680" w:leader="none"/>
        </w:tabs>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ANALYSIS:</w:t>
      </w:r>
      <w:r>
        <w:rPr>
          <w:rFonts w:ascii="Times New Roman" w:hAnsi="Times New Roman"/>
          <w:sz w:val="24"/>
          <w:szCs w:val="24"/>
        </w:rPr>
        <w:t xml:space="preserve"> This section details any background explanatory information and rationale involved in reaching the conclusion outlined. It may also contain a summary of what the ICP is proposing and any circumstantial information that the CC/S/A feels may impact on the disposition of the ICP.</w:t>
      </w:r>
    </w:p>
    <w:p>
      <w:pPr>
        <w:pStyle w:val="ListParagraph"/>
        <w:ind w:left="360" w:hanging="0"/>
        <w:rPr>
          <w:rFonts w:ascii="Times New Roman" w:hAnsi="Times New Roman"/>
          <w:sz w:val="24"/>
          <w:szCs w:val="24"/>
        </w:rPr>
      </w:pPr>
      <w:r>
        <w:rPr>
          <w:rFonts w:ascii="Times New Roman" w:hAnsi="Times New Roman"/>
          <w:sz w:val="24"/>
          <w:szCs w:val="24"/>
        </w:rPr>
      </w:r>
    </w:p>
    <w:p>
      <w:pPr>
        <w:pStyle w:val="ListParagraph"/>
        <w:snapToGrid w:val="false"/>
        <w:spacing w:lineRule="auto" w:line="240" w:before="0" w:after="0"/>
        <w:ind w:left="360" w:hanging="0"/>
        <w:contextualSpacing/>
        <w:rPr>
          <w:rFonts w:ascii="Times New Roman" w:hAnsi="Times New Roman"/>
          <w:sz w:val="24"/>
          <w:szCs w:val="24"/>
        </w:rPr>
      </w:pPr>
      <w:r>
        <w:rPr>
          <w:rFonts w:ascii="Times New Roman" w:hAnsi="Times New Roman"/>
          <w:sz w:val="24"/>
          <w:szCs w:val="24"/>
          <w:u w:val="single"/>
        </w:rPr>
        <w:t xml:space="preserve">COMMENTS: </w:t>
      </w:r>
      <w:r>
        <w:rPr>
          <w:rFonts w:ascii="Times New Roman" w:hAnsi="Times New Roman"/>
          <w:sz w:val="24"/>
          <w:szCs w:val="24"/>
        </w:rPr>
        <w:t>Comments can be technical in nature, normally concerned with rule violations or technical design considerations, or they can be editorial in nature, normally involving oversights, incompleteness, or inconsistencies in the documentation of changes proposed. Comments should be sufficiently detailed so as to be a “stand-alone” comment as much as possible (not requiring attached pages from the ICP to illustrate any change being proposed).  If necessary, the comment should explain the rationale behind the comment, especially if the comment is opinionated in nature.  If pages are necessary to illustrate what is being proposed in the comment, they should be attached to the evaluation and reference made to them in the applicable comment(s). All comments should be preceded by a page number, Annex, sequence and an identification of the specific format (message, segment, set, field, etc.) involved.</w:t>
      </w:r>
    </w:p>
    <w:p>
      <w:pPr>
        <w:pStyle w:val="ListParagraph"/>
        <w:rPr>
          <w:rFonts w:ascii="Times New Roman" w:hAnsi="Times New Roman"/>
          <w:sz w:val="24"/>
          <w:szCs w:val="24"/>
        </w:rPr>
      </w:pPr>
      <w:r>
        <w:rPr>
          <w:rFonts w:ascii="Times New Roman" w:hAnsi="Times New Roman"/>
          <w:sz w:val="24"/>
          <w:szCs w:val="24"/>
        </w:rPr>
      </w:r>
    </w:p>
    <w:p>
      <w:pPr>
        <w:sectPr>
          <w:headerReference w:type="default" r:id="rId45"/>
          <w:footerReference w:type="default" r:id="rId46"/>
          <w:type w:val="nextPage"/>
          <w:pgSz w:w="12240" w:h="15840"/>
          <w:pgMar w:left="1440" w:right="1440" w:header="720" w:top="777" w:footer="720" w:bottom="777" w:gutter="0"/>
          <w:pgNumType w:start="28" w:fmt="decimal"/>
          <w:formProt w:val="false"/>
          <w:textDirection w:val="lrTb"/>
          <w:docGrid w:type="default" w:linePitch="100" w:charSpace="0"/>
        </w:sectPr>
        <w:pStyle w:val="ListParagraph"/>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Heading2"/>
        <w:numPr>
          <w:ilvl w:val="3"/>
          <w:numId w:val="15"/>
        </w:numPr>
        <w:tabs>
          <w:tab w:val="left" w:pos="-1080" w:leader="none"/>
          <w:tab w:val="left" w:pos="360" w:leader="none"/>
        </w:tabs>
        <w:ind w:left="0" w:hanging="0"/>
        <w:rPr>
          <w:sz w:val="24"/>
          <w:szCs w:val="24"/>
        </w:rPr>
      </w:pPr>
      <w:bookmarkStart w:id="183" w:name="_Toc498606817"/>
      <w:bookmarkEnd w:id="183"/>
      <w:r>
        <w:rPr>
          <w:sz w:val="24"/>
          <w:szCs w:val="24"/>
        </w:rPr>
        <w:t>ICP EVALUATION SAMPLE</w:t>
      </w:r>
    </w:p>
    <w:p>
      <w:pPr>
        <w:pStyle w:val="Normal"/>
        <w:jc w:val="center"/>
        <w:rPr>
          <w:u w:val="single"/>
        </w:rPr>
      </w:pPr>
      <w:r>
        <w:rPr>
          <w:u w:val="single"/>
        </w:rPr>
      </w:r>
    </w:p>
    <w:p>
      <w:pPr>
        <w:pStyle w:val="Normal"/>
        <w:jc w:val="center"/>
        <w:rPr>
          <w:b/>
          <w:b/>
        </w:rPr>
      </w:pPr>
      <w:r>
        <w:rPr>
          <w:b/>
          <w:sz w:val="32"/>
          <w:szCs w:val="32"/>
        </w:rPr>
        <w:t>ICP EVALUATION</w:t>
      </w:r>
    </w:p>
    <w:p>
      <w:pPr>
        <w:pStyle w:val="Normal"/>
        <w:tabs>
          <w:tab w:val="left" w:pos="7380" w:leader="none"/>
        </w:tabs>
        <w:rPr/>
      </w:pPr>
      <w:r>
        <w:rPr/>
      </w:r>
    </w:p>
    <w:p>
      <w:pPr>
        <w:pStyle w:val="Normal"/>
        <w:tabs>
          <w:tab w:val="left" w:pos="3420" w:leader="none"/>
        </w:tabs>
        <w:ind w:right="-270" w:hanging="0"/>
        <w:rPr/>
      </w:pPr>
      <w:r>
        <w:rPr>
          <w:u w:val="single"/>
        </w:rPr>
        <w:t>ICP NUMBER</w:t>
      </w:r>
      <w:r>
        <w:rPr/>
        <w:t>:</w:t>
        <w:tab/>
      </w:r>
      <w:sdt>
        <w:sdtPr>
          <w:text/>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C8BF8BBD-BFF8-4FC8-B409-BB4BFE789122}"/>
          <w:alias w:val="ICP#"/>
        </w:sdtPr>
        <w:sdtContent>
          <w:r>
            <w:rPr/>
            <w:t>M2017-03-</w:t>
          </w:r>
          <w:r>
            <w:rPr/>
            <w:t>C0-IT</w:t>
          </w:r>
        </w:sdtContent>
      </w:sdt>
    </w:p>
    <w:p>
      <w:pPr>
        <w:pStyle w:val="Normal"/>
        <w:tabs>
          <w:tab w:val="left" w:pos="3420" w:leader="none"/>
        </w:tabs>
        <w:ind w:right="-270" w:hanging="0"/>
        <w:rPr/>
      </w:pPr>
      <w:r>
        <w:rPr/>
      </w:r>
    </w:p>
    <w:p>
      <w:pPr>
        <w:pStyle w:val="Normal"/>
        <w:tabs>
          <w:tab w:val="left" w:pos="360" w:leader="none"/>
          <w:tab w:val="left" w:pos="2610" w:leader="none"/>
          <w:tab w:val="left" w:pos="3420" w:leader="none"/>
        </w:tabs>
        <w:ind w:right="-270" w:hanging="0"/>
        <w:rPr/>
      </w:pPr>
      <w:r>
        <w:rPr>
          <w:u w:val="single"/>
        </w:rPr>
        <w:t>ICP TITLE</w:t>
      </w:r>
      <w:r>
        <w:rPr/>
        <w:t>:</w:t>
        <w:tab/>
        <w:tab/>
      </w:r>
      <w:sdt>
        <w:sdtPr>
          <w:text/>
          <w:dataBinding w:prefixMappings="xmlns:ns0='http://purl.org/dc/elements/1.1/' xmlns:ns1='http://schemas.openxmlformats.org/package/2006/metadata/core-properties' " w:xpath="/ns1:coreProperties[1]/ns0:title[1]" w:storeItemID="{6C3C8BC8-F283-45AE-878A-BAB7291924A1}"/>
          <w:alias w:val="Title"/>
        </w:sdtPr>
        <w:sdtContent>
          <w:r>
            <w:rPr/>
            <w:t>CONFIGURATION MANAGEMENT TECHNICAL PROCEDURES</w:t>
          </w:r>
        </w:sdtContent>
      </w:sdt>
    </w:p>
    <w:p>
      <w:pPr>
        <w:pStyle w:val="Normal"/>
        <w:tabs>
          <w:tab w:val="left" w:pos="3420" w:leader="none"/>
        </w:tabs>
        <w:ind w:right="-270" w:hanging="0"/>
        <w:rPr>
          <w:u w:val="single"/>
        </w:rPr>
      </w:pPr>
      <w:r>
        <w:rPr>
          <w:u w:val="single"/>
        </w:rPr>
      </w:r>
    </w:p>
    <w:p>
      <w:pPr>
        <w:pStyle w:val="Normal"/>
        <w:tabs>
          <w:tab w:val="left" w:pos="3420" w:leader="none"/>
        </w:tabs>
        <w:ind w:right="-270" w:hanging="0"/>
        <w:rPr/>
      </w:pPr>
      <w:r>
        <w:rPr>
          <w:u w:val="single"/>
        </w:rPr>
        <w:t>ICP PRECEDENCE</w:t>
      </w:r>
      <w:r>
        <w:rPr/>
        <w:t>:</w:t>
        <w:tab/>
        <w:t>Routine</w:t>
      </w:r>
    </w:p>
    <w:p>
      <w:pPr>
        <w:pStyle w:val="Normal"/>
        <w:tabs>
          <w:tab w:val="left" w:pos="-360" w:leader="none"/>
          <w:tab w:val="left" w:pos="360" w:leader="none"/>
          <w:tab w:val="left" w:pos="3420" w:leader="none"/>
        </w:tabs>
        <w:ind w:right="-270" w:hanging="0"/>
        <w:rPr>
          <w:u w:val="single"/>
        </w:rPr>
      </w:pPr>
      <w:r>
        <w:rPr>
          <w:u w:val="single"/>
        </w:rPr>
      </w:r>
    </w:p>
    <w:p>
      <w:pPr>
        <w:pStyle w:val="Normal"/>
        <w:tabs>
          <w:tab w:val="left" w:pos="-360" w:leader="none"/>
          <w:tab w:val="left" w:pos="360" w:leader="none"/>
          <w:tab w:val="left" w:pos="3420" w:leader="none"/>
        </w:tabs>
        <w:ind w:right="-270" w:hanging="0"/>
        <w:rPr/>
      </w:pPr>
      <w:r>
        <w:rPr>
          <w:u w:val="single"/>
        </w:rPr>
        <w:t>ICP ORIGINATOR</w:t>
      </w:r>
      <w:r>
        <w:rPr/>
        <w:t>:</w:t>
        <w:tab/>
        <w:t>DEFENSE INFORMATION SYSTEMS AGENCY</w:t>
      </w:r>
    </w:p>
    <w:p>
      <w:pPr>
        <w:pStyle w:val="Normal"/>
        <w:tabs>
          <w:tab w:val="left" w:pos="3420" w:leader="none"/>
        </w:tabs>
        <w:ind w:right="-270" w:hanging="0"/>
        <w:rPr>
          <w:rFonts w:eastAsia="Calibri"/>
        </w:rPr>
      </w:pPr>
      <w:r>
        <w:rPr>
          <w:rFonts w:eastAsia="Calibri"/>
        </w:rPr>
        <w:tab/>
        <w:t>Development &amp; Business Center (BDC)</w:t>
      </w:r>
    </w:p>
    <w:p>
      <w:pPr>
        <w:pStyle w:val="Normal"/>
        <w:tabs>
          <w:tab w:val="left" w:pos="3420" w:leader="none"/>
        </w:tabs>
        <w:ind w:right="-270" w:hanging="0"/>
        <w:rPr>
          <w:rFonts w:eastAsia="Calibri"/>
        </w:rPr>
      </w:pPr>
      <w:r>
        <w:rPr>
          <w:rFonts w:eastAsia="Calibri"/>
        </w:rPr>
        <w:tab/>
        <w:t>Innovations, Systems Engineering &amp; Architecture Office (BDE)</w:t>
      </w:r>
    </w:p>
    <w:p>
      <w:pPr>
        <w:pStyle w:val="Normal"/>
        <w:tabs>
          <w:tab w:val="left" w:pos="3420" w:leader="none"/>
        </w:tabs>
        <w:ind w:right="-270" w:hanging="0"/>
        <w:rPr>
          <w:rFonts w:eastAsia="Calibri"/>
        </w:rPr>
      </w:pPr>
      <w:r>
        <w:rPr>
          <w:rFonts w:eastAsia="Calibri"/>
        </w:rPr>
        <w:tab/>
        <w:t>Military Message Standards Branch (BDE4)</w:t>
      </w:r>
    </w:p>
    <w:p>
      <w:pPr>
        <w:pStyle w:val="Normal"/>
        <w:tabs>
          <w:tab w:val="left" w:pos="3420" w:leader="none"/>
        </w:tabs>
        <w:ind w:right="-270" w:hanging="0"/>
        <w:rPr>
          <w:rFonts w:eastAsia="Calibri"/>
        </w:rPr>
      </w:pPr>
      <w:r>
        <w:rPr>
          <w:rFonts w:eastAsia="Calibri"/>
        </w:rPr>
        <w:tab/>
        <w:t>P.O. Box 549</w:t>
      </w:r>
    </w:p>
    <w:p>
      <w:pPr>
        <w:pStyle w:val="Normal"/>
        <w:tabs>
          <w:tab w:val="left" w:pos="3420" w:leader="none"/>
        </w:tabs>
        <w:spacing w:before="0" w:after="120"/>
        <w:ind w:right="-270" w:hanging="0"/>
        <w:rPr>
          <w:lang w:val="es-ES"/>
        </w:rPr>
      </w:pPr>
      <w:r>
        <w:rPr>
          <w:rFonts w:eastAsia="Calibri"/>
        </w:rPr>
        <w:tab/>
        <w:t>Fort Meade, MD  20755-0549</w:t>
      </w:r>
    </w:p>
    <w:p>
      <w:pPr>
        <w:pStyle w:val="Normal"/>
        <w:tabs>
          <w:tab w:val="left" w:pos="3420" w:leader="none"/>
        </w:tabs>
        <w:ind w:right="-270" w:hanging="0"/>
        <w:rPr>
          <w:u w:val="single"/>
        </w:rPr>
      </w:pPr>
      <w:r>
        <w:rPr>
          <w:u w:val="single"/>
        </w:rPr>
      </w:r>
    </w:p>
    <w:p>
      <w:pPr>
        <w:pStyle w:val="Normal"/>
        <w:tabs>
          <w:tab w:val="left" w:pos="3420" w:leader="none"/>
        </w:tabs>
        <w:rPr/>
      </w:pPr>
      <w:r>
        <w:rPr>
          <w:u w:val="single"/>
        </w:rPr>
        <w:t>EVALUATION DATE</w:t>
      </w:r>
      <w:r>
        <w:rPr/>
        <w:t>:</w:t>
        <w:tab/>
        <w:t>7 Feb 2017</w:t>
      </w:r>
    </w:p>
    <w:p>
      <w:pPr>
        <w:pStyle w:val="Normal"/>
        <w:tabs>
          <w:tab w:val="left" w:pos="3420" w:leader="none"/>
          <w:tab w:val="left" w:pos="3600" w:leader="none"/>
        </w:tabs>
        <w:rPr>
          <w:u w:val="single"/>
        </w:rPr>
      </w:pPr>
      <w:r>
        <w:rPr>
          <w:u w:val="single"/>
        </w:rPr>
      </w:r>
    </w:p>
    <w:p>
      <w:pPr>
        <w:pStyle w:val="Normal"/>
        <w:tabs>
          <w:tab w:val="left" w:pos="3420" w:leader="none"/>
          <w:tab w:val="left" w:pos="3600" w:leader="none"/>
        </w:tabs>
        <w:rPr>
          <w:rFonts w:eastAsia="Calibri"/>
        </w:rPr>
      </w:pPr>
      <w:r>
        <w:rPr>
          <w:u w:val="single"/>
        </w:rPr>
        <w:t>EVALUATION ORIGINATOR</w:t>
      </w:r>
      <w:r>
        <w:rPr/>
        <w:t xml:space="preserve">: </w:t>
        <w:tab/>
      </w:r>
      <w:r>
        <w:rPr>
          <w:rFonts w:eastAsia="Calibri"/>
        </w:rPr>
        <w:t>ACC/A5JIM</w:t>
      </w:r>
    </w:p>
    <w:p>
      <w:pPr>
        <w:pStyle w:val="Normal"/>
        <w:tabs>
          <w:tab w:val="left" w:pos="3420" w:leader="none"/>
          <w:tab w:val="left" w:pos="3600" w:leader="none"/>
        </w:tabs>
        <w:rPr>
          <w:rFonts w:eastAsia="Calibri"/>
        </w:rPr>
      </w:pPr>
      <w:r>
        <w:rPr>
          <w:rFonts w:eastAsia="Calibri"/>
        </w:rPr>
        <w:tab/>
      </w:r>
      <w:r>
        <w:rPr/>
        <w:t>300 Exploration Way</w:t>
      </w:r>
    </w:p>
    <w:p>
      <w:pPr>
        <w:pStyle w:val="Normal"/>
        <w:tabs>
          <w:tab w:val="left" w:pos="360" w:leader="none"/>
          <w:tab w:val="left" w:pos="2880" w:leader="none"/>
          <w:tab w:val="left" w:pos="3420" w:leader="none"/>
          <w:tab w:val="left" w:pos="3600" w:leader="none"/>
        </w:tabs>
        <w:rPr/>
      </w:pPr>
      <w:r>
        <w:rPr>
          <w:rFonts w:eastAsia="Calibri"/>
        </w:rPr>
        <w:tab/>
        <w:tab/>
        <w:tab/>
      </w:r>
      <w:r>
        <w:rPr/>
        <w:t>Hampton, VA 2366</w:t>
      </w:r>
    </w:p>
    <w:p>
      <w:pPr>
        <w:pStyle w:val="Normal"/>
        <w:tabs>
          <w:tab w:val="left" w:pos="360" w:leader="none"/>
          <w:tab w:val="left" w:pos="2880" w:leader="none"/>
          <w:tab w:val="left" w:pos="3420" w:leader="none"/>
          <w:tab w:val="left" w:pos="3600" w:leader="none"/>
        </w:tabs>
        <w:rPr/>
      </w:pPr>
      <w:r>
        <w:rPr/>
      </w:r>
    </w:p>
    <w:p>
      <w:pPr>
        <w:pStyle w:val="Normal"/>
        <w:tabs>
          <w:tab w:val="left" w:pos="360" w:leader="none"/>
          <w:tab w:val="left" w:pos="2880" w:leader="none"/>
          <w:tab w:val="left" w:pos="3420" w:leader="none"/>
          <w:tab w:val="left" w:pos="3600" w:leader="none"/>
        </w:tabs>
        <w:rPr/>
      </w:pPr>
      <w:r>
        <w:rPr>
          <w:u w:val="single"/>
        </w:rPr>
        <w:t>RECOMMENDED ACTION</w:t>
      </w:r>
      <w:r>
        <w:rPr/>
        <w:t>:</w:t>
        <w:tab/>
        <w:t>Approve as modified.</w:t>
      </w:r>
    </w:p>
    <w:p>
      <w:pPr>
        <w:pStyle w:val="Normal"/>
        <w:rPr>
          <w:u w:val="single"/>
        </w:rPr>
      </w:pPr>
      <w:r>
        <w:rPr>
          <w:u w:val="single"/>
        </w:rPr>
      </w:r>
    </w:p>
    <w:p>
      <w:pPr>
        <w:pStyle w:val="Normal"/>
        <w:rPr/>
      </w:pPr>
      <w:r>
        <w:rPr>
          <w:u w:val="single"/>
        </w:rPr>
        <w:t>CONCLUSION</w:t>
      </w:r>
      <w:r>
        <w:rPr/>
        <w:t>:  None.</w:t>
      </w:r>
    </w:p>
    <w:p>
      <w:pPr>
        <w:pStyle w:val="Normal"/>
        <w:tabs>
          <w:tab w:val="left" w:pos="360" w:leader="none"/>
          <w:tab w:val="left" w:pos="2610" w:leader="none"/>
        </w:tabs>
        <w:rPr>
          <w:u w:val="single"/>
        </w:rPr>
      </w:pPr>
      <w:r>
        <w:rPr>
          <w:u w:val="single"/>
        </w:rPr>
      </w:r>
    </w:p>
    <w:p>
      <w:pPr>
        <w:pStyle w:val="Normal"/>
        <w:tabs>
          <w:tab w:val="left" w:pos="360" w:leader="none"/>
          <w:tab w:val="left" w:pos="2610" w:leader="none"/>
        </w:tabs>
        <w:rPr>
          <w:color w:val="000000"/>
        </w:rPr>
      </w:pPr>
      <w:r>
        <w:rPr>
          <w:u w:val="single"/>
        </w:rPr>
        <w:t>ANALYSIS</w:t>
      </w:r>
      <w:r>
        <w:rPr/>
        <w:t>:  None.</w:t>
      </w:r>
    </w:p>
    <w:p>
      <w:pPr>
        <w:pStyle w:val="Normal"/>
        <w:rPr>
          <w:b/>
          <w:b/>
          <w:u w:val="single"/>
        </w:rPr>
      </w:pPr>
      <w:r>
        <w:rPr>
          <w:b/>
          <w:u w:val="single"/>
        </w:rPr>
      </w:r>
    </w:p>
    <w:p>
      <w:pPr>
        <w:pStyle w:val="Normal"/>
        <w:rPr>
          <w:u w:val="single"/>
        </w:rPr>
      </w:pPr>
      <w:r>
        <w:rPr>
          <w:u w:val="single"/>
        </w:rPr>
        <w:t>COMMENTS:</w:t>
      </w:r>
    </w:p>
    <w:p>
      <w:pPr>
        <w:pStyle w:val="Normal"/>
        <w:rPr>
          <w:b/>
          <w:b/>
          <w:u w:val="single"/>
        </w:rPr>
      </w:pPr>
      <w:r>
        <w:rPr>
          <w:b/>
          <w:u w:val="single"/>
        </w:rPr>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 xml:space="preserve">Page 6, Annex A, Message ATO. Update the proposed Remarks to also reflect the change to the regular expression for the WEAPONS JTIDS UNIT ADDRESS BLOCK used in the STSNEWAL set. </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 xml:space="preserve">Change Remarks to read: “B.1.02.07 was updated by ICP M2017-03, which updated the MISSILE MSN SEGMENT (STSNEWAL Set) and SN/SL 94. </w:t>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Page 6, Annex A, Message CASSUM. Non-concur with this change. SN/SL 5 for the SIGHTING set was deleted by ICP M2011-01 and should have been removed. Recommend the following:</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Delete SN/SL #5</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Change Remarks to read: “B.1.01.13 was updated by ICP M2017-03, which deleted the SN/SL for the SIGHTING set.”</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If the above changes are agreed, update Proposed Solution comment 3) to read: “Message CASSUM, delete SN/SL #5. Add CM Remarks.”</w:t>
      </w:r>
    </w:p>
    <w:p>
      <w:pPr>
        <w:pStyle w:val="ListParagraph"/>
        <w:rPr>
          <w:rFonts w:ascii="Times New Roman" w:hAnsi="Times New Roman"/>
          <w:sz w:val="24"/>
          <w:szCs w:val="24"/>
        </w:rPr>
      </w:pPr>
      <w:r>
        <w:rPr>
          <w:rFonts w:ascii="Times New Roman" w:hAnsi="Times New Roman"/>
          <w:sz w:val="24"/>
          <w:szCs w:val="24"/>
        </w:rPr>
      </w:r>
    </w:p>
    <w:p>
      <w:pPr>
        <w:pStyle w:val="ListParagraph"/>
        <w:jc w:val="right"/>
        <w:rPr>
          <w:rFonts w:ascii="Times New Roman" w:hAnsi="Times New Roman"/>
          <w:sz w:val="24"/>
          <w:szCs w:val="24"/>
        </w:rPr>
      </w:pPr>
      <w:r>
        <w:rPr>
          <w:rFonts w:ascii="Times New Roman" w:hAnsi="Times New Roman"/>
          <w:sz w:val="24"/>
          <w:szCs w:val="24"/>
        </w:rPr>
        <w:t>M2017-03-C0-VF/1</w:t>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Page 7, Annex A, Message MISREP. Non-concur with this change. The SN/SL for the SIGHTING set was deleted by ICP M2011-01; therefore, no change is required.</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Delete the MISREP from the ICP.</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If the above change is agreed, delete Proposed Solution comment 5.</w:t>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Page 7, Annex A, Message OPTASK COP-CTP. Concur with change; however, correct the version number in the Remarks to B.1.01.05.</w:t>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 xml:space="preserve">Page 7, Annex A, Message OPTASK LINK. </w:t>
      </w:r>
      <w:r>
        <w:rPr>
          <w:rFonts w:ascii="Times New Roman" w:hAnsi="Times New Roman"/>
          <w:bCs/>
          <w:sz w:val="24"/>
          <w:szCs w:val="24"/>
        </w:rPr>
        <w:t>Non-concur with this change.</w:t>
      </w:r>
      <w:r>
        <w:rPr>
          <w:rFonts w:ascii="Times New Roman" w:hAnsi="Times New Roman"/>
          <w:b/>
          <w:bCs/>
          <w:sz w:val="24"/>
          <w:szCs w:val="24"/>
        </w:rPr>
        <w:t xml:space="preserve"> </w:t>
      </w:r>
      <w:r>
        <w:rPr>
          <w:rFonts w:ascii="Times New Roman" w:hAnsi="Times New Roman"/>
          <w:bCs/>
          <w:sz w:val="24"/>
          <w:szCs w:val="24"/>
        </w:rPr>
        <w:t>The conditionality for the four sets: ASCCID, SQDCNRDT, NEWCNRDT, and TCTID is message level not set level; therefore, the sets should not be changed.</w:t>
      </w:r>
      <w:r>
        <w:rPr>
          <w:rFonts w:ascii="Times New Roman" w:hAnsi="Times New Roman"/>
          <w:b/>
          <w:bCs/>
          <w:sz w:val="24"/>
          <w:szCs w:val="24"/>
        </w:rPr>
        <w:t xml:space="preserve"> </w:t>
      </w:r>
      <w:r>
        <w:rPr>
          <w:rFonts w:ascii="Times New Roman" w:hAnsi="Times New Roman"/>
          <w:bCs/>
          <w:sz w:val="24"/>
          <w:szCs w:val="24"/>
        </w:rPr>
        <w:t>Also, the USAF is proposing a correction to the regular expression for the NETWORK ENABLED WEAPON ADDRESS BLOCK (FFIRN 2603) which will impact the LINK 16 UNIT SEGMENT and the SQUADRON CNR SEGMENT.</w:t>
      </w:r>
    </w:p>
    <w:p>
      <w:pPr>
        <w:pStyle w:val="ListParagraph"/>
        <w:numPr>
          <w:ilvl w:val="1"/>
          <w:numId w:val="14"/>
        </w:numPr>
        <w:ind w:left="720" w:hanging="360"/>
        <w:rPr>
          <w:rFonts w:ascii="Times New Roman" w:hAnsi="Times New Roman"/>
          <w:sz w:val="24"/>
          <w:szCs w:val="24"/>
        </w:rPr>
      </w:pPr>
      <w:r>
        <w:rPr>
          <w:rFonts w:ascii="Times New Roman" w:hAnsi="Times New Roman"/>
          <w:bCs/>
          <w:sz w:val="24"/>
          <w:szCs w:val="24"/>
        </w:rPr>
        <w:t>Change Remarks to read:</w:t>
      </w:r>
      <w:r>
        <w:rPr>
          <w:rFonts w:ascii="Times New Roman" w:hAnsi="Times New Roman"/>
          <w:b/>
          <w:bCs/>
          <w:sz w:val="24"/>
          <w:szCs w:val="24"/>
        </w:rPr>
        <w:t xml:space="preserve"> “</w:t>
      </w:r>
      <w:r>
        <w:rPr>
          <w:rFonts w:ascii="Times New Roman" w:hAnsi="Times New Roman"/>
          <w:sz w:val="24"/>
          <w:szCs w:val="24"/>
        </w:rPr>
        <w:t>B.1.02.06 was updated by ICP M2017-03, which removed a space from the Segment Name LINK 22 MSN AREA SUBNETWORK SEGMENT in the schema, and updated the LINK 16 UNIT SEGMENT (NEWDTSUM Set) and SQUADRON CNR SEGMENT (NEWCNRDT Set).</w:t>
      </w:r>
    </w:p>
    <w:p>
      <w:pPr>
        <w:pStyle w:val="ListParagraph"/>
        <w:numPr>
          <w:ilvl w:val="0"/>
          <w:numId w:val="14"/>
        </w:numPr>
        <w:ind w:left="360" w:hanging="360"/>
        <w:rPr>
          <w:rFonts w:ascii="Times New Roman" w:hAnsi="Times New Roman"/>
          <w:sz w:val="24"/>
          <w:szCs w:val="24"/>
        </w:rPr>
      </w:pPr>
      <w:r>
        <w:rPr>
          <w:rFonts w:ascii="Times New Roman" w:hAnsi="Times New Roman"/>
          <w:sz w:val="24"/>
          <w:szCs w:val="24"/>
        </w:rPr>
        <w:t>Add the following Field Format changes:</w:t>
      </w:r>
    </w:p>
    <w:p>
      <w:pPr>
        <w:pStyle w:val="ListParagraph"/>
        <w:numPr>
          <w:ilvl w:val="1"/>
          <w:numId w:val="14"/>
        </w:numPr>
        <w:ind w:left="720" w:hanging="360"/>
        <w:rPr>
          <w:rFonts w:ascii="Times New Roman" w:hAnsi="Times New Roman"/>
          <w:sz w:val="24"/>
          <w:szCs w:val="24"/>
        </w:rPr>
      </w:pPr>
      <w:r>
        <w:rPr>
          <w:rFonts w:ascii="Times New Roman" w:hAnsi="Times New Roman"/>
          <w:sz w:val="24"/>
          <w:szCs w:val="24"/>
        </w:rPr>
        <w:t>Change the regular expression for FFIRN/FUDN 2603/3 to reflect octal values only; i.e., replace ‘9’s with ‘7’s and correct the spelling of hyphen. F/F 2603/3 is used in the STSNEWAL set in the ATO.</w:t>
      </w:r>
    </w:p>
    <w:p>
      <w:pPr>
        <w:pStyle w:val="Normal"/>
        <w:spacing w:lineRule="auto" w:line="276" w:before="0" w:after="200"/>
        <w:ind w:left="720" w:hanging="0"/>
        <w:rPr/>
      </w:pPr>
      <w:r>
        <w:rPr>
          <w:u w:val="single"/>
        </w:rPr>
        <w:t>F/F 2603/3 SURFACE-TO-SURFACE NETWORK ENABLED WEAPON ADDRESS BLOCK</w:t>
      </w:r>
      <w:r>
        <w:rPr/>
        <w:br/>
        <w:t>The track number address block assignment range associated with surface-to-surface network enabled weapons.</w:t>
        <w:br/>
        <w:t xml:space="preserve">ALLOWABLE ENTRIES:  </w:t>
      </w:r>
      <w:r>
        <w:rPr>
          <w:color w:val="800000"/>
        </w:rPr>
        <w:t>([1][0][0][0][0-7]|[1][0][0][1-7][0-7]|[1][0][1-7][0-7][0-7]|[1][1-7][0-7][0-7][0-7]|[2-6][0-7][0-7][0-7][0-7]|[7][7][7][7][0-6]|[7][7][7][0-6][0-7]|[7][7][0-6][0-7][0-7]|[7][0-6][0-7][0-7][0-7])\-([1][0][0][0][0-7]|[1][0][0][1-7][0-7]|[1][0][1-7][0-7][0-7]|[1][1-7][0-7][0-7][0-7]|[2-6][0-7][0-7][0-7][0-7]|[7][7][7][7][0-6]|[7][7][7][0-6][0-7]|[7][7][0-6][0-7][0-7]|[7][0-6][0-7][0-7][0-7])</w:t>
        <w:br/>
        <w:t>Block: 10000 to 77776 separated by a hyphen.</w:t>
      </w:r>
    </w:p>
    <w:p>
      <w:pPr>
        <w:pStyle w:val="ListParagraph"/>
        <w:numPr>
          <w:ilvl w:val="1"/>
          <w:numId w:val="14"/>
        </w:numPr>
        <w:tabs>
          <w:tab w:val="center" w:pos="4680" w:leader="none"/>
        </w:tabs>
        <w:snapToGrid w:val="false"/>
        <w:spacing w:lineRule="auto" w:line="240" w:before="0" w:after="0"/>
        <w:ind w:left="720" w:hanging="360"/>
        <w:contextualSpacing/>
        <w:rPr>
          <w:rFonts w:ascii="Times New Roman" w:hAnsi="Times New Roman"/>
          <w:sz w:val="24"/>
          <w:szCs w:val="24"/>
        </w:rPr>
      </w:pPr>
      <w:r>
        <w:rPr>
          <w:rFonts w:ascii="Times New Roman" w:hAnsi="Times New Roman"/>
          <w:sz w:val="24"/>
          <w:szCs w:val="24"/>
          <w:u w:val="single"/>
        </w:rPr>
        <w:t>F/F 6/1 (FREE TEXT)</w:t>
      </w:r>
      <w:r>
        <w:rPr>
          <w:rFonts w:ascii="Times New Roman" w:hAnsi="Times New Roman"/>
          <w:sz w:val="24"/>
          <w:szCs w:val="24"/>
        </w:rPr>
        <w:t>. A naming conflict exists in the schema because a complex type and a simple type have the same name “FREE TEXT”. This is causing an error for implementers. The name of the simple type was formerly “FREE TEXT FIELD” and it was used by the GENTEXT set. The complex type which adds the attribute XML:space is used by the AMPN, NARR, and RMKS sets. At some point the simple type name was changed to just “FREE TEXT” which is now a problem that needs to be corrected. The short term solution is to change the simple type name back to “FREE TEXT FIELD.” The long term solution is to point the GENTEXT set to the NIEM conformant complex type, which will be addressed in the Fields ICP. Discuss.</w:t>
      </w:r>
    </w:p>
    <w:p>
      <w:pPr>
        <w:pStyle w:val="ListParagraph"/>
        <w:tabs>
          <w:tab w:val="center" w:pos="4680" w:leader="none"/>
        </w:tabs>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pStyle w:val="ListParagraph"/>
        <w:tabs>
          <w:tab w:val="center" w:pos="4680" w:leader="none"/>
        </w:tabs>
        <w:snapToGrid w:val="false"/>
        <w:spacing w:lineRule="auto" w:line="240" w:before="0" w:after="0"/>
        <w:contextualSpacing/>
        <w:rPr>
          <w:rFonts w:ascii="Times New Roman" w:hAnsi="Times New Roman"/>
          <w:sz w:val="24"/>
          <w:szCs w:val="24"/>
        </w:rPr>
      </w:pPr>
      <w:r>
        <w:rPr>
          <w:rFonts w:ascii="Times New Roman" w:hAnsi="Times New Roman"/>
          <w:sz w:val="24"/>
          <w:szCs w:val="24"/>
        </w:rPr>
      </w:r>
    </w:p>
    <w:p>
      <w:pPr>
        <w:sectPr>
          <w:headerReference w:type="default" r:id="rId47"/>
          <w:footerReference w:type="default" r:id="rId48"/>
          <w:type w:val="nextPage"/>
          <w:pgSz w:w="12240" w:h="15840"/>
          <w:pgMar w:left="1440" w:right="1440" w:header="720" w:top="777" w:footer="720" w:bottom="777" w:gutter="0"/>
          <w:pgNumType w:start="30" w:fmt="decimal"/>
          <w:formProt w:val="false"/>
          <w:textDirection w:val="lrTb"/>
          <w:docGrid w:type="default" w:linePitch="100" w:charSpace="0"/>
        </w:sectPr>
        <w:pStyle w:val="ListParagraph"/>
        <w:tabs>
          <w:tab w:val="center" w:pos="4680" w:leader="none"/>
        </w:tabs>
        <w:snapToGrid w:val="false"/>
        <w:spacing w:lineRule="auto" w:line="240" w:before="0" w:after="0"/>
        <w:contextualSpacing/>
        <w:jc w:val="right"/>
        <w:rPr>
          <w:rFonts w:ascii="Times New Roman" w:hAnsi="Times New Roman"/>
          <w:sz w:val="24"/>
          <w:szCs w:val="24"/>
        </w:rPr>
      </w:pPr>
      <w:r>
        <w:rPr>
          <w:rFonts w:ascii="Times New Roman" w:hAnsi="Times New Roman"/>
          <w:sz w:val="24"/>
          <w:szCs w:val="24"/>
        </w:rPr>
        <w:t>M2017-03-C0-VF/2</w:t>
      </w:r>
    </w:p>
    <w:p>
      <w:pPr>
        <w:pStyle w:val="Heading1"/>
        <w:rPr>
          <w:b/>
          <w:b/>
          <w:bCs/>
          <w:u w:val="none"/>
        </w:rPr>
      </w:pPr>
      <w:bookmarkStart w:id="184" w:name="ICPConsolidation"/>
      <w:bookmarkStart w:id="185" w:name="_Toc498606818"/>
      <w:bookmarkEnd w:id="184"/>
      <w:bookmarkEnd w:id="185"/>
      <w:r>
        <w:rPr>
          <w:b/>
          <w:bCs/>
          <w:u w:val="none"/>
        </w:rPr>
        <w:t>APPENDIX H: ICP CONSOLIDATED EVALUATION INSTRUCTIONS AND SAMPLE</w:t>
      </w:r>
    </w:p>
    <w:p>
      <w:pPr>
        <w:pStyle w:val="Normal"/>
        <w:rPr>
          <w:b/>
          <w:b/>
          <w:bCs/>
        </w:rPr>
      </w:pPr>
      <w:r>
        <w:rPr>
          <w:b/>
          <w:bCs/>
        </w:rPr>
      </w:r>
    </w:p>
    <w:p>
      <w:pPr>
        <w:pStyle w:val="Heading2"/>
        <w:numPr>
          <w:ilvl w:val="0"/>
          <w:numId w:val="7"/>
        </w:numPr>
        <w:rPr>
          <w:sz w:val="24"/>
          <w:szCs w:val="24"/>
        </w:rPr>
      </w:pPr>
      <w:bookmarkStart w:id="186" w:name="_Toc498606819"/>
      <w:bookmarkEnd w:id="186"/>
      <w:r>
        <w:rPr>
          <w:sz w:val="24"/>
          <w:szCs w:val="24"/>
        </w:rPr>
        <w:t>CONSOLIDATED EVALUATION INSTRUCTIONS</w:t>
      </w:r>
    </w:p>
    <w:p>
      <w:pPr>
        <w:pStyle w:val="Normal"/>
        <w:rPr>
          <w:b/>
          <w:b/>
          <w:bCs/>
        </w:rPr>
      </w:pPr>
      <w:r>
        <w:rPr>
          <w:b/>
          <w:bCs/>
        </w:rPr>
      </w:r>
    </w:p>
    <w:p>
      <w:pPr>
        <w:pStyle w:val="ListParagraph"/>
        <w:widowControl w:val="false"/>
        <w:numPr>
          <w:ilvl w:val="4"/>
          <w:numId w:val="15"/>
        </w:numPr>
        <w:tabs>
          <w:tab w:val="left" w:pos="-1440" w:leader="none"/>
          <w:tab w:val="left" w:pos="360" w:leader="none"/>
        </w:tabs>
        <w:snapToGrid w:val="false"/>
        <w:spacing w:before="0" w:after="0"/>
        <w:ind w:left="0" w:hanging="0"/>
        <w:contextualSpacing/>
        <w:rPr>
          <w:rFonts w:ascii="Times New Roman" w:hAnsi="Times New Roman"/>
          <w:sz w:val="24"/>
          <w:szCs w:val="24"/>
        </w:rPr>
      </w:pPr>
      <w:r>
        <w:rPr>
          <w:rFonts w:ascii="Times New Roman" w:hAnsi="Times New Roman"/>
          <w:sz w:val="24"/>
          <w:szCs w:val="24"/>
        </w:rPr>
        <w:t xml:space="preserve">The Consolidated Evaluation is prepared by DISA to aid in the review of the ICP at the CCB.  The Consolidated Evaluation will include the identification of the CCB in which the ICP will be discussed in the upper right corner of the evaluation.  The identification will consist of USMTF CCB followed by CCB meeting number, e.g.; USMTF CCB 2007-1. </w:t>
      </w:r>
    </w:p>
    <w:p>
      <w:pPr>
        <w:pStyle w:val="Normal"/>
        <w:widowControl w:val="false"/>
        <w:tabs>
          <w:tab w:val="left" w:pos="-1440" w:leader="none"/>
        </w:tabs>
        <w:snapToGrid w:val="false"/>
        <w:rPr/>
      </w:pPr>
      <w:r>
        <w:rPr/>
      </w:r>
    </w:p>
    <w:p>
      <w:pPr>
        <w:pStyle w:val="Normal"/>
        <w:widowControl w:val="false"/>
        <w:tabs>
          <w:tab w:val="left" w:pos="-1440" w:leader="none"/>
          <w:tab w:val="left" w:pos="360" w:leader="none"/>
        </w:tabs>
        <w:snapToGrid w:val="false"/>
        <w:rPr/>
      </w:pPr>
      <w:r>
        <w:rPr/>
        <w:t>b.</w:t>
        <w:tab/>
        <w:t>The title Consolidated Evaluation, the ICP Number, and the ICP Title will be centered at the top of the page. The Title CONSOLIDATED EVALUATION will be entered in 16-point Bold Times New Roman font. The remaining sections will use 12-point Times New Roman.</w:t>
      </w:r>
    </w:p>
    <w:p>
      <w:pPr>
        <w:pStyle w:val="Normal"/>
        <w:widowControl w:val="false"/>
        <w:tabs>
          <w:tab w:val="left" w:pos="-1440" w:leader="none"/>
        </w:tabs>
        <w:snapToGrid w:val="false"/>
        <w:rPr/>
      </w:pPr>
      <w:r>
        <w:rPr/>
      </w:r>
    </w:p>
    <w:p>
      <w:pPr>
        <w:pStyle w:val="ListParagraph"/>
        <w:widowControl w:val="false"/>
        <w:numPr>
          <w:ilvl w:val="0"/>
          <w:numId w:val="15"/>
        </w:numPr>
        <w:tabs>
          <w:tab w:val="left" w:pos="-1440" w:leader="none"/>
          <w:tab w:val="left" w:pos="360" w:leader="none"/>
        </w:tabs>
        <w:snapToGrid w:val="false"/>
        <w:spacing w:before="0" w:after="0"/>
        <w:ind w:left="0" w:hanging="0"/>
        <w:contextualSpacing/>
        <w:rPr>
          <w:rFonts w:ascii="Times New Roman" w:hAnsi="Times New Roman"/>
          <w:sz w:val="24"/>
          <w:szCs w:val="24"/>
        </w:rPr>
      </w:pPr>
      <w:r>
        <w:rPr>
          <w:rFonts w:ascii="Times New Roman" w:hAnsi="Times New Roman"/>
          <w:sz w:val="24"/>
          <w:szCs w:val="24"/>
        </w:rPr>
        <w:t xml:space="preserve">The Consolidated Evaluation will be organized by the CC/S/A for example: </w:t>
      </w:r>
      <w:r>
        <w:rPr>
          <w:rFonts w:ascii="Times New Roman" w:hAnsi="Times New Roman"/>
          <w:b/>
          <w:sz w:val="24"/>
          <w:szCs w:val="24"/>
          <w:u w:val="single"/>
        </w:rPr>
        <w:t>ARMY</w:t>
      </w:r>
      <w:r>
        <w:rPr>
          <w:rFonts w:ascii="Times New Roman" w:hAnsi="Times New Roman"/>
          <w:b/>
          <w:sz w:val="24"/>
          <w:szCs w:val="24"/>
        </w:rPr>
        <w:t xml:space="preserve">, </w:t>
      </w:r>
      <w:r>
        <w:rPr>
          <w:rFonts w:ascii="Times New Roman" w:hAnsi="Times New Roman"/>
          <w:b/>
          <w:sz w:val="24"/>
          <w:szCs w:val="24"/>
          <w:u w:val="single"/>
        </w:rPr>
        <w:t>NAVY,</w:t>
      </w:r>
      <w:r>
        <w:rPr>
          <w:rFonts w:ascii="Times New Roman" w:hAnsi="Times New Roman"/>
          <w:b/>
          <w:sz w:val="24"/>
          <w:szCs w:val="24"/>
        </w:rPr>
        <w:t xml:space="preserve"> </w:t>
      </w:r>
      <w:r>
        <w:rPr>
          <w:rFonts w:ascii="Times New Roman" w:hAnsi="Times New Roman"/>
          <w:b/>
          <w:sz w:val="24"/>
          <w:szCs w:val="24"/>
          <w:u w:val="single"/>
        </w:rPr>
        <w:t>AIR FORCE</w:t>
      </w:r>
      <w:r>
        <w:rPr>
          <w:rFonts w:ascii="Times New Roman" w:hAnsi="Times New Roman"/>
          <w:sz w:val="24"/>
          <w:szCs w:val="24"/>
        </w:rPr>
        <w:t xml:space="preserve">, </w:t>
      </w:r>
      <w:r>
        <w:rPr>
          <w:rFonts w:ascii="Times New Roman" w:hAnsi="Times New Roman"/>
          <w:b/>
          <w:sz w:val="24"/>
          <w:szCs w:val="24"/>
          <w:u w:val="single"/>
        </w:rPr>
        <w:t>MARINES</w:t>
      </w:r>
      <w:r>
        <w:rPr>
          <w:rFonts w:ascii="Times New Roman" w:hAnsi="Times New Roman"/>
          <w:sz w:val="24"/>
          <w:szCs w:val="24"/>
        </w:rPr>
        <w:t xml:space="preserve">, </w:t>
      </w:r>
      <w:r>
        <w:rPr>
          <w:rFonts w:ascii="Times New Roman" w:hAnsi="Times New Roman"/>
          <w:b/>
          <w:sz w:val="24"/>
          <w:szCs w:val="24"/>
          <w:u w:val="single"/>
        </w:rPr>
        <w:t>DIA</w:t>
      </w:r>
      <w:r>
        <w:rPr>
          <w:rFonts w:ascii="Times New Roman" w:hAnsi="Times New Roman"/>
          <w:sz w:val="24"/>
          <w:szCs w:val="24"/>
        </w:rPr>
        <w:t xml:space="preserve">, </w:t>
      </w:r>
      <w:r>
        <w:rPr>
          <w:rFonts w:ascii="Times New Roman" w:hAnsi="Times New Roman"/>
          <w:b/>
          <w:sz w:val="24"/>
          <w:szCs w:val="24"/>
          <w:u w:val="single"/>
        </w:rPr>
        <w:t>NSA</w:t>
      </w:r>
      <w:r>
        <w:rPr>
          <w:rFonts w:ascii="Times New Roman" w:hAnsi="Times New Roman"/>
          <w:b/>
          <w:sz w:val="24"/>
          <w:szCs w:val="24"/>
        </w:rPr>
        <w:t xml:space="preserve">, </w:t>
      </w:r>
      <w:r>
        <w:rPr>
          <w:rFonts w:ascii="Times New Roman" w:hAnsi="Times New Roman"/>
          <w:b/>
          <w:sz w:val="24"/>
          <w:szCs w:val="24"/>
          <w:u w:val="single"/>
        </w:rPr>
        <w:t>JOINT STAFF</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b/>
          <w:bCs/>
          <w:sz w:val="24"/>
          <w:szCs w:val="24"/>
          <w:u w:val="single"/>
        </w:rPr>
        <w:t>NGA</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b/>
          <w:sz w:val="24"/>
          <w:szCs w:val="24"/>
          <w:u w:val="single"/>
        </w:rPr>
        <w:t>DISA</w:t>
      </w:r>
      <w:r>
        <w:rPr>
          <w:rFonts w:ascii="Times New Roman" w:hAnsi="Times New Roman"/>
          <w:sz w:val="24"/>
          <w:szCs w:val="24"/>
        </w:rPr>
        <w:t>, etc.  Each CC/S/A section will include their Recommendation, Conclusion, Analysis, and Comments.  If no Evaluation was received the phrase “No Evaluation Received” will be entered next to their CC/S/A identifier.</w:t>
      </w:r>
    </w:p>
    <w:p>
      <w:pPr>
        <w:pStyle w:val="Normal"/>
        <w:rPr/>
      </w:pPr>
      <w:r>
        <w:rPr/>
      </w:r>
    </w:p>
    <w:p>
      <w:pPr>
        <w:pStyle w:val="ListParagraph"/>
        <w:widowControl w:val="false"/>
        <w:numPr>
          <w:ilvl w:val="0"/>
          <w:numId w:val="15"/>
        </w:numPr>
        <w:tabs>
          <w:tab w:val="left" w:pos="-1440" w:leader="none"/>
          <w:tab w:val="left" w:pos="360" w:leader="none"/>
        </w:tabs>
        <w:snapToGrid w:val="false"/>
        <w:spacing w:before="0" w:after="0"/>
        <w:ind w:left="0" w:hanging="0"/>
        <w:contextualSpacing/>
        <w:rPr>
          <w:rFonts w:ascii="Times New Roman" w:hAnsi="Times New Roman"/>
          <w:sz w:val="24"/>
          <w:szCs w:val="24"/>
        </w:rPr>
      </w:pPr>
      <w:r>
        <w:rPr>
          <w:rFonts w:ascii="Times New Roman" w:hAnsi="Times New Roman"/>
          <w:sz w:val="24"/>
          <w:szCs w:val="24"/>
        </w:rPr>
        <w:t xml:space="preserve">Recommendation.  The CC/S/A recommendation for the ICP will be entered next to the CC/S/A identifier, e.g.; USMC:  </w:t>
      </w:r>
      <w:r>
        <w:rPr>
          <w:rFonts w:ascii="Times New Roman" w:hAnsi="Times New Roman"/>
          <w:bCs/>
          <w:sz w:val="24"/>
          <w:szCs w:val="24"/>
        </w:rPr>
        <w:t>Marine Corps recommends disapproval based on its policy of not supporting MTFs for which no joint IERs are identified.</w:t>
      </w:r>
    </w:p>
    <w:p>
      <w:pPr>
        <w:pStyle w:val="Normal"/>
        <w:rPr/>
      </w:pPr>
      <w:r>
        <w:rPr/>
      </w:r>
    </w:p>
    <w:p>
      <w:pPr>
        <w:pStyle w:val="ListParagraph"/>
        <w:widowControl w:val="false"/>
        <w:numPr>
          <w:ilvl w:val="0"/>
          <w:numId w:val="15"/>
        </w:numPr>
        <w:tabs>
          <w:tab w:val="left" w:pos="-1440" w:leader="none"/>
          <w:tab w:val="left" w:pos="360" w:leader="none"/>
        </w:tabs>
        <w:snapToGrid w:val="false"/>
        <w:spacing w:before="0" w:after="0"/>
        <w:ind w:left="0" w:hanging="0"/>
        <w:contextualSpacing/>
        <w:rPr>
          <w:rFonts w:ascii="Times New Roman" w:hAnsi="Times New Roman"/>
          <w:sz w:val="24"/>
          <w:szCs w:val="24"/>
        </w:rPr>
      </w:pPr>
      <w:r>
        <w:rPr>
          <w:rFonts w:ascii="Times New Roman" w:hAnsi="Times New Roman"/>
          <w:sz w:val="24"/>
          <w:szCs w:val="24"/>
        </w:rPr>
        <w:t>Conclusion.  Include the CC/S/A conclusion from their evaluation.</w:t>
      </w:r>
    </w:p>
    <w:p>
      <w:pPr>
        <w:pStyle w:val="Normal"/>
        <w:widowControl w:val="false"/>
        <w:tabs>
          <w:tab w:val="left" w:pos="-1440" w:leader="none"/>
        </w:tabs>
        <w:snapToGrid w:val="false"/>
        <w:rPr/>
      </w:pPr>
      <w:r>
        <w:rPr/>
      </w:r>
    </w:p>
    <w:p>
      <w:pPr>
        <w:pStyle w:val="ListParagraph"/>
        <w:widowControl w:val="false"/>
        <w:numPr>
          <w:ilvl w:val="0"/>
          <w:numId w:val="15"/>
        </w:numPr>
        <w:tabs>
          <w:tab w:val="left" w:pos="360" w:leader="none"/>
        </w:tabs>
        <w:snapToGrid w:val="false"/>
        <w:spacing w:before="0" w:after="120"/>
        <w:ind w:left="0" w:hanging="0"/>
        <w:contextualSpacing/>
        <w:rPr>
          <w:rFonts w:ascii="Times New Roman" w:hAnsi="Times New Roman"/>
          <w:sz w:val="24"/>
          <w:szCs w:val="24"/>
        </w:rPr>
      </w:pPr>
      <w:r>
        <w:rPr>
          <w:rFonts w:ascii="Times New Roman" w:hAnsi="Times New Roman"/>
          <w:sz w:val="24"/>
          <w:szCs w:val="24"/>
        </w:rPr>
        <w:t>Analysis.  Include the CC/S/A analysis from their evaluation.</w:t>
      </w:r>
    </w:p>
    <w:p>
      <w:pPr>
        <w:pStyle w:val="ListParagraph"/>
        <w:ind w:left="0" w:hanging="0"/>
        <w:rPr>
          <w:rFonts w:ascii="Times New Roman" w:hAnsi="Times New Roman"/>
          <w:sz w:val="24"/>
          <w:szCs w:val="24"/>
        </w:rPr>
      </w:pPr>
      <w:r>
        <w:rPr>
          <w:rFonts w:ascii="Times New Roman" w:hAnsi="Times New Roman"/>
          <w:sz w:val="24"/>
          <w:szCs w:val="24"/>
        </w:rPr>
      </w:r>
    </w:p>
    <w:p>
      <w:pPr>
        <w:pStyle w:val="ListParagraph"/>
        <w:widowControl w:val="false"/>
        <w:numPr>
          <w:ilvl w:val="0"/>
          <w:numId w:val="15"/>
        </w:numPr>
        <w:tabs>
          <w:tab w:val="left" w:pos="360" w:leader="none"/>
        </w:tabs>
        <w:snapToGrid w:val="false"/>
        <w:spacing w:before="0" w:after="120"/>
        <w:ind w:left="0" w:hanging="0"/>
        <w:contextualSpacing/>
        <w:rPr>
          <w:rFonts w:ascii="Times New Roman" w:hAnsi="Times New Roman"/>
          <w:sz w:val="24"/>
          <w:szCs w:val="24"/>
        </w:rPr>
      </w:pPr>
      <w:r>
        <w:rPr>
          <w:rFonts w:ascii="Times New Roman" w:hAnsi="Times New Roman"/>
          <w:sz w:val="24"/>
          <w:szCs w:val="24"/>
        </w:rPr>
        <w:t>Comments.  Include all comments from the CC/S/A evaluation.  For each comment, DISA will include a recommendation and the justification to support their recommendation. If CC/S/A’s have submitted identical comments, DISA will note this in the recommendation.</w:t>
      </w:r>
    </w:p>
    <w:p>
      <w:pPr>
        <w:pStyle w:val="Normal"/>
        <w:rPr/>
      </w:pPr>
      <w:r>
        <w:rPr/>
      </w:r>
    </w:p>
    <w:p>
      <w:pPr>
        <w:pStyle w:val="Normal"/>
        <w:rPr/>
      </w:pPr>
      <w:r>
        <w:rPr/>
      </w:r>
    </w:p>
    <w:p>
      <w:pPr>
        <w:sectPr>
          <w:headerReference w:type="default" r:id="rId49"/>
          <w:footerReference w:type="default" r:id="rId50"/>
          <w:type w:val="nextPage"/>
          <w:pgSz w:w="12240" w:h="15840"/>
          <w:pgMar w:left="1440" w:right="1440" w:header="720" w:top="777" w:footer="720" w:bottom="777" w:gutter="0"/>
          <w:pgNumType w:fmt="decimal"/>
          <w:formProt w:val="false"/>
          <w:textDirection w:val="lrTb"/>
          <w:docGrid w:type="default" w:linePitch="100" w:charSpace="0"/>
        </w:sectPr>
        <w:pStyle w:val="Normal"/>
        <w:rPr>
          <w:b/>
          <w:b/>
          <w:bCs/>
        </w:rPr>
      </w:pPr>
      <w:r>
        <w:rPr>
          <w:b/>
          <w:bCs/>
        </w:rPr>
      </w:r>
    </w:p>
    <w:p>
      <w:pPr>
        <w:pStyle w:val="Heading2"/>
        <w:numPr>
          <w:ilvl w:val="0"/>
          <w:numId w:val="7"/>
        </w:numPr>
        <w:tabs>
          <w:tab w:val="left" w:pos="-1080" w:leader="none"/>
          <w:tab w:val="left" w:pos="360" w:leader="none"/>
        </w:tabs>
        <w:ind w:left="0" w:hanging="0"/>
        <w:rPr>
          <w:sz w:val="24"/>
          <w:szCs w:val="24"/>
        </w:rPr>
      </w:pPr>
      <w:bookmarkStart w:id="187" w:name="_Toc498606820"/>
      <w:bookmarkEnd w:id="187"/>
      <w:r>
        <w:rPr>
          <w:sz w:val="24"/>
          <w:szCs w:val="24"/>
        </w:rPr>
        <w:t>CONSOLIDATED EVALUATION SAMPLE</w:t>
      </w:r>
    </w:p>
    <w:p>
      <w:pPr>
        <w:pStyle w:val="Normal"/>
        <w:jc w:val="right"/>
        <w:rPr>
          <w:b/>
          <w:b/>
          <w:bCs/>
          <w:sz w:val="28"/>
        </w:rPr>
      </w:pPr>
      <w:r>
        <w:rPr>
          <w:b/>
          <w:bCs/>
          <w:sz w:val="28"/>
        </w:rPr>
        <w:t>CCB 2015-3</w:t>
      </w:r>
    </w:p>
    <w:p>
      <w:pPr>
        <w:pStyle w:val="Normal"/>
        <w:jc w:val="right"/>
        <w:rPr/>
      </w:pPr>
      <w:r>
        <w:rPr/>
      </w:r>
    </w:p>
    <w:p>
      <w:pPr>
        <w:pStyle w:val="Normal"/>
        <w:jc w:val="center"/>
        <w:rPr>
          <w:b/>
          <w:b/>
          <w:sz w:val="32"/>
          <w:szCs w:val="32"/>
        </w:rPr>
      </w:pPr>
      <w:bookmarkStart w:id="188" w:name="_Toc458170372"/>
      <w:bookmarkStart w:id="189" w:name="_Toc451172674"/>
      <w:r>
        <w:rPr>
          <w:b/>
          <w:sz w:val="32"/>
          <w:szCs w:val="32"/>
        </w:rPr>
        <w:t xml:space="preserve">CONSOLIDATED </w:t>
      </w:r>
      <w:bookmarkEnd w:id="188"/>
      <w:bookmarkEnd w:id="189"/>
      <w:r>
        <w:rPr>
          <w:b/>
          <w:sz w:val="32"/>
          <w:szCs w:val="32"/>
        </w:rPr>
        <w:t>EVALUATION</w:t>
      </w:r>
    </w:p>
    <w:p>
      <w:pPr>
        <w:pStyle w:val="Normal"/>
        <w:jc w:val="center"/>
        <w:rPr>
          <w:b/>
          <w:b/>
          <w:bCs/>
        </w:rPr>
      </w:pPr>
      <w:r>
        <w:rPr>
          <w:b/>
          <w:bCs/>
        </w:rPr>
        <w:t>M2015-04-C0-CT</w:t>
      </w:r>
    </w:p>
    <w:p>
      <w:pPr>
        <w:pStyle w:val="Normal"/>
        <w:jc w:val="center"/>
        <w:rPr>
          <w:b/>
          <w:b/>
          <w:bCs/>
        </w:rPr>
      </w:pPr>
      <w:r>
        <w:rPr/>
        <w:t>Update OPTASK IM Message</w:t>
      </w:r>
    </w:p>
    <w:p>
      <w:pPr>
        <w:pStyle w:val="Normal"/>
        <w:ind w:left="1440" w:hanging="1440"/>
        <w:rPr>
          <w:u w:val="single"/>
        </w:rPr>
      </w:pPr>
      <w:r>
        <w:rPr>
          <w:u w:val="single"/>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b/>
          <w:b/>
          <w:u w:val="single"/>
        </w:rPr>
      </w:pPr>
      <w:r>
        <w:rPr>
          <w:b/>
          <w:u w:val="single"/>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b/>
          <w:highlight w:val="yellow"/>
          <w:u w:val="single"/>
        </w:rPr>
        <w:t>USA</w:t>
      </w:r>
      <w:r>
        <w:rPr>
          <w:highlight w:val="yellow"/>
          <w:u w:val="single"/>
        </w:rPr>
        <w:t>:</w:t>
      </w:r>
      <w:r>
        <w:rPr>
          <w:highlight w:val="yellow"/>
        </w:rPr>
        <w:tab/>
        <w:t>No evaluation received.</w:t>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u w:val="single"/>
        </w:rPr>
      </w:pPr>
      <w:r>
        <w:rPr>
          <w:b/>
          <w:u w:val="single"/>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highlight w:val="yellow"/>
        </w:rPr>
      </w:pPr>
      <w:r>
        <w:rPr>
          <w:b/>
          <w:highlight w:val="yellow"/>
          <w:u w:val="single"/>
        </w:rPr>
        <w:t>USN</w:t>
      </w:r>
      <w:r>
        <w:rPr>
          <w:highlight w:val="yellow"/>
          <w:u w:val="single"/>
        </w:rPr>
        <w:t>:</w:t>
      </w:r>
      <w:r>
        <w:rPr>
          <w:highlight w:val="yellow"/>
        </w:rPr>
        <w:tab/>
        <w:t>DISAPPROVE</w:t>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r>
    </w:p>
    <w:p>
      <w:pPr>
        <w:pStyle w:val="Normal"/>
        <w:rPr/>
      </w:pPr>
      <w:r>
        <w:rPr>
          <w:u w:val="single"/>
        </w:rPr>
        <w:t>Conclusion</w:t>
      </w:r>
      <w:r>
        <w:rPr/>
        <w:t xml:space="preserve">: The Navy recommends not approving this ICP because apparently the U. S. Navy is the only user of the OPTASK IM, however this isn’t the format being used so it seems irrational to change it.  It would be more practical to change the message to the format currently being used including the Table of Content.  </w:t>
      </w:r>
      <w:r>
        <w:rPr>
          <w:color w:val="C00000"/>
        </w:rPr>
        <w:t>DISA:  No sure that is a viable solution at this point. The ICP was done to bring the current APPROVED OPTASK IM to alignment to the Agreed version in ADatP-3/APP-11.  As to whether the USN is using the correct version of the message, that is a discussion in a wider context.</w:t>
      </w:r>
    </w:p>
    <w:p>
      <w:pPr>
        <w:pStyle w:val="Normal"/>
        <w:widowControl w:val="false"/>
        <w:rPr>
          <w:u w:val="single"/>
        </w:rPr>
      </w:pPr>
      <w:r>
        <w:rPr>
          <w:u w:val="single"/>
        </w:rPr>
      </w:r>
    </w:p>
    <w:p>
      <w:pPr>
        <w:pStyle w:val="Normal"/>
        <w:widowControl w:val="false"/>
        <w:rPr/>
      </w:pPr>
      <w:r>
        <w:rPr>
          <w:u w:val="single"/>
        </w:rPr>
        <w:t>Analysis:</w:t>
      </w:r>
      <w:r>
        <w:rPr/>
        <w:t xml:space="preserve"> Since the OPTASK IM message has been added to ADatP-3, several differences have been noted between it and the USMTF version even though both messages are based on ACP 200. The USMTF version should be updated so the two messages are harmonized.</w:t>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u w:val="single"/>
        </w:rPr>
        <w:t>Comments:</w:t>
      </w:r>
      <w:r>
        <w:rPr/>
        <w:t xml:space="preserve"> None</w:t>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r>
    </w:p>
    <w:p>
      <w:pPr>
        <w:pStyle w:val="Normal"/>
        <w:tabs>
          <w:tab w:val="left" w:pos="-720" w:leader="none"/>
          <w:tab w:val="left" w:pos="1"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40" w:hanging="1440"/>
        <w:rPr/>
      </w:pPr>
      <w:r>
        <w:rPr/>
      </w:r>
    </w:p>
    <w:p>
      <w:pPr>
        <w:pStyle w:val="Normal"/>
        <w:rPr/>
      </w:pPr>
      <w:r>
        <w:rPr>
          <w:b/>
          <w:highlight w:val="yellow"/>
          <w:u w:val="single"/>
        </w:rPr>
        <w:t>USAF:</w:t>
      </w:r>
      <w:r>
        <w:rPr>
          <w:b/>
          <w:highlight w:val="yellow"/>
        </w:rPr>
        <w:t xml:space="preserve">  </w:t>
      </w:r>
      <w:r>
        <w:rPr>
          <w:highlight w:val="yellow"/>
        </w:rPr>
        <w:t>Approve as modified.</w:t>
      </w:r>
    </w:p>
    <w:p>
      <w:pPr>
        <w:pStyle w:val="Normal"/>
        <w:rPr>
          <w:b/>
          <w:b/>
          <w:u w:val="single"/>
        </w:rPr>
      </w:pPr>
      <w:r>
        <w:rPr>
          <w:b/>
          <w:u w:val="single"/>
        </w:rPr>
      </w:r>
    </w:p>
    <w:p>
      <w:pPr>
        <w:pStyle w:val="Normal"/>
        <w:rPr/>
      </w:pPr>
      <w:r>
        <w:rPr>
          <w:u w:val="single"/>
        </w:rPr>
        <w:t>Conclusion</w:t>
      </w:r>
      <w:r>
        <w:rPr/>
        <w:t>:  None</w:t>
      </w:r>
    </w:p>
    <w:p>
      <w:pPr>
        <w:pStyle w:val="Normal"/>
        <w:rPr/>
      </w:pPr>
      <w:r>
        <w:rPr/>
      </w:r>
    </w:p>
    <w:p>
      <w:pPr>
        <w:pStyle w:val="Normal"/>
        <w:widowControl w:val="false"/>
        <w:rPr/>
      </w:pPr>
      <w:r>
        <w:rPr>
          <w:u w:val="single"/>
        </w:rPr>
        <w:t>Analysis:</w:t>
      </w:r>
      <w:r>
        <w:rPr/>
        <w:t xml:space="preserve"> None</w:t>
      </w:r>
    </w:p>
    <w:p>
      <w:pPr>
        <w:pStyle w:val="Normal"/>
        <w:tabs>
          <w:tab w:val="left" w:pos="360" w:leader="none"/>
          <w:tab w:val="left" w:pos="2610" w:leader="none"/>
        </w:tabs>
        <w:rPr/>
      </w:pPr>
      <w:r>
        <w:rPr/>
      </w:r>
    </w:p>
    <w:p>
      <w:pPr>
        <w:pStyle w:val="Normal"/>
        <w:rPr>
          <w:u w:val="single"/>
        </w:rPr>
      </w:pPr>
      <w:r>
        <w:rPr>
          <w:u w:val="single"/>
        </w:rPr>
        <w:t>Comments:</w:t>
      </w:r>
    </w:p>
    <w:p>
      <w:pPr>
        <w:pStyle w:val="Normal"/>
        <w:rPr>
          <w:u w:val="single"/>
        </w:rPr>
      </w:pPr>
      <w:r>
        <w:rPr>
          <w:u w:val="single"/>
        </w:rPr>
      </w:r>
    </w:p>
    <w:p>
      <w:pPr>
        <w:pStyle w:val="ListParagraph"/>
        <w:numPr>
          <w:ilvl w:val="0"/>
          <w:numId w:val="6"/>
        </w:numPr>
        <w:ind w:left="360" w:hanging="360"/>
        <w:rPr>
          <w:rFonts w:ascii="Times New Roman" w:hAnsi="Times New Roman"/>
          <w:sz w:val="24"/>
          <w:szCs w:val="24"/>
        </w:rPr>
      </w:pPr>
      <w:r>
        <w:rPr>
          <w:rFonts w:ascii="Times New Roman" w:hAnsi="Times New Roman"/>
          <w:sz w:val="24"/>
          <w:szCs w:val="24"/>
        </w:rPr>
        <w:t xml:space="preserve">Page 9, Annex A, Seq 9, GENTEXT/Purpose Set. NATO has the occurrence category as operationally determined; however, ACP 200 has it as mandatory.  The occurrence category needs to be determined.  Sponsor input required.  </w:t>
      </w:r>
      <w:r>
        <w:rPr>
          <w:rFonts w:ascii="Times New Roman" w:hAnsi="Times New Roman"/>
          <w:color w:val="C00000"/>
          <w:sz w:val="24"/>
          <w:szCs w:val="24"/>
        </w:rPr>
        <w:t>DISA: Agree should be ‘O’ to match ADatP-3.</w:t>
      </w:r>
    </w:p>
    <w:p>
      <w:pPr>
        <w:pStyle w:val="ListParagraph"/>
        <w:numPr>
          <w:ilvl w:val="0"/>
          <w:numId w:val="6"/>
        </w:numPr>
        <w:ind w:left="360" w:hanging="360"/>
        <w:rPr>
          <w:rFonts w:ascii="Times New Roman" w:hAnsi="Times New Roman"/>
          <w:sz w:val="24"/>
          <w:szCs w:val="24"/>
        </w:rPr>
      </w:pPr>
      <w:r>
        <w:rPr>
          <w:rFonts w:ascii="Times New Roman" w:hAnsi="Times New Roman"/>
          <w:sz w:val="24"/>
          <w:szCs w:val="24"/>
        </w:rPr>
        <w:t xml:space="preserve">Page 14, Annex A, CHAT segment at Seq 27. NATO has the CHAT segment as operationally determined vice mandatory. The occurrence category needs to be determined.  Sponsor input required.  </w:t>
      </w:r>
      <w:r>
        <w:rPr>
          <w:rFonts w:ascii="Times New Roman" w:hAnsi="Times New Roman"/>
          <w:color w:val="C00000"/>
          <w:sz w:val="24"/>
          <w:szCs w:val="24"/>
        </w:rPr>
        <w:t>DISA: Agree should be ‘O’ to match ADatP-3.</w:t>
      </w:r>
    </w:p>
    <w:p>
      <w:pPr>
        <w:pStyle w:val="ListParagraph"/>
        <w:numPr>
          <w:ilvl w:val="0"/>
          <w:numId w:val="6"/>
        </w:numPr>
        <w:ind w:left="360" w:hanging="360"/>
        <w:rPr>
          <w:rFonts w:ascii="Times New Roman" w:hAnsi="Times New Roman"/>
          <w:sz w:val="24"/>
          <w:szCs w:val="24"/>
        </w:rPr>
      </w:pPr>
      <w:r>
        <w:rPr>
          <w:rFonts w:ascii="Times New Roman" w:hAnsi="Times New Roman"/>
          <w:sz w:val="24"/>
          <w:szCs w:val="24"/>
        </w:rPr>
        <w:t>Page 17, Annex A, SN/SL, SL 7A. The SL segment reference is incorrect. Revise to read: “Field 1 in GENTEXT (Set 13) in every IDP (Segment 12) is assigned the value “DISTRIBUTION METHOD”.</w:t>
      </w:r>
      <w:r>
        <w:rPr>
          <w:rFonts w:ascii="Times New Roman" w:hAnsi="Times New Roman"/>
          <w:color w:val="C00000"/>
          <w:sz w:val="24"/>
          <w:szCs w:val="24"/>
        </w:rPr>
        <w:t xml:space="preserve"> DISA: Agree.</w:t>
      </w:r>
    </w:p>
    <w:p>
      <w:pPr>
        <w:pStyle w:val="Normal"/>
        <w:jc w:val="right"/>
        <w:rPr>
          <w:b/>
          <w:b/>
          <w:bCs/>
        </w:rPr>
      </w:pPr>
      <w:r>
        <w:rPr>
          <w:b/>
          <w:bCs/>
        </w:rPr>
        <w:t>M2015-04-C0-CT/1</w:t>
      </w:r>
    </w:p>
    <w:p>
      <w:pPr>
        <w:pStyle w:val="ListParagraph"/>
        <w:ind w:left="360" w:hanging="0"/>
        <w:rPr>
          <w:rFonts w:ascii="Times New Roman" w:hAnsi="Times New Roman"/>
          <w:sz w:val="24"/>
          <w:szCs w:val="24"/>
        </w:rPr>
      </w:pPr>
      <w:r>
        <w:rPr>
          <w:rFonts w:ascii="Times New Roman" w:hAnsi="Times New Roman"/>
          <w:sz w:val="24"/>
          <w:szCs w:val="24"/>
        </w:rPr>
      </w:r>
    </w:p>
    <w:p>
      <w:pPr>
        <w:pStyle w:val="ListParagraph"/>
        <w:numPr>
          <w:ilvl w:val="0"/>
          <w:numId w:val="6"/>
        </w:numPr>
        <w:ind w:left="360" w:hanging="360"/>
        <w:rPr>
          <w:rFonts w:ascii="Times New Roman" w:hAnsi="Times New Roman"/>
          <w:sz w:val="24"/>
          <w:szCs w:val="24"/>
        </w:rPr>
      </w:pPr>
      <w:r>
        <w:rPr>
          <w:rFonts w:ascii="Times New Roman" w:hAnsi="Times New Roman"/>
          <w:sz w:val="24"/>
          <w:szCs w:val="24"/>
        </w:rPr>
        <w:t xml:space="preserve">Page 17, Annex A, SN/SL, SL 7B. The SL segment reference is incorrect. Revise to read: “GENTEXT (Set 15) in CPOS (Segment 14) is required if Field 1 in CPOS (Set 14) in the same CPOS (Segment 14) uses alternative OTHER INFORMATION MANAGEMENT SERVICES (FF828-7), otherwise it is prohibited. </w:t>
      </w:r>
      <w:r>
        <w:rPr>
          <w:rFonts w:ascii="Times New Roman" w:hAnsi="Times New Roman"/>
          <w:color w:val="C00000"/>
          <w:sz w:val="24"/>
          <w:szCs w:val="24"/>
        </w:rPr>
        <w:t>DISA: Agree.</w:t>
      </w:r>
    </w:p>
    <w:p>
      <w:pPr>
        <w:pStyle w:val="Normal"/>
        <w:rPr/>
      </w:pPr>
      <w:r>
        <w:rPr>
          <w:b/>
          <w:highlight w:val="yellow"/>
          <w:u w:val="single"/>
        </w:rPr>
        <w:t>USMC</w:t>
      </w:r>
      <w:r>
        <w:rPr>
          <w:highlight w:val="yellow"/>
          <w:u w:val="single"/>
        </w:rPr>
        <w:t xml:space="preserve">:  </w:t>
      </w:r>
      <w:r>
        <w:rPr>
          <w:highlight w:val="yellow"/>
        </w:rPr>
        <w:t>Modify and approve.</w:t>
      </w:r>
    </w:p>
    <w:p>
      <w:pPr>
        <w:pStyle w:val="Normal"/>
        <w:rPr/>
      </w:pPr>
      <w:r>
        <w:rPr/>
      </w:r>
    </w:p>
    <w:p>
      <w:pPr>
        <w:pStyle w:val="Normal"/>
        <w:rPr/>
      </w:pPr>
      <w:r>
        <w:rPr>
          <w:u w:val="single"/>
        </w:rPr>
        <w:t>Conclusion</w:t>
      </w:r>
      <w:r>
        <w:rPr/>
        <w:t>:  None.</w:t>
      </w:r>
    </w:p>
    <w:p>
      <w:pPr>
        <w:pStyle w:val="Normal"/>
        <w:rPr>
          <w:szCs w:val="20"/>
          <w:u w:val="single"/>
        </w:rPr>
      </w:pPr>
      <w:r>
        <w:rPr>
          <w:szCs w:val="20"/>
          <w:u w:val="single"/>
        </w:rPr>
      </w:r>
    </w:p>
    <w:p>
      <w:pPr>
        <w:pStyle w:val="Normal"/>
        <w:rPr>
          <w:rFonts w:ascii="Courier New" w:hAnsi="Courier New"/>
        </w:rPr>
      </w:pPr>
      <w:r>
        <w:rPr>
          <w:u w:val="single"/>
        </w:rPr>
        <w:t>Analysis</w:t>
      </w:r>
      <w:r>
        <w:rPr/>
        <w:t>:  The OPTASK IM message has been added to ADatP-3 however, several differences were noted between it and the USMTF version even though both messages are based on ACP 200.  This ICP correctly updates the USMTF OPTASK IM so the two messages are harmonized.</w:t>
      </w:r>
    </w:p>
    <w:p>
      <w:pPr>
        <w:pStyle w:val="HTMLPreformatted"/>
        <w:rPr>
          <w:rFonts w:ascii="Times New Roman" w:hAnsi="Times New Roman"/>
          <w:bCs/>
          <w:sz w:val="24"/>
          <w:szCs w:val="24"/>
        </w:rPr>
      </w:pPr>
      <w:r>
        <w:rPr>
          <w:rFonts w:ascii="Times New Roman" w:hAnsi="Times New Roman"/>
          <w:bCs/>
          <w:sz w:val="24"/>
          <w:szCs w:val="24"/>
        </w:rPr>
      </w:r>
    </w:p>
    <w:p>
      <w:pPr>
        <w:pStyle w:val="Normal"/>
        <w:rPr/>
      </w:pPr>
      <w:r>
        <w:rPr>
          <w:u w:val="single"/>
        </w:rPr>
        <w:t>Comments:</w:t>
      </w:r>
      <w:r>
        <w:rPr/>
        <w:t xml:space="preserve">  </w:t>
      </w:r>
    </w:p>
    <w:p>
      <w:pPr>
        <w:pStyle w:val="Normal"/>
        <w:rPr/>
      </w:pPr>
      <w:r>
        <w:rPr/>
      </w:r>
    </w:p>
    <w:p>
      <w:pPr>
        <w:pStyle w:val="Normal"/>
        <w:tabs>
          <w:tab w:val="left" w:pos="360" w:leader="none"/>
        </w:tabs>
        <w:ind w:left="360" w:hanging="360"/>
        <w:rPr/>
      </w:pPr>
      <w:r>
        <w:rPr/>
        <w:t>1.</w:t>
        <w:tab/>
        <w:t xml:space="preserve">It might be worth specifying whether ACP 200 Volume 1 “MTWAN Operating Guidance”, or Volume 2 “MTWAN Technical Guidance”, or both, pertain.  Especially since the two volumes were released two years apart--in July 2013 and March 2015 respectively.  </w:t>
      </w:r>
      <w:r>
        <w:rPr>
          <w:color w:val="C00000"/>
        </w:rPr>
        <w:t>DISA: Noted, not sure which one was used.</w:t>
      </w:r>
    </w:p>
    <w:p>
      <w:pPr>
        <w:pStyle w:val="Normal"/>
        <w:tabs>
          <w:tab w:val="left" w:pos="360" w:leader="none"/>
        </w:tabs>
        <w:ind w:left="360" w:hanging="360"/>
        <w:rPr/>
      </w:pPr>
      <w:r>
        <w:rPr/>
        <w:t>2.</w:t>
        <w:tab/>
        <w:t xml:space="preserve">Will the final harmonized OPTASK IM find its way into the message format shown in paragraph 3A of ACP 200 Vol 1?  As the conclusion of chapter 3 thereof states in paragraph 335, “While information has always been a source of power, it is now increasingly a source of confusion.”  Reducing that trend of confusion should be one of our goals.  </w:t>
      </w:r>
      <w:r>
        <w:rPr>
          <w:color w:val="C00000"/>
        </w:rPr>
        <w:t>DISA: Doubtful, we have no input to the operational documents.</w:t>
      </w:r>
    </w:p>
    <w:p>
      <w:pPr>
        <w:pStyle w:val="Normal"/>
        <w:rPr>
          <w:rFonts w:cs="Courier New"/>
          <w:highlight w:val="yellow"/>
          <w:u w:val="single"/>
        </w:rPr>
      </w:pPr>
      <w:r>
        <w:rPr>
          <w:rFonts w:cs="Courier New"/>
          <w:highlight w:val="yellow"/>
          <w:u w:val="single"/>
        </w:rPr>
      </w:r>
    </w:p>
    <w:p>
      <w:pPr>
        <w:pStyle w:val="Normal"/>
        <w:rPr>
          <w:rFonts w:cs="Courier New"/>
          <w:highlight w:val="yellow"/>
          <w:u w:val="single"/>
        </w:rPr>
      </w:pPr>
      <w:r>
        <w:rPr>
          <w:rFonts w:cs="Courier New"/>
          <w:highlight w:val="yellow"/>
          <w:u w:val="single"/>
        </w:rPr>
        <w:t>DIA: No Evaluation Received.</w:t>
      </w:r>
    </w:p>
    <w:p>
      <w:pPr>
        <w:pStyle w:val="Normal"/>
        <w:rPr>
          <w:rFonts w:cs="Courier New"/>
          <w:highlight w:val="yellow"/>
          <w:u w:val="single"/>
        </w:rPr>
      </w:pPr>
      <w:r>
        <w:rPr>
          <w:rFonts w:cs="Courier New"/>
          <w:highlight w:val="yellow"/>
          <w:u w:val="single"/>
        </w:rPr>
      </w:r>
    </w:p>
    <w:p>
      <w:pPr>
        <w:pStyle w:val="Normal"/>
        <w:rPr>
          <w:rFonts w:cs="Courier New"/>
          <w:highlight w:val="yellow"/>
          <w:u w:val="single"/>
        </w:rPr>
      </w:pPr>
      <w:r>
        <w:rPr>
          <w:rFonts w:cs="Courier New"/>
          <w:highlight w:val="yellow"/>
          <w:u w:val="single"/>
        </w:rPr>
        <w:t>NSA: No Evaluation Received.</w:t>
      </w:r>
    </w:p>
    <w:p>
      <w:pPr>
        <w:pStyle w:val="Normal"/>
        <w:rPr>
          <w:rFonts w:cs="Courier New"/>
          <w:highlight w:val="yellow"/>
          <w:u w:val="single"/>
        </w:rPr>
      </w:pPr>
      <w:r>
        <w:rPr>
          <w:rFonts w:cs="Courier New"/>
          <w:highlight w:val="yellow"/>
          <w:u w:val="single"/>
        </w:rPr>
      </w:r>
    </w:p>
    <w:p>
      <w:pPr>
        <w:pStyle w:val="Normal"/>
        <w:rPr>
          <w:rFonts w:cs="Courier New"/>
          <w:highlight w:val="yellow"/>
          <w:u w:val="single"/>
        </w:rPr>
      </w:pPr>
      <w:r>
        <w:rPr>
          <w:rFonts w:cs="Courier New"/>
          <w:highlight w:val="yellow"/>
          <w:u w:val="single"/>
        </w:rPr>
        <w:t>Joint Staff: No Evaluation Received.</w:t>
      </w:r>
    </w:p>
    <w:p>
      <w:pPr>
        <w:pStyle w:val="Normal"/>
        <w:rPr>
          <w:rFonts w:cs="Courier New"/>
          <w:highlight w:val="yellow"/>
          <w:u w:val="single"/>
        </w:rPr>
      </w:pPr>
      <w:r>
        <w:rPr>
          <w:rFonts w:cs="Courier New"/>
          <w:highlight w:val="yellow"/>
          <w:u w:val="single"/>
        </w:rPr>
      </w:r>
    </w:p>
    <w:p>
      <w:pPr>
        <w:pStyle w:val="Normal"/>
        <w:rPr>
          <w:rFonts w:cs="Courier New"/>
          <w:highlight w:val="yellow"/>
          <w:u w:val="single"/>
        </w:rPr>
      </w:pPr>
      <w:r>
        <w:rPr>
          <w:rFonts w:cs="Courier New"/>
          <w:highlight w:val="yellow"/>
          <w:u w:val="single"/>
        </w:rPr>
        <w:t>NGA: No Evaluation Received.</w:t>
      </w:r>
    </w:p>
    <w:p>
      <w:pPr>
        <w:pStyle w:val="Normal"/>
        <w:rPr>
          <w:rFonts w:cs="Courier New"/>
          <w:highlight w:val="yellow"/>
          <w:u w:val="single"/>
        </w:rPr>
      </w:pPr>
      <w:r>
        <w:rPr>
          <w:rFonts w:cs="Courier New"/>
          <w:highlight w:val="yellow"/>
          <w:u w:val="single"/>
        </w:rPr>
      </w:r>
    </w:p>
    <w:p>
      <w:pPr>
        <w:pStyle w:val="Normal"/>
        <w:rPr/>
      </w:pPr>
      <w:r>
        <w:rPr>
          <w:rFonts w:cs="Courier New"/>
          <w:highlight w:val="yellow"/>
          <w:u w:val="single"/>
        </w:rPr>
        <w:t>DISA:</w:t>
      </w:r>
      <w:r>
        <w:rPr>
          <w:rFonts w:cs="Courier New"/>
          <w:highlight w:val="yellow"/>
        </w:rPr>
        <w:tab/>
      </w:r>
      <w:r>
        <w:rPr>
          <w:highlight w:val="yellow"/>
        </w:rPr>
        <w:t>Approve as modified.</w:t>
      </w:r>
    </w:p>
    <w:p>
      <w:pPr>
        <w:pStyle w:val="Normal"/>
        <w:rPr/>
      </w:pPr>
      <w:r>
        <w:rPr/>
      </w:r>
    </w:p>
    <w:p>
      <w:pPr>
        <w:pStyle w:val="Normal"/>
        <w:rPr/>
      </w:pPr>
      <w:r>
        <w:rPr>
          <w:u w:val="single"/>
        </w:rPr>
        <w:t>Conclusion</w:t>
      </w:r>
      <w:r>
        <w:rPr/>
        <w:t>:   All changes are consistent and correct.</w:t>
      </w:r>
    </w:p>
    <w:p>
      <w:pPr>
        <w:pStyle w:val="Normal"/>
        <w:rPr/>
      </w:pPr>
      <w:r>
        <w:rPr/>
      </w:r>
    </w:p>
    <w:p>
      <w:pPr>
        <w:pStyle w:val="Normal"/>
        <w:rPr/>
      </w:pPr>
      <w:r>
        <w:rPr>
          <w:u w:val="single"/>
        </w:rPr>
        <w:t>Analysis</w:t>
      </w:r>
      <w:r>
        <w:rPr/>
        <w:t>:  The OPTASK IM message has been added to ADatP-3 however, there are several differences between the ADatP-3 version and the USMTF version. Since the OPTASK IM message has been added to ADatP-3 several differences have been noted between it and the USMTF version even though both messages are based on ACP 200. The USMTF version should be updated so the two messages are harmonized.</w:t>
      </w:r>
    </w:p>
    <w:p>
      <w:pPr>
        <w:pStyle w:val="Normal"/>
        <w:tabs>
          <w:tab w:val="left" w:pos="360" w:leader="none"/>
          <w:tab w:val="left" w:pos="2610" w:leader="none"/>
        </w:tabs>
        <w:rPr/>
      </w:pPr>
      <w:r>
        <w:rPr/>
      </w:r>
    </w:p>
    <w:p>
      <w:pPr>
        <w:pStyle w:val="Normal"/>
        <w:rPr/>
      </w:pPr>
      <w:r>
        <w:rPr>
          <w:u w:val="single"/>
        </w:rPr>
        <w:t>Comments:</w:t>
      </w:r>
      <w:r>
        <w:rPr/>
        <w:t xml:space="preserve"> </w:t>
      </w:r>
    </w:p>
    <w:p>
      <w:pPr>
        <w:pStyle w:val="Normal"/>
        <w:rPr/>
      </w:pPr>
      <w:r>
        <w:rPr/>
      </w:r>
    </w:p>
    <w:p>
      <w:pPr>
        <w:pStyle w:val="Normal"/>
        <w:rPr/>
      </w:pPr>
      <w:r>
        <w:rPr/>
        <w:t>A majority of the updates are using the ADatP-3 OPTASK IM words for the set and field descriptions.  If the CCB decide to keep the original descriptions, it doesn’t impact the use of the message.</w:t>
      </w:r>
    </w:p>
    <w:p>
      <w:pPr>
        <w:sectPr>
          <w:headerReference w:type="default" r:id="rId51"/>
          <w:footerReference w:type="default" r:id="rId52"/>
          <w:type w:val="nextPage"/>
          <w:pgSz w:w="12240" w:h="15840"/>
          <w:pgMar w:left="1440" w:right="1440" w:header="720" w:top="777" w:footer="720" w:bottom="777" w:gutter="0"/>
          <w:pgNumType w:fmt="decimal"/>
          <w:formProt w:val="false"/>
          <w:textDirection w:val="lrTb"/>
          <w:docGrid w:type="default" w:linePitch="100" w:charSpace="0"/>
        </w:sectPr>
        <w:pStyle w:val="Normal"/>
        <w:jc w:val="right"/>
        <w:rPr>
          <w:rFonts w:ascii="Calibri" w:hAnsi="Calibri" w:eastAsia="Calibri"/>
          <w:sz w:val="22"/>
          <w:szCs w:val="22"/>
        </w:rPr>
      </w:pPr>
      <w:r>
        <w:rPr>
          <w:b/>
          <w:bCs/>
        </w:rPr>
        <w:t>M2015-04-C0-CT/2</w:t>
      </w:r>
    </w:p>
    <w:p>
      <w:pPr>
        <w:pStyle w:val="Heading1"/>
        <w:rPr>
          <w:b/>
          <w:b/>
          <w:u w:val="none"/>
        </w:rPr>
      </w:pPr>
      <w:bookmarkStart w:id="190" w:name="_Toc498606821"/>
      <w:bookmarkEnd w:id="190"/>
      <w:r>
        <w:rPr>
          <w:b/>
          <w:u w:val="none"/>
        </w:rPr>
        <w:t>APPENDIX I: CONFIGURATION CONTROL BOARD DIRECTIVE (CCBD) INSTRUCTIONS AND SAMPLE</w:t>
      </w:r>
    </w:p>
    <w:p>
      <w:pPr>
        <w:pStyle w:val="Normal"/>
        <w:rPr/>
      </w:pPr>
      <w:r>
        <w:rPr/>
      </w:r>
    </w:p>
    <w:p>
      <w:pPr>
        <w:pStyle w:val="Heading2"/>
        <w:numPr>
          <w:ilvl w:val="3"/>
          <w:numId w:val="15"/>
        </w:numPr>
        <w:tabs>
          <w:tab w:val="left" w:pos="-1080" w:leader="none"/>
          <w:tab w:val="left" w:pos="360" w:leader="none"/>
        </w:tabs>
        <w:ind w:left="0" w:hanging="0"/>
        <w:rPr/>
      </w:pPr>
      <w:bookmarkStart w:id="191" w:name="_Toc498606822"/>
      <w:bookmarkEnd w:id="191"/>
      <w:r>
        <w:rPr/>
        <w:t>CCBD INSTRUCTIONS</w:t>
      </w:r>
    </w:p>
    <w:p>
      <w:pPr>
        <w:pStyle w:val="Normal"/>
        <w:rPr/>
      </w:pPr>
      <w:r>
        <w:rPr/>
      </w:r>
    </w:p>
    <w:p>
      <w:pPr>
        <w:pStyle w:val="Normal"/>
        <w:rPr/>
      </w:pPr>
      <w:r>
        <w:rPr/>
        <w:t>DISA will complete the CCBD for all approved ICPs.  The CCBD will consist of the following.</w:t>
      </w:r>
    </w:p>
    <w:p>
      <w:pPr>
        <w:pStyle w:val="Normal"/>
        <w:rPr/>
      </w:pPr>
      <w:r>
        <w:rPr/>
      </w:r>
    </w:p>
    <w:p>
      <w:pPr>
        <w:pStyle w:val="ListParagraph"/>
        <w:numPr>
          <w:ilvl w:val="4"/>
          <w:numId w:val="21"/>
        </w:numPr>
        <w:tabs>
          <w:tab w:val="left" w:pos="360" w:leader="none"/>
          <w:tab w:val="left" w:pos="3780" w:leader="none"/>
        </w:tabs>
        <w:ind w:left="0" w:hanging="0"/>
        <w:rPr>
          <w:rFonts w:ascii="Times New Roman" w:hAnsi="Times New Roman"/>
          <w:sz w:val="24"/>
          <w:szCs w:val="24"/>
        </w:rPr>
      </w:pPr>
      <w:r>
        <w:rPr>
          <w:rFonts w:ascii="Times New Roman" w:hAnsi="Times New Roman"/>
          <w:sz w:val="24"/>
          <w:szCs w:val="24"/>
        </w:rPr>
        <w:t>CCB number: Enter the number of the CCB where the action took place, i.e. 2017-2.</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Date: Enter the date of the action.  This normally reflect the last date of the CCB.</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ICP Number: Enter the ICP Number.</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ICP Title: Enter the ICP Title.</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Originators Name and Address: Enter the ICP originators Name and address.</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360" w:hanging="360"/>
        <w:rPr>
          <w:rFonts w:ascii="Times New Roman" w:hAnsi="Times New Roman"/>
          <w:sz w:val="24"/>
          <w:szCs w:val="24"/>
        </w:rPr>
      </w:pPr>
      <w:r>
        <w:rPr>
          <w:rFonts w:ascii="Times New Roman" w:hAnsi="Times New Roman"/>
          <w:sz w:val="24"/>
          <w:szCs w:val="24"/>
        </w:rPr>
        <w:t>CCB Action: Check the appropriate box indicating whether the ICP was approved, disapproved, withdrawn, declared substantive by, and whether NATO/Allied Coordination is required.  Note: If a substantive is declared, specify the CC/S/A that declared the substantive.</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t xml:space="preserve"> </w:t>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Decision: Enter a statement identifying the decision of the CCB, i.e. Approved as Change 1.</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360" w:hanging="360"/>
        <w:rPr>
          <w:rFonts w:ascii="Times New Roman" w:hAnsi="Times New Roman"/>
          <w:sz w:val="24"/>
          <w:szCs w:val="24"/>
        </w:rPr>
      </w:pPr>
      <w:r>
        <w:rPr>
          <w:rFonts w:ascii="Times New Roman" w:hAnsi="Times New Roman"/>
          <w:sz w:val="24"/>
          <w:szCs w:val="24"/>
        </w:rPr>
        <w:t>Votes Cast: Check the appropriate box indicating the vote of each CC/S/A.  Note: NP indicated Not Present and AB indicates Abstained.</w:t>
      </w:r>
    </w:p>
    <w:p>
      <w:pPr>
        <w:pStyle w:val="ListParagraph"/>
        <w:tabs>
          <w:tab w:val="left" w:pos="360" w:leader="none"/>
        </w:tabs>
        <w:ind w:left="0" w:hanging="0"/>
        <w:rPr>
          <w:rFonts w:ascii="Times New Roman" w:hAnsi="Times New Roman"/>
          <w:sz w:val="24"/>
          <w:szCs w:val="24"/>
        </w:rPr>
      </w:pPr>
      <w:r>
        <w:rPr>
          <w:rFonts w:ascii="Times New Roman" w:hAnsi="Times New Roman"/>
          <w:sz w:val="24"/>
          <w:szCs w:val="24"/>
        </w:rPr>
      </w:r>
    </w:p>
    <w:p>
      <w:pPr>
        <w:pStyle w:val="ListParagraph"/>
        <w:numPr>
          <w:ilvl w:val="0"/>
          <w:numId w:val="21"/>
        </w:numPr>
        <w:tabs>
          <w:tab w:val="left" w:pos="360" w:leader="none"/>
        </w:tabs>
        <w:ind w:left="0" w:hanging="0"/>
        <w:rPr>
          <w:rFonts w:ascii="Times New Roman" w:hAnsi="Times New Roman"/>
          <w:sz w:val="24"/>
          <w:szCs w:val="24"/>
        </w:rPr>
      </w:pPr>
      <w:r>
        <w:rPr>
          <w:rFonts w:ascii="Times New Roman" w:hAnsi="Times New Roman"/>
          <w:sz w:val="24"/>
          <w:szCs w:val="24"/>
        </w:rPr>
        <w:t>Chairman Signature: The CCBD will be signed by the Chairperson of the CCB.</w:t>
      </w:r>
    </w:p>
    <w:p>
      <w:pPr>
        <w:pStyle w:val="ListParagraph"/>
        <w:rPr>
          <w:rFonts w:ascii="Times New Roman" w:hAnsi="Times New Roman"/>
          <w:sz w:val="24"/>
          <w:szCs w:val="24"/>
        </w:rPr>
      </w:pPr>
      <w:r>
        <w:rPr>
          <w:rFonts w:ascii="Times New Roman" w:hAnsi="Times New Roman"/>
          <w:sz w:val="24"/>
          <w:szCs w:val="24"/>
        </w:rPr>
      </w:r>
    </w:p>
    <w:p>
      <w:pPr>
        <w:pStyle w:val="Normal"/>
        <w:rPr>
          <w:rFonts w:eastAsia="Calibri"/>
        </w:rPr>
      </w:pPr>
      <w:r>
        <w:rPr>
          <w:rFonts w:eastAsia="Calibri"/>
        </w:rPr>
      </w:r>
      <w:r>
        <w:br w:type="page"/>
      </w:r>
    </w:p>
    <w:p>
      <w:pPr>
        <w:pStyle w:val="Heading2"/>
        <w:numPr>
          <w:ilvl w:val="3"/>
          <w:numId w:val="15"/>
        </w:numPr>
        <w:tabs>
          <w:tab w:val="left" w:pos="-1080" w:leader="none"/>
          <w:tab w:val="left" w:pos="360" w:leader="none"/>
        </w:tabs>
        <w:ind w:left="0" w:hanging="0"/>
        <w:rPr/>
      </w:pPr>
      <w:bookmarkStart w:id="192" w:name="_Toc498606823"/>
      <w:bookmarkEnd w:id="192"/>
      <w:r>
        <w:rPr/>
        <w:t>CCBD SAMPLE</w:t>
      </w:r>
    </w:p>
    <w:p>
      <w:pPr>
        <w:pStyle w:val="Normal"/>
        <w:jc w:val="center"/>
        <w:rPr>
          <w:b/>
          <w:b/>
          <w:bCs/>
        </w:rPr>
      </w:pPr>
      <w:bookmarkStart w:id="193" w:name="ICPCCBD"/>
      <w:bookmarkStart w:id="194" w:name="ICPCCBD"/>
      <w:bookmarkEnd w:id="194"/>
      <w:r>
        <w:rPr>
          <w:b/>
          <w:bCs/>
        </w:rPr>
      </w:r>
    </w:p>
    <w:p>
      <w:pPr>
        <w:pStyle w:val="Normal"/>
        <w:jc w:val="center"/>
        <w:rPr>
          <w:b/>
          <w:b/>
          <w:bCs/>
        </w:rPr>
      </w:pPr>
      <w:r>
        <w:rPr>
          <w:b/>
          <w:bCs/>
        </w:rPr>
        <w:t>USMTF CONFIGURATION CONTROL BOARD DIRECTIVE</w:t>
      </w:r>
    </w:p>
    <w:p>
      <w:pPr>
        <w:sectPr>
          <w:headerReference w:type="default" r:id="rId53"/>
          <w:footerReference w:type="default" r:id="rId54"/>
          <w:type w:val="nextPage"/>
          <w:pgSz w:w="12240" w:h="15840"/>
          <w:pgMar w:left="1440" w:right="1440" w:header="720" w:top="777" w:footer="720" w:bottom="777" w:gutter="0"/>
          <w:pgNumType w:fmt="decimal"/>
          <w:formProt w:val="false"/>
          <w:textDirection w:val="lrTb"/>
          <w:docGrid w:type="default" w:linePitch="100" w:charSpace="0"/>
        </w:sectPr>
        <w:pStyle w:val="Normal"/>
        <w:rPr>
          <w:b/>
          <w:b/>
          <w:bCs/>
        </w:rPr>
      </w:pPr>
      <w:bookmarkStart w:id="195" w:name="_GoBack"/>
      <w:bookmarkStart w:id="196" w:name="_GoBack"/>
      <w:bookmarkEnd w:id="196"/>
      <w:r>
        <w:rPr>
          <w:b/>
          <w:bCs/>
        </w:rPr>
      </w:r>
    </w:p>
    <w:p>
      <w:pPr>
        <w:pStyle w:val="Heading1"/>
        <w:rPr>
          <w:b/>
          <w:b/>
          <w:u w:val="none"/>
        </w:rPr>
      </w:pPr>
      <w:bookmarkStart w:id="197" w:name="_Toc179876625"/>
      <w:bookmarkStart w:id="198" w:name="_Toc170009577"/>
      <w:r>
        <w:rPr/>
        <w:drawing>
          <wp:inline distT="0" distB="0" distL="0" distR="5715">
            <wp:extent cx="5880735" cy="76060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5"/>
                    <a:srcRect l="6035" t="6531" r="4517" b="3996"/>
                    <a:stretch>
                      <a:fillRect/>
                    </a:stretch>
                  </pic:blipFill>
                  <pic:spPr bwMode="auto">
                    <a:xfrm>
                      <a:off x="0" y="0"/>
                      <a:ext cx="5880735" cy="7606030"/>
                    </a:xfrm>
                    <a:prstGeom prst="rect">
                      <a:avLst/>
                    </a:prstGeom>
                  </pic:spPr>
                </pic:pic>
              </a:graphicData>
            </a:graphic>
          </wp:inline>
        </w:drawing>
      </w:r>
      <w:bookmarkStart w:id="199" w:name="_Toc498606824"/>
      <w:bookmarkStart w:id="200" w:name="AppendixD"/>
      <w:bookmarkEnd w:id="200"/>
      <w:bookmarkEnd w:id="197"/>
      <w:bookmarkEnd w:id="198"/>
      <w:bookmarkEnd w:id="199"/>
      <w:r>
        <w:rPr>
          <w:b/>
          <w:u w:val="none"/>
        </w:rPr>
        <w:t>APPENDIX J: ACRONYMS AND TERMS</w:t>
      </w:r>
    </w:p>
    <w:p>
      <w:pPr>
        <w:pStyle w:val="Normal"/>
        <w:rPr/>
      </w:pPr>
      <w:r>
        <w:rPr/>
      </w:r>
    </w:p>
    <w:p>
      <w:pPr>
        <w:pStyle w:val="Normal"/>
        <w:tabs>
          <w:tab w:val="left" w:pos="-1080" w:leader="none"/>
        </w:tabs>
        <w:snapToGrid w:val="false"/>
        <w:spacing w:before="0" w:after="120"/>
        <w:ind w:left="1397" w:hanging="1397"/>
        <w:rPr/>
      </w:pPr>
      <w:r>
        <w:rPr/>
        <w:t>BASELINE – USMTF database IAW rules defined in MIL-STD-6040 series maintained by the DISA, Military Message Standards Branch.  Note: Prior to 2009, USMTFs were yearly baseline releases.  Messages are currently version controlled and released as necessary.</w:t>
      </w:r>
    </w:p>
    <w:p>
      <w:pPr>
        <w:pStyle w:val="Normal"/>
        <w:tabs>
          <w:tab w:val="left" w:pos="-1080" w:leader="none"/>
        </w:tabs>
        <w:snapToGrid w:val="false"/>
        <w:spacing w:lineRule="auto" w:line="360"/>
        <w:rPr/>
      </w:pPr>
      <w:r>
        <w:rPr/>
        <w:t>CJCSI – Chairman of the Joint Chiefs of Staff Instruction.</w:t>
      </w:r>
    </w:p>
    <w:p>
      <w:pPr>
        <w:pStyle w:val="Normal"/>
        <w:tabs>
          <w:tab w:val="left" w:pos="-1080" w:leader="none"/>
        </w:tabs>
        <w:snapToGrid w:val="false"/>
        <w:spacing w:lineRule="auto" w:line="360"/>
        <w:rPr/>
      </w:pPr>
      <w:r>
        <w:rPr/>
        <w:t>CJCSM – Chairman of the Joint Chiefs of Staff Manual.</w:t>
      </w:r>
    </w:p>
    <w:p>
      <w:pPr>
        <w:pStyle w:val="Normal"/>
        <w:tabs>
          <w:tab w:val="left" w:pos="-1080" w:leader="none"/>
        </w:tabs>
        <w:snapToGrid w:val="false"/>
        <w:spacing w:lineRule="auto" w:line="360"/>
        <w:rPr/>
      </w:pPr>
      <w:r>
        <w:rPr/>
        <w:t>CM – Configuration Management.</w:t>
      </w:r>
    </w:p>
    <w:p>
      <w:pPr>
        <w:pStyle w:val="Normal"/>
        <w:tabs>
          <w:tab w:val="left" w:pos="-1080" w:leader="none"/>
        </w:tabs>
        <w:snapToGrid w:val="false"/>
        <w:spacing w:lineRule="auto" w:line="360"/>
        <w:rPr/>
      </w:pPr>
      <w:r>
        <w:rPr/>
        <w:t>CCB – Configuration Control Board.</w:t>
      </w:r>
    </w:p>
    <w:p>
      <w:pPr>
        <w:pStyle w:val="Normal"/>
        <w:spacing w:lineRule="auto" w:line="360"/>
        <w:rPr/>
      </w:pPr>
      <w:r>
        <w:rPr/>
        <w:t>CCBD – Configuration Control Board Directive.</w:t>
      </w:r>
    </w:p>
    <w:p>
      <w:pPr>
        <w:pStyle w:val="Normal"/>
        <w:tabs>
          <w:tab w:val="left" w:pos="-1080" w:leader="none"/>
        </w:tabs>
        <w:snapToGrid w:val="false"/>
        <w:spacing w:lineRule="auto" w:line="360"/>
        <w:rPr/>
      </w:pPr>
      <w:r>
        <w:rPr/>
        <w:t>CC/S/A – Combatant Commander/Service/Agency.</w:t>
      </w:r>
    </w:p>
    <w:p>
      <w:pPr>
        <w:pStyle w:val="Normal"/>
        <w:tabs>
          <w:tab w:val="left" w:pos="-1080" w:leader="none"/>
        </w:tabs>
        <w:snapToGrid w:val="false"/>
        <w:spacing w:lineRule="auto" w:line="360"/>
        <w:rPr/>
      </w:pPr>
      <w:r>
        <w:rPr/>
        <w:t>DIA – Defense Intelligence Agency.</w:t>
      </w:r>
    </w:p>
    <w:p>
      <w:pPr>
        <w:pStyle w:val="Normal"/>
        <w:tabs>
          <w:tab w:val="left" w:pos="-1080" w:leader="none"/>
        </w:tabs>
        <w:snapToGrid w:val="false"/>
        <w:spacing w:lineRule="auto" w:line="360"/>
        <w:rPr/>
      </w:pPr>
      <w:r>
        <w:rPr/>
        <w:t>DISA – Defense Information Systems Agency</w:t>
      </w:r>
    </w:p>
    <w:p>
      <w:pPr>
        <w:pStyle w:val="Normal"/>
        <w:tabs>
          <w:tab w:val="left" w:pos="-1080" w:leader="none"/>
        </w:tabs>
        <w:snapToGrid w:val="false"/>
        <w:spacing w:lineRule="auto" w:line="360"/>
        <w:rPr/>
      </w:pPr>
      <w:r>
        <w:rPr/>
        <w:t>DOD – Department of Defense.</w:t>
      </w:r>
    </w:p>
    <w:p>
      <w:pPr>
        <w:pStyle w:val="Normal"/>
        <w:tabs>
          <w:tab w:val="left" w:pos="-1080" w:leader="none"/>
        </w:tabs>
        <w:snapToGrid w:val="false"/>
        <w:spacing w:lineRule="auto" w:line="360"/>
        <w:rPr/>
      </w:pPr>
      <w:r>
        <w:rPr/>
        <w:t>FFIRN – Field Format Index Reference Number.</w:t>
      </w:r>
    </w:p>
    <w:p>
      <w:pPr>
        <w:pStyle w:val="Normal"/>
        <w:tabs>
          <w:tab w:val="left" w:pos="-1080" w:leader="none"/>
        </w:tabs>
        <w:snapToGrid w:val="false"/>
        <w:spacing w:lineRule="auto" w:line="360"/>
        <w:rPr/>
      </w:pPr>
      <w:r>
        <w:rPr/>
        <w:t>FUD – Field Use Designator.</w:t>
      </w:r>
    </w:p>
    <w:p>
      <w:pPr>
        <w:pStyle w:val="Normal"/>
        <w:tabs>
          <w:tab w:val="left" w:pos="-1080" w:leader="none"/>
        </w:tabs>
        <w:snapToGrid w:val="false"/>
        <w:spacing w:lineRule="auto" w:line="360"/>
        <w:rPr/>
      </w:pPr>
      <w:r>
        <w:rPr/>
        <w:t>FUDN – Field Use Designator Number.</w:t>
      </w:r>
    </w:p>
    <w:p>
      <w:pPr>
        <w:pStyle w:val="Normal"/>
        <w:tabs>
          <w:tab w:val="left" w:pos="-1080" w:leader="none"/>
        </w:tabs>
        <w:snapToGrid w:val="false"/>
        <w:spacing w:lineRule="auto" w:line="360"/>
        <w:rPr/>
      </w:pPr>
      <w:r>
        <w:rPr/>
        <w:t>ICP – Interface Change Proposal.</w:t>
      </w:r>
    </w:p>
    <w:p>
      <w:pPr>
        <w:pStyle w:val="Normal"/>
        <w:tabs>
          <w:tab w:val="left" w:pos="-1080" w:leader="none"/>
        </w:tabs>
        <w:snapToGrid w:val="false"/>
        <w:spacing w:lineRule="auto" w:line="360"/>
        <w:rPr/>
      </w:pPr>
      <w:r>
        <w:rPr/>
        <w:t>ICP NUMBER – The unique number identifying a USMTF ICP.</w:t>
      </w:r>
    </w:p>
    <w:p>
      <w:pPr>
        <w:pStyle w:val="Normal"/>
        <w:tabs>
          <w:tab w:val="left" w:pos="-1080" w:leader="none"/>
        </w:tabs>
        <w:snapToGrid w:val="false"/>
        <w:spacing w:lineRule="auto" w:line="360"/>
        <w:rPr/>
      </w:pPr>
      <w:r>
        <w:rPr/>
        <w:t>MIL-STD – Military Standard.</w:t>
      </w:r>
    </w:p>
    <w:p>
      <w:pPr>
        <w:pStyle w:val="Normal"/>
        <w:tabs>
          <w:tab w:val="left" w:pos="-1080" w:leader="none"/>
        </w:tabs>
        <w:snapToGrid w:val="false"/>
        <w:spacing w:lineRule="auto" w:line="360"/>
        <w:rPr/>
      </w:pPr>
      <w:r>
        <w:rPr/>
        <w:t>MSGID – Message Identifier.</w:t>
      </w:r>
    </w:p>
    <w:p>
      <w:pPr>
        <w:pStyle w:val="Normal"/>
        <w:tabs>
          <w:tab w:val="left" w:pos="-1080" w:leader="none"/>
        </w:tabs>
        <w:snapToGrid w:val="false"/>
        <w:spacing w:lineRule="auto" w:line="360"/>
        <w:rPr/>
      </w:pPr>
      <w:r>
        <w:rPr/>
        <w:t>NGA – National Geospatial-Intelligence Agency</w:t>
      </w:r>
    </w:p>
    <w:p>
      <w:pPr>
        <w:pStyle w:val="Normal"/>
        <w:tabs>
          <w:tab w:val="left" w:pos="-1080" w:leader="none"/>
        </w:tabs>
        <w:snapToGrid w:val="false"/>
        <w:spacing w:lineRule="auto" w:line="360"/>
        <w:rPr/>
      </w:pPr>
      <w:r>
        <w:rPr/>
        <w:t>NSA – National Security Agency.</w:t>
      </w:r>
    </w:p>
    <w:p>
      <w:pPr>
        <w:pStyle w:val="Normal"/>
        <w:tabs>
          <w:tab w:val="left" w:pos="-1080" w:leader="none"/>
        </w:tabs>
        <w:snapToGrid w:val="false"/>
        <w:spacing w:lineRule="auto" w:line="360"/>
        <w:rPr/>
      </w:pPr>
      <w:r>
        <w:rPr/>
        <w:t>POC – Point of Contact.</w:t>
      </w:r>
    </w:p>
    <w:p>
      <w:pPr>
        <w:pStyle w:val="Normal"/>
        <w:tabs>
          <w:tab w:val="left" w:pos="-1080" w:leader="none"/>
        </w:tabs>
        <w:snapToGrid w:val="false"/>
        <w:spacing w:lineRule="auto" w:line="360"/>
        <w:rPr/>
      </w:pPr>
      <w:r>
        <w:rPr/>
        <w:t>RTD - Record of Technical Discussion.</w:t>
      </w:r>
    </w:p>
    <w:p>
      <w:pPr>
        <w:pStyle w:val="Normal"/>
        <w:tabs>
          <w:tab w:val="left" w:pos="-1080" w:leader="none"/>
        </w:tabs>
        <w:snapToGrid w:val="false"/>
        <w:spacing w:lineRule="auto" w:line="360"/>
        <w:rPr/>
      </w:pPr>
      <w:r>
        <w:rPr/>
        <w:t>SETID – Set Identifier.</w:t>
      </w:r>
    </w:p>
    <w:p>
      <w:pPr>
        <w:pStyle w:val="Normal"/>
        <w:tabs>
          <w:tab w:val="left" w:pos="-1080" w:leader="none"/>
        </w:tabs>
        <w:snapToGrid w:val="false"/>
        <w:spacing w:lineRule="auto" w:line="360"/>
        <w:rPr/>
      </w:pPr>
      <w:r>
        <w:rPr/>
        <w:t>TOR – Terms of Reference.</w:t>
      </w:r>
    </w:p>
    <w:p>
      <w:pPr>
        <w:pStyle w:val="Normal"/>
        <w:tabs>
          <w:tab w:val="left" w:pos="-1080" w:leader="none"/>
        </w:tabs>
        <w:snapToGrid w:val="false"/>
        <w:spacing w:lineRule="auto" w:line="360"/>
        <w:rPr/>
      </w:pPr>
      <w:r>
        <w:rPr/>
        <w:t>USMTF – United States Message Text Format.</w:t>
      </w:r>
    </w:p>
    <w:p>
      <w:pPr>
        <w:pStyle w:val="Normal"/>
        <w:tabs>
          <w:tab w:val="left" w:pos="-1080" w:leader="none"/>
        </w:tabs>
        <w:snapToGrid w:val="false"/>
        <w:spacing w:lineRule="auto" w:line="360"/>
        <w:rPr/>
      </w:pPr>
      <w:r>
        <w:rPr/>
        <w:t>XML – Extensible Markup Language.</w:t>
      </w:r>
    </w:p>
    <w:p>
      <w:pPr>
        <w:sectPr>
          <w:headerReference w:type="default" r:id="rId56"/>
          <w:footerReference w:type="default" r:id="rId57"/>
          <w:type w:val="nextPage"/>
          <w:pgSz w:w="12240" w:h="15840"/>
          <w:pgMar w:left="1440" w:right="1440" w:header="720" w:top="777" w:footer="720" w:bottom="777" w:gutter="0"/>
          <w:pgNumType w:fmt="decimal"/>
          <w:formProt w:val="false"/>
          <w:textDirection w:val="lrTb"/>
          <w:docGrid w:type="default" w:linePitch="100" w:charSpace="0"/>
        </w:sectPr>
        <w:pStyle w:val="Normal"/>
        <w:rPr/>
      </w:pPr>
      <w:r>
        <w:rPr/>
      </w:r>
    </w:p>
    <w:p>
      <w:pPr>
        <w:pStyle w:val="Heading1"/>
        <w:rPr>
          <w:b/>
          <w:b/>
          <w:szCs w:val="24"/>
          <w:u w:val="none"/>
        </w:rPr>
      </w:pPr>
      <w:bookmarkStart w:id="201" w:name="_Toc498606825"/>
      <w:bookmarkStart w:id="202" w:name="_Toc179876626"/>
      <w:bookmarkStart w:id="203" w:name="_Toc170009578"/>
      <w:bookmarkStart w:id="204" w:name="AppendixE"/>
      <w:r>
        <w:rPr>
          <w:b/>
          <w:szCs w:val="24"/>
          <w:u w:val="none"/>
        </w:rPr>
        <w:t xml:space="preserve">APPENDIX </w:t>
      </w:r>
      <w:bookmarkEnd w:id="204"/>
      <w:bookmarkEnd w:id="201"/>
      <w:bookmarkEnd w:id="202"/>
      <w:bookmarkEnd w:id="203"/>
      <w:r>
        <w:rPr>
          <w:b/>
          <w:szCs w:val="24"/>
          <w:u w:val="none"/>
        </w:rPr>
        <w:t>K: REFERENCES</w:t>
      </w:r>
    </w:p>
    <w:p>
      <w:pPr>
        <w:pStyle w:val="Normal"/>
        <w:rPr>
          <w:b/>
          <w:b/>
        </w:rPr>
      </w:pPr>
      <w:r>
        <w:rPr>
          <w:b/>
        </w:rPr>
      </w:r>
    </w:p>
    <w:p>
      <w:pPr>
        <w:pStyle w:val="Heading2"/>
        <w:numPr>
          <w:ilvl w:val="3"/>
          <w:numId w:val="21"/>
        </w:numPr>
        <w:tabs>
          <w:tab w:val="left" w:pos="-1080" w:leader="none"/>
          <w:tab w:val="left" w:pos="360" w:leader="none"/>
        </w:tabs>
        <w:ind w:left="0" w:hanging="0"/>
        <w:rPr>
          <w:sz w:val="24"/>
          <w:szCs w:val="24"/>
        </w:rPr>
      </w:pPr>
      <w:bookmarkStart w:id="205" w:name="_Toc498606826"/>
      <w:bookmarkEnd w:id="205"/>
      <w:r>
        <w:rPr>
          <w:sz w:val="24"/>
          <w:szCs w:val="24"/>
        </w:rPr>
        <w:t>CJCS GUIDANCE</w:t>
      </w:r>
    </w:p>
    <w:p>
      <w:pPr>
        <w:pStyle w:val="Normal"/>
        <w:rPr/>
      </w:pPr>
      <w:r>
        <w:rPr/>
      </w:r>
    </w:p>
    <w:p>
      <w:pPr>
        <w:pStyle w:val="Normal"/>
        <w:widowControl w:val="false"/>
        <w:snapToGrid w:val="false"/>
        <w:spacing w:lineRule="auto" w:line="360"/>
        <w:rPr/>
      </w:pPr>
      <w:r>
        <w:rPr/>
        <w:t>CJCSM 3150.01C, Joint Reporting Structure General Instructions, 22 Mar 2013.</w:t>
      </w:r>
    </w:p>
    <w:p>
      <w:pPr>
        <w:pStyle w:val="Normal"/>
        <w:widowControl w:val="false"/>
        <w:snapToGrid w:val="false"/>
        <w:spacing w:before="0" w:after="120"/>
        <w:rPr/>
      </w:pPr>
      <w:r>
        <w:rPr/>
        <w:t>CJCSI 5116.05, Military Command, Control, Communications, and Computers Executive Board, 23 April 2014.</w:t>
      </w:r>
    </w:p>
    <w:p>
      <w:pPr>
        <w:pStyle w:val="Normal"/>
        <w:widowControl w:val="false"/>
        <w:snapToGrid w:val="false"/>
        <w:spacing w:before="0" w:after="120"/>
        <w:rPr/>
      </w:pPr>
      <w:r>
        <w:rPr/>
        <w:t>CJCSI 6212.01F, Interoperability and Supportability of Information Technology and National Security Systems, 21 Mar 2012.</w:t>
      </w:r>
    </w:p>
    <w:p>
      <w:pPr>
        <w:pStyle w:val="Normal"/>
        <w:widowControl w:val="false"/>
        <w:snapToGrid w:val="false"/>
        <w:rPr/>
      </w:pPr>
      <w:r>
        <w:rPr/>
        <w:t xml:space="preserve">CJCSI 6241.04C, “Policy and Procedures for Using United States Message Text Formatting,” April 30, 2012 (Current as of 2 Jun 2014). </w:t>
      </w:r>
    </w:p>
    <w:p>
      <w:pPr>
        <w:pStyle w:val="Normal"/>
        <w:widowControl w:val="false"/>
        <w:snapToGrid w:val="false"/>
        <w:rPr/>
      </w:pPr>
      <w:r>
        <w:rPr/>
      </w:r>
    </w:p>
    <w:p>
      <w:pPr>
        <w:pStyle w:val="Heading2"/>
        <w:numPr>
          <w:ilvl w:val="3"/>
          <w:numId w:val="21"/>
        </w:numPr>
        <w:tabs>
          <w:tab w:val="left" w:pos="-1080" w:leader="none"/>
          <w:tab w:val="left" w:pos="360" w:leader="none"/>
        </w:tabs>
        <w:ind w:left="0" w:hanging="0"/>
        <w:rPr>
          <w:sz w:val="24"/>
          <w:szCs w:val="24"/>
        </w:rPr>
      </w:pPr>
      <w:bookmarkStart w:id="206" w:name="_Toc498606827"/>
      <w:bookmarkEnd w:id="206"/>
      <w:r>
        <w:rPr>
          <w:sz w:val="24"/>
          <w:szCs w:val="24"/>
        </w:rPr>
        <w:t>DOD DIRECTIVES</w:t>
      </w:r>
    </w:p>
    <w:p>
      <w:pPr>
        <w:pStyle w:val="ListParagraph"/>
        <w:spacing w:lineRule="auto" w:line="240" w:before="0" w:after="0"/>
        <w:ind w:left="0" w:hanging="0"/>
        <w:contextualSpacing/>
        <w:rPr>
          <w:b/>
          <w:b/>
          <w:sz w:val="24"/>
          <w:szCs w:val="24"/>
        </w:rPr>
      </w:pPr>
      <w:r>
        <w:rPr>
          <w:b/>
          <w:sz w:val="24"/>
          <w:szCs w:val="24"/>
        </w:rPr>
      </w:r>
    </w:p>
    <w:p>
      <w:pPr>
        <w:pStyle w:val="Normal"/>
        <w:spacing w:lineRule="auto" w:line="360"/>
        <w:rPr/>
      </w:pPr>
      <w:r>
        <w:rPr/>
        <w:t>DOD Directive 5105.19, “Defense Information Systems Agency (DISA),” June 25, 2006.</w:t>
      </w:r>
    </w:p>
    <w:p>
      <w:pPr>
        <w:pStyle w:val="Normal"/>
        <w:spacing w:before="0" w:after="120"/>
        <w:rPr/>
      </w:pPr>
      <w:r>
        <w:rPr/>
        <w:t>DOD Directive 8320.02, Sharing Data, Information, and Information Technology (IT) Services in the Department of Defense, August 5, 2013.</w:t>
      </w:r>
    </w:p>
    <w:p>
      <w:pPr>
        <w:pStyle w:val="Normal"/>
        <w:widowControl w:val="false"/>
        <w:snapToGrid w:val="false"/>
        <w:rPr/>
      </w:pPr>
      <w:r>
        <w:rPr/>
        <w:t>DOD Directive 4630.5, Interoperability and Supportability of Information Technology (IT) and National Security Systems (NSS), May 5, 2004, ASD (NII).</w:t>
      </w:r>
    </w:p>
    <w:p>
      <w:pPr>
        <w:pStyle w:val="Normal"/>
        <w:widowControl w:val="false"/>
        <w:snapToGrid w:val="false"/>
        <w:ind w:left="720" w:hanging="720"/>
        <w:rPr/>
      </w:pPr>
      <w:r>
        <w:rPr/>
      </w:r>
    </w:p>
    <w:p>
      <w:pPr>
        <w:pStyle w:val="Heading2"/>
        <w:numPr>
          <w:ilvl w:val="3"/>
          <w:numId w:val="21"/>
        </w:numPr>
        <w:tabs>
          <w:tab w:val="left" w:pos="-1080" w:leader="none"/>
          <w:tab w:val="left" w:pos="360" w:leader="none"/>
        </w:tabs>
        <w:ind w:left="0" w:hanging="0"/>
        <w:rPr>
          <w:sz w:val="24"/>
          <w:szCs w:val="24"/>
        </w:rPr>
      </w:pPr>
      <w:bookmarkStart w:id="207" w:name="_Toc498606828"/>
      <w:bookmarkEnd w:id="207"/>
      <w:r>
        <w:rPr>
          <w:sz w:val="24"/>
          <w:szCs w:val="24"/>
        </w:rPr>
        <w:t>DOD INSTRUCTIONS</w:t>
      </w:r>
    </w:p>
    <w:p>
      <w:pPr>
        <w:pStyle w:val="Normal"/>
        <w:rPr/>
      </w:pPr>
      <w:r>
        <w:rPr/>
      </w:r>
    </w:p>
    <w:p>
      <w:pPr>
        <w:pStyle w:val="Normal"/>
        <w:widowControl w:val="false"/>
        <w:snapToGrid w:val="false"/>
        <w:rPr/>
      </w:pPr>
      <w:r>
        <w:rPr/>
        <w:t>DOD Instruction 4630.8, “Procedures for Interoperability and Supportability of Information Technology (IT) and National Security Systems (NSS)”, June 30, 2004, ASD (NII)/DOD CIO.</w:t>
      </w:r>
    </w:p>
    <w:p>
      <w:pPr>
        <w:pStyle w:val="Normal"/>
        <w:widowControl w:val="false"/>
        <w:snapToGrid w:val="false"/>
        <w:ind w:left="720" w:hanging="720"/>
        <w:rPr/>
      </w:pPr>
      <w:r>
        <w:rPr/>
      </w:r>
    </w:p>
    <w:p>
      <w:pPr>
        <w:pStyle w:val="Heading2"/>
        <w:numPr>
          <w:ilvl w:val="3"/>
          <w:numId w:val="21"/>
        </w:numPr>
        <w:tabs>
          <w:tab w:val="left" w:pos="-1080" w:leader="none"/>
          <w:tab w:val="left" w:pos="360" w:leader="none"/>
        </w:tabs>
        <w:ind w:left="0" w:hanging="0"/>
        <w:rPr>
          <w:sz w:val="24"/>
          <w:szCs w:val="24"/>
        </w:rPr>
      </w:pPr>
      <w:bookmarkStart w:id="208" w:name="_Toc498606829"/>
      <w:bookmarkEnd w:id="208"/>
      <w:r>
        <w:rPr>
          <w:sz w:val="24"/>
          <w:szCs w:val="24"/>
        </w:rPr>
        <w:t>JOINT PUBLICATIONS</w:t>
      </w:r>
    </w:p>
    <w:p>
      <w:pPr>
        <w:pStyle w:val="Normal"/>
        <w:rPr/>
      </w:pPr>
      <w:r>
        <w:rPr/>
      </w:r>
    </w:p>
    <w:p>
      <w:pPr>
        <w:pStyle w:val="Normal"/>
        <w:rPr/>
      </w:pPr>
      <w:r>
        <w:rPr/>
        <w:t>Joint Pub 1-02, “Department of Defense Dictionary of Military and Associated Terms,” 15 February 2016.</w:t>
      </w:r>
    </w:p>
    <w:p>
      <w:pPr>
        <w:pStyle w:val="Normal"/>
        <w:widowControl w:val="false"/>
        <w:snapToGrid w:val="false"/>
        <w:ind w:left="720" w:hanging="720"/>
        <w:rPr/>
      </w:pPr>
      <w:r>
        <w:rPr/>
      </w:r>
    </w:p>
    <w:p>
      <w:pPr>
        <w:pStyle w:val="Heading2"/>
        <w:numPr>
          <w:ilvl w:val="3"/>
          <w:numId w:val="21"/>
        </w:numPr>
        <w:tabs>
          <w:tab w:val="left" w:pos="-1080" w:leader="none"/>
          <w:tab w:val="left" w:pos="360" w:leader="none"/>
        </w:tabs>
        <w:ind w:left="0" w:hanging="0"/>
        <w:rPr>
          <w:sz w:val="24"/>
          <w:szCs w:val="24"/>
        </w:rPr>
      </w:pPr>
      <w:bookmarkStart w:id="209" w:name="_Toc498606830"/>
      <w:bookmarkEnd w:id="209"/>
      <w:r>
        <w:rPr>
          <w:sz w:val="24"/>
          <w:szCs w:val="24"/>
        </w:rPr>
        <w:t>MILITARY STANDARDS</w:t>
      </w:r>
    </w:p>
    <w:p>
      <w:pPr>
        <w:pStyle w:val="Normal"/>
        <w:rPr/>
      </w:pPr>
      <w:r>
        <w:rPr/>
      </w:r>
    </w:p>
    <w:p>
      <w:pPr>
        <w:pStyle w:val="Normal"/>
        <w:rPr/>
      </w:pPr>
      <w:r>
        <w:rPr/>
        <w:t>MIL-STD-6040, “U.S. Message Text Format (USMTF) Description”, current edition.</w:t>
      </w:r>
    </w:p>
    <w:p>
      <w:pPr>
        <w:pStyle w:val="Normal"/>
        <w:rPr/>
      </w:pPr>
      <w:r>
        <w:rPr/>
      </w:r>
    </w:p>
    <w:p>
      <w:pPr>
        <w:pStyle w:val="Heading2"/>
        <w:numPr>
          <w:ilvl w:val="3"/>
          <w:numId w:val="21"/>
        </w:numPr>
        <w:tabs>
          <w:tab w:val="left" w:pos="-1080" w:leader="none"/>
          <w:tab w:val="left" w:pos="360" w:leader="none"/>
        </w:tabs>
        <w:ind w:left="0" w:hanging="0"/>
        <w:rPr>
          <w:sz w:val="24"/>
          <w:szCs w:val="24"/>
        </w:rPr>
      </w:pPr>
      <w:bookmarkStart w:id="210" w:name="_Toc498606831"/>
      <w:bookmarkEnd w:id="210"/>
      <w:r>
        <w:rPr>
          <w:sz w:val="24"/>
          <w:szCs w:val="24"/>
        </w:rPr>
        <w:t>DISA PUBLICATIONS</w:t>
      </w:r>
    </w:p>
    <w:p>
      <w:pPr>
        <w:pStyle w:val="Normal"/>
        <w:widowControl w:val="false"/>
        <w:snapToGrid w:val="false"/>
        <w:spacing w:before="0" w:after="120"/>
        <w:rPr/>
      </w:pPr>
      <w:r>
        <w:rPr/>
      </w:r>
    </w:p>
    <w:p>
      <w:pPr>
        <w:pStyle w:val="Normal"/>
        <w:widowControl w:val="false"/>
        <w:snapToGrid w:val="false"/>
        <w:spacing w:before="0" w:after="120"/>
        <w:rPr/>
      </w:pPr>
      <w:r>
        <w:rPr/>
        <w:t>DISA “Department of Defense Information Technology (IT) Standards Management Plan,” November 1993.</w:t>
      </w:r>
    </w:p>
    <w:p>
      <w:pPr>
        <w:pStyle w:val="Normal"/>
        <w:widowControl w:val="false"/>
        <w:snapToGrid w:val="false"/>
        <w:spacing w:lineRule="auto" w:line="360"/>
        <w:rPr/>
      </w:pPr>
      <w:r>
        <w:rPr/>
        <w:t>“</w:t>
      </w:r>
      <w:r>
        <w:rPr/>
        <w:t>Repository of USMTF Program Items for U.S. Implementation Guidance”, current edition.</w:t>
      </w:r>
    </w:p>
    <w:p>
      <w:pPr>
        <w:pStyle w:val="Normal"/>
        <w:spacing w:before="0" w:after="120"/>
        <w:rPr/>
      </w:pPr>
      <w:r>
        <w:rPr/>
        <w:t>Charter for the U.S. Message Text Formatting Community of Interest, USMTF CCB, current edition.</w:t>
      </w:r>
    </w:p>
    <w:p>
      <w:pPr>
        <w:pStyle w:val="Normal"/>
        <w:spacing w:before="0" w:after="120"/>
        <w:rPr/>
      </w:pPr>
      <w:r>
        <w:rPr/>
        <w:t>Terms of Reference for the U.S. Message Text Formatting Community of Interest USMTF/CCB), current edition.</w:t>
      </w:r>
    </w:p>
    <w:p>
      <w:pPr>
        <w:pStyle w:val="Normal"/>
        <w:rPr/>
      </w:pPr>
      <w:r>
        <w:rPr/>
      </w:r>
      <w:r>
        <w:br w:type="page"/>
      </w:r>
    </w:p>
    <w:p>
      <w:pPr>
        <w:pStyle w:val="Heading2"/>
        <w:numPr>
          <w:ilvl w:val="3"/>
          <w:numId w:val="21"/>
        </w:numPr>
        <w:tabs>
          <w:tab w:val="left" w:pos="-1080" w:leader="none"/>
          <w:tab w:val="left" w:pos="360" w:leader="none"/>
        </w:tabs>
        <w:ind w:left="0" w:hanging="0"/>
        <w:rPr>
          <w:sz w:val="24"/>
          <w:szCs w:val="24"/>
        </w:rPr>
      </w:pPr>
      <w:bookmarkStart w:id="211" w:name="_Toc498606832"/>
      <w:bookmarkEnd w:id="211"/>
      <w:r>
        <w:rPr>
          <w:sz w:val="24"/>
          <w:szCs w:val="24"/>
        </w:rPr>
        <w:t>ALLIED PUBLICATIONS</w:t>
      </w:r>
    </w:p>
    <w:p>
      <w:pPr>
        <w:pStyle w:val="Normal"/>
        <w:widowControl w:val="false"/>
        <w:snapToGrid w:val="false"/>
        <w:rPr/>
      </w:pPr>
      <w:r>
        <w:rPr/>
      </w:r>
    </w:p>
    <w:p>
      <w:pPr>
        <w:pStyle w:val="Normal"/>
        <w:widowControl w:val="false"/>
        <w:snapToGrid w:val="false"/>
        <w:spacing w:before="0" w:after="120"/>
        <w:rPr/>
      </w:pPr>
      <w:r>
        <w:rPr/>
        <w:t>STANAG 5500 (Standardization Agreement), “Allied Data Formatted Messaging System,” current edition.</w:t>
      </w:r>
    </w:p>
    <w:p>
      <w:pPr>
        <w:pStyle w:val="Normal"/>
        <w:widowControl w:val="false"/>
        <w:snapToGrid w:val="false"/>
        <w:spacing w:lineRule="auto" w:line="360"/>
        <w:rPr/>
      </w:pPr>
      <w:r>
        <w:rPr/>
        <w:t>STANAG 7149, "NATO Message Catalogue", current edition</w:t>
      </w:r>
    </w:p>
    <w:p>
      <w:pPr>
        <w:pStyle w:val="Normal"/>
        <w:widowControl w:val="false"/>
        <w:snapToGrid w:val="false"/>
        <w:spacing w:before="0" w:after="120"/>
        <w:rPr/>
      </w:pPr>
      <w:r>
        <w:rPr/>
        <w:t>Allied Data Publication – 3 (ADatP-3), NATO Message Text Formatting System (FORMETS),” current version.</w:t>
      </w:r>
    </w:p>
    <w:p>
      <w:pPr>
        <w:pStyle w:val="Normal"/>
        <w:widowControl w:val="false"/>
        <w:snapToGrid w:val="false"/>
        <w:spacing w:lineRule="auto" w:line="360"/>
        <w:rPr/>
      </w:pPr>
      <w:r>
        <w:rPr/>
        <w:t>Allied Procedural Publication -11 (APP-11), NATO Message Catalogue", current version.</w:t>
      </w:r>
    </w:p>
    <w:sectPr>
      <w:headerReference w:type="default" r:id="rId58"/>
      <w:footerReference w:type="default" r:id="rId59"/>
      <w:type w:val="nextPage"/>
      <w:pgSz w:w="12240" w:h="15840"/>
      <w:pgMar w:left="1440" w:right="1440" w:header="720" w:top="777" w:footer="720" w:bottom="77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ord, Raymond F (Ray) Jr CIV DISA EE (US)" w:date="2018-03-12T14:06:00Z" w:initials="rff">
    <w:p>
      <w:r>
        <w:rPr>
          <w:rFonts w:ascii="Liberation Serif" w:hAnsi="Liberation Serif" w:eastAsia="DejaVu Sans" w:cs="DejaVu Sans"/>
          <w:lang w:val="en-US" w:eastAsia="en-US" w:bidi="en-US"/>
        </w:rPr>
        <w:t>Changed font to 11 to make table fit with caption.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Univers">
    <w:charset w:val="01"/>
    <w:family w:val="roman"/>
    <w:pitch w:val="variable"/>
  </w:font>
  <w:font w:name="Tahoma">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395519"/>
    </w:sdtPr>
    <w:sdtContent>
      <w:p>
        <w:pPr>
          <w:pStyle w:val="Footer"/>
          <w:jc w:val="right"/>
          <w:rPr/>
        </w:pPr>
        <w:r>
          <w:rPr/>
        </w:r>
      </w:p>
      <w:p>
        <w:pPr>
          <w:pStyle w:val="Footer"/>
          <w:jc w:val="center"/>
          <w:rPr/>
        </w:pPr>
        <w:r>
          <w:rPr/>
          <w:fldChar w:fldCharType="begin"/>
        </w:r>
        <w:r>
          <w:instrText> PAGE </w:instrText>
        </w:r>
        <w:r>
          <w:fldChar w:fldCharType="separate"/>
        </w:r>
        <w:r>
          <w:t>14</w:t>
        </w:r>
        <w: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16</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center"/>
      <w:rPr/>
    </w:pPr>
    <w:r>
      <w:rPr/>
      <w:fldChar w:fldCharType="begin"/>
    </w:r>
    <w:r>
      <w:instrText> PAGE </w:instrText>
    </w:r>
    <w:r>
      <w:fldChar w:fldCharType="separate"/>
    </w:r>
    <w:r>
      <w:t>19</w:t>
    </w:r>
    <w: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22</w:t>
    </w:r>
    <w: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instrText> PAGE </w:instrText>
    </w:r>
    <w:r>
      <w:fldChar w:fldCharType="separate"/>
    </w:r>
    <w:r>
      <w:t>28</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29</w:t>
    </w:r>
    <w: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31</w:t>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6865881"/>
    </w:sdtPr>
    <w:sdtContent>
      <w:p>
        <w:pPr>
          <w:pStyle w:val="Footer"/>
          <w:jc w:val="center"/>
          <w:rPr/>
        </w:pPr>
        <w:r>
          <w:rPr/>
          <w:fldChar w:fldCharType="begin"/>
        </w:r>
        <w:r>
          <w:instrText> PAGE </w:instrText>
        </w:r>
        <w:r>
          <w:fldChar w:fldCharType="separate"/>
        </w:r>
        <w:r>
          <w:t>32</w:t>
        </w:r>
        <w:r>
          <w:fldChar w:fldCharType="end"/>
        </w:r>
      </w:p>
    </w:sdtContent>
  </w:sdt>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i</w:t>
    </w:r>
    <w: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0259116"/>
    </w:sdtPr>
    <w:sdtContent>
      <w:p>
        <w:pPr>
          <w:pStyle w:val="Footer"/>
          <w:jc w:val="center"/>
          <w:rPr/>
        </w:pPr>
        <w:r>
          <w:rPr/>
          <w:fldChar w:fldCharType="begin"/>
        </w:r>
        <w:r>
          <w:instrText> PAGE </w:instrText>
        </w:r>
        <w:r>
          <w:fldChar w:fldCharType="separate"/>
        </w:r>
        <w:r>
          <w:t>35</w:t>
        </w:r>
        <w:r>
          <w:fldChar w:fldCharType="end"/>
        </w:r>
      </w:p>
    </w:sdtContent>
  </w:sdt>
  <w:p>
    <w:pPr>
      <w:pStyle w:val="Footer"/>
      <w:jc w:val="cen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8648901"/>
    </w:sdtPr>
    <w:sdtContent>
      <w:p>
        <w:pPr>
          <w:pStyle w:val="Footer"/>
          <w:jc w:val="center"/>
          <w:rPr/>
        </w:pPr>
        <w:r>
          <w:rPr/>
          <w:fldChar w:fldCharType="begin"/>
        </w:r>
        <w:r>
          <w:instrText> PAGE </w:instrText>
        </w:r>
        <w:r>
          <w:fldChar w:fldCharType="separate"/>
        </w:r>
        <w:r>
          <w:t>37</w:t>
        </w:r>
        <w:r>
          <w:fldChar w:fldCharType="end"/>
        </w:r>
      </w:p>
    </w:sdtContent>
  </w:sdt>
  <w:p>
    <w:pPr>
      <w:pStyle w:val="Footer"/>
      <w:jc w:val="cen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3343498"/>
    </w:sdtPr>
    <w:sdtContent>
      <w:p>
        <w:pPr>
          <w:pStyle w:val="Footer"/>
          <w:jc w:val="center"/>
          <w:rPr/>
        </w:pPr>
        <w:r>
          <w:rPr/>
          <w:fldChar w:fldCharType="begin"/>
        </w:r>
        <w:r>
          <w:instrText> PAGE </w:instrText>
        </w:r>
        <w:r>
          <w:fldChar w:fldCharType="separate"/>
        </w:r>
        <w:r>
          <w:t>39</w:t>
        </w:r>
        <w:r>
          <w:fldChar w:fldCharType="end"/>
        </w:r>
      </w:p>
    </w:sdtContent>
  </w:sdt>
  <w:p>
    <w:pPr>
      <w:pStyle w:val="Footer"/>
      <w:jc w:val="cen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2473097"/>
    </w:sdtPr>
    <w:sdtContent>
      <w:p>
        <w:pPr>
          <w:pStyle w:val="Footer"/>
          <w:jc w:val="center"/>
          <w:rPr/>
        </w:pPr>
        <w:r>
          <w:rPr/>
          <w:fldChar w:fldCharType="begin"/>
        </w:r>
        <w:r>
          <w:instrText> PAGE </w:instrText>
        </w:r>
        <w:r>
          <w:fldChar w:fldCharType="separate"/>
        </w:r>
        <w:r>
          <w:t>41</w:t>
        </w:r>
        <w:r>
          <w:fldChar w:fldCharType="end"/>
        </w:r>
      </w:p>
    </w:sdtContent>
  </w:sdt>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Cs w:val="22"/>
      </w:rPr>
    </w:pPr>
    <w:r>
      <w:rPr>
        <w:rStyle w:val="Pagenumber"/>
      </w:rPr>
      <w:fldChar w:fldCharType="begin"/>
    </w:r>
    <w:r>
      <w:instrText> PAGE </w:instrText>
    </w:r>
    <w:r>
      <w:fldChar w:fldCharType="separate"/>
    </w:r>
    <w:r>
      <w:t>iii</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6257072"/>
    </w:sdtPr>
    <w:sdtContent>
      <w:p>
        <w:pPr>
          <w:pStyle w:val="Footer"/>
          <w:jc w:val="center"/>
          <w:rPr/>
        </w:pPr>
        <w:r>
          <w:rPr/>
          <w:fldChar w:fldCharType="begin"/>
        </w:r>
        <w:r>
          <w:instrText> PAGE </w:instrText>
        </w:r>
        <w:r>
          <w:fldChar w:fldCharType="separate"/>
        </w:r>
        <w:r>
          <w:t>6</w:t>
        </w:r>
        <w: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3938121"/>
    </w:sdtPr>
    <w:sdtContent>
      <w:p>
        <w:pPr>
          <w:pStyle w:val="Footer"/>
          <w:jc w:val="center"/>
          <w:rPr/>
        </w:pPr>
        <w:r>
          <w:rPr/>
          <w:fldChar w:fldCharType="begin"/>
        </w:r>
        <w:r>
          <w:instrText> PAGE </w:instrText>
        </w:r>
        <w:r>
          <w:fldChar w:fldCharType="separate"/>
        </w:r>
        <w:r>
          <w:t>8</w:t>
        </w:r>
        <w: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1437806"/>
    </w:sdtPr>
    <w:sdtContent>
      <w:p>
        <w:pPr>
          <w:pStyle w:val="Footer"/>
          <w:jc w:val="center"/>
          <w:rPr/>
        </w:pPr>
        <w:r>
          <w:rPr/>
          <w:fldChar w:fldCharType="begin"/>
        </w:r>
        <w:r>
          <w:instrText> PAGE </w:instrText>
        </w:r>
        <w:r>
          <w:fldChar w:fldCharType="separate"/>
        </w:r>
        <w:r>
          <w:t>10</w:t>
        </w:r>
        <w: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0614709"/>
    </w:sdtPr>
    <w:sdtContent>
      <w:p>
        <w:pPr>
          <w:pStyle w:val="Footer"/>
          <w:jc w:val="center"/>
          <w:rPr/>
        </w:pPr>
        <w:r>
          <w:rPr/>
          <w:fldChar w:fldCharType="begin"/>
        </w:r>
        <w:r>
          <w:instrText> PAGE </w:instrText>
        </w:r>
        <w:r>
          <w:fldChar w:fldCharType="separate"/>
        </w:r>
        <w:r>
          <w:t>11</w:t>
        </w:r>
        <w: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center"/>
      <w:rPr/>
    </w:pPr>
    <w:r>
      <w:rPr/>
      <w:fldChar w:fldCharType="begin"/>
    </w:r>
    <w:r>
      <w:instrText> PAGE </w:instrText>
    </w:r>
    <w:r>
      <w:fldChar w:fldCharType="separate"/>
    </w:r>
    <w:r>
      <w:t>12</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b/>
        <w:b/>
        <w:bCs/>
        <w:sz w:val="32"/>
      </w:rPr>
    </w:pPr>
    <w:r>
      <w:rPr>
        <w:rFonts w:ascii="Times New Roman" w:hAnsi="Times New Roman"/>
        <w:b/>
        <w:bCs/>
        <w:sz w:val="32"/>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2"/>
        <w:szCs w:val="22"/>
      </w:rPr>
    </w:pPr>
    <w:r>
      <w:rPr>
        <w:sz w:val="22"/>
        <w:szCs w:val="22"/>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2"/>
        <w:szCs w:val="22"/>
      </w:rPr>
    </w:pPr>
    <w:r>
      <w:rPr>
        <w:sz w:val="22"/>
        <w:szCs w:val="22"/>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napToGrid w:val="false"/>
      <w:jc w:val="center"/>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napToGrid w:val="false"/>
      <w:jc w:val="center"/>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b/>
        <w:b/>
        <w:bCs/>
        <w:sz w:val="32"/>
      </w:rPr>
    </w:pPr>
    <w:r>
      <w:rPr>
        <w:rFonts w:ascii="Times New Roman" w:hAnsi="Times New Roman"/>
        <w:b/>
        <w:bCs/>
        <w:sz w:val="32"/>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napToGrid w:val="false"/>
      <w:jc w:val="center"/>
      <w:rPr>
        <w:sz w:val="22"/>
        <w:szCs w:val="22"/>
      </w:rPr>
    </w:pPr>
    <w:r>
      <w:rPr>
        <w:sz w:val="22"/>
        <w:szCs w:val="22"/>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Cs w:val="24"/>
      </w:rPr>
    </w:pPr>
    <w:r>
      <w:rPr>
        <w:szCs w:val="24"/>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2"/>
        <w:szCs w:val="22"/>
      </w:rPr>
    </w:pPr>
    <w:r>
      <w:rPr>
        <w:sz w:val="22"/>
        <w:szCs w:val="22"/>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napToGrid w:val="false"/>
      <w:jc w:val="center"/>
      <w:rPr>
        <w:b/>
        <w:b/>
        <w:sz w:val="22"/>
        <w:szCs w:val="22"/>
      </w:rPr>
    </w:pPr>
    <w:r>
      <w:rPr>
        <w:b/>
        <w:sz w:val="22"/>
        <w:szCs w:val="22"/>
      </w:rPr>
    </w:r>
  </w:p>
  <w:p>
    <w:pPr>
      <w:pStyle w:val="Normal"/>
      <w:jc w:val="center"/>
      <w:rPr>
        <w:sz w:val="22"/>
        <w:szCs w:val="22"/>
      </w:rPr>
    </w:pPr>
    <w:r>
      <w:rPr>
        <w:sz w:val="22"/>
        <w:szCs w:val="22"/>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2"/>
        <w:szCs w:val="22"/>
      </w:rPr>
    </w:pPr>
    <w:r>
      <w:rPr>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2"/>
      <w:pStyle w:val="Heading2"/>
      <w:numFmt w:val="decimal"/>
      <w:lvlText w:val="%2"/>
      <w:lvlJc w:val="left"/>
      <w:pPr>
        <w:ind w:left="270" w:hanging="0"/>
      </w:pPr>
      <w:rPr>
        <w:dstrike w:val="false"/>
        <w:strike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rFonts w:eastAsia="Arial Unicode MS" w:cs="Times New Roman"/>
      </w:rPr>
    </w:lvl>
    <w:lvl w:ilvl="1">
      <w:start w:val="1"/>
      <w:numFmt w:val="decimal"/>
      <w:lvlText w:val="%1.%2"/>
      <w:lvlJc w:val="left"/>
      <w:pPr>
        <w:tabs>
          <w:tab w:val="num" w:pos="702"/>
        </w:tabs>
        <w:ind w:left="270" w:hanging="0"/>
      </w:pPr>
      <w:rPr>
        <w:dstrike w:val="false"/>
        <w:strike w:val="false"/>
        <w:sz w:val="24"/>
      </w:rPr>
    </w:lvl>
    <w:lvl w:ilvl="2">
      <w:start w:val="1"/>
      <w:numFmt w:val="decimal"/>
      <w:lvlText w:val="%1.%2.%3"/>
      <w:lvlJc w:val="left"/>
      <w:pPr>
        <w:tabs>
          <w:tab w:val="num" w:pos="792"/>
        </w:tabs>
        <w:ind w:left="360" w:hanging="0"/>
      </w:pPr>
      <w:rPr>
        <w:dstrike w:val="false"/>
        <w:strike w:val="false"/>
        <w:rFonts w:eastAsia="Arial Unicode MS" w:cs="Arial Unicode MS"/>
      </w:rPr>
    </w:lvl>
    <w:lvl w:ilvl="3">
      <w:start w:val="1"/>
      <w:numFmt w:val="decimal"/>
      <w:lvlText w:val="%1.%2.%3.%4"/>
      <w:lvlJc w:val="left"/>
      <w:pPr>
        <w:tabs>
          <w:tab w:val="num" w:pos="720"/>
        </w:tabs>
        <w:ind w:left="720" w:hanging="720"/>
      </w:pPr>
      <w:rPr>
        <w:rFonts w:eastAsia="Arial Unicode MS" w:cs="Arial Unicode MS"/>
      </w:rPr>
    </w:lvl>
    <w:lvl w:ilvl="4">
      <w:start w:val="1"/>
      <w:numFmt w:val="decimal"/>
      <w:lvlText w:val="%1.%2.%3.%4.%5"/>
      <w:lvlJc w:val="left"/>
      <w:pPr>
        <w:tabs>
          <w:tab w:val="num" w:pos="1080"/>
        </w:tabs>
        <w:ind w:left="1080" w:hanging="1080"/>
      </w:pPr>
      <w:rPr>
        <w:rFonts w:eastAsia="Arial Unicode MS" w:cs="Arial Unicode MS"/>
      </w:rPr>
    </w:lvl>
    <w:lvl w:ilvl="5">
      <w:start w:val="1"/>
      <w:numFmt w:val="decimal"/>
      <w:lvlText w:val="%1.%2.%3.%4.%5.%6"/>
      <w:lvlJc w:val="left"/>
      <w:pPr>
        <w:tabs>
          <w:tab w:val="num" w:pos="1080"/>
        </w:tabs>
        <w:ind w:left="1080" w:hanging="1080"/>
      </w:pPr>
      <w:rPr>
        <w:rFonts w:eastAsia="Arial Unicode MS" w:cs="Arial Unicode MS"/>
      </w:rPr>
    </w:lvl>
    <w:lvl w:ilvl="6">
      <w:start w:val="1"/>
      <w:numFmt w:val="decimal"/>
      <w:lvlText w:val="%1.%2.%3.%4.%5.%6.%7"/>
      <w:lvlJc w:val="left"/>
      <w:pPr>
        <w:tabs>
          <w:tab w:val="num" w:pos="1440"/>
        </w:tabs>
        <w:ind w:left="1440" w:hanging="1440"/>
      </w:pPr>
      <w:rPr>
        <w:rFonts w:eastAsia="Arial Unicode MS" w:cs="Arial Unicode MS"/>
      </w:rPr>
    </w:lvl>
    <w:lvl w:ilvl="7">
      <w:start w:val="1"/>
      <w:numFmt w:val="decimal"/>
      <w:lvlText w:val="%1.%2.%3.%4.%5.%6.%7.%8"/>
      <w:lvlJc w:val="left"/>
      <w:pPr>
        <w:tabs>
          <w:tab w:val="num" w:pos="1440"/>
        </w:tabs>
        <w:ind w:left="1440" w:hanging="1440"/>
      </w:pPr>
      <w:rPr>
        <w:rFonts w:eastAsia="Arial Unicode MS" w:cs="Arial Unicode MS"/>
      </w:rPr>
    </w:lvl>
    <w:lvl w:ilvl="8">
      <w:start w:val="1"/>
      <w:numFmt w:val="decimal"/>
      <w:lvlText w:val="%1.%2.%3.%4.%5.%6.%7.%8.%9"/>
      <w:lvlJc w:val="left"/>
      <w:pPr>
        <w:tabs>
          <w:tab w:val="num" w:pos="1800"/>
        </w:tabs>
        <w:ind w:left="1800" w:hanging="1800"/>
      </w:pPr>
      <w:rPr>
        <w:rFonts w:eastAsia="Arial Unicode MS" w:cs="Arial Unicode MS"/>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decimal"/>
      <w:lvlText w:val="%3."/>
      <w:lvlJc w:val="left"/>
      <w:pPr>
        <w:ind w:left="3060" w:hanging="36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rPr>
        <w:i w:val="false"/>
        <w:b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360" w:hanging="360"/>
      </w:pPr>
    </w:lvl>
    <w:lvl w:ilvl="1">
      <w:start w:val="1"/>
      <w:numFmt w:val="decimal"/>
      <w:lvlText w:val="%1.%2."/>
      <w:lvlJc w:val="left"/>
      <w:pPr>
        <w:ind w:left="792" w:hanging="432"/>
      </w:pPr>
      <w:rPr>
        <w:sz w:val="24"/>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12">
    <w:lvl w:ilvl="0">
      <w:start w:val="1"/>
      <w:numFmt w:val="decimal"/>
      <w:lvlText w:val="%1."/>
      <w:lvlJc w:val="left"/>
      <w:pPr>
        <w:tabs>
          <w:tab w:val="num" w:pos="720"/>
        </w:tabs>
        <w:ind w:left="720" w:hanging="720"/>
      </w:pPr>
    </w:lvl>
    <w:lvl w:ilvl="1">
      <w:start w:val="1"/>
      <w:numFmt w:val="decimal"/>
      <w:lvlText w:val="%1.%2"/>
      <w:lvlJc w:val="left"/>
      <w:pPr>
        <w:tabs>
          <w:tab w:val="num" w:pos="735"/>
        </w:tabs>
        <w:ind w:left="735" w:hanging="735"/>
      </w:pPr>
    </w:lvl>
    <w:lvl w:ilvl="2">
      <w:start w:val="1"/>
      <w:numFmt w:val="decimal"/>
      <w:lvlText w:val="%1.%2.%3"/>
      <w:lvlJc w:val="left"/>
      <w:pPr>
        <w:tabs>
          <w:tab w:val="num" w:pos="735"/>
        </w:tabs>
        <w:ind w:left="735" w:hanging="735"/>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780" w:hanging="360"/>
      </w:pPr>
    </w:lvl>
    <w:lvl w:ilvl="1">
      <w:start w:val="1"/>
      <w:numFmt w:val="lowerLetter"/>
      <w:lvlText w:val="%2."/>
      <w:lvlJc w:val="left"/>
      <w:pPr>
        <w:ind w:left="1800" w:hanging="360"/>
      </w:pPr>
    </w:lvl>
    <w:lvl w:ilvl="2">
      <w:start w:val="1"/>
      <w:numFmt w:val="decimal"/>
      <w:lvlText w:val="%3)"/>
      <w:lvlJc w:val="lef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lowerLetter"/>
      <w:lvlText w:val="%1."/>
      <w:lvlJc w:val="left"/>
      <w:pPr>
        <w:tabs>
          <w:tab w:val="num" w:pos="900"/>
        </w:tabs>
        <w:ind w:left="900" w:hanging="360"/>
      </w:pPr>
      <w:rPr>
        <w:sz w:val="24"/>
        <w:rFonts w:ascii="Times New Roman" w:hAnsi="Times New Roman" w:cs="Times New Roman"/>
      </w:rPr>
    </w:lvl>
    <w:lvl w:ilvl="1">
      <w:start w:val="1"/>
      <w:numFmt w:val="lowerRoman"/>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sz w:val="24"/>
        <w:rFonts w:ascii="Times New Roman" w:hAnsi="Times New Roman"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630" w:hanging="360"/>
      </w:pPr>
    </w:lvl>
    <w:lvl w:ilvl="1">
      <w:start w:val="2"/>
      <w:numFmt w:val="decimal"/>
      <w:lvlText w:val="%1.%2."/>
      <w:lvlJc w:val="left"/>
      <w:pPr>
        <w:ind w:left="630" w:hanging="360"/>
      </w:pPr>
    </w:lvl>
    <w:lvl w:ilvl="2">
      <w:start w:val="1"/>
      <w:numFmt w:val="decimal"/>
      <w:lvlText w:val="%1.%2.%3."/>
      <w:lvlJc w:val="left"/>
      <w:pPr>
        <w:ind w:left="990" w:hanging="720"/>
      </w:pPr>
    </w:lvl>
    <w:lvl w:ilvl="3">
      <w:start w:val="1"/>
      <w:numFmt w:val="decimal"/>
      <w:lvlText w:val="%1.%2.%3.%4."/>
      <w:lvlJc w:val="left"/>
      <w:pPr>
        <w:ind w:left="990" w:hanging="720"/>
      </w:pPr>
    </w:lvl>
    <w:lvl w:ilvl="4">
      <w:start w:val="1"/>
      <w:numFmt w:val="decimal"/>
      <w:lvlText w:val="%1.%2.%3.%4.%5."/>
      <w:lvlJc w:val="left"/>
      <w:pPr>
        <w:ind w:left="1350" w:hanging="1080"/>
      </w:pPr>
    </w:lvl>
    <w:lvl w:ilvl="5">
      <w:start w:val="1"/>
      <w:numFmt w:val="decimal"/>
      <w:lvlText w:val="%1.%2.%3.%4.%5.%6."/>
      <w:lvlJc w:val="left"/>
      <w:pPr>
        <w:ind w:left="1350" w:hanging="1080"/>
      </w:pPr>
    </w:lvl>
    <w:lvl w:ilvl="6">
      <w:start w:val="1"/>
      <w:numFmt w:val="decimal"/>
      <w:lvlText w:val="%1.%2.%3.%4.%5.%6.%7."/>
      <w:lvlJc w:val="left"/>
      <w:pPr>
        <w:ind w:left="1710" w:hanging="1440"/>
      </w:pPr>
    </w:lvl>
    <w:lvl w:ilvl="7">
      <w:start w:val="1"/>
      <w:numFmt w:val="decimal"/>
      <w:lvlText w:val="%1.%2.%3.%4.%5.%6.%7.%8."/>
      <w:lvlJc w:val="left"/>
      <w:pPr>
        <w:ind w:left="1710" w:hanging="1440"/>
      </w:pPr>
    </w:lvl>
    <w:lvl w:ilvl="8">
      <w:start w:val="1"/>
      <w:numFmt w:val="decimal"/>
      <w:lvlText w:val="%1.%2.%3.%4.%5.%6.%7.%8.%9."/>
      <w:lvlJc w:val="left"/>
      <w:pPr>
        <w:ind w:left="2070" w:hanging="180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630" w:hanging="360"/>
      </w:pPr>
    </w:lvl>
    <w:lvl w:ilvl="1">
      <w:start w:val="1"/>
      <w:numFmt w:val="decimal"/>
      <w:lvlText w:val="%1.%2"/>
      <w:lvlJc w:val="left"/>
      <w:pPr>
        <w:ind w:left="630" w:hanging="360"/>
      </w:pPr>
    </w:lvl>
    <w:lvl w:ilvl="2">
      <w:start w:val="1"/>
      <w:numFmt w:val="decimal"/>
      <w:lvlText w:val="%1.%2.%3"/>
      <w:lvlJc w:val="left"/>
      <w:pPr>
        <w:ind w:left="990" w:hanging="720"/>
      </w:pPr>
    </w:lvl>
    <w:lvl w:ilvl="3">
      <w:start w:val="1"/>
      <w:numFmt w:val="decimal"/>
      <w:lvlText w:val="%1.%2.%3.%4"/>
      <w:lvlJc w:val="left"/>
      <w:pPr>
        <w:ind w:left="990" w:hanging="720"/>
      </w:pPr>
    </w:lvl>
    <w:lvl w:ilvl="4">
      <w:start w:val="1"/>
      <w:numFmt w:val="decimal"/>
      <w:lvlText w:val="%1.%2.%3.%4.%5"/>
      <w:lvlJc w:val="left"/>
      <w:pPr>
        <w:ind w:left="1350" w:hanging="1080"/>
      </w:pPr>
    </w:lvl>
    <w:lvl w:ilvl="5">
      <w:start w:val="1"/>
      <w:numFmt w:val="decimal"/>
      <w:lvlText w:val="%1.%2.%3.%4.%5.%6"/>
      <w:lvlJc w:val="left"/>
      <w:pPr>
        <w:ind w:left="1350" w:hanging="1080"/>
      </w:pPr>
    </w:lvl>
    <w:lvl w:ilvl="6">
      <w:start w:val="1"/>
      <w:numFmt w:val="decimal"/>
      <w:lvlText w:val="%1.%2.%3.%4.%5.%6.%7"/>
      <w:lvlJc w:val="left"/>
      <w:pPr>
        <w:ind w:left="1710" w:hanging="1440"/>
      </w:pPr>
    </w:lvl>
    <w:lvl w:ilvl="7">
      <w:start w:val="1"/>
      <w:numFmt w:val="decimal"/>
      <w:lvlText w:val="%1.%2.%3.%4.%5.%6.%7.%8"/>
      <w:lvlJc w:val="left"/>
      <w:pPr>
        <w:ind w:left="1710" w:hanging="1440"/>
      </w:pPr>
    </w:lvl>
    <w:lvl w:ilvl="8">
      <w:start w:val="1"/>
      <w:numFmt w:val="decimal"/>
      <w:lvlText w:val="%1.%2.%3.%4.%5.%6.%7.%8.%9"/>
      <w:lvlJc w:val="left"/>
      <w:pPr>
        <w:ind w:left="1710" w:hanging="144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tabs>
          <w:tab w:val="num" w:pos="900"/>
        </w:tabs>
        <w:ind w:left="900" w:hanging="360"/>
      </w:pPr>
      <w:rPr>
        <w:sz w:val="24"/>
        <w:rFonts w:ascii="Times New Roman" w:hAnsi="Times New Roman" w:cs="Times New Roman"/>
      </w:rPr>
    </w:lvl>
    <w:lvl w:ilvl="1">
      <w:start w:val="1"/>
      <w:numFmt w:val="lowerRoman"/>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sz w:val="24"/>
        <w:rFonts w:ascii="Times New Roman" w:hAnsi="Times New Roman"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lvl w:ilvl="0">
      <w:start w:val="1"/>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23">
    <w:lvl w:ilvl="0">
      <w:start w:val="2"/>
      <w:numFmt w:val="decimal"/>
      <w:lvlText w:val="%1."/>
      <w:lvlJc w:val="left"/>
      <w:pPr>
        <w:ind w:left="360" w:hanging="360"/>
      </w:pPr>
      <w:rPr>
        <w:rFonts w:eastAsia="Arial Unicode MS"/>
      </w:rPr>
    </w:lvl>
    <w:lvl w:ilvl="1">
      <w:start w:val="1"/>
      <w:numFmt w:val="decimal"/>
      <w:lvlText w:val="%1.%2."/>
      <w:lvlJc w:val="left"/>
      <w:pPr>
        <w:ind w:left="630" w:hanging="360"/>
      </w:pPr>
      <w:rPr>
        <w:rFonts w:eastAsia="Arial Unicode MS"/>
      </w:rPr>
    </w:lvl>
    <w:lvl w:ilvl="2">
      <w:start w:val="1"/>
      <w:numFmt w:val="decimal"/>
      <w:lvlText w:val="%1.%2.%3."/>
      <w:lvlJc w:val="left"/>
      <w:pPr>
        <w:ind w:left="1260" w:hanging="720"/>
      </w:pPr>
      <w:rPr>
        <w:rFonts w:eastAsia="Arial Unicode MS"/>
      </w:rPr>
    </w:lvl>
    <w:lvl w:ilvl="3">
      <w:start w:val="1"/>
      <w:numFmt w:val="decimal"/>
      <w:lvlText w:val="%1.%2.%3.%4."/>
      <w:lvlJc w:val="left"/>
      <w:pPr>
        <w:ind w:left="1530" w:hanging="720"/>
      </w:pPr>
      <w:rPr>
        <w:rFonts w:eastAsia="Arial Unicode MS"/>
      </w:rPr>
    </w:lvl>
    <w:lvl w:ilvl="4">
      <w:start w:val="1"/>
      <w:numFmt w:val="decimal"/>
      <w:lvlText w:val="%1.%2.%3.%4.%5."/>
      <w:lvlJc w:val="left"/>
      <w:pPr>
        <w:ind w:left="2160" w:hanging="1080"/>
      </w:pPr>
      <w:rPr>
        <w:rFonts w:eastAsia="Arial Unicode MS"/>
      </w:rPr>
    </w:lvl>
    <w:lvl w:ilvl="5">
      <w:start w:val="1"/>
      <w:numFmt w:val="decimal"/>
      <w:lvlText w:val="%1.%2.%3.%4.%5.%6."/>
      <w:lvlJc w:val="left"/>
      <w:pPr>
        <w:ind w:left="2430" w:hanging="1080"/>
      </w:pPr>
      <w:rPr>
        <w:rFonts w:eastAsia="Arial Unicode MS"/>
      </w:rPr>
    </w:lvl>
    <w:lvl w:ilvl="6">
      <w:start w:val="1"/>
      <w:numFmt w:val="decimal"/>
      <w:lvlText w:val="%1.%2.%3.%4.%5.%6.%7."/>
      <w:lvlJc w:val="left"/>
      <w:pPr>
        <w:ind w:left="3060" w:hanging="1440"/>
      </w:pPr>
      <w:rPr>
        <w:rFonts w:eastAsia="Arial Unicode MS"/>
      </w:rPr>
    </w:lvl>
    <w:lvl w:ilvl="7">
      <w:start w:val="1"/>
      <w:numFmt w:val="decimal"/>
      <w:lvlText w:val="%1.%2.%3.%4.%5.%6.%7.%8."/>
      <w:lvlJc w:val="left"/>
      <w:pPr>
        <w:ind w:left="3330" w:hanging="1440"/>
      </w:pPr>
      <w:rPr>
        <w:rFonts w:eastAsia="Arial Unicode MS"/>
      </w:rPr>
    </w:lvl>
    <w:lvl w:ilvl="8">
      <w:start w:val="1"/>
      <w:numFmt w:val="decimal"/>
      <w:lvlText w:val="%1.%2.%3.%4.%5.%6.%7.%8.%9."/>
      <w:lvlJc w:val="left"/>
      <w:pPr>
        <w:ind w:left="3960" w:hanging="1800"/>
      </w:pPr>
      <w:rPr>
        <w:rFonts w:eastAsia="Arial Unicode MS"/>
      </w:rPr>
    </w:lvl>
  </w:abstractNum>
  <w:abstractNum w:abstractNumId="24">
    <w:lvl w:ilvl="0">
      <w:start w:val="2"/>
      <w:numFmt w:val="decimal"/>
      <w:lvlText w:val="%1."/>
      <w:lvlJc w:val="left"/>
      <w:pPr>
        <w:ind w:left="540" w:hanging="540"/>
      </w:pPr>
      <w:rPr>
        <w:rFonts w:eastAsia="Arial Unicode MS"/>
      </w:rPr>
    </w:lvl>
    <w:lvl w:ilvl="1">
      <w:start w:val="3"/>
      <w:numFmt w:val="decimal"/>
      <w:lvlText w:val="%1.%2."/>
      <w:lvlJc w:val="left"/>
      <w:pPr>
        <w:ind w:left="810" w:hanging="540"/>
      </w:pPr>
      <w:rPr>
        <w:rFonts w:eastAsia="Arial Unicode MS"/>
      </w:rPr>
    </w:lvl>
    <w:lvl w:ilvl="2">
      <w:start w:val="1"/>
      <w:numFmt w:val="decimal"/>
      <w:lvlText w:val="%1.%2.%3."/>
      <w:lvlJc w:val="left"/>
      <w:pPr>
        <w:ind w:left="1260" w:hanging="720"/>
      </w:pPr>
      <w:rPr>
        <w:rFonts w:ascii="Times New Roman" w:hAnsi="Times New Roman" w:eastAsia="Arial Unicode MS"/>
      </w:rPr>
    </w:lvl>
    <w:lvl w:ilvl="3">
      <w:start w:val="1"/>
      <w:numFmt w:val="decimal"/>
      <w:lvlText w:val="%1.%2.%3.%4."/>
      <w:lvlJc w:val="left"/>
      <w:pPr>
        <w:ind w:left="1530" w:hanging="720"/>
      </w:pPr>
      <w:rPr>
        <w:rFonts w:eastAsia="Arial Unicode MS"/>
      </w:rPr>
    </w:lvl>
    <w:lvl w:ilvl="4">
      <w:start w:val="1"/>
      <w:numFmt w:val="decimal"/>
      <w:lvlText w:val="%1.%2.%3.%4.%5."/>
      <w:lvlJc w:val="left"/>
      <w:pPr>
        <w:ind w:left="2160" w:hanging="1080"/>
      </w:pPr>
      <w:rPr>
        <w:rFonts w:eastAsia="Arial Unicode MS"/>
      </w:rPr>
    </w:lvl>
    <w:lvl w:ilvl="5">
      <w:start w:val="1"/>
      <w:numFmt w:val="decimal"/>
      <w:lvlText w:val="%1.%2.%3.%4.%5.%6."/>
      <w:lvlJc w:val="left"/>
      <w:pPr>
        <w:ind w:left="2430" w:hanging="1080"/>
      </w:pPr>
      <w:rPr>
        <w:rFonts w:eastAsia="Arial Unicode MS"/>
      </w:rPr>
    </w:lvl>
    <w:lvl w:ilvl="6">
      <w:start w:val="1"/>
      <w:numFmt w:val="decimal"/>
      <w:lvlText w:val="%1.%2.%3.%4.%5.%6.%7."/>
      <w:lvlJc w:val="left"/>
      <w:pPr>
        <w:ind w:left="3060" w:hanging="1440"/>
      </w:pPr>
      <w:rPr>
        <w:rFonts w:eastAsia="Arial Unicode MS"/>
      </w:rPr>
    </w:lvl>
    <w:lvl w:ilvl="7">
      <w:start w:val="1"/>
      <w:numFmt w:val="decimal"/>
      <w:lvlText w:val="%1.%2.%3.%4.%5.%6.%7.%8."/>
      <w:lvlJc w:val="left"/>
      <w:pPr>
        <w:ind w:left="3330" w:hanging="1440"/>
      </w:pPr>
      <w:rPr>
        <w:rFonts w:eastAsia="Arial Unicode MS"/>
      </w:rPr>
    </w:lvl>
    <w:lvl w:ilvl="8">
      <w:start w:val="1"/>
      <w:numFmt w:val="decimal"/>
      <w:lvlText w:val="%1.%2.%3.%4.%5.%6.%7.%8.%9."/>
      <w:lvlJc w:val="left"/>
      <w:pPr>
        <w:ind w:left="3960" w:hanging="1800"/>
      </w:pPr>
      <w:rPr>
        <w:rFonts w:eastAsia="Arial Unicode MS"/>
      </w:rPr>
    </w:lvl>
  </w:abstractNum>
  <w:abstractNum w:abstractNumId="25">
    <w:lvl w:ilvl="0">
      <w:start w:val="2"/>
      <w:numFmt w:val="decimal"/>
      <w:lvlText w:val="%1."/>
      <w:lvlJc w:val="left"/>
      <w:pPr>
        <w:ind w:left="540" w:hanging="540"/>
      </w:pPr>
    </w:lvl>
    <w:lvl w:ilvl="1">
      <w:start w:val="4"/>
      <w:numFmt w:val="decimal"/>
      <w:lvlText w:val="%1.%2."/>
      <w:lvlJc w:val="left"/>
      <w:pPr>
        <w:ind w:left="810" w:hanging="54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26">
    <w:lvl w:ilvl="0">
      <w:start w:val="2"/>
      <w:numFmt w:val="decimal"/>
      <w:lvlText w:val="%1."/>
      <w:lvlJc w:val="left"/>
      <w:pPr>
        <w:ind w:left="720" w:hanging="720"/>
      </w:pPr>
      <w:rPr>
        <w:rFonts w:eastAsia="Arial Unicode MS" w:cs="Arial Unicode MS"/>
      </w:rPr>
    </w:lvl>
    <w:lvl w:ilvl="1">
      <w:start w:val="4"/>
      <w:numFmt w:val="decimal"/>
      <w:lvlText w:val="%1.%2."/>
      <w:lvlJc w:val="left"/>
      <w:pPr>
        <w:ind w:left="720" w:hanging="720"/>
      </w:pPr>
      <w:rPr>
        <w:rFonts w:eastAsia="Arial Unicode MS" w:cs="Arial Unicode MS"/>
      </w:rPr>
    </w:lvl>
    <w:lvl w:ilvl="2">
      <w:start w:val="1"/>
      <w:numFmt w:val="decimal"/>
      <w:lvlText w:val="%1.%2.%3."/>
      <w:lvlJc w:val="left"/>
      <w:pPr>
        <w:ind w:left="720" w:hanging="720"/>
      </w:pPr>
      <w:rPr>
        <w:rFonts w:eastAsia="Arial Unicode MS" w:cs="Arial Unicode MS"/>
      </w:rPr>
    </w:lvl>
    <w:lvl w:ilvl="3">
      <w:start w:val="1"/>
      <w:numFmt w:val="decimal"/>
      <w:lvlText w:val="%1.%2.%3.%4."/>
      <w:lvlJc w:val="left"/>
      <w:pPr>
        <w:ind w:left="720" w:hanging="720"/>
      </w:pPr>
      <w:rPr>
        <w:rFonts w:ascii="Times New Roman" w:hAnsi="Times New Roman" w:eastAsia="Arial Unicode MS" w:cs="Arial Unicode MS"/>
      </w:rPr>
    </w:lvl>
    <w:lvl w:ilvl="4">
      <w:start w:val="1"/>
      <w:numFmt w:val="decimal"/>
      <w:lvlText w:val="%1.%2.%3.%4.%5."/>
      <w:lvlJc w:val="left"/>
      <w:pPr>
        <w:ind w:left="1080" w:hanging="1080"/>
      </w:pPr>
      <w:rPr>
        <w:rFonts w:eastAsia="Arial Unicode MS" w:cs="Arial Unicode MS"/>
      </w:rPr>
    </w:lvl>
    <w:lvl w:ilvl="5">
      <w:start w:val="1"/>
      <w:numFmt w:val="decimal"/>
      <w:lvlText w:val="%1.%2.%3.%4.%5.%6."/>
      <w:lvlJc w:val="left"/>
      <w:pPr>
        <w:ind w:left="1080" w:hanging="1080"/>
      </w:pPr>
      <w:rPr>
        <w:rFonts w:eastAsia="Arial Unicode MS" w:cs="Arial Unicode MS"/>
      </w:rPr>
    </w:lvl>
    <w:lvl w:ilvl="6">
      <w:start w:val="1"/>
      <w:numFmt w:val="decimal"/>
      <w:lvlText w:val="%1.%2.%3.%4.%5.%6.%7."/>
      <w:lvlJc w:val="left"/>
      <w:pPr>
        <w:ind w:left="1440" w:hanging="1440"/>
      </w:pPr>
      <w:rPr>
        <w:rFonts w:eastAsia="Arial Unicode MS" w:cs="Arial Unicode MS"/>
      </w:rPr>
    </w:lvl>
    <w:lvl w:ilvl="7">
      <w:start w:val="1"/>
      <w:numFmt w:val="decimal"/>
      <w:lvlText w:val="%1.%2.%3.%4.%5.%6.%7.%8."/>
      <w:lvlJc w:val="left"/>
      <w:pPr>
        <w:ind w:left="1440" w:hanging="1440"/>
      </w:pPr>
      <w:rPr>
        <w:rFonts w:eastAsia="Arial Unicode MS" w:cs="Arial Unicode MS"/>
      </w:rPr>
    </w:lvl>
    <w:lvl w:ilvl="8">
      <w:start w:val="1"/>
      <w:numFmt w:val="decimal"/>
      <w:lvlText w:val="%1.%2.%3.%4.%5.%6.%7.%8.%9."/>
      <w:lvlJc w:val="left"/>
      <w:pPr>
        <w:ind w:left="1800" w:hanging="1800"/>
      </w:pPr>
      <w:rPr>
        <w:rFonts w:eastAsia="Arial Unicode MS" w:cs="Arial Unicode MS"/>
      </w:rPr>
    </w:lvl>
  </w:abstractNum>
  <w:abstractNum w:abstractNumId="27">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lvl w:ilvl="0">
      <w:start w:val="2"/>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8e595b"/>
    <w:pPr>
      <w:keepNext w:val="true"/>
      <w:outlineLvl w:val="0"/>
    </w:pPr>
    <w:rPr>
      <w:rFonts w:eastAsia="Arial Unicode MS" w:cs="Arial Unicode MS"/>
      <w:szCs w:val="20"/>
      <w:u w:val="single"/>
    </w:rPr>
  </w:style>
  <w:style w:type="paragraph" w:styleId="Heading2">
    <w:name w:val="Heading 2"/>
    <w:basedOn w:val="Normal"/>
    <w:next w:val="Normal"/>
    <w:link w:val="Heading2Char"/>
    <w:qFormat/>
    <w:rsid w:val="004545be"/>
    <w:pPr>
      <w:numPr>
        <w:ilvl w:val="1"/>
        <w:numId w:val="1"/>
      </w:numPr>
      <w:tabs>
        <w:tab w:val="left" w:pos="-1080" w:leader="none"/>
      </w:tabs>
      <w:snapToGrid w:val="false"/>
      <w:outlineLvl w:val="1"/>
    </w:pPr>
    <w:rPr>
      <w:sz w:val="22"/>
      <w:szCs w:val="22"/>
    </w:rPr>
  </w:style>
  <w:style w:type="paragraph" w:styleId="Heading3">
    <w:name w:val="Heading 3"/>
    <w:basedOn w:val="Normal"/>
    <w:next w:val="Normal"/>
    <w:link w:val="Heading3Char"/>
    <w:qFormat/>
    <w:rsid w:val="008e595b"/>
    <w:pPr>
      <w:keepNext w:val="true"/>
      <w:outlineLvl w:val="2"/>
    </w:pPr>
    <w:rPr>
      <w:rFonts w:eastAsia="Arial Unicode MS" w:cs="Arial Unicode MS"/>
      <w:szCs w:val="20"/>
    </w:rPr>
  </w:style>
  <w:style w:type="paragraph" w:styleId="Heading4">
    <w:name w:val="Heading 4"/>
    <w:basedOn w:val="Normal"/>
    <w:next w:val="Normal"/>
    <w:qFormat/>
    <w:pPr>
      <w:keepNext w:val="true"/>
      <w:widowControl w:val="false"/>
      <w:snapToGrid w:val="false"/>
      <w:ind w:left="720" w:hanging="720"/>
      <w:jc w:val="center"/>
      <w:outlineLvl w:val="3"/>
    </w:pPr>
    <w:rPr>
      <w:b/>
      <w:bCs/>
      <w:sz w:val="28"/>
    </w:rPr>
  </w:style>
  <w:style w:type="paragraph" w:styleId="Heading5">
    <w:name w:val="Heading 5"/>
    <w:basedOn w:val="Normal"/>
    <w:next w:val="Normal"/>
    <w:qFormat/>
    <w:pPr>
      <w:keepNext w:val="true"/>
      <w:widowControl w:val="false"/>
      <w:snapToGrid w:val="false"/>
      <w:outlineLvl w:val="4"/>
    </w:pPr>
    <w:rPr>
      <w:rFonts w:ascii="Courier New" w:hAnsi="Courier New"/>
      <w:b/>
      <w:bCs/>
    </w:rPr>
  </w:style>
  <w:style w:type="paragraph" w:styleId="Heading6">
    <w:name w:val="Heading 6"/>
    <w:basedOn w:val="Normal"/>
    <w:next w:val="Normal"/>
    <w:qFormat/>
    <w:pPr>
      <w:keepNext w:val="true"/>
      <w:tabs>
        <w:tab w:val="left" w:pos="-1080" w:leader="none"/>
      </w:tabs>
      <w:snapToGrid w:val="false"/>
      <w:spacing w:lineRule="auto" w:line="360"/>
      <w:jc w:val="center"/>
      <w:outlineLvl w:val="5"/>
    </w:pPr>
    <w:rPr>
      <w:b/>
      <w:bCs/>
      <w:sz w:val="28"/>
    </w:rPr>
  </w:style>
  <w:style w:type="paragraph" w:styleId="Heading7">
    <w:name w:val="Heading 7"/>
    <w:basedOn w:val="Normal"/>
    <w:next w:val="Normal"/>
    <w:qFormat/>
    <w:pPr>
      <w:keepNext w:val="true"/>
      <w:widowControl w:val="false"/>
      <w:snapToGrid w:val="false"/>
      <w:ind w:left="720" w:hanging="720"/>
      <w:jc w:val="center"/>
      <w:outlineLvl w:val="6"/>
    </w:pPr>
    <w:rPr>
      <w:rFonts w:cs="Courier New"/>
      <w:b/>
      <w:bCs/>
      <w:szCs w:val="20"/>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uiPriority w:val="99"/>
    <w:semiHidden/>
    <w:qFormat/>
    <w:rsid w:val="00de09e2"/>
    <w:rPr>
      <w:sz w:val="16"/>
      <w:szCs w:val="16"/>
    </w:rPr>
  </w:style>
  <w:style w:type="character" w:styleId="Heading2Char" w:customStyle="1">
    <w:name w:val="Heading 2 Char"/>
    <w:link w:val="Heading2"/>
    <w:qFormat/>
    <w:rsid w:val="004545be"/>
    <w:rPr>
      <w:sz w:val="22"/>
      <w:szCs w:val="22"/>
    </w:rPr>
  </w:style>
  <w:style w:type="character" w:styleId="StyleHeading2TimesNewRomanChar" w:customStyle="1">
    <w:name w:val="Style Heading 2 + Times New Roman Char"/>
    <w:link w:val="StyleHeading2TimesNewRoman"/>
    <w:qFormat/>
    <w:rsid w:val="008e595b"/>
    <w:rPr>
      <w:b/>
      <w:bCs/>
      <w:sz w:val="22"/>
      <w:szCs w:val="22"/>
    </w:rPr>
  </w:style>
  <w:style w:type="character" w:styleId="Heading3Char" w:customStyle="1">
    <w:name w:val="Heading 3 Char"/>
    <w:link w:val="Heading3"/>
    <w:qFormat/>
    <w:rsid w:val="008e595b"/>
    <w:rPr>
      <w:rFonts w:eastAsia="Arial Unicode MS" w:cs="Arial Unicode MS"/>
      <w:sz w:val="24"/>
      <w:lang w:val="en-US" w:eastAsia="en-US" w:bidi="ar-SA"/>
    </w:rPr>
  </w:style>
  <w:style w:type="character" w:styleId="StyleHeading3TimesNewRoman12ptBoldChar" w:customStyle="1">
    <w:name w:val="Style Heading 3 + Times New Roman 12 pt Bold Char"/>
    <w:link w:val="StyleHeading3TimesNewRoman12ptBold"/>
    <w:qFormat/>
    <w:rsid w:val="008e595b"/>
    <w:rPr>
      <w:rFonts w:eastAsia="Arial Unicode MS" w:cs="Arial Unicode MS"/>
      <w:bCs/>
      <w:sz w:val="24"/>
      <w:lang w:val="en-US" w:eastAsia="en-US" w:bidi="ar-SA"/>
    </w:rPr>
  </w:style>
  <w:style w:type="character" w:styleId="Linenumber">
    <w:name w:val="line number"/>
    <w:basedOn w:val="DefaultParagraphFont"/>
    <w:qFormat/>
    <w:rsid w:val="007c1f53"/>
    <w:rPr/>
  </w:style>
  <w:style w:type="character" w:styleId="HeaderChar" w:customStyle="1">
    <w:name w:val="Header Char"/>
    <w:link w:val="Header"/>
    <w:qFormat/>
    <w:rsid w:val="00ca2cbf"/>
    <w:rPr>
      <w:rFonts w:ascii="Courier New" w:hAnsi="Courier New"/>
      <w:sz w:val="24"/>
    </w:rPr>
  </w:style>
  <w:style w:type="character" w:styleId="PlainTextChar" w:customStyle="1">
    <w:name w:val="Plain Text Char"/>
    <w:link w:val="PlainText"/>
    <w:uiPriority w:val="99"/>
    <w:qFormat/>
    <w:rsid w:val="00ca2cbf"/>
    <w:rPr>
      <w:rFonts w:ascii="Consolas" w:hAnsi="Consolas" w:eastAsia="Calibri"/>
      <w:sz w:val="21"/>
      <w:szCs w:val="21"/>
    </w:rPr>
  </w:style>
  <w:style w:type="character" w:styleId="HTMLPreformattedChar" w:customStyle="1">
    <w:name w:val="HTML Preformatted Char"/>
    <w:basedOn w:val="DefaultParagraphFont"/>
    <w:link w:val="HTMLPreformatted"/>
    <w:uiPriority w:val="99"/>
    <w:qFormat/>
    <w:rsid w:val="00882ab7"/>
    <w:rPr>
      <w:rFonts w:ascii="Courier New" w:hAnsi="Courier New" w:cs="Courier New"/>
    </w:rPr>
  </w:style>
  <w:style w:type="character" w:styleId="FooterChar" w:customStyle="1">
    <w:name w:val="Footer Char"/>
    <w:basedOn w:val="DefaultParagraphFont"/>
    <w:link w:val="Footer"/>
    <w:uiPriority w:val="99"/>
    <w:qFormat/>
    <w:rsid w:val="00ad3034"/>
    <w:rPr>
      <w:sz w:val="24"/>
      <w:szCs w:val="24"/>
    </w:rPr>
  </w:style>
  <w:style w:type="character" w:styleId="Emphasis">
    <w:name w:val="Emphasis"/>
    <w:basedOn w:val="DefaultParagraphFont"/>
    <w:qFormat/>
    <w:rsid w:val="004545be"/>
    <w:rPr>
      <w:i/>
      <w:iCs/>
    </w:rPr>
  </w:style>
  <w:style w:type="character" w:styleId="PlaceholderText">
    <w:name w:val="Placeholder Text"/>
    <w:basedOn w:val="DefaultParagraphFont"/>
    <w:uiPriority w:val="99"/>
    <w:semiHidden/>
    <w:qFormat/>
    <w:rsid w:val="00fc551c"/>
    <w:rPr>
      <w:color w:val="808080"/>
    </w:rPr>
  </w:style>
  <w:style w:type="character" w:styleId="Data1" w:customStyle="1">
    <w:name w:val="data1"/>
    <w:basedOn w:val="DefaultParagraphFont"/>
    <w:qFormat/>
    <w:rsid w:val="00f476e6"/>
    <w:rPr>
      <w:rFonts w:ascii="Courier New" w:hAnsi="Courier New" w:cs="Courier New"/>
      <w:sz w:val="20"/>
      <w:szCs w:val="20"/>
    </w:rPr>
  </w:style>
  <w:style w:type="character" w:styleId="BodyTextChar" w:customStyle="1">
    <w:name w:val="Body Text Char"/>
    <w:basedOn w:val="DefaultParagraphFont"/>
    <w:link w:val="BodyText"/>
    <w:semiHidden/>
    <w:qFormat/>
    <w:rsid w:val="0042073b"/>
    <w:rPr>
      <w:sz w:val="24"/>
      <w:szCs w:val="24"/>
    </w:rPr>
  </w:style>
  <w:style w:type="character" w:styleId="CommentTextChar" w:customStyle="1">
    <w:name w:val="Comment Text Char"/>
    <w:basedOn w:val="DefaultParagraphFont"/>
    <w:link w:val="CommentText"/>
    <w:uiPriority w:val="99"/>
    <w:semiHidden/>
    <w:qFormat/>
    <w:rsid w:val="00d01af9"/>
    <w:rPr/>
  </w:style>
  <w:style w:type="character" w:styleId="ListLabel1">
    <w:name w:val="ListLabel 1"/>
    <w:qFormat/>
    <w:rPr>
      <w:rFonts w:eastAsia="Arial Unicode MS" w:cs="Times New Roman"/>
    </w:rPr>
  </w:style>
  <w:style w:type="character" w:styleId="ListLabel2">
    <w:name w:val="ListLabel 2"/>
    <w:qFormat/>
    <w:rPr>
      <w:strike w:val="false"/>
      <w:dstrike w:val="false"/>
      <w:sz w:val="24"/>
    </w:rPr>
  </w:style>
  <w:style w:type="character" w:styleId="ListLabel3">
    <w:name w:val="ListLabel 3"/>
    <w:qFormat/>
    <w:rPr>
      <w:rFonts w:eastAsia="Arial Unicode MS" w:cs="Arial Unicode MS"/>
      <w:strike w:val="false"/>
      <w:dstrike w:val="false"/>
    </w:rPr>
  </w:style>
  <w:style w:type="character" w:styleId="ListLabel4">
    <w:name w:val="ListLabel 4"/>
    <w:qFormat/>
    <w:rPr>
      <w:rFonts w:eastAsia="Arial Unicode MS" w:cs="Arial Unicode MS"/>
    </w:rPr>
  </w:style>
  <w:style w:type="character" w:styleId="ListLabel5">
    <w:name w:val="ListLabel 5"/>
    <w:qFormat/>
    <w:rPr>
      <w:rFonts w:eastAsia="Arial Unicode MS" w:cs="Arial Unicode MS"/>
    </w:rPr>
  </w:style>
  <w:style w:type="character" w:styleId="ListLabel6">
    <w:name w:val="ListLabel 6"/>
    <w:qFormat/>
    <w:rPr>
      <w:rFonts w:eastAsia="Arial Unicode MS" w:cs="Arial Unicode MS"/>
    </w:rPr>
  </w:style>
  <w:style w:type="character" w:styleId="ListLabel7">
    <w:name w:val="ListLabel 7"/>
    <w:qFormat/>
    <w:rPr>
      <w:rFonts w:eastAsia="Arial Unicode MS" w:cs="Arial Unicode MS"/>
    </w:rPr>
  </w:style>
  <w:style w:type="character" w:styleId="ListLabel8">
    <w:name w:val="ListLabel 8"/>
    <w:qFormat/>
    <w:rPr>
      <w:rFonts w:eastAsia="Arial Unicode MS" w:cs="Arial Unicode MS"/>
    </w:rPr>
  </w:style>
  <w:style w:type="character" w:styleId="ListLabel9">
    <w:name w:val="ListLabel 9"/>
    <w:qFormat/>
    <w:rPr>
      <w:rFonts w:eastAsia="Arial Unicode MS" w:cs="Arial Unicode MS"/>
    </w:rPr>
  </w:style>
  <w:style w:type="character" w:styleId="ListLabel10">
    <w:name w:val="ListLabel 10"/>
    <w:qFormat/>
    <w:rPr>
      <w:strike w:val="false"/>
      <w:dstrike w:val="fals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b w:val="false"/>
      <w:i w:val="false"/>
    </w:rPr>
  </w:style>
  <w:style w:type="character" w:styleId="ListLabel28">
    <w:name w:val="ListLabel 28"/>
    <w:qFormat/>
    <w:rPr>
      <w:b w:val="false"/>
    </w:rPr>
  </w:style>
  <w:style w:type="character" w:styleId="ListLabel29">
    <w:name w:val="ListLabel 29"/>
    <w:qFormat/>
    <w:rPr>
      <w:rFonts w:eastAsia="Arial Unicode MS" w:cs="Times New Roman"/>
    </w:rPr>
  </w:style>
  <w:style w:type="character" w:styleId="ListLabel30">
    <w:name w:val="ListLabel 30"/>
    <w:qFormat/>
    <w:rPr>
      <w:strike w:val="false"/>
      <w:dstrike w:val="false"/>
    </w:rPr>
  </w:style>
  <w:style w:type="character" w:styleId="ListLabel31">
    <w:name w:val="ListLabel 31"/>
    <w:qFormat/>
    <w:rPr>
      <w:rFonts w:eastAsia="Arial Unicode MS" w:cs="Arial Unicode MS"/>
      <w:strike w:val="false"/>
      <w:dstrike w:val="false"/>
    </w:rPr>
  </w:style>
  <w:style w:type="character" w:styleId="ListLabel32">
    <w:name w:val="ListLabel 32"/>
    <w:qFormat/>
    <w:rPr>
      <w:rFonts w:eastAsia="Arial Unicode MS" w:cs="Arial Unicode MS"/>
    </w:rPr>
  </w:style>
  <w:style w:type="character" w:styleId="ListLabel33">
    <w:name w:val="ListLabel 33"/>
    <w:qFormat/>
    <w:rPr>
      <w:rFonts w:eastAsia="Arial Unicode MS" w:cs="Arial Unicode MS"/>
    </w:rPr>
  </w:style>
  <w:style w:type="character" w:styleId="ListLabel34">
    <w:name w:val="ListLabel 34"/>
    <w:qFormat/>
    <w:rPr>
      <w:rFonts w:eastAsia="Arial Unicode MS" w:cs="Arial Unicode MS"/>
    </w:rPr>
  </w:style>
  <w:style w:type="character" w:styleId="ListLabel35">
    <w:name w:val="ListLabel 35"/>
    <w:qFormat/>
    <w:rPr>
      <w:rFonts w:eastAsia="Arial Unicode MS" w:cs="Arial Unicode MS"/>
    </w:rPr>
  </w:style>
  <w:style w:type="character" w:styleId="ListLabel36">
    <w:name w:val="ListLabel 36"/>
    <w:qFormat/>
    <w:rPr>
      <w:rFonts w:eastAsia="Arial Unicode MS" w:cs="Arial Unicode MS"/>
    </w:rPr>
  </w:style>
  <w:style w:type="character" w:styleId="ListLabel37">
    <w:name w:val="ListLabel 37"/>
    <w:qFormat/>
    <w:rPr>
      <w:rFonts w:eastAsia="Arial Unicode MS" w:cs="Arial Unicode MS"/>
    </w:rPr>
  </w:style>
  <w:style w:type="character" w:styleId="ListLabel38">
    <w:name w:val="ListLabel 38"/>
    <w:qFormat/>
    <w:rPr>
      <w:b/>
    </w:rPr>
  </w:style>
  <w:style w:type="character" w:styleId="ListLabel39">
    <w:name w:val="ListLabel 39"/>
    <w:qFormat/>
    <w:rPr>
      <w:rFonts w:eastAsia="Arial Unicode MS" w:cs="Times New Roman"/>
    </w:rPr>
  </w:style>
  <w:style w:type="character" w:styleId="ListLabel40">
    <w:name w:val="ListLabel 40"/>
    <w:qFormat/>
    <w:rPr>
      <w:strike w:val="false"/>
      <w:dstrike w:val="false"/>
    </w:rPr>
  </w:style>
  <w:style w:type="character" w:styleId="ListLabel41">
    <w:name w:val="ListLabel 41"/>
    <w:qFormat/>
    <w:rPr>
      <w:rFonts w:eastAsia="Arial Unicode MS" w:cs="Arial Unicode MS"/>
      <w:strike w:val="false"/>
      <w:dstrike w:val="false"/>
    </w:rPr>
  </w:style>
  <w:style w:type="character" w:styleId="ListLabel42">
    <w:name w:val="ListLabel 42"/>
    <w:qFormat/>
    <w:rPr>
      <w:rFonts w:eastAsia="Arial Unicode MS" w:cs="Arial Unicode MS"/>
    </w:rPr>
  </w:style>
  <w:style w:type="character" w:styleId="ListLabel43">
    <w:name w:val="ListLabel 43"/>
    <w:qFormat/>
    <w:rPr>
      <w:rFonts w:eastAsia="Arial Unicode MS" w:cs="Arial Unicode MS"/>
    </w:rPr>
  </w:style>
  <w:style w:type="character" w:styleId="ListLabel44">
    <w:name w:val="ListLabel 44"/>
    <w:qFormat/>
    <w:rPr>
      <w:rFonts w:eastAsia="Arial Unicode MS" w:cs="Arial Unicode MS"/>
    </w:rPr>
  </w:style>
  <w:style w:type="character" w:styleId="ListLabel45">
    <w:name w:val="ListLabel 45"/>
    <w:qFormat/>
    <w:rPr>
      <w:rFonts w:eastAsia="Arial Unicode MS" w:cs="Arial Unicode MS"/>
    </w:rPr>
  </w:style>
  <w:style w:type="character" w:styleId="ListLabel46">
    <w:name w:val="ListLabel 46"/>
    <w:qFormat/>
    <w:rPr>
      <w:rFonts w:eastAsia="Arial Unicode MS" w:cs="Arial Unicode MS"/>
    </w:rPr>
  </w:style>
  <w:style w:type="character" w:styleId="ListLabel47">
    <w:name w:val="ListLabel 47"/>
    <w:qFormat/>
    <w:rPr>
      <w:rFonts w:eastAsia="Arial Unicode MS" w:cs="Arial Unicode MS"/>
    </w:rPr>
  </w:style>
  <w:style w:type="character" w:styleId="ListLabel48">
    <w:name w:val="ListLabel 48"/>
    <w:qFormat/>
    <w:rPr>
      <w:rFonts w:ascii="Times New Roman" w:hAnsi="Times New Roman"/>
      <w:b w:val="false"/>
      <w:sz w:val="24"/>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ascii="Times New Roman" w:hAnsi="Times New Roman" w:cs="Times New Roman"/>
      <w:sz w:val="24"/>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ascii="Times New Roman" w:hAnsi="Times New Roman" w:cs="Times New Roman"/>
      <w:sz w:val="24"/>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Arial Unicode MS" w:cs="Times New Roman"/>
    </w:rPr>
  </w:style>
  <w:style w:type="character" w:styleId="ListLabel67">
    <w:name w:val="ListLabel 67"/>
    <w:qFormat/>
    <w:rPr>
      <w:strike w:val="false"/>
      <w:dstrike w:val="false"/>
    </w:rPr>
  </w:style>
  <w:style w:type="character" w:styleId="ListLabel68">
    <w:name w:val="ListLabel 68"/>
    <w:qFormat/>
    <w:rPr>
      <w:rFonts w:eastAsia="Arial Unicode MS" w:cs="Arial Unicode MS"/>
      <w:strike w:val="false"/>
      <w:dstrike w:val="false"/>
    </w:rPr>
  </w:style>
  <w:style w:type="character" w:styleId="ListLabel69">
    <w:name w:val="ListLabel 69"/>
    <w:qFormat/>
    <w:rPr>
      <w:rFonts w:eastAsia="Arial Unicode MS" w:cs="Arial Unicode MS"/>
    </w:rPr>
  </w:style>
  <w:style w:type="character" w:styleId="ListLabel70">
    <w:name w:val="ListLabel 70"/>
    <w:qFormat/>
    <w:rPr>
      <w:rFonts w:eastAsia="Arial Unicode MS" w:cs="Arial Unicode MS"/>
    </w:rPr>
  </w:style>
  <w:style w:type="character" w:styleId="ListLabel71">
    <w:name w:val="ListLabel 71"/>
    <w:qFormat/>
    <w:rPr>
      <w:rFonts w:eastAsia="Arial Unicode MS" w:cs="Arial Unicode MS"/>
    </w:rPr>
  </w:style>
  <w:style w:type="character" w:styleId="ListLabel72">
    <w:name w:val="ListLabel 72"/>
    <w:qFormat/>
    <w:rPr>
      <w:rFonts w:eastAsia="Arial Unicode MS" w:cs="Arial Unicode MS"/>
    </w:rPr>
  </w:style>
  <w:style w:type="character" w:styleId="ListLabel73">
    <w:name w:val="ListLabel 73"/>
    <w:qFormat/>
    <w:rPr>
      <w:rFonts w:eastAsia="Arial Unicode MS" w:cs="Arial Unicode MS"/>
    </w:rPr>
  </w:style>
  <w:style w:type="character" w:styleId="ListLabel74">
    <w:name w:val="ListLabel 74"/>
    <w:qFormat/>
    <w:rPr>
      <w:rFonts w:eastAsia="Arial Unicode MS" w:cs="Arial Unicode MS"/>
    </w:rPr>
  </w:style>
  <w:style w:type="character" w:styleId="ListLabel75">
    <w:name w:val="ListLabel 75"/>
    <w:qFormat/>
    <w:rPr>
      <w:rFonts w:eastAsia="Arial Unicode MS" w:cs="Times New Roman"/>
    </w:rPr>
  </w:style>
  <w:style w:type="character" w:styleId="ListLabel76">
    <w:name w:val="ListLabel 76"/>
    <w:qFormat/>
    <w:rPr>
      <w:strike w:val="false"/>
      <w:dstrike w:val="false"/>
    </w:rPr>
  </w:style>
  <w:style w:type="character" w:styleId="ListLabel77">
    <w:name w:val="ListLabel 77"/>
    <w:qFormat/>
    <w:rPr>
      <w:rFonts w:eastAsia="Arial Unicode MS" w:cs="Arial Unicode MS"/>
      <w:strike w:val="false"/>
      <w:dstrike w:val="false"/>
    </w:rPr>
  </w:style>
  <w:style w:type="character" w:styleId="ListLabel78">
    <w:name w:val="ListLabel 78"/>
    <w:qFormat/>
    <w:rPr>
      <w:rFonts w:eastAsia="Arial Unicode MS" w:cs="Arial Unicode MS"/>
    </w:rPr>
  </w:style>
  <w:style w:type="character" w:styleId="ListLabel79">
    <w:name w:val="ListLabel 79"/>
    <w:qFormat/>
    <w:rPr>
      <w:rFonts w:eastAsia="Arial Unicode MS" w:cs="Arial Unicode MS"/>
    </w:rPr>
  </w:style>
  <w:style w:type="character" w:styleId="ListLabel80">
    <w:name w:val="ListLabel 80"/>
    <w:qFormat/>
    <w:rPr>
      <w:rFonts w:eastAsia="Arial Unicode MS" w:cs="Arial Unicode MS"/>
    </w:rPr>
  </w:style>
  <w:style w:type="character" w:styleId="ListLabel81">
    <w:name w:val="ListLabel 81"/>
    <w:qFormat/>
    <w:rPr>
      <w:rFonts w:eastAsia="Arial Unicode MS" w:cs="Arial Unicode MS"/>
    </w:rPr>
  </w:style>
  <w:style w:type="character" w:styleId="ListLabel82">
    <w:name w:val="ListLabel 82"/>
    <w:qFormat/>
    <w:rPr>
      <w:rFonts w:eastAsia="Arial Unicode MS" w:cs="Arial Unicode MS"/>
    </w:rPr>
  </w:style>
  <w:style w:type="character" w:styleId="ListLabel83">
    <w:name w:val="ListLabel 83"/>
    <w:qFormat/>
    <w:rPr>
      <w:rFonts w:eastAsia="Arial Unicode MS" w:cs="Arial Unicode MS"/>
    </w:rPr>
  </w:style>
  <w:style w:type="character" w:styleId="ListLabel84">
    <w:name w:val="ListLabel 84"/>
    <w:qFormat/>
    <w:rPr>
      <w:rFonts w:eastAsia="Arial Unicode MS" w:cs="Times New Roman"/>
    </w:rPr>
  </w:style>
  <w:style w:type="character" w:styleId="ListLabel85">
    <w:name w:val="ListLabel 85"/>
    <w:qFormat/>
    <w:rPr>
      <w:strike w:val="false"/>
      <w:dstrike w:val="false"/>
    </w:rPr>
  </w:style>
  <w:style w:type="character" w:styleId="ListLabel86">
    <w:name w:val="ListLabel 86"/>
    <w:qFormat/>
    <w:rPr>
      <w:rFonts w:eastAsia="Arial Unicode MS" w:cs="Arial Unicode MS"/>
      <w:strike w:val="false"/>
      <w:dstrike w:val="false"/>
    </w:rPr>
  </w:style>
  <w:style w:type="character" w:styleId="ListLabel87">
    <w:name w:val="ListLabel 87"/>
    <w:qFormat/>
    <w:rPr>
      <w:rFonts w:eastAsia="Arial Unicode MS" w:cs="Arial Unicode MS"/>
    </w:rPr>
  </w:style>
  <w:style w:type="character" w:styleId="ListLabel88">
    <w:name w:val="ListLabel 88"/>
    <w:qFormat/>
    <w:rPr>
      <w:rFonts w:eastAsia="Arial Unicode MS" w:cs="Arial Unicode MS"/>
    </w:rPr>
  </w:style>
  <w:style w:type="character" w:styleId="ListLabel89">
    <w:name w:val="ListLabel 89"/>
    <w:qFormat/>
    <w:rPr>
      <w:rFonts w:eastAsia="Arial Unicode MS" w:cs="Arial Unicode MS"/>
    </w:rPr>
  </w:style>
  <w:style w:type="character" w:styleId="ListLabel90">
    <w:name w:val="ListLabel 90"/>
    <w:qFormat/>
    <w:rPr>
      <w:rFonts w:eastAsia="Arial Unicode MS" w:cs="Arial Unicode MS"/>
    </w:rPr>
  </w:style>
  <w:style w:type="character" w:styleId="ListLabel91">
    <w:name w:val="ListLabel 91"/>
    <w:qFormat/>
    <w:rPr>
      <w:rFonts w:eastAsia="Arial Unicode MS" w:cs="Arial Unicode MS"/>
    </w:rPr>
  </w:style>
  <w:style w:type="character" w:styleId="ListLabel92">
    <w:name w:val="ListLabel 92"/>
    <w:qFormat/>
    <w:rPr>
      <w:rFonts w:eastAsia="Arial Unicode MS" w:cs="Arial Unicode MS"/>
    </w:rPr>
  </w:style>
  <w:style w:type="character" w:styleId="ListLabel93">
    <w:name w:val="ListLabel 93"/>
    <w:qFormat/>
    <w:rPr>
      <w:rFonts w:eastAsia="Arial Unicode MS" w:cs="Times New Roman"/>
    </w:rPr>
  </w:style>
  <w:style w:type="character" w:styleId="ListLabel94">
    <w:name w:val="ListLabel 94"/>
    <w:qFormat/>
    <w:rPr>
      <w:strike w:val="false"/>
      <w:dstrike w:val="false"/>
    </w:rPr>
  </w:style>
  <w:style w:type="character" w:styleId="ListLabel95">
    <w:name w:val="ListLabel 95"/>
    <w:qFormat/>
    <w:rPr>
      <w:rFonts w:eastAsia="Arial Unicode MS" w:cs="Arial Unicode MS"/>
      <w:strike w:val="false"/>
      <w:dstrike w:val="false"/>
    </w:rPr>
  </w:style>
  <w:style w:type="character" w:styleId="ListLabel96">
    <w:name w:val="ListLabel 96"/>
    <w:qFormat/>
    <w:rPr>
      <w:rFonts w:eastAsia="Arial Unicode MS" w:cs="Arial Unicode MS"/>
    </w:rPr>
  </w:style>
  <w:style w:type="character" w:styleId="ListLabel97">
    <w:name w:val="ListLabel 97"/>
    <w:qFormat/>
    <w:rPr>
      <w:rFonts w:eastAsia="Arial Unicode MS" w:cs="Arial Unicode MS"/>
    </w:rPr>
  </w:style>
  <w:style w:type="character" w:styleId="ListLabel98">
    <w:name w:val="ListLabel 98"/>
    <w:qFormat/>
    <w:rPr>
      <w:rFonts w:eastAsia="Arial Unicode MS" w:cs="Arial Unicode MS"/>
    </w:rPr>
  </w:style>
  <w:style w:type="character" w:styleId="ListLabel99">
    <w:name w:val="ListLabel 99"/>
    <w:qFormat/>
    <w:rPr>
      <w:rFonts w:eastAsia="Arial Unicode MS" w:cs="Arial Unicode MS"/>
    </w:rPr>
  </w:style>
  <w:style w:type="character" w:styleId="ListLabel100">
    <w:name w:val="ListLabel 100"/>
    <w:qFormat/>
    <w:rPr>
      <w:rFonts w:eastAsia="Arial Unicode MS" w:cs="Arial Unicode MS"/>
    </w:rPr>
  </w:style>
  <w:style w:type="character" w:styleId="ListLabel101">
    <w:name w:val="ListLabel 101"/>
    <w:qFormat/>
    <w:rPr>
      <w:rFonts w:eastAsia="Arial Unicode MS" w:cs="Arial Unicode MS"/>
    </w:rPr>
  </w:style>
  <w:style w:type="character" w:styleId="ListLabel102">
    <w:name w:val="ListLabel 102"/>
    <w:qFormat/>
    <w:rPr>
      <w:rFonts w:eastAsia="Arial Unicode MS" w:cs="Times New Roman"/>
    </w:rPr>
  </w:style>
  <w:style w:type="character" w:styleId="ListLabel103">
    <w:name w:val="ListLabel 103"/>
    <w:qFormat/>
    <w:rPr>
      <w:strike w:val="false"/>
      <w:dstrike w:val="false"/>
    </w:rPr>
  </w:style>
  <w:style w:type="character" w:styleId="ListLabel104">
    <w:name w:val="ListLabel 104"/>
    <w:qFormat/>
    <w:rPr>
      <w:rFonts w:eastAsia="Arial Unicode MS" w:cs="Arial Unicode MS"/>
      <w:strike w:val="false"/>
      <w:dstrike w:val="false"/>
    </w:rPr>
  </w:style>
  <w:style w:type="character" w:styleId="ListLabel105">
    <w:name w:val="ListLabel 105"/>
    <w:qFormat/>
    <w:rPr>
      <w:rFonts w:eastAsia="Arial Unicode MS" w:cs="Arial Unicode MS"/>
    </w:rPr>
  </w:style>
  <w:style w:type="character" w:styleId="ListLabel106">
    <w:name w:val="ListLabel 106"/>
    <w:qFormat/>
    <w:rPr>
      <w:rFonts w:eastAsia="Arial Unicode MS" w:cs="Arial Unicode MS"/>
    </w:rPr>
  </w:style>
  <w:style w:type="character" w:styleId="ListLabel107">
    <w:name w:val="ListLabel 107"/>
    <w:qFormat/>
    <w:rPr>
      <w:rFonts w:eastAsia="Arial Unicode MS" w:cs="Arial Unicode MS"/>
    </w:rPr>
  </w:style>
  <w:style w:type="character" w:styleId="ListLabel108">
    <w:name w:val="ListLabel 108"/>
    <w:qFormat/>
    <w:rPr>
      <w:rFonts w:eastAsia="Arial Unicode MS" w:cs="Arial Unicode MS"/>
    </w:rPr>
  </w:style>
  <w:style w:type="character" w:styleId="ListLabel109">
    <w:name w:val="ListLabel 109"/>
    <w:qFormat/>
    <w:rPr>
      <w:rFonts w:eastAsia="Arial Unicode MS" w:cs="Arial Unicode MS"/>
    </w:rPr>
  </w:style>
  <w:style w:type="character" w:styleId="ListLabel110">
    <w:name w:val="ListLabel 110"/>
    <w:qFormat/>
    <w:rPr>
      <w:rFonts w:eastAsia="Arial Unicode MS" w:cs="Arial Unicode MS"/>
    </w:rPr>
  </w:style>
  <w:style w:type="character" w:styleId="ListLabel111">
    <w:name w:val="ListLabel 111"/>
    <w:qFormat/>
    <w:rPr>
      <w:rFonts w:ascii="Times New Roman" w:hAnsi="Times New Roman" w:cs="Times New Roman"/>
      <w:sz w:val="24"/>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ascii="Times New Roman" w:hAnsi="Times New Roman" w:cs="Times New Roman"/>
      <w:sz w:val="24"/>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eastAsia="Arial Unicode MS"/>
    </w:rPr>
  </w:style>
  <w:style w:type="character" w:styleId="ListLabel121">
    <w:name w:val="ListLabel 121"/>
    <w:qFormat/>
    <w:rPr>
      <w:rFonts w:eastAsia="Arial Unicode MS"/>
    </w:rPr>
  </w:style>
  <w:style w:type="character" w:styleId="ListLabel122">
    <w:name w:val="ListLabel 122"/>
    <w:qFormat/>
    <w:rPr>
      <w:rFonts w:eastAsia="Arial Unicode MS"/>
    </w:rPr>
  </w:style>
  <w:style w:type="character" w:styleId="ListLabel123">
    <w:name w:val="ListLabel 123"/>
    <w:qFormat/>
    <w:rPr>
      <w:rFonts w:eastAsia="Arial Unicode MS"/>
    </w:rPr>
  </w:style>
  <w:style w:type="character" w:styleId="ListLabel124">
    <w:name w:val="ListLabel 124"/>
    <w:qFormat/>
    <w:rPr>
      <w:rFonts w:eastAsia="Arial Unicode MS"/>
    </w:rPr>
  </w:style>
  <w:style w:type="character" w:styleId="ListLabel125">
    <w:name w:val="ListLabel 125"/>
    <w:qFormat/>
    <w:rPr>
      <w:rFonts w:eastAsia="Arial Unicode MS"/>
    </w:rPr>
  </w:style>
  <w:style w:type="character" w:styleId="ListLabel126">
    <w:name w:val="ListLabel 126"/>
    <w:qFormat/>
    <w:rPr>
      <w:rFonts w:eastAsia="Arial Unicode MS"/>
    </w:rPr>
  </w:style>
  <w:style w:type="character" w:styleId="ListLabel127">
    <w:name w:val="ListLabel 127"/>
    <w:qFormat/>
    <w:rPr>
      <w:rFonts w:eastAsia="Arial Unicode MS"/>
    </w:rPr>
  </w:style>
  <w:style w:type="character" w:styleId="ListLabel128">
    <w:name w:val="ListLabel 128"/>
    <w:qFormat/>
    <w:rPr>
      <w:rFonts w:eastAsia="Arial Unicode MS"/>
    </w:rPr>
  </w:style>
  <w:style w:type="character" w:styleId="ListLabel129">
    <w:name w:val="ListLabel 129"/>
    <w:qFormat/>
    <w:rPr>
      <w:rFonts w:eastAsia="Arial Unicode MS"/>
    </w:rPr>
  </w:style>
  <w:style w:type="character" w:styleId="ListLabel130">
    <w:name w:val="ListLabel 130"/>
    <w:qFormat/>
    <w:rPr>
      <w:rFonts w:eastAsia="Arial Unicode MS"/>
    </w:rPr>
  </w:style>
  <w:style w:type="character" w:styleId="ListLabel131">
    <w:name w:val="ListLabel 131"/>
    <w:qFormat/>
    <w:rPr>
      <w:rFonts w:ascii="Times New Roman" w:hAnsi="Times New Roman" w:eastAsia="Arial Unicode MS"/>
    </w:rPr>
  </w:style>
  <w:style w:type="character" w:styleId="ListLabel132">
    <w:name w:val="ListLabel 132"/>
    <w:qFormat/>
    <w:rPr>
      <w:rFonts w:eastAsia="Arial Unicode MS"/>
    </w:rPr>
  </w:style>
  <w:style w:type="character" w:styleId="ListLabel133">
    <w:name w:val="ListLabel 133"/>
    <w:qFormat/>
    <w:rPr>
      <w:rFonts w:eastAsia="Arial Unicode MS"/>
    </w:rPr>
  </w:style>
  <w:style w:type="character" w:styleId="ListLabel134">
    <w:name w:val="ListLabel 134"/>
    <w:qFormat/>
    <w:rPr>
      <w:rFonts w:eastAsia="Arial Unicode MS"/>
    </w:rPr>
  </w:style>
  <w:style w:type="character" w:styleId="ListLabel135">
    <w:name w:val="ListLabel 135"/>
    <w:qFormat/>
    <w:rPr>
      <w:rFonts w:eastAsia="Arial Unicode MS"/>
    </w:rPr>
  </w:style>
  <w:style w:type="character" w:styleId="ListLabel136">
    <w:name w:val="ListLabel 136"/>
    <w:qFormat/>
    <w:rPr>
      <w:rFonts w:eastAsia="Arial Unicode MS"/>
    </w:rPr>
  </w:style>
  <w:style w:type="character" w:styleId="ListLabel137">
    <w:name w:val="ListLabel 137"/>
    <w:qFormat/>
    <w:rPr>
      <w:rFonts w:eastAsia="Arial Unicode MS"/>
    </w:rPr>
  </w:style>
  <w:style w:type="character" w:styleId="ListLabel138">
    <w:name w:val="ListLabel 138"/>
    <w:qFormat/>
    <w:rPr>
      <w:rFonts w:eastAsia="Arial Unicode MS" w:cs="Arial Unicode MS"/>
    </w:rPr>
  </w:style>
  <w:style w:type="character" w:styleId="ListLabel139">
    <w:name w:val="ListLabel 139"/>
    <w:qFormat/>
    <w:rPr>
      <w:rFonts w:eastAsia="Arial Unicode MS" w:cs="Arial Unicode MS"/>
    </w:rPr>
  </w:style>
  <w:style w:type="character" w:styleId="ListLabel140">
    <w:name w:val="ListLabel 140"/>
    <w:qFormat/>
    <w:rPr>
      <w:rFonts w:eastAsia="Arial Unicode MS" w:cs="Arial Unicode MS"/>
    </w:rPr>
  </w:style>
  <w:style w:type="character" w:styleId="ListLabel141">
    <w:name w:val="ListLabel 141"/>
    <w:qFormat/>
    <w:rPr>
      <w:rFonts w:ascii="Times New Roman" w:hAnsi="Times New Roman" w:eastAsia="Arial Unicode MS" w:cs="Arial Unicode MS"/>
    </w:rPr>
  </w:style>
  <w:style w:type="character" w:styleId="ListLabel142">
    <w:name w:val="ListLabel 142"/>
    <w:qFormat/>
    <w:rPr>
      <w:rFonts w:eastAsia="Arial Unicode MS" w:cs="Arial Unicode MS"/>
    </w:rPr>
  </w:style>
  <w:style w:type="character" w:styleId="ListLabel143">
    <w:name w:val="ListLabel 143"/>
    <w:qFormat/>
    <w:rPr>
      <w:rFonts w:eastAsia="Arial Unicode MS" w:cs="Arial Unicode MS"/>
    </w:rPr>
  </w:style>
  <w:style w:type="character" w:styleId="ListLabel144">
    <w:name w:val="ListLabel 144"/>
    <w:qFormat/>
    <w:rPr>
      <w:rFonts w:eastAsia="Arial Unicode MS" w:cs="Arial Unicode MS"/>
    </w:rPr>
  </w:style>
  <w:style w:type="character" w:styleId="ListLabel145">
    <w:name w:val="ListLabel 145"/>
    <w:qFormat/>
    <w:rPr>
      <w:rFonts w:eastAsia="Arial Unicode MS" w:cs="Arial Unicode MS"/>
    </w:rPr>
  </w:style>
  <w:style w:type="character" w:styleId="ListLabel146">
    <w:name w:val="ListLabel 146"/>
    <w:qFormat/>
    <w:rPr>
      <w:rFonts w:eastAsia="Arial Unicode MS" w:cs="Arial Unicode M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semiHidden/>
    <w:unhideWhenUsed/>
    <w:rsid w:val="0042073b"/>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tabs>
        <w:tab w:val="left" w:pos="-1080" w:leader="none"/>
      </w:tabs>
      <w:snapToGrid w:val="false"/>
      <w:spacing w:lineRule="auto" w:line="360"/>
    </w:pPr>
    <w:rPr>
      <w:rFonts w:ascii="Courier New" w:hAnsi="Courier New"/>
      <w:b/>
      <w:i/>
      <w:sz w:val="20"/>
      <w:szCs w:val="20"/>
    </w:rPr>
  </w:style>
  <w:style w:type="paragraph" w:styleId="Footer">
    <w:name w:val="Footer"/>
    <w:basedOn w:val="Normal"/>
    <w:link w:val="FooterChar"/>
    <w:uiPriority w:val="99"/>
    <w:pPr>
      <w:tabs>
        <w:tab w:val="center" w:pos="4320" w:leader="none"/>
        <w:tab w:val="right" w:pos="8640" w:leader="none"/>
      </w:tabs>
    </w:pPr>
    <w:rPr/>
  </w:style>
  <w:style w:type="paragraph" w:styleId="StyleHeading1TimesNewRoman" w:customStyle="1">
    <w:name w:val="Style Heading 1 + Times New Roman"/>
    <w:basedOn w:val="Heading1"/>
    <w:qFormat/>
    <w:rsid w:val="008e595b"/>
    <w:pPr/>
    <w:rPr>
      <w:b/>
      <w:bCs/>
    </w:rPr>
  </w:style>
  <w:style w:type="paragraph" w:styleId="Footnotetext">
    <w:name w:val="footnote text"/>
    <w:basedOn w:val="Normal"/>
    <w:semiHidden/>
    <w:qFormat/>
    <w:pPr>
      <w:widowControl w:val="false"/>
      <w:snapToGrid w:val="false"/>
    </w:pPr>
    <w:rPr>
      <w:rFonts w:ascii="Courier New" w:hAnsi="Courier New"/>
      <w:sz w:val="20"/>
      <w:szCs w:val="20"/>
    </w:rPr>
  </w:style>
  <w:style w:type="paragraph" w:styleId="TextBodyIndent">
    <w:name w:val="Body Text Indent"/>
    <w:basedOn w:val="Normal"/>
    <w:pPr>
      <w:widowControl w:val="false"/>
      <w:snapToGrid w:val="false"/>
      <w:ind w:firstLine="720"/>
    </w:pPr>
    <w:rPr>
      <w:rFonts w:ascii="Courier New" w:hAnsi="Courier New"/>
      <w:sz w:val="20"/>
      <w:szCs w:val="20"/>
    </w:rPr>
  </w:style>
  <w:style w:type="paragraph" w:styleId="Caption1">
    <w:name w:val="caption"/>
    <w:basedOn w:val="Normal"/>
    <w:next w:val="Normal"/>
    <w:qFormat/>
    <w:pPr>
      <w:tabs>
        <w:tab w:val="left" w:pos="-1080" w:leader="none"/>
      </w:tabs>
      <w:snapToGrid w:val="false"/>
      <w:spacing w:lineRule="auto" w:line="360"/>
      <w:jc w:val="center"/>
    </w:pPr>
    <w:rPr>
      <w:rFonts w:ascii="Arial" w:hAnsi="Arial"/>
      <w:b/>
      <w:bCs/>
    </w:rPr>
  </w:style>
  <w:style w:type="paragraph" w:styleId="BodyText3">
    <w:name w:val="Body Text 3"/>
    <w:basedOn w:val="Normal"/>
    <w:qFormat/>
    <w:pPr>
      <w:tabs>
        <w:tab w:val="center" w:pos="4680" w:leader="none"/>
      </w:tabs>
      <w:snapToGrid w:val="false"/>
      <w:spacing w:lineRule="auto" w:line="360"/>
      <w:jc w:val="center"/>
    </w:pPr>
    <w:rPr>
      <w:rFonts w:ascii="Courier New" w:hAnsi="Courier New"/>
      <w:sz w:val="28"/>
      <w:szCs w:val="20"/>
    </w:rPr>
  </w:style>
  <w:style w:type="paragraph" w:styleId="Subtitle">
    <w:name w:val="Subtitle"/>
    <w:basedOn w:val="Normal"/>
    <w:qFormat/>
    <w:pPr>
      <w:jc w:val="center"/>
    </w:pPr>
    <w:rPr>
      <w:rFonts w:ascii="Univers" w:hAnsi="Univers"/>
      <w:b/>
      <w:szCs w:val="20"/>
    </w:rPr>
  </w:style>
  <w:style w:type="paragraph" w:styleId="Header">
    <w:name w:val="Header"/>
    <w:basedOn w:val="Normal"/>
    <w:link w:val="HeaderChar"/>
    <w:pPr>
      <w:widowControl w:val="false"/>
      <w:tabs>
        <w:tab w:val="center" w:pos="4320" w:leader="none"/>
        <w:tab w:val="right" w:pos="8640" w:leader="none"/>
      </w:tabs>
      <w:snapToGrid w:val="false"/>
    </w:pPr>
    <w:rPr>
      <w:rFonts w:ascii="Courier New" w:hAnsi="Courier New"/>
      <w:szCs w:val="20"/>
    </w:rPr>
  </w:style>
  <w:style w:type="paragraph" w:styleId="Title">
    <w:name w:val="Title"/>
    <w:basedOn w:val="Normal"/>
    <w:qFormat/>
    <w:pPr>
      <w:jc w:val="center"/>
    </w:pPr>
    <w:rPr>
      <w:rFonts w:ascii="Univers" w:hAnsi="Univers"/>
      <w:b/>
      <w:szCs w:val="20"/>
    </w:rPr>
  </w:style>
  <w:style w:type="paragraph" w:styleId="BodyTextIndent2">
    <w:name w:val="Body Text Indent 2"/>
    <w:basedOn w:val="Normal"/>
    <w:qFormat/>
    <w:pPr>
      <w:widowControl w:val="false"/>
      <w:snapToGrid w:val="false"/>
      <w:ind w:firstLine="720"/>
    </w:pPr>
    <w:rPr>
      <w:rFonts w:ascii="Courier New" w:hAnsi="Courier New"/>
    </w:rPr>
  </w:style>
  <w:style w:type="paragraph" w:styleId="BalloonText">
    <w:name w:val="Balloon Text"/>
    <w:basedOn w:val="Normal"/>
    <w:semiHidden/>
    <w:qFormat/>
    <w:rsid w:val="00c81d38"/>
    <w:pPr/>
    <w:rPr>
      <w:rFonts w:ascii="Tahoma" w:hAnsi="Tahoma" w:cs="Tahoma"/>
      <w:sz w:val="16"/>
      <w:szCs w:val="16"/>
    </w:rPr>
  </w:style>
  <w:style w:type="paragraph" w:styleId="Annotationtext">
    <w:name w:val="annotation text"/>
    <w:basedOn w:val="Normal"/>
    <w:link w:val="CommentTextChar"/>
    <w:uiPriority w:val="99"/>
    <w:semiHidden/>
    <w:qFormat/>
    <w:rsid w:val="00de09e2"/>
    <w:pPr/>
    <w:rPr>
      <w:sz w:val="20"/>
      <w:szCs w:val="20"/>
    </w:rPr>
  </w:style>
  <w:style w:type="paragraph" w:styleId="Annotationsubject">
    <w:name w:val="annotation subject"/>
    <w:basedOn w:val="Annotationtext"/>
    <w:semiHidden/>
    <w:qFormat/>
    <w:rsid w:val="00de09e2"/>
    <w:pPr/>
    <w:rPr>
      <w:b/>
      <w:bCs/>
    </w:rPr>
  </w:style>
  <w:style w:type="paragraph" w:styleId="StyleHeading2TimesNewRoman" w:customStyle="1">
    <w:name w:val="Style Heading 2 + Times New Roman"/>
    <w:basedOn w:val="Heading2"/>
    <w:link w:val="StyleHeading2TimesNewRomanChar"/>
    <w:qFormat/>
    <w:rsid w:val="008e595b"/>
    <w:pPr>
      <w:numPr>
        <w:ilvl w:val="0"/>
        <w:numId w:val="0"/>
      </w:numPr>
    </w:pPr>
    <w:rPr>
      <w:b/>
      <w:bCs/>
    </w:rPr>
  </w:style>
  <w:style w:type="paragraph" w:styleId="StyleHeading3TimesNewRoman12ptBold" w:customStyle="1">
    <w:name w:val="Style Heading 3 + Times New Roman 12 pt Bold"/>
    <w:basedOn w:val="Heading3"/>
    <w:link w:val="StyleHeading3TimesNewRoman12ptBoldChar"/>
    <w:qFormat/>
    <w:rsid w:val="008e595b"/>
    <w:pPr/>
    <w:rPr>
      <w:bCs/>
    </w:rPr>
  </w:style>
  <w:style w:type="paragraph" w:styleId="Contents2">
    <w:name w:val="TOC 2"/>
    <w:basedOn w:val="Normal"/>
    <w:next w:val="Normal"/>
    <w:uiPriority w:val="39"/>
    <w:qFormat/>
    <w:rsid w:val="005534f4"/>
    <w:pPr>
      <w:widowControl w:val="false"/>
      <w:ind w:left="720" w:hanging="720"/>
    </w:pPr>
    <w:rPr>
      <w:bCs/>
      <w:smallCaps/>
      <w:sz w:val="22"/>
      <w:szCs w:val="22"/>
    </w:rPr>
  </w:style>
  <w:style w:type="paragraph" w:styleId="Contents1">
    <w:name w:val="TOC 1"/>
    <w:basedOn w:val="Normal"/>
    <w:next w:val="Normal"/>
    <w:uiPriority w:val="39"/>
    <w:qFormat/>
    <w:rsid w:val="005534f4"/>
    <w:pPr>
      <w:widowControl w:val="false"/>
      <w:spacing w:before="240" w:after="240"/>
      <w:ind w:left="720" w:hanging="720"/>
    </w:pPr>
    <w:rPr>
      <w:b/>
      <w:bCs/>
      <w:caps/>
      <w:sz w:val="22"/>
      <w:szCs w:val="22"/>
    </w:rPr>
  </w:style>
  <w:style w:type="paragraph" w:styleId="Contents3">
    <w:name w:val="TOC 3"/>
    <w:basedOn w:val="Normal"/>
    <w:next w:val="Normal"/>
    <w:uiPriority w:val="39"/>
    <w:qFormat/>
    <w:rsid w:val="005534f4"/>
    <w:pPr>
      <w:widowControl w:val="false"/>
      <w:ind w:left="720" w:hanging="720"/>
    </w:pPr>
    <w:rPr>
      <w:smallCaps/>
      <w:sz w:val="22"/>
      <w:szCs w:val="22"/>
    </w:rPr>
  </w:style>
  <w:style w:type="paragraph" w:styleId="Appendix" w:customStyle="1">
    <w:name w:val="Appendix"/>
    <w:basedOn w:val="BodyText3"/>
    <w:qFormat/>
    <w:rsid w:val="003e78dd"/>
    <w:pPr/>
    <w:rPr>
      <w:rFonts w:ascii="Times New Roman" w:hAnsi="Times New Roman"/>
      <w:b/>
      <w:bCs/>
    </w:rPr>
  </w:style>
  <w:style w:type="paragraph" w:styleId="Tableoffigures">
    <w:name w:val="table of figures"/>
    <w:basedOn w:val="Normal"/>
    <w:next w:val="Normal"/>
    <w:uiPriority w:val="99"/>
    <w:qFormat/>
    <w:rsid w:val="003e78dd"/>
    <w:pPr/>
    <w:rPr/>
  </w:style>
  <w:style w:type="paragraph" w:styleId="Numbered" w:customStyle="1">
    <w:name w:val="Numbered"/>
    <w:basedOn w:val="Normal"/>
    <w:qFormat/>
    <w:rsid w:val="00ba5d2a"/>
    <w:pPr>
      <w:widowControl w:val="false"/>
      <w:snapToGrid w:val="false"/>
    </w:pPr>
    <w:rPr>
      <w:rFonts w:cs="Courier New"/>
    </w:rPr>
  </w:style>
  <w:style w:type="paragraph" w:styleId="DocumentMap">
    <w:name w:val="Document Map"/>
    <w:basedOn w:val="Normal"/>
    <w:semiHidden/>
    <w:qFormat/>
    <w:rsid w:val="007d1097"/>
    <w:pPr>
      <w:shd w:val="clear" w:color="auto" w:fill="000080"/>
    </w:pPr>
    <w:rPr>
      <w:rFonts w:ascii="Tahoma" w:hAnsi="Tahoma" w:cs="Tahoma"/>
      <w:sz w:val="20"/>
      <w:szCs w:val="20"/>
    </w:rPr>
  </w:style>
  <w:style w:type="paragraph" w:styleId="Contents4">
    <w:name w:val="TOC 4"/>
    <w:basedOn w:val="Normal"/>
    <w:next w:val="Normal"/>
    <w:uiPriority w:val="39"/>
    <w:rsid w:val="005534f4"/>
    <w:pPr>
      <w:ind w:left="720" w:hanging="720"/>
    </w:pPr>
    <w:rPr>
      <w:sz w:val="22"/>
      <w:szCs w:val="22"/>
    </w:rPr>
  </w:style>
  <w:style w:type="paragraph" w:styleId="Contents5">
    <w:name w:val="TOC 5"/>
    <w:basedOn w:val="Normal"/>
    <w:next w:val="Normal"/>
    <w:uiPriority w:val="39"/>
    <w:rsid w:val="00277900"/>
    <w:pPr/>
    <w:rPr>
      <w:sz w:val="22"/>
      <w:szCs w:val="22"/>
    </w:rPr>
  </w:style>
  <w:style w:type="paragraph" w:styleId="Contents6">
    <w:name w:val="TOC 6"/>
    <w:basedOn w:val="Normal"/>
    <w:next w:val="Normal"/>
    <w:uiPriority w:val="39"/>
    <w:rsid w:val="00277900"/>
    <w:pPr/>
    <w:rPr>
      <w:sz w:val="22"/>
      <w:szCs w:val="22"/>
    </w:rPr>
  </w:style>
  <w:style w:type="paragraph" w:styleId="Contents7">
    <w:name w:val="TOC 7"/>
    <w:basedOn w:val="Normal"/>
    <w:next w:val="Normal"/>
    <w:autoRedefine/>
    <w:uiPriority w:val="39"/>
    <w:rsid w:val="00277900"/>
    <w:pPr/>
    <w:rPr>
      <w:sz w:val="22"/>
      <w:szCs w:val="22"/>
    </w:rPr>
  </w:style>
  <w:style w:type="paragraph" w:styleId="Contents8">
    <w:name w:val="TOC 8"/>
    <w:basedOn w:val="Normal"/>
    <w:next w:val="Normal"/>
    <w:autoRedefine/>
    <w:uiPriority w:val="39"/>
    <w:rsid w:val="00277900"/>
    <w:pPr/>
    <w:rPr>
      <w:sz w:val="22"/>
      <w:szCs w:val="22"/>
    </w:rPr>
  </w:style>
  <w:style w:type="paragraph" w:styleId="Contents9">
    <w:name w:val="TOC 9"/>
    <w:basedOn w:val="Normal"/>
    <w:next w:val="Normal"/>
    <w:autoRedefine/>
    <w:uiPriority w:val="39"/>
    <w:rsid w:val="00277900"/>
    <w:pPr/>
    <w:rPr>
      <w:sz w:val="22"/>
      <w:szCs w:val="22"/>
    </w:rPr>
  </w:style>
  <w:style w:type="paragraph" w:styleId="PlainText">
    <w:name w:val="Plain Text"/>
    <w:basedOn w:val="Normal"/>
    <w:link w:val="PlainTextChar"/>
    <w:uiPriority w:val="99"/>
    <w:unhideWhenUsed/>
    <w:qFormat/>
    <w:rsid w:val="00ca2cbf"/>
    <w:pPr/>
    <w:rPr>
      <w:rFonts w:ascii="Consolas" w:hAnsi="Consolas" w:eastAsia="Calibri"/>
      <w:sz w:val="21"/>
      <w:szCs w:val="21"/>
    </w:rPr>
  </w:style>
  <w:style w:type="paragraph" w:styleId="ListParagraph">
    <w:name w:val="List Paragraph"/>
    <w:basedOn w:val="Normal"/>
    <w:uiPriority w:val="34"/>
    <w:qFormat/>
    <w:rsid w:val="00207f13"/>
    <w:pPr>
      <w:spacing w:lineRule="auto" w:line="276" w:before="0" w:after="200"/>
      <w:ind w:left="720" w:hanging="0"/>
      <w:contextualSpacing/>
    </w:pPr>
    <w:rPr>
      <w:rFonts w:ascii="Calibri" w:hAnsi="Calibri" w:eastAsia="Calibri"/>
      <w:sz w:val="22"/>
      <w:szCs w:val="22"/>
    </w:rPr>
  </w:style>
  <w:style w:type="paragraph" w:styleId="HTMLPreformatted">
    <w:name w:val="HTML Preformatted"/>
    <w:basedOn w:val="Normal"/>
    <w:link w:val="HTMLPreformattedChar"/>
    <w:uiPriority w:val="99"/>
    <w:qFormat/>
    <w:rsid w:val="00882a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CHeading">
    <w:name w:val="TOC Heading"/>
    <w:basedOn w:val="Heading1"/>
    <w:next w:val="Normal"/>
    <w:uiPriority w:val="39"/>
    <w:unhideWhenUsed/>
    <w:qFormat/>
    <w:rsid w:val="00e156ff"/>
    <w:pPr>
      <w:keepLines/>
      <w:spacing w:lineRule="auto" w:line="276" w:before="480" w:after="0"/>
    </w:pPr>
    <w:rPr>
      <w:rFonts w:ascii="Cambria" w:hAnsi="Cambria" w:eastAsia="" w:cs="" w:asciiTheme="majorHAnsi" w:cstheme="majorBidi" w:eastAsiaTheme="majorEastAsia" w:hAnsiTheme="majorHAnsi"/>
      <w:b/>
      <w:bCs/>
      <w:color w:val="365F91" w:themeColor="accent1" w:themeShade="bf"/>
      <w:sz w:val="28"/>
      <w:szCs w:val="28"/>
      <w:u w:val="none"/>
      <w:lang w:eastAsia="ja-JP"/>
    </w:rPr>
  </w:style>
  <w:style w:type="paragraph" w:styleId="Revision">
    <w:name w:val="Revision"/>
    <w:uiPriority w:val="99"/>
    <w:semiHidden/>
    <w:qFormat/>
    <w:rsid w:val="001b59d3"/>
    <w:pPr>
      <w:widowControl/>
      <w:bidi w:val="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82ab7"/>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disa.deps.mil/ext/cop/JINTACCS/USMTF/default.aspx" TargetMode="External"/><Relationship Id="rId9" Type="http://schemas.openxmlformats.org/officeDocument/2006/relationships/hyperlink" Target="mailto:disa.meade.bd.mbx.ee-usmtf-helpdesk@mail.mil"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yperlink" Target="mailto:raymond.f.ford4.civ@mail.mil" TargetMode="Externa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yperlink" Target="mailto:raymond.f.ford4.civ@mail.mil" TargetMode="Externa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yperlink" Target="javascript:transformSchema(&apos;./WithDoc/ACMREQ/sets.xsd&apos;, &apos;./set_report.xsl&apos;, &apos;ACMREQ&apos;, &apos;EXER&apos;)" TargetMode="External"/><Relationship Id="rId35" Type="http://schemas.openxmlformats.org/officeDocument/2006/relationships/hyperlink" Target="javascript:transformSchema(&apos;./WithDoc/ACMREQ/sets.xsd&apos;, &apos;./set_report.xsl&apos;, &apos;ACMREQ&apos;, &apos;OPER&apos;)" TargetMode="External"/><Relationship Id="rId36" Type="http://schemas.openxmlformats.org/officeDocument/2006/relationships/hyperlink" Target="javascript:transformSchema(&apos;./WithDoc/ACMREQ/sets.xsd&apos;, &apos;./set_report.xsl&apos;, &apos;ACMREQ&apos;, &apos;MSGID&apos;)" TargetMode="External"/><Relationship Id="rId37" Type="http://schemas.openxmlformats.org/officeDocument/2006/relationships/hyperlink" Target="javascript:transformSchema(&apos;./WithDoc/ACMREQ/sets.xsd&apos;, &apos;./set_report.xsl&apos;, &apos;ACMREQ&apos;, &apos;REF&apos;)" TargetMode="External"/><Relationship Id="rId38" Type="http://schemas.openxmlformats.org/officeDocument/2006/relationships/hyperlink" Target="javascript:transformSchema(&apos;./WithDoc/ACMREQ/sets.xsd&apos;, &apos;./set_report.xsl&apos;, &apos;ACMREQ&apos;, &apos;POC&apos;)" TargetMode="External"/><Relationship Id="rId39" Type="http://schemas.openxmlformats.org/officeDocument/2006/relationships/hyperlink" Target="javascript:transformSchema(&apos;./WithDoc/ACMREQ/sets.xsd&apos;, &apos;./set_report.xsl&apos;, &apos;ACMREQ&apos;, &apos;CMSTAT&apos;)" TargetMode="Externa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yperlink" Target="javascript:GetEnumList(&apos;CoordinatingMeasureTypeType&apos;, &apos;./WithDoc/ACMREQ/fields.xsd&apos;)" TargetMode="Externa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image" Target="media/image1.jpeg"/><Relationship Id="rId56" Type="http://schemas.openxmlformats.org/officeDocument/2006/relationships/header" Target="header22.xml"/><Relationship Id="rId57" Type="http://schemas.openxmlformats.org/officeDocument/2006/relationships/footer" Target="footer22.xml"/><Relationship Id="rId58" Type="http://schemas.openxmlformats.org/officeDocument/2006/relationships/header" Target="header23.xml"/><Relationship Id="rId59" Type="http://schemas.openxmlformats.org/officeDocument/2006/relationships/footer" Target="footer23.xml"/><Relationship Id="rId60" Type="http://schemas.openxmlformats.org/officeDocument/2006/relationships/comments" Target="comments.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Relationship Id="rId66" Type="http://schemas.openxmlformats.org/officeDocument/2006/relationships/customXml" Target="../customXml/item2.xml"/><Relationship Id="rId67" Type="http://schemas.openxmlformats.org/officeDocument/2006/relationships/customXml" Target="../customXml/item3.xml"/><Relationship Id="rId6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F24441B1E0D46817CB69E30ADCF50" ma:contentTypeVersion="5" ma:contentTypeDescription="Create a new document." ma:contentTypeScope="" ma:versionID="f2eaf9799f968b51208bd0244aa814de">
  <xsd:schema xmlns:xsd="http://www.w3.org/2001/XMLSchema" xmlns:xs="http://www.w3.org/2001/XMLSchema" xmlns:p="http://schemas.microsoft.com/office/2006/metadata/properties" xmlns:ns2="bb9a4b15-4059-425b-9ea9-8ca9b00e0d44" targetNamespace="http://schemas.microsoft.com/office/2006/metadata/properties" ma:root="true" ma:fieldsID="f893861e2677a14f17ccac9ff45a746e" ns2:_="">
    <xsd:import namespace="bb9a4b15-4059-425b-9ea9-8ca9b00e0d44"/>
    <xsd:element name="properties">
      <xsd:complexType>
        <xsd:sequence>
          <xsd:element name="documentManagement">
            <xsd:complexType>
              <xsd:all>
                <xsd:element ref="ns2:Agenda" minOccurs="0"/>
                <xsd:element ref="ns2:Owner" minOccurs="0"/>
                <xsd:element ref="ns2:CCB" minOccurs="0"/>
                <xsd:element ref="ns2:ICP_x0020_Title" minOccurs="0"/>
                <xsd:element ref="ns2:Agenda_x0020_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a4b15-4059-425b-9ea9-8ca9b00e0d44" elementFormDefault="qualified">
    <xsd:import namespace="http://schemas.microsoft.com/office/2006/documentManagement/types"/>
    <xsd:import namespace="http://schemas.microsoft.com/office/infopath/2007/PartnerControls"/>
    <xsd:element name="Agenda" ma:index="8" nillable="true" ma:displayName="Agenda" ma:internalName="Agenda" ma:percentage="FALSE">
      <xsd:simpleType>
        <xsd:restriction base="dms:Number"/>
      </xsd:simpleType>
    </xsd:element>
    <xsd:element name="Owner" ma:index="9" nillable="true" ma:displayName="Owner" ma:internalName="Owner">
      <xsd:simpleType>
        <xsd:restriction base="dms:Text">
          <xsd:maxLength value="255"/>
        </xsd:restriction>
      </xsd:simpleType>
    </xsd:element>
    <xsd:element name="CCB" ma:index="10" nillable="true" ma:displayName="CCB" ma:internalName="CCB">
      <xsd:simpleType>
        <xsd:restriction base="dms:Text">
          <xsd:maxLength value="9"/>
        </xsd:restriction>
      </xsd:simpleType>
    </xsd:element>
    <xsd:element name="ICP_x0020_Title" ma:index="11" nillable="true" ma:displayName="ICP Title" ma:internalName="ICP_x0020_Title">
      <xsd:simpleType>
        <xsd:restriction base="dms:Text">
          <xsd:maxLength value="255"/>
        </xsd:restriction>
      </xsd:simpleType>
    </xsd:element>
    <xsd:element name="Agenda_x0020_Subject" ma:index="12" nillable="true" ma:displayName="Subject" ma:internalName="Agenda_x0020_Subjec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genda_x0020_Subject xmlns="bb9a4b15-4059-425b-9ea9-8ca9b00e0d44" xsi:nil="true"/>
    <Owner xmlns="bb9a4b15-4059-425b-9ea9-8ca9b00e0d44" xsi:nil="true"/>
    <ICP_x0020_Title xmlns="bb9a4b15-4059-425b-9ea9-8ca9b00e0d44" xsi:nil="true"/>
    <CCB xmlns="bb9a4b15-4059-425b-9ea9-8ca9b00e0d44" xsi:nil="true"/>
    <Agenda xmlns="bb9a4b15-4059-425b-9ea9-8ca9b00e0d4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12D322-64B3-405F-AB1E-6F9F3701E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a4b15-4059-425b-9ea9-8ca9b00e0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BC4585-B527-4A87-9098-C5F794A4E9DA}">
  <ds:schemaRefs>
    <ds:schemaRef ds:uri="http://schemas.microsoft.com/office/2006/metadata/properties"/>
    <ds:schemaRef ds:uri="http://schemas.microsoft.com/office/infopath/2007/PartnerControls"/>
    <ds:schemaRef ds:uri="bb9a4b15-4059-425b-9ea9-8ca9b00e0d44"/>
  </ds:schemaRefs>
</ds:datastoreItem>
</file>

<file path=customXml/itemProps3.xml><?xml version="1.0" encoding="utf-8"?>
<ds:datastoreItem xmlns:ds="http://schemas.openxmlformats.org/officeDocument/2006/customXml" ds:itemID="{E7183909-7B84-4C94-85A3-C227A564361B}">
  <ds:schemaRefs>
    <ds:schemaRef ds:uri="http://schemas.openxmlformats.org/officeDocument/2006/bibliography"/>
  </ds:schemaRefs>
</ds:datastoreItem>
</file>

<file path=customXml/itemProps4.xml><?xml version="1.0" encoding="utf-8"?>
<ds:datastoreItem xmlns:ds="http://schemas.openxmlformats.org/officeDocument/2006/customXml" ds:itemID="{FEEC18B6-423A-4942-96D6-FA41D5741C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LibreOffice/5.4.5.1$Linux_X86_64 LibreOffice_project/40m0$Build-1</Application>
  <Pages>64</Pages>
  <Words>9374</Words>
  <Characters>50700</Characters>
  <CharactersWithSpaces>59482</CharactersWithSpaces>
  <Paragraphs>842</Paragraphs>
  <Company>DISA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2018-03-12T18:09:00Z</dcterms:created>
  <dc:creator>USMTF-NGIT</dc:creator>
  <dc:description/>
  <dc:language>en-US</dc:language>
  <cp:lastModifiedBy>Ford, Raymond F (Ray) Jr CIV DISA EE (US)</cp:lastModifiedBy>
  <cp:lastPrinted>2018-03-08T18:42:00Z</cp:lastPrinted>
  <dcterms:modified xsi:type="dcterms:W3CDTF">2018-03-12T18:09:00Z</dcterms:modified>
  <cp:revision>3</cp:revision>
  <dc:subject/>
  <dc:title>CONFIGURATION MANAGEMENT TECHNICAL PROCEDURES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Line">
    <vt:lpwstr/>
  </property>
  <property fmtid="{D5CDD505-2E9C-101B-9397-08002B2CF9AE}" pid="3" name="AppVersion">
    <vt:lpwstr>15.0000</vt:lpwstr>
  </property>
  <property fmtid="{D5CDD505-2E9C-101B-9397-08002B2CF9AE}" pid="4" name="City">
    <vt:lpwstr/>
  </property>
  <property fmtid="{D5CDD505-2E9C-101B-9397-08002B2CF9AE}" pid="5" name="Classification">
    <vt:lpwstr>Unclassified</vt:lpwstr>
  </property>
  <property fmtid="{D5CDD505-2E9C-101B-9397-08002B2CF9AE}" pid="6" name="Company">
    <vt:lpwstr>DISA</vt:lpwstr>
  </property>
  <property fmtid="{D5CDD505-2E9C-101B-9397-08002B2CF9AE}" pid="7" name="ContentTypeId">
    <vt:lpwstr>0x010100B58F24441B1E0D46817CB69E30ADCF50</vt:lpwstr>
  </property>
  <property fmtid="{D5CDD505-2E9C-101B-9397-08002B2CF9AE}" pid="8" name="Copyright">
    <vt:lpwstr>NO</vt:lpwstr>
  </property>
  <property fmtid="{D5CDD505-2E9C-101B-9397-08002B2CF9AE}" pid="9" name="CountryCode">
    <vt:lpwstr/>
  </property>
  <property fmtid="{D5CDD505-2E9C-101B-9397-08002B2CF9AE}" pid="10" name="Creator">
    <vt:lpwstr>DISA/GE332</vt:lpwstr>
  </property>
  <property fmtid="{D5CDD505-2E9C-101B-9397-08002B2CF9AE}" pid="11" name="DateCreated">
    <vt:lpwstr/>
  </property>
  <property fmtid="{D5CDD505-2E9C-101B-9397-08002B2CF9AE}" pid="12" name="DateEnd">
    <vt:lpwstr/>
  </property>
  <property fmtid="{D5CDD505-2E9C-101B-9397-08002B2CF9AE}" pid="13" name="DateInfoCutOff">
    <vt:lpwstr/>
  </property>
  <property fmtid="{D5CDD505-2E9C-101B-9397-08002B2CF9AE}" pid="14" name="DateStart">
    <vt:lpwstr/>
  </property>
  <property fmtid="{D5CDD505-2E9C-101B-9397-08002B2CF9AE}" pid="15" name="DateValidTil">
    <vt:lpwstr/>
  </property>
  <property fmtid="{D5CDD505-2E9C-101B-9397-08002B2CF9AE}" pid="16" name="DisseminationControls">
    <vt:lpwstr/>
  </property>
  <property fmtid="{D5CDD505-2E9C-101B-9397-08002B2CF9AE}" pid="17" name="DocSecurity">
    <vt:i4>0</vt:i4>
  </property>
  <property fmtid="{D5CDD505-2E9C-101B-9397-08002B2CF9AE}" pid="18" name="FacilityBENumber">
    <vt:lpwstr/>
  </property>
  <property fmtid="{D5CDD505-2E9C-101B-9397-08002B2CF9AE}" pid="19" name="FacilityName">
    <vt:lpwstr/>
  </property>
  <property fmtid="{D5CDD505-2E9C-101B-9397-08002B2CF9AE}" pid="20" name="FacilityOSuffix">
    <vt:lpwstr/>
  </property>
  <property fmtid="{D5CDD505-2E9C-101B-9397-08002B2CF9AE}" pid="21" name="GeographicReference">
    <vt:lpwstr/>
  </property>
  <property fmtid="{D5CDD505-2E9C-101B-9397-08002B2CF9AE}" pid="22" name="HyperlinksChanged">
    <vt:bool>0</vt:bool>
  </property>
  <property fmtid="{D5CDD505-2E9C-101B-9397-08002B2CF9AE}" pid="23" name="IntellectualProperyRights">
    <vt:lpwstr>NO</vt:lpwstr>
  </property>
  <property fmtid="{D5CDD505-2E9C-101B-9397-08002B2CF9AE}" pid="24" name="Key Words">
    <vt:lpwstr/>
  </property>
  <property fmtid="{D5CDD505-2E9C-101B-9397-08002B2CF9AE}" pid="25" name="Language">
    <vt:lpwstr>EN - English American</vt:lpwstr>
  </property>
  <property fmtid="{D5CDD505-2E9C-101B-9397-08002B2CF9AE}" pid="26" name="LinksUpToDate">
    <vt:bool>0</vt:bool>
  </property>
  <property fmtid="{D5CDD505-2E9C-101B-9397-08002B2CF9AE}" pid="27" name="MediaFormat">
    <vt:lpwstr/>
  </property>
  <property fmtid="{D5CDD505-2E9C-101B-9397-08002B2CF9AE}" pid="28" name="NetworkProtocol">
    <vt:lpwstr/>
  </property>
  <property fmtid="{D5CDD505-2E9C-101B-9397-08002B2CF9AE}" pid="29" name="Order">
    <vt:lpwstr>78000.0000000000</vt:lpwstr>
  </property>
  <property fmtid="{D5CDD505-2E9C-101B-9397-08002B2CF9AE}" pid="30" name="POC">
    <vt:lpwstr/>
  </property>
  <property fmtid="{D5CDD505-2E9C-101B-9397-08002B2CF9AE}" pid="31" name="PlaceName">
    <vt:lpwstr/>
  </property>
  <property fmtid="{D5CDD505-2E9C-101B-9397-08002B2CF9AE}" pid="32" name="PostalCode">
    <vt:lpwstr/>
  </property>
  <property fmtid="{D5CDD505-2E9C-101B-9397-08002B2CF9AE}" pid="33" name="PrivacyAct">
    <vt:lpwstr>NO</vt:lpwstr>
  </property>
  <property fmtid="{D5CDD505-2E9C-101B-9397-08002B2CF9AE}" pid="34" name="Province">
    <vt:lpwstr/>
  </property>
  <property fmtid="{D5CDD505-2E9C-101B-9397-08002B2CF9AE}" pid="35" name="Region">
    <vt:lpwstr/>
  </property>
  <property fmtid="{D5CDD505-2E9C-101B-9397-08002B2CF9AE}" pid="36" name="SPSDescription">
    <vt:lpwstr>This document concentrates on the detailed technical procedures involved in the preparation and processing of Interface Change Proposals (ICPs) by the USMTF COI/CCB/TRP.</vt:lpwstr>
  </property>
  <property fmtid="{D5CDD505-2E9C-101B-9397-08002B2CF9AE}" pid="37" name="ScaleCrop">
    <vt:bool>0</vt:bool>
  </property>
  <property fmtid="{D5CDD505-2E9C-101B-9397-08002B2CF9AE}" pid="38" name="ShareDoc">
    <vt:bool>0</vt:bool>
  </property>
  <property fmtid="{D5CDD505-2E9C-101B-9397-08002B2CF9AE}" pid="39" name="State">
    <vt:lpwstr/>
  </property>
  <property fmtid="{D5CDD505-2E9C-101B-9397-08002B2CF9AE}" pid="40" name="TimePeriod">
    <vt:lpwstr/>
  </property>
  <property fmtid="{D5CDD505-2E9C-101B-9397-08002B2CF9AE}" pid="41" name="VirtualAddress">
    <vt:lpwstr/>
  </property>
</Properties>
</file>