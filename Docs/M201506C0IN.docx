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45ADF" w14:textId="77777777" w:rsidR="001132CE" w:rsidRPr="00FF0589" w:rsidRDefault="001132CE" w:rsidP="00FF0589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F0589">
        <w:rPr>
          <w:rFonts w:ascii="Times New Roman" w:eastAsia="Calibri" w:hAnsi="Times New Roman" w:cs="Times New Roman"/>
          <w:b/>
          <w:sz w:val="24"/>
          <w:szCs w:val="24"/>
        </w:rPr>
        <w:t>EXECUTIVE SUMMARY</w:t>
      </w:r>
    </w:p>
    <w:p w14:paraId="52F70AA7" w14:textId="74FF52BE" w:rsidR="00886683" w:rsidRPr="00FF0589" w:rsidRDefault="00886683" w:rsidP="00886683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A608AF9" w14:textId="2CC6B816" w:rsidR="00886683" w:rsidRPr="0017442D" w:rsidRDefault="00886683" w:rsidP="00531D4D">
      <w:pPr>
        <w:tabs>
          <w:tab w:val="left" w:pos="360"/>
          <w:tab w:val="left" w:pos="2880"/>
        </w:tabs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Pr="0017442D">
        <w:rPr>
          <w:rFonts w:ascii="Times New Roman" w:eastAsia="Calibri" w:hAnsi="Times New Roman" w:cs="Times New Roman"/>
          <w:sz w:val="24"/>
          <w:szCs w:val="24"/>
        </w:rPr>
        <w:tab/>
      </w:r>
      <w:r w:rsidRPr="0017442D">
        <w:rPr>
          <w:rFonts w:ascii="Times New Roman" w:eastAsia="Calibri" w:hAnsi="Times New Roman" w:cs="Times New Roman"/>
          <w:sz w:val="24"/>
          <w:szCs w:val="24"/>
          <w:u w:val="single"/>
        </w:rPr>
        <w:t>ICP NUMBER</w:t>
      </w:r>
      <w:r w:rsidRPr="0017442D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9C7909">
        <w:rPr>
          <w:rFonts w:ascii="Times New Roman" w:eastAsia="Calibri" w:hAnsi="Times New Roman" w:cs="Times New Roman"/>
          <w:sz w:val="24"/>
          <w:szCs w:val="24"/>
        </w:rPr>
        <w:tab/>
      </w:r>
      <w:r w:rsidR="00254E43">
        <w:rPr>
          <w:rFonts w:ascii="Times New Roman" w:eastAsia="Calibri" w:hAnsi="Times New Roman" w:cs="Times New Roman"/>
          <w:sz w:val="24"/>
          <w:szCs w:val="24"/>
        </w:rPr>
        <w:t>M2015-06-C0-N</w:t>
      </w:r>
    </w:p>
    <w:p w14:paraId="14C0584A" w14:textId="1C2D238D" w:rsidR="00886683" w:rsidRPr="0017442D" w:rsidRDefault="00CB71DF" w:rsidP="00CB71DF">
      <w:pPr>
        <w:ind w:left="2880" w:hanging="288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   </w:t>
      </w:r>
      <w:r w:rsidR="00886683" w:rsidRPr="0017442D">
        <w:rPr>
          <w:rFonts w:ascii="Times New Roman" w:eastAsia="Calibri" w:hAnsi="Times New Roman" w:cs="Times New Roman"/>
          <w:sz w:val="24"/>
          <w:szCs w:val="24"/>
          <w:u w:val="single"/>
        </w:rPr>
        <w:t>ICP TITLE</w:t>
      </w:r>
      <w:r w:rsidR="00531D4D">
        <w:rPr>
          <w:rFonts w:ascii="Times New Roman" w:eastAsia="Calibri" w:hAnsi="Times New Roman" w:cs="Times New Roman"/>
          <w:sz w:val="24"/>
          <w:szCs w:val="24"/>
        </w:rPr>
        <w:t>:</w:t>
      </w:r>
      <w:r w:rsidR="009C7909">
        <w:rPr>
          <w:rFonts w:ascii="Times New Roman" w:eastAsia="Calibri" w:hAnsi="Times New Roman" w:cs="Times New Roman"/>
          <w:sz w:val="24"/>
          <w:szCs w:val="24"/>
        </w:rPr>
        <w:tab/>
      </w:r>
      <w:r w:rsidR="0022282F">
        <w:rPr>
          <w:rFonts w:ascii="Times New Roman" w:eastAsia="Calibri" w:hAnsi="Times New Roman" w:cs="Times New Roman"/>
          <w:sz w:val="24"/>
          <w:szCs w:val="24"/>
        </w:rPr>
        <w:t xml:space="preserve">Update to F/F 1193/2 </w:t>
      </w:r>
      <w:r w:rsidR="00BB0F1C">
        <w:rPr>
          <w:rFonts w:ascii="Times New Roman" w:eastAsia="Calibri" w:hAnsi="Times New Roman" w:cs="Times New Roman"/>
          <w:sz w:val="24"/>
          <w:szCs w:val="24"/>
        </w:rPr>
        <w:t xml:space="preserve">(DUTY) </w:t>
      </w:r>
      <w:r w:rsidR="0022282F">
        <w:rPr>
          <w:rFonts w:ascii="Times New Roman" w:eastAsia="Calibri" w:hAnsi="Times New Roman" w:cs="Times New Roman"/>
          <w:sz w:val="24"/>
          <w:szCs w:val="24"/>
        </w:rPr>
        <w:t>and 569/1 (</w:t>
      </w:r>
      <w:r>
        <w:rPr>
          <w:rFonts w:ascii="Times New Roman" w:eastAsia="Calibri" w:hAnsi="Times New Roman" w:cs="Times New Roman"/>
          <w:sz w:val="24"/>
          <w:szCs w:val="24"/>
        </w:rPr>
        <w:t>AIR CONTROLLER QUALIFICATION</w:t>
      </w:r>
      <w:r w:rsidR="0022282F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207BC97" w14:textId="25AE4C78" w:rsidR="00886683" w:rsidRPr="007C140B" w:rsidRDefault="00886683" w:rsidP="00531D4D">
      <w:pPr>
        <w:tabs>
          <w:tab w:val="left" w:pos="360"/>
          <w:tab w:val="left" w:pos="288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D4078">
        <w:rPr>
          <w:rFonts w:ascii="Times New Roman" w:eastAsia="Calibri" w:hAnsi="Times New Roman" w:cs="Times New Roman"/>
          <w:sz w:val="24"/>
          <w:szCs w:val="24"/>
        </w:rPr>
        <w:t>3.</w:t>
      </w:r>
      <w:r w:rsidRPr="006D4078">
        <w:rPr>
          <w:rFonts w:ascii="Times New Roman" w:eastAsia="Calibri" w:hAnsi="Times New Roman" w:cs="Times New Roman"/>
          <w:sz w:val="24"/>
          <w:szCs w:val="24"/>
        </w:rPr>
        <w:tab/>
      </w:r>
      <w:r w:rsidRPr="007C140B">
        <w:rPr>
          <w:rFonts w:ascii="Times New Roman" w:eastAsia="Calibri" w:hAnsi="Times New Roman" w:cs="Times New Roman"/>
          <w:sz w:val="24"/>
          <w:szCs w:val="24"/>
          <w:u w:val="single"/>
        </w:rPr>
        <w:t>ICP ORIGINATOR</w:t>
      </w:r>
      <w:r w:rsidRPr="007C140B">
        <w:rPr>
          <w:rFonts w:ascii="Times New Roman" w:eastAsia="Calibri" w:hAnsi="Times New Roman" w:cs="Times New Roman"/>
          <w:sz w:val="24"/>
          <w:szCs w:val="24"/>
        </w:rPr>
        <w:t>:</w:t>
      </w:r>
      <w:r w:rsidRPr="007C140B">
        <w:rPr>
          <w:rFonts w:ascii="Times New Roman" w:eastAsia="Calibri" w:hAnsi="Times New Roman" w:cs="Times New Roman"/>
          <w:sz w:val="24"/>
          <w:szCs w:val="24"/>
        </w:rPr>
        <w:tab/>
      </w:r>
      <w:r w:rsidR="00CF6D65">
        <w:rPr>
          <w:rFonts w:ascii="Times New Roman" w:eastAsia="Calibri" w:hAnsi="Times New Roman" w:cs="Times New Roman"/>
          <w:sz w:val="24"/>
          <w:szCs w:val="24"/>
        </w:rPr>
        <w:t>SPAWAR System Center Pacific</w:t>
      </w:r>
    </w:p>
    <w:p w14:paraId="4B8708BE" w14:textId="018F0C69" w:rsidR="00CF6D65" w:rsidRDefault="00886683" w:rsidP="00531D4D">
      <w:pPr>
        <w:tabs>
          <w:tab w:val="left" w:pos="360"/>
          <w:tab w:val="left" w:pos="288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C140B">
        <w:rPr>
          <w:rFonts w:ascii="Times New Roman" w:eastAsia="Calibri" w:hAnsi="Times New Roman" w:cs="Times New Roman"/>
          <w:sz w:val="24"/>
          <w:szCs w:val="24"/>
        </w:rPr>
        <w:tab/>
      </w:r>
      <w:r w:rsidRPr="007C140B">
        <w:rPr>
          <w:rFonts w:ascii="Times New Roman" w:eastAsia="Calibri" w:hAnsi="Times New Roman" w:cs="Times New Roman"/>
          <w:sz w:val="24"/>
          <w:szCs w:val="24"/>
        </w:rPr>
        <w:tab/>
      </w:r>
      <w:r w:rsidR="00CF6D65">
        <w:rPr>
          <w:rFonts w:ascii="Times New Roman" w:eastAsia="Calibri" w:hAnsi="Times New Roman" w:cs="Times New Roman"/>
          <w:sz w:val="24"/>
          <w:szCs w:val="24"/>
        </w:rPr>
        <w:t>Message Standards Branch</w:t>
      </w:r>
    </w:p>
    <w:p w14:paraId="6DDABF0D" w14:textId="21B6EC2C" w:rsidR="00886683" w:rsidRPr="007C140B" w:rsidRDefault="00CF6D65" w:rsidP="00531D4D">
      <w:pPr>
        <w:tabs>
          <w:tab w:val="left" w:pos="360"/>
          <w:tab w:val="left" w:pos="288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53560 Hull Street</w:t>
      </w:r>
    </w:p>
    <w:p w14:paraId="7BE03986" w14:textId="2324815B" w:rsidR="00886683" w:rsidRDefault="00886683" w:rsidP="00531D4D">
      <w:pPr>
        <w:tabs>
          <w:tab w:val="left" w:pos="360"/>
          <w:tab w:val="left" w:pos="288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C140B">
        <w:rPr>
          <w:rFonts w:ascii="Times New Roman" w:eastAsia="Calibri" w:hAnsi="Times New Roman" w:cs="Times New Roman"/>
          <w:sz w:val="24"/>
          <w:szCs w:val="24"/>
        </w:rPr>
        <w:tab/>
      </w:r>
      <w:r w:rsidRPr="007C140B">
        <w:rPr>
          <w:rFonts w:ascii="Times New Roman" w:eastAsia="Calibri" w:hAnsi="Times New Roman" w:cs="Times New Roman"/>
          <w:sz w:val="24"/>
          <w:szCs w:val="24"/>
        </w:rPr>
        <w:tab/>
      </w:r>
      <w:r w:rsidR="00CF6D65">
        <w:rPr>
          <w:rFonts w:ascii="Times New Roman" w:eastAsia="Calibri" w:hAnsi="Times New Roman" w:cs="Times New Roman"/>
          <w:sz w:val="24"/>
          <w:szCs w:val="24"/>
        </w:rPr>
        <w:t>San Diego</w:t>
      </w:r>
      <w:r w:rsidRPr="007C140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CF6D65">
        <w:rPr>
          <w:rFonts w:ascii="Times New Roman" w:eastAsia="Calibri" w:hAnsi="Times New Roman" w:cs="Times New Roman"/>
          <w:sz w:val="24"/>
          <w:szCs w:val="24"/>
        </w:rPr>
        <w:t>C</w:t>
      </w:r>
      <w:r w:rsidRPr="007C140B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7F58F3">
        <w:rPr>
          <w:rFonts w:ascii="Times New Roman" w:eastAsia="Calibri" w:hAnsi="Times New Roman" w:cs="Times New Roman"/>
          <w:sz w:val="24"/>
          <w:szCs w:val="24"/>
        </w:rPr>
        <w:t>92152</w:t>
      </w:r>
    </w:p>
    <w:p w14:paraId="640BC7C8" w14:textId="77777777" w:rsidR="00886683" w:rsidRPr="0017442D" w:rsidRDefault="00886683" w:rsidP="00531D4D">
      <w:pPr>
        <w:tabs>
          <w:tab w:val="left" w:pos="360"/>
          <w:tab w:val="left" w:pos="288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</w:p>
    <w:p w14:paraId="1A4522F0" w14:textId="0AB991FF" w:rsidR="00EC07C7" w:rsidRDefault="00886683" w:rsidP="00EC07C7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</w:rPr>
        <w:t>4.</w:t>
      </w:r>
      <w:r w:rsidR="007D522D">
        <w:rPr>
          <w:rFonts w:ascii="Times New Roman" w:eastAsia="Calibri" w:hAnsi="Times New Roman" w:cs="Times New Roman"/>
          <w:sz w:val="24"/>
          <w:szCs w:val="24"/>
        </w:rPr>
        <w:tab/>
      </w:r>
      <w:r w:rsidRPr="0017442D">
        <w:rPr>
          <w:rFonts w:ascii="Times New Roman" w:eastAsia="Calibri" w:hAnsi="Times New Roman" w:cs="Times New Roman"/>
          <w:sz w:val="24"/>
          <w:szCs w:val="24"/>
          <w:u w:val="single"/>
        </w:rPr>
        <w:t>PROBLEM STATEMENT</w:t>
      </w:r>
      <w:r w:rsidRPr="0017442D">
        <w:rPr>
          <w:rFonts w:ascii="Times New Roman" w:eastAsia="Calibri" w:hAnsi="Times New Roman" w:cs="Times New Roman"/>
          <w:sz w:val="24"/>
          <w:szCs w:val="24"/>
        </w:rPr>
        <w:t xml:space="preserve">:  </w:t>
      </w:r>
      <w:r w:rsidR="00154E93">
        <w:rPr>
          <w:rFonts w:ascii="Times New Roman" w:eastAsia="Calibri" w:hAnsi="Times New Roman" w:cs="Times New Roman"/>
          <w:sz w:val="24"/>
          <w:szCs w:val="24"/>
        </w:rPr>
        <w:t xml:space="preserve">ATP-78 “NATO Qualifications for Helicopter Controllers at Sea” and ATP-1 Vol II “Allied Maritime </w:t>
      </w:r>
      <w:r w:rsidR="00BB0F1C">
        <w:rPr>
          <w:rFonts w:ascii="Times New Roman" w:eastAsia="Calibri" w:hAnsi="Times New Roman" w:cs="Times New Roman"/>
          <w:sz w:val="24"/>
          <w:szCs w:val="24"/>
        </w:rPr>
        <w:t xml:space="preserve">Tactical </w:t>
      </w:r>
      <w:r w:rsidR="00154E93">
        <w:rPr>
          <w:rFonts w:ascii="Times New Roman" w:eastAsia="Calibri" w:hAnsi="Times New Roman" w:cs="Times New Roman"/>
          <w:sz w:val="24"/>
          <w:szCs w:val="24"/>
        </w:rPr>
        <w:t>Signal and Maneuvering Book” have been updated.  T</w:t>
      </w:r>
      <w:r w:rsidR="002A642A">
        <w:rPr>
          <w:rFonts w:ascii="Times New Roman" w:hAnsi="Times New Roman" w:cs="Times New Roman"/>
          <w:sz w:val="24"/>
          <w:szCs w:val="24"/>
        </w:rPr>
        <w:t>h</w:t>
      </w:r>
      <w:r w:rsidR="008E0E08">
        <w:rPr>
          <w:rFonts w:ascii="Times New Roman" w:hAnsi="Times New Roman" w:cs="Times New Roman"/>
          <w:sz w:val="24"/>
          <w:szCs w:val="24"/>
        </w:rPr>
        <w:t xml:space="preserve">is </w:t>
      </w:r>
      <w:r w:rsidR="002A642A">
        <w:rPr>
          <w:rFonts w:ascii="Times New Roman" w:hAnsi="Times New Roman" w:cs="Times New Roman"/>
          <w:sz w:val="24"/>
          <w:szCs w:val="24"/>
        </w:rPr>
        <w:t>update requires an update to FFIRN/FUDN 11</w:t>
      </w:r>
      <w:r w:rsidR="00154E93">
        <w:rPr>
          <w:rFonts w:ascii="Times New Roman" w:hAnsi="Times New Roman" w:cs="Times New Roman"/>
          <w:sz w:val="24"/>
          <w:szCs w:val="24"/>
        </w:rPr>
        <w:t>93</w:t>
      </w:r>
      <w:r w:rsidR="002A642A">
        <w:rPr>
          <w:rFonts w:ascii="Times New Roman" w:hAnsi="Times New Roman" w:cs="Times New Roman"/>
          <w:sz w:val="24"/>
          <w:szCs w:val="24"/>
        </w:rPr>
        <w:t>/</w:t>
      </w:r>
      <w:r w:rsidR="00154E93">
        <w:rPr>
          <w:rFonts w:ascii="Times New Roman" w:hAnsi="Times New Roman" w:cs="Times New Roman"/>
          <w:sz w:val="24"/>
          <w:szCs w:val="24"/>
        </w:rPr>
        <w:t xml:space="preserve">2 and </w:t>
      </w:r>
      <w:r w:rsidR="00CB71DF">
        <w:rPr>
          <w:rFonts w:ascii="Times New Roman" w:hAnsi="Times New Roman" w:cs="Times New Roman"/>
          <w:sz w:val="24"/>
          <w:szCs w:val="24"/>
        </w:rPr>
        <w:t>569/1</w:t>
      </w:r>
      <w:r w:rsidR="002A642A">
        <w:rPr>
          <w:rFonts w:ascii="Times New Roman" w:hAnsi="Times New Roman" w:cs="Times New Roman"/>
          <w:sz w:val="24"/>
          <w:szCs w:val="24"/>
        </w:rPr>
        <w:t xml:space="preserve">.  </w:t>
      </w:r>
      <w:r w:rsidR="00AF044B">
        <w:rPr>
          <w:rFonts w:ascii="Times New Roman" w:hAnsi="Times New Roman" w:cs="Times New Roman"/>
          <w:sz w:val="24"/>
          <w:szCs w:val="24"/>
        </w:rPr>
        <w:t xml:space="preserve">Additionally, there are no instances where FFIRN/FUDN 1193/1 Duty Table is used in a message. FFIRN/FUDN </w:t>
      </w:r>
      <w:r w:rsidR="00DC08F6">
        <w:rPr>
          <w:rFonts w:ascii="Times New Roman" w:hAnsi="Times New Roman" w:cs="Times New Roman"/>
          <w:sz w:val="24"/>
          <w:szCs w:val="24"/>
        </w:rPr>
        <w:t xml:space="preserve">1193/1 </w:t>
      </w:r>
      <w:r w:rsidR="00AF044B">
        <w:rPr>
          <w:rFonts w:ascii="Times New Roman" w:hAnsi="Times New Roman" w:cs="Times New Roman"/>
          <w:sz w:val="24"/>
          <w:szCs w:val="24"/>
        </w:rPr>
        <w:t>should be deleted.</w:t>
      </w:r>
      <w:r w:rsidR="00EC07C7">
        <w:rPr>
          <w:rFonts w:ascii="Times New Roman" w:hAnsi="Times New Roman" w:cs="Times New Roman"/>
          <w:sz w:val="24"/>
          <w:szCs w:val="24"/>
        </w:rPr>
        <w:t xml:space="preserve">  Finally, the Repository of USMTF Program Items </w:t>
      </w:r>
      <w:r w:rsidR="006F7383">
        <w:rPr>
          <w:rFonts w:ascii="Times New Roman" w:hAnsi="Times New Roman" w:cs="Times New Roman"/>
          <w:sz w:val="24"/>
          <w:szCs w:val="24"/>
        </w:rPr>
        <w:t xml:space="preserve">Document </w:t>
      </w:r>
      <w:r w:rsidR="00EC07C7">
        <w:rPr>
          <w:rFonts w:ascii="Times New Roman" w:hAnsi="Times New Roman" w:cs="Times New Roman"/>
          <w:sz w:val="24"/>
          <w:szCs w:val="24"/>
        </w:rPr>
        <w:t xml:space="preserve">incorrectly identifies items </w:t>
      </w:r>
      <w:r w:rsidR="008433C8">
        <w:rPr>
          <w:rFonts w:ascii="Times New Roman" w:hAnsi="Times New Roman" w:cs="Times New Roman"/>
          <w:sz w:val="24"/>
          <w:szCs w:val="24"/>
        </w:rPr>
        <w:t>in support of (</w:t>
      </w:r>
      <w:r w:rsidR="00EC07C7">
        <w:rPr>
          <w:rFonts w:ascii="Times New Roman" w:hAnsi="Times New Roman" w:cs="Times New Roman"/>
          <w:sz w:val="24"/>
          <w:szCs w:val="24"/>
        </w:rPr>
        <w:t>ISO</w:t>
      </w:r>
      <w:r w:rsidR="008433C8">
        <w:rPr>
          <w:rFonts w:ascii="Times New Roman" w:hAnsi="Times New Roman" w:cs="Times New Roman"/>
          <w:sz w:val="24"/>
          <w:szCs w:val="24"/>
        </w:rPr>
        <w:t>)</w:t>
      </w:r>
      <w:r w:rsidR="00EC07C7">
        <w:rPr>
          <w:rFonts w:ascii="Times New Roman" w:hAnsi="Times New Roman" w:cs="Times New Roman"/>
          <w:sz w:val="24"/>
          <w:szCs w:val="24"/>
        </w:rPr>
        <w:t xml:space="preserve"> FFIRNs 569 and 1193</w:t>
      </w:r>
      <w:r w:rsidR="006F7383">
        <w:rPr>
          <w:rFonts w:ascii="Times New Roman" w:hAnsi="Times New Roman" w:cs="Times New Roman"/>
          <w:sz w:val="24"/>
          <w:szCs w:val="24"/>
        </w:rPr>
        <w:t xml:space="preserve"> and requires an update</w:t>
      </w:r>
      <w:r w:rsidR="00EC07C7">
        <w:rPr>
          <w:rFonts w:ascii="Times New Roman" w:hAnsi="Times New Roman" w:cs="Times New Roman"/>
          <w:sz w:val="24"/>
          <w:szCs w:val="24"/>
        </w:rPr>
        <w:t>.</w:t>
      </w:r>
    </w:p>
    <w:p w14:paraId="32FC3878" w14:textId="695A07CF" w:rsidR="00886683" w:rsidRPr="002A642A" w:rsidRDefault="00886683" w:rsidP="00EC07C7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eastAsia="Calibri" w:hAnsi="Times New Roman" w:cs="Times New Roman"/>
          <w:sz w:val="24"/>
          <w:szCs w:val="24"/>
        </w:rPr>
      </w:pPr>
      <w:r w:rsidRPr="002A642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8DF82F" w14:textId="77777777" w:rsidR="00EC07C7" w:rsidRDefault="00886683" w:rsidP="00531D4D">
      <w:pPr>
        <w:tabs>
          <w:tab w:val="left" w:pos="360"/>
        </w:tabs>
        <w:ind w:left="360" w:hanging="360"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</w:rPr>
        <w:t xml:space="preserve">5. </w:t>
      </w:r>
      <w:r w:rsidRPr="0017442D">
        <w:rPr>
          <w:rFonts w:ascii="Times New Roman" w:eastAsia="Calibri" w:hAnsi="Times New Roman" w:cs="Times New Roman"/>
          <w:sz w:val="24"/>
          <w:szCs w:val="24"/>
        </w:rPr>
        <w:tab/>
      </w:r>
      <w:r w:rsidRPr="0017442D">
        <w:rPr>
          <w:rFonts w:ascii="Times New Roman" w:eastAsia="Calibri" w:hAnsi="Times New Roman" w:cs="Times New Roman"/>
          <w:sz w:val="24"/>
          <w:szCs w:val="24"/>
          <w:u w:val="single"/>
        </w:rPr>
        <w:t>PROPOSED SOLUTION</w:t>
      </w:r>
      <w:r w:rsidRPr="0017442D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531D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C07C7">
        <w:rPr>
          <w:rFonts w:ascii="Times New Roman" w:eastAsia="Calibri" w:hAnsi="Times New Roman" w:cs="Times New Roman"/>
          <w:sz w:val="24"/>
          <w:szCs w:val="24"/>
        </w:rPr>
        <w:t>The following modifications are proposed:</w:t>
      </w:r>
    </w:p>
    <w:p w14:paraId="7B2BAE46" w14:textId="4DAB0BD4" w:rsidR="00EC07C7" w:rsidRDefault="00EC07C7" w:rsidP="00531D4D">
      <w:pPr>
        <w:tabs>
          <w:tab w:val="left" w:pos="360"/>
        </w:tabs>
        <w:ind w:left="360" w:hanging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a. </w:t>
      </w:r>
      <w:r w:rsidR="002A642A">
        <w:rPr>
          <w:rFonts w:ascii="Times New Roman" w:eastAsia="Calibri" w:hAnsi="Times New Roman" w:cs="Times New Roman"/>
          <w:sz w:val="24"/>
          <w:szCs w:val="24"/>
        </w:rPr>
        <w:t xml:space="preserve">Update </w:t>
      </w:r>
      <w:r w:rsidR="00CB71DF">
        <w:rPr>
          <w:rFonts w:ascii="Times New Roman" w:hAnsi="Times New Roman" w:cs="Times New Roman"/>
          <w:sz w:val="24"/>
          <w:szCs w:val="24"/>
        </w:rPr>
        <w:t xml:space="preserve">FFIRN/FUDN 1193/2 and 569/1 </w:t>
      </w:r>
      <w:r w:rsidR="002A642A">
        <w:rPr>
          <w:rFonts w:ascii="Times New Roman" w:eastAsia="Calibri" w:hAnsi="Times New Roman" w:cs="Times New Roman"/>
          <w:sz w:val="24"/>
          <w:szCs w:val="24"/>
        </w:rPr>
        <w:t xml:space="preserve">to reflect the </w:t>
      </w:r>
      <w:r w:rsidR="008E0E08">
        <w:rPr>
          <w:rFonts w:ascii="Times New Roman" w:eastAsia="Calibri" w:hAnsi="Times New Roman" w:cs="Times New Roman"/>
          <w:sz w:val="24"/>
          <w:szCs w:val="24"/>
        </w:rPr>
        <w:t xml:space="preserve">change in </w:t>
      </w:r>
      <w:r w:rsidR="00CB71DF">
        <w:rPr>
          <w:rFonts w:ascii="Times New Roman" w:eastAsia="Calibri" w:hAnsi="Times New Roman" w:cs="Times New Roman"/>
          <w:sz w:val="24"/>
          <w:szCs w:val="24"/>
        </w:rPr>
        <w:t xml:space="preserve">current tactical publications and </w:t>
      </w:r>
      <w:r w:rsidR="00124C7C">
        <w:rPr>
          <w:rFonts w:ascii="Times New Roman" w:eastAsia="Calibri" w:hAnsi="Times New Roman" w:cs="Times New Roman"/>
          <w:sz w:val="24"/>
          <w:szCs w:val="24"/>
        </w:rPr>
        <w:t xml:space="preserve">harmonize with NATO </w:t>
      </w:r>
      <w:r w:rsidR="00080BA2">
        <w:rPr>
          <w:rFonts w:ascii="Times New Roman" w:eastAsia="Calibri" w:hAnsi="Times New Roman" w:cs="Times New Roman"/>
          <w:sz w:val="24"/>
          <w:szCs w:val="24"/>
        </w:rPr>
        <w:t>changes</w:t>
      </w:r>
      <w:r w:rsidR="00124C7C">
        <w:rPr>
          <w:rFonts w:ascii="Times New Roman" w:eastAsia="Calibri" w:hAnsi="Times New Roman" w:cs="Times New Roman"/>
          <w:sz w:val="24"/>
          <w:szCs w:val="24"/>
        </w:rPr>
        <w:t xml:space="preserve"> to </w:t>
      </w:r>
      <w:r w:rsidR="008433C8">
        <w:rPr>
          <w:rFonts w:ascii="Times New Roman" w:eastAsia="Calibri" w:hAnsi="Times New Roman" w:cs="Times New Roman"/>
          <w:sz w:val="24"/>
          <w:szCs w:val="24"/>
        </w:rPr>
        <w:t xml:space="preserve">ADatP-3 Data Base </w:t>
      </w:r>
      <w:r w:rsidR="00124C7C">
        <w:rPr>
          <w:rFonts w:ascii="Times New Roman" w:eastAsia="Calibri" w:hAnsi="Times New Roman" w:cs="Times New Roman"/>
          <w:sz w:val="24"/>
          <w:szCs w:val="24"/>
        </w:rPr>
        <w:t>elemental tables 1109</w:t>
      </w:r>
      <w:r w:rsidR="008433C8">
        <w:rPr>
          <w:rFonts w:ascii="Times New Roman" w:eastAsia="Calibri" w:hAnsi="Times New Roman" w:cs="Times New Roman"/>
          <w:sz w:val="24"/>
          <w:szCs w:val="24"/>
        </w:rPr>
        <w:t>/</w:t>
      </w:r>
      <w:r w:rsidR="00124C7C">
        <w:rPr>
          <w:rFonts w:ascii="Times New Roman" w:eastAsia="Calibri" w:hAnsi="Times New Roman" w:cs="Times New Roman"/>
          <w:sz w:val="24"/>
          <w:szCs w:val="24"/>
        </w:rPr>
        <w:t>1 and 1617</w:t>
      </w:r>
      <w:r w:rsidR="008433C8">
        <w:rPr>
          <w:rFonts w:ascii="Times New Roman" w:eastAsia="Calibri" w:hAnsi="Times New Roman" w:cs="Times New Roman"/>
          <w:sz w:val="24"/>
          <w:szCs w:val="24"/>
        </w:rPr>
        <w:t>/</w:t>
      </w:r>
      <w:r w:rsidR="00124C7C">
        <w:rPr>
          <w:rFonts w:ascii="Times New Roman" w:eastAsia="Calibri" w:hAnsi="Times New Roman" w:cs="Times New Roman"/>
          <w:sz w:val="24"/>
          <w:szCs w:val="24"/>
        </w:rPr>
        <w:t>5</w:t>
      </w:r>
      <w:r w:rsidR="00DC08F6">
        <w:rPr>
          <w:rFonts w:ascii="Times New Roman" w:eastAsia="Calibri" w:hAnsi="Times New Roman" w:cs="Times New Roman"/>
          <w:sz w:val="24"/>
          <w:szCs w:val="24"/>
        </w:rPr>
        <w:t>,</w:t>
      </w:r>
      <w:r w:rsidR="00080BA2">
        <w:rPr>
          <w:rFonts w:ascii="Times New Roman" w:eastAsia="Calibri" w:hAnsi="Times New Roman" w:cs="Times New Roman"/>
          <w:sz w:val="24"/>
          <w:szCs w:val="24"/>
        </w:rPr>
        <w:t xml:space="preserve"> IAW </w:t>
      </w:r>
      <w:r w:rsidR="006F7383">
        <w:rPr>
          <w:rFonts w:ascii="Times New Roman" w:eastAsia="Calibri" w:hAnsi="Times New Roman" w:cs="Times New Roman"/>
          <w:sz w:val="24"/>
          <w:szCs w:val="24"/>
        </w:rPr>
        <w:t xml:space="preserve">NATO </w:t>
      </w:r>
      <w:r w:rsidR="00080BA2">
        <w:rPr>
          <w:rFonts w:ascii="Times New Roman" w:eastAsia="Calibri" w:hAnsi="Times New Roman" w:cs="Times New Roman"/>
          <w:sz w:val="24"/>
          <w:szCs w:val="24"/>
        </w:rPr>
        <w:t>change proposal 571</w:t>
      </w:r>
      <w:r w:rsidR="00CB71DF">
        <w:rPr>
          <w:rFonts w:ascii="Times New Roman" w:eastAsia="Calibri" w:hAnsi="Times New Roman" w:cs="Times New Roman"/>
          <w:sz w:val="24"/>
          <w:szCs w:val="24"/>
        </w:rPr>
        <w:t xml:space="preserve">.  </w:t>
      </w:r>
    </w:p>
    <w:p w14:paraId="110F3441" w14:textId="204BE95D" w:rsidR="00886683" w:rsidRDefault="00EC07C7" w:rsidP="00531D4D">
      <w:pPr>
        <w:tabs>
          <w:tab w:val="left" w:pos="360"/>
        </w:tabs>
        <w:ind w:left="360" w:hanging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b. </w:t>
      </w:r>
      <w:r w:rsidR="00AF044B">
        <w:rPr>
          <w:rFonts w:ascii="Times New Roman" w:eastAsia="Calibri" w:hAnsi="Times New Roman" w:cs="Times New Roman"/>
          <w:sz w:val="24"/>
          <w:szCs w:val="24"/>
        </w:rPr>
        <w:t>Delete FFIRN/FUDN 1193/</w:t>
      </w:r>
      <w:r w:rsidR="00687121">
        <w:rPr>
          <w:rFonts w:ascii="Times New Roman" w:eastAsia="Calibri" w:hAnsi="Times New Roman" w:cs="Times New Roman"/>
          <w:sz w:val="24"/>
          <w:szCs w:val="24"/>
        </w:rPr>
        <w:t>1</w:t>
      </w:r>
    </w:p>
    <w:p w14:paraId="37721875" w14:textId="459D842B" w:rsidR="00EC07C7" w:rsidRPr="0017442D" w:rsidRDefault="00EC07C7" w:rsidP="00531D4D">
      <w:pPr>
        <w:tabs>
          <w:tab w:val="left" w:pos="360"/>
        </w:tabs>
        <w:ind w:left="360" w:hanging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c. Update the Repository of USMTF Program Items </w:t>
      </w:r>
      <w:r w:rsidR="006F7383">
        <w:rPr>
          <w:rFonts w:ascii="Times New Roman" w:eastAsia="Calibri" w:hAnsi="Times New Roman" w:cs="Times New Roman"/>
          <w:sz w:val="24"/>
          <w:szCs w:val="24"/>
        </w:rPr>
        <w:t xml:space="preserve">Document </w:t>
      </w:r>
      <w:r>
        <w:rPr>
          <w:rFonts w:ascii="Times New Roman" w:eastAsia="Calibri" w:hAnsi="Times New Roman" w:cs="Times New Roman"/>
          <w:sz w:val="24"/>
          <w:szCs w:val="24"/>
        </w:rPr>
        <w:t>to correctly identify items ISO FFIRNs 569 and 1193.</w:t>
      </w:r>
    </w:p>
    <w:p w14:paraId="0F54613B" w14:textId="2820C586" w:rsidR="00886683" w:rsidRPr="0017442D" w:rsidRDefault="007D522D" w:rsidP="00531D4D">
      <w:pPr>
        <w:tabs>
          <w:tab w:val="left" w:pos="360"/>
          <w:tab w:val="left" w:pos="288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6.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200291">
        <w:rPr>
          <w:rFonts w:ascii="Times New Roman" w:eastAsia="Calibri" w:hAnsi="Times New Roman" w:cs="Times New Roman"/>
          <w:sz w:val="24"/>
          <w:szCs w:val="24"/>
          <w:u w:val="single"/>
        </w:rPr>
        <w:t>TECHNICAL POC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886683" w:rsidRPr="0017442D">
        <w:rPr>
          <w:rFonts w:ascii="Times New Roman" w:eastAsia="Calibri" w:hAnsi="Times New Roman" w:cs="Times New Roman"/>
          <w:sz w:val="24"/>
          <w:szCs w:val="24"/>
        </w:rPr>
        <w:t>Mr</w:t>
      </w:r>
      <w:r w:rsidR="00C26B7E">
        <w:rPr>
          <w:rFonts w:ascii="Times New Roman" w:eastAsia="Calibri" w:hAnsi="Times New Roman" w:cs="Times New Roman"/>
          <w:sz w:val="24"/>
          <w:szCs w:val="24"/>
        </w:rPr>
        <w:t>s</w:t>
      </w:r>
      <w:r w:rsidR="00886683" w:rsidRPr="0017442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C26B7E">
        <w:rPr>
          <w:rFonts w:ascii="Times New Roman" w:eastAsia="Calibri" w:hAnsi="Times New Roman" w:cs="Times New Roman"/>
          <w:sz w:val="24"/>
          <w:szCs w:val="24"/>
        </w:rPr>
        <w:t>Dina Beebe</w:t>
      </w:r>
    </w:p>
    <w:p w14:paraId="2E51A6AF" w14:textId="77777777" w:rsidR="00C26B7E" w:rsidRPr="007C140B" w:rsidRDefault="00886683" w:rsidP="00C26B7E">
      <w:pPr>
        <w:tabs>
          <w:tab w:val="left" w:pos="360"/>
          <w:tab w:val="left" w:pos="288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</w:rPr>
        <w:tab/>
      </w:r>
      <w:r w:rsidRPr="0017442D">
        <w:rPr>
          <w:rFonts w:ascii="Times New Roman" w:eastAsia="Calibri" w:hAnsi="Times New Roman" w:cs="Times New Roman"/>
          <w:sz w:val="24"/>
          <w:szCs w:val="24"/>
        </w:rPr>
        <w:tab/>
      </w:r>
      <w:r w:rsidR="00C26B7E">
        <w:rPr>
          <w:rFonts w:ascii="Times New Roman" w:eastAsia="Calibri" w:hAnsi="Times New Roman" w:cs="Times New Roman"/>
          <w:sz w:val="24"/>
          <w:szCs w:val="24"/>
        </w:rPr>
        <w:t>SPAWAR System Center Pacific</w:t>
      </w:r>
    </w:p>
    <w:p w14:paraId="0D745055" w14:textId="77777777" w:rsidR="00C26B7E" w:rsidRDefault="00C26B7E" w:rsidP="00C26B7E">
      <w:pPr>
        <w:tabs>
          <w:tab w:val="left" w:pos="360"/>
          <w:tab w:val="left" w:pos="288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C140B">
        <w:rPr>
          <w:rFonts w:ascii="Times New Roman" w:eastAsia="Calibri" w:hAnsi="Times New Roman" w:cs="Times New Roman"/>
          <w:sz w:val="24"/>
          <w:szCs w:val="24"/>
        </w:rPr>
        <w:tab/>
      </w:r>
      <w:r w:rsidRPr="007C140B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Message Standards Branch</w:t>
      </w:r>
    </w:p>
    <w:p w14:paraId="423A8EAB" w14:textId="77777777" w:rsidR="00C26B7E" w:rsidRPr="007C140B" w:rsidRDefault="00C26B7E" w:rsidP="00C26B7E">
      <w:pPr>
        <w:tabs>
          <w:tab w:val="left" w:pos="360"/>
          <w:tab w:val="left" w:pos="288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53560 Hull Street</w:t>
      </w:r>
    </w:p>
    <w:p w14:paraId="5B7FFC07" w14:textId="77777777" w:rsidR="00C26B7E" w:rsidRDefault="00C26B7E" w:rsidP="00C26B7E">
      <w:pPr>
        <w:tabs>
          <w:tab w:val="left" w:pos="360"/>
          <w:tab w:val="left" w:pos="288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C140B">
        <w:rPr>
          <w:rFonts w:ascii="Times New Roman" w:eastAsia="Calibri" w:hAnsi="Times New Roman" w:cs="Times New Roman"/>
          <w:sz w:val="24"/>
          <w:szCs w:val="24"/>
        </w:rPr>
        <w:tab/>
      </w:r>
      <w:r w:rsidRPr="007C140B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San Diego</w:t>
      </w:r>
      <w:r w:rsidRPr="007C140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C</w:t>
      </w:r>
      <w:r w:rsidRPr="007C140B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>
        <w:rPr>
          <w:rFonts w:ascii="Times New Roman" w:eastAsia="Calibri" w:hAnsi="Times New Roman" w:cs="Times New Roman"/>
          <w:sz w:val="24"/>
          <w:szCs w:val="24"/>
        </w:rPr>
        <w:t>92152</w:t>
      </w:r>
    </w:p>
    <w:p w14:paraId="1A925141" w14:textId="28E71174" w:rsidR="00886683" w:rsidRPr="0017442D" w:rsidRDefault="00886683" w:rsidP="00C26B7E">
      <w:pPr>
        <w:tabs>
          <w:tab w:val="left" w:pos="360"/>
          <w:tab w:val="left" w:pos="288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</w:rPr>
        <w:tab/>
      </w:r>
      <w:r w:rsidRPr="0017442D">
        <w:rPr>
          <w:rFonts w:ascii="Times New Roman" w:eastAsia="Calibri" w:hAnsi="Times New Roman" w:cs="Times New Roman"/>
          <w:sz w:val="24"/>
          <w:szCs w:val="24"/>
        </w:rPr>
        <w:tab/>
        <w:t xml:space="preserve">Phone: </w:t>
      </w:r>
      <w:r w:rsidR="00C26B7E">
        <w:rPr>
          <w:rFonts w:ascii="Times New Roman" w:eastAsia="Calibri" w:hAnsi="Times New Roman" w:cs="Times New Roman"/>
          <w:sz w:val="24"/>
          <w:szCs w:val="24"/>
        </w:rPr>
        <w:t>619</w:t>
      </w:r>
      <w:r w:rsidRPr="0017442D">
        <w:rPr>
          <w:rFonts w:ascii="Times New Roman" w:eastAsia="Calibri" w:hAnsi="Times New Roman" w:cs="Times New Roman"/>
          <w:sz w:val="24"/>
          <w:szCs w:val="24"/>
        </w:rPr>
        <w:t>-</w:t>
      </w:r>
      <w:r w:rsidR="00C26B7E">
        <w:rPr>
          <w:rFonts w:ascii="Times New Roman" w:eastAsia="Calibri" w:hAnsi="Times New Roman" w:cs="Times New Roman"/>
          <w:sz w:val="24"/>
          <w:szCs w:val="24"/>
        </w:rPr>
        <w:t>553</w:t>
      </w:r>
      <w:r w:rsidRPr="0017442D">
        <w:rPr>
          <w:rFonts w:ascii="Times New Roman" w:eastAsia="Calibri" w:hAnsi="Times New Roman" w:cs="Times New Roman"/>
          <w:sz w:val="24"/>
          <w:szCs w:val="24"/>
        </w:rPr>
        <w:t>-</w:t>
      </w:r>
      <w:r w:rsidR="00C26B7E">
        <w:rPr>
          <w:rFonts w:ascii="Times New Roman" w:eastAsia="Calibri" w:hAnsi="Times New Roman" w:cs="Times New Roman"/>
          <w:sz w:val="24"/>
          <w:szCs w:val="24"/>
        </w:rPr>
        <w:t xml:space="preserve">0045 </w:t>
      </w:r>
    </w:p>
    <w:p w14:paraId="7A43F623" w14:textId="5B29A0E4" w:rsidR="00886683" w:rsidRPr="0017442D" w:rsidRDefault="00886683" w:rsidP="00531D4D">
      <w:pPr>
        <w:tabs>
          <w:tab w:val="left" w:pos="360"/>
          <w:tab w:val="left" w:pos="288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</w:rPr>
        <w:tab/>
      </w:r>
      <w:r w:rsidRPr="0017442D">
        <w:rPr>
          <w:rFonts w:ascii="Times New Roman" w:eastAsia="Calibri" w:hAnsi="Times New Roman" w:cs="Times New Roman"/>
          <w:sz w:val="24"/>
          <w:szCs w:val="24"/>
        </w:rPr>
        <w:tab/>
        <w:t xml:space="preserve">Email:  </w:t>
      </w:r>
      <w:r w:rsidR="00C26B7E">
        <w:rPr>
          <w:rFonts w:ascii="Times New Roman" w:eastAsia="Calibri" w:hAnsi="Times New Roman" w:cs="Times New Roman"/>
          <w:sz w:val="24"/>
          <w:szCs w:val="24"/>
        </w:rPr>
        <w:t>dina</w:t>
      </w:r>
      <w:r w:rsidRPr="0017442D">
        <w:rPr>
          <w:rFonts w:ascii="Times New Roman" w:eastAsia="Calibri" w:hAnsi="Times New Roman" w:cs="Times New Roman"/>
          <w:sz w:val="24"/>
          <w:szCs w:val="24"/>
        </w:rPr>
        <w:t>.</w:t>
      </w:r>
      <w:r w:rsidR="00C26B7E">
        <w:rPr>
          <w:rFonts w:ascii="Times New Roman" w:eastAsia="Calibri" w:hAnsi="Times New Roman" w:cs="Times New Roman"/>
          <w:sz w:val="24"/>
          <w:szCs w:val="24"/>
        </w:rPr>
        <w:t>floresbeebe</w:t>
      </w:r>
      <w:r w:rsidRPr="0017442D">
        <w:rPr>
          <w:rFonts w:ascii="Times New Roman" w:eastAsia="Calibri" w:hAnsi="Times New Roman" w:cs="Times New Roman"/>
          <w:sz w:val="24"/>
          <w:szCs w:val="24"/>
        </w:rPr>
        <w:t>@</w:t>
      </w:r>
      <w:r w:rsidR="00C26B7E">
        <w:rPr>
          <w:rFonts w:ascii="Times New Roman" w:eastAsia="Calibri" w:hAnsi="Times New Roman" w:cs="Times New Roman"/>
          <w:sz w:val="24"/>
          <w:szCs w:val="24"/>
        </w:rPr>
        <w:t>navy</w:t>
      </w:r>
      <w:r w:rsidRPr="0017442D">
        <w:rPr>
          <w:rFonts w:ascii="Times New Roman" w:eastAsia="Calibri" w:hAnsi="Times New Roman" w:cs="Times New Roman"/>
          <w:sz w:val="24"/>
          <w:szCs w:val="24"/>
        </w:rPr>
        <w:t>.mil</w:t>
      </w:r>
    </w:p>
    <w:p w14:paraId="1C46A084" w14:textId="77777777" w:rsidR="00886683" w:rsidRPr="0017442D" w:rsidRDefault="00886683" w:rsidP="00886683">
      <w:pPr>
        <w:rPr>
          <w:rFonts w:ascii="Times New Roman" w:eastAsia="Calibri" w:hAnsi="Times New Roman" w:cs="Times New Roman"/>
          <w:sz w:val="24"/>
          <w:szCs w:val="24"/>
        </w:rPr>
      </w:pPr>
    </w:p>
    <w:p w14:paraId="5C88AEE9" w14:textId="77777777" w:rsidR="00886683" w:rsidRPr="0017442D" w:rsidRDefault="00886683" w:rsidP="00886683">
      <w:pPr>
        <w:rPr>
          <w:rFonts w:ascii="Times New Roman" w:eastAsia="Calibri" w:hAnsi="Times New Roman" w:cs="Times New Roman"/>
          <w:sz w:val="24"/>
          <w:szCs w:val="24"/>
        </w:rPr>
        <w:sectPr w:rsidR="00886683" w:rsidRPr="0017442D" w:rsidSect="009D70A6">
          <w:headerReference w:type="default" r:id="rId12"/>
          <w:footerReference w:type="default" r:id="rId13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2AAFB03" w14:textId="77777777" w:rsidR="00886683" w:rsidRPr="0017442D" w:rsidRDefault="00886683" w:rsidP="00886683">
      <w:pPr>
        <w:spacing w:after="0" w:line="192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46C57D0" w14:textId="77777777" w:rsidR="00886683" w:rsidRPr="0017442D" w:rsidRDefault="00886683" w:rsidP="00682DC6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 w:rsidRPr="0017442D">
        <w:rPr>
          <w:rFonts w:ascii="Times New Roman" w:eastAsia="Calibri" w:hAnsi="Times New Roman" w:cs="Times New Roman"/>
          <w:b/>
          <w:sz w:val="24"/>
          <w:szCs w:val="24"/>
        </w:rPr>
        <w:t>ICP BOILERPLATE</w:t>
      </w:r>
    </w:p>
    <w:p w14:paraId="7B71A978" w14:textId="77777777" w:rsidR="00886683" w:rsidRPr="0017442D" w:rsidRDefault="00886683" w:rsidP="00682DC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27F485E" w14:textId="21322706" w:rsidR="00886683" w:rsidRPr="0017442D" w:rsidRDefault="00886683" w:rsidP="000F6F4C">
      <w:pPr>
        <w:tabs>
          <w:tab w:val="left" w:pos="3870"/>
        </w:tabs>
        <w:spacing w:after="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  <w:u w:val="single"/>
        </w:rPr>
        <w:t>ICP NUMBER</w:t>
      </w:r>
      <w:r w:rsidRPr="0017442D">
        <w:rPr>
          <w:rFonts w:ascii="Times New Roman" w:eastAsia="Calibri" w:hAnsi="Times New Roman" w:cs="Times New Roman"/>
          <w:sz w:val="24"/>
          <w:szCs w:val="24"/>
        </w:rPr>
        <w:t>:</w:t>
      </w:r>
      <w:r w:rsidRPr="0017442D">
        <w:rPr>
          <w:rFonts w:ascii="Times New Roman" w:eastAsia="Calibri" w:hAnsi="Times New Roman" w:cs="Times New Roman"/>
          <w:sz w:val="24"/>
          <w:szCs w:val="24"/>
        </w:rPr>
        <w:tab/>
      </w:r>
      <w:r w:rsidR="00254E43">
        <w:rPr>
          <w:rFonts w:ascii="Times New Roman" w:eastAsia="Calibri" w:hAnsi="Times New Roman" w:cs="Times New Roman"/>
          <w:sz w:val="24"/>
          <w:szCs w:val="24"/>
        </w:rPr>
        <w:t>M2015-06-C0-N</w:t>
      </w:r>
    </w:p>
    <w:p w14:paraId="78082E03" w14:textId="77777777" w:rsidR="00886683" w:rsidRPr="0017442D" w:rsidRDefault="00886683" w:rsidP="000F6F4C">
      <w:pPr>
        <w:tabs>
          <w:tab w:val="left" w:pos="387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5B34186C" w14:textId="35F1B1DD" w:rsidR="00CB71DF" w:rsidRPr="0017442D" w:rsidRDefault="00886683" w:rsidP="00CB71DF">
      <w:pPr>
        <w:tabs>
          <w:tab w:val="left" w:pos="3870"/>
        </w:tabs>
        <w:ind w:left="3870" w:hanging="3870"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  <w:u w:val="single"/>
        </w:rPr>
        <w:t>ICP TITLE</w:t>
      </w:r>
      <w:r w:rsidRPr="0017442D">
        <w:rPr>
          <w:rFonts w:ascii="Times New Roman" w:eastAsia="Calibri" w:hAnsi="Times New Roman" w:cs="Times New Roman"/>
          <w:sz w:val="24"/>
          <w:szCs w:val="24"/>
        </w:rPr>
        <w:t>:</w:t>
      </w:r>
      <w:r w:rsidRPr="0017442D">
        <w:rPr>
          <w:rFonts w:ascii="Times New Roman" w:eastAsia="Calibri" w:hAnsi="Times New Roman" w:cs="Times New Roman"/>
          <w:sz w:val="24"/>
          <w:szCs w:val="24"/>
        </w:rPr>
        <w:tab/>
      </w:r>
      <w:r w:rsidR="00A90B2C">
        <w:rPr>
          <w:rFonts w:ascii="Times New Roman" w:eastAsia="Calibri" w:hAnsi="Times New Roman" w:cs="Times New Roman"/>
          <w:sz w:val="24"/>
          <w:szCs w:val="24"/>
        </w:rPr>
        <w:t xml:space="preserve">Update to F/F 1193/2 </w:t>
      </w:r>
      <w:r w:rsidR="008433C8">
        <w:rPr>
          <w:rFonts w:ascii="Times New Roman" w:eastAsia="Calibri" w:hAnsi="Times New Roman" w:cs="Times New Roman"/>
          <w:sz w:val="24"/>
          <w:szCs w:val="24"/>
        </w:rPr>
        <w:t xml:space="preserve">(DUTY) </w:t>
      </w:r>
      <w:r w:rsidR="00A90B2C">
        <w:rPr>
          <w:rFonts w:ascii="Times New Roman" w:eastAsia="Calibri" w:hAnsi="Times New Roman" w:cs="Times New Roman"/>
          <w:sz w:val="24"/>
          <w:szCs w:val="24"/>
        </w:rPr>
        <w:t>and 569/1 (AIR CONTROLLER QUALIFICATION)</w:t>
      </w:r>
    </w:p>
    <w:p w14:paraId="6C3E773A" w14:textId="76E8B691" w:rsidR="00886683" w:rsidRPr="0017442D" w:rsidRDefault="00886683" w:rsidP="000F6F4C">
      <w:pPr>
        <w:tabs>
          <w:tab w:val="left" w:pos="387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  <w:u w:val="single"/>
        </w:rPr>
        <w:t>RECEIPT DATE</w:t>
      </w:r>
      <w:r w:rsidRPr="0017442D">
        <w:rPr>
          <w:rFonts w:ascii="Times New Roman" w:eastAsia="Calibri" w:hAnsi="Times New Roman" w:cs="Times New Roman"/>
          <w:sz w:val="24"/>
          <w:szCs w:val="24"/>
        </w:rPr>
        <w:t>:</w:t>
      </w:r>
      <w:r w:rsidRPr="0017442D">
        <w:rPr>
          <w:rFonts w:ascii="Times New Roman" w:eastAsia="Calibri" w:hAnsi="Times New Roman" w:cs="Times New Roman"/>
          <w:sz w:val="24"/>
          <w:szCs w:val="24"/>
        </w:rPr>
        <w:tab/>
      </w:r>
      <w:r w:rsidR="00CB71DF">
        <w:rPr>
          <w:rFonts w:ascii="Times New Roman" w:eastAsia="Calibri" w:hAnsi="Times New Roman" w:cs="Times New Roman"/>
          <w:sz w:val="24"/>
          <w:szCs w:val="24"/>
        </w:rPr>
        <w:t>0</w:t>
      </w:r>
      <w:r w:rsidR="006C727C">
        <w:rPr>
          <w:rFonts w:ascii="Times New Roman" w:eastAsia="Calibri" w:hAnsi="Times New Roman" w:cs="Times New Roman"/>
          <w:sz w:val="24"/>
          <w:szCs w:val="24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B71DF">
        <w:rPr>
          <w:rFonts w:ascii="Times New Roman" w:eastAsia="Calibri" w:hAnsi="Times New Roman" w:cs="Times New Roman"/>
          <w:sz w:val="24"/>
          <w:szCs w:val="24"/>
        </w:rPr>
        <w:t>October</w:t>
      </w:r>
      <w:r>
        <w:rPr>
          <w:rFonts w:ascii="Times New Roman" w:eastAsia="Calibri" w:hAnsi="Times New Roman" w:cs="Times New Roman"/>
          <w:sz w:val="24"/>
          <w:szCs w:val="24"/>
        </w:rPr>
        <w:t xml:space="preserve"> 201</w:t>
      </w:r>
      <w:r w:rsidR="00CB71DF">
        <w:rPr>
          <w:rFonts w:ascii="Times New Roman" w:eastAsia="Calibri" w:hAnsi="Times New Roman" w:cs="Times New Roman"/>
          <w:sz w:val="24"/>
          <w:szCs w:val="24"/>
        </w:rPr>
        <w:t>5</w:t>
      </w:r>
      <w:r w:rsidRPr="0017442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370E59B" w14:textId="77777777" w:rsidR="00886683" w:rsidRPr="0017442D" w:rsidRDefault="00886683" w:rsidP="000F6F4C">
      <w:pPr>
        <w:tabs>
          <w:tab w:val="left" w:pos="387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0D25369D" w14:textId="18AD54DB" w:rsidR="00886683" w:rsidRPr="0017442D" w:rsidRDefault="00886683" w:rsidP="000F6F4C">
      <w:pPr>
        <w:tabs>
          <w:tab w:val="left" w:pos="387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  <w:u w:val="single"/>
        </w:rPr>
        <w:t>ICP PRECEDENCE</w:t>
      </w:r>
      <w:r w:rsidRPr="0017442D">
        <w:rPr>
          <w:rFonts w:ascii="Times New Roman" w:eastAsia="Calibri" w:hAnsi="Times New Roman" w:cs="Times New Roman"/>
          <w:sz w:val="24"/>
          <w:szCs w:val="24"/>
        </w:rPr>
        <w:t>:</w:t>
      </w:r>
      <w:r w:rsidRPr="0017442D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ROUTINE</w:t>
      </w:r>
    </w:p>
    <w:p w14:paraId="67ACED90" w14:textId="77777777" w:rsidR="00886683" w:rsidRPr="0017442D" w:rsidRDefault="00886683" w:rsidP="000F6F4C">
      <w:pPr>
        <w:tabs>
          <w:tab w:val="left" w:pos="387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64D09905" w14:textId="18D11D81" w:rsidR="00CB71DF" w:rsidRPr="007C140B" w:rsidRDefault="00886683" w:rsidP="00CB71DF">
      <w:pPr>
        <w:tabs>
          <w:tab w:val="left" w:pos="360"/>
          <w:tab w:val="left" w:pos="2880"/>
          <w:tab w:val="left" w:pos="387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  <w:u w:val="single"/>
        </w:rPr>
        <w:t>ICP ORIGINATOR</w:t>
      </w:r>
      <w:r w:rsidRPr="0017442D">
        <w:rPr>
          <w:rFonts w:ascii="Times New Roman" w:eastAsia="Calibri" w:hAnsi="Times New Roman" w:cs="Times New Roman"/>
          <w:sz w:val="24"/>
          <w:szCs w:val="24"/>
        </w:rPr>
        <w:t>:</w:t>
      </w:r>
      <w:r w:rsidRPr="0017442D">
        <w:rPr>
          <w:rFonts w:ascii="Times New Roman" w:eastAsia="Calibri" w:hAnsi="Times New Roman" w:cs="Times New Roman"/>
          <w:sz w:val="24"/>
          <w:szCs w:val="24"/>
        </w:rPr>
        <w:tab/>
      </w:r>
      <w:r w:rsidR="00CB71DF">
        <w:rPr>
          <w:rFonts w:ascii="Times New Roman" w:eastAsia="Calibri" w:hAnsi="Times New Roman" w:cs="Times New Roman"/>
          <w:sz w:val="24"/>
          <w:szCs w:val="24"/>
        </w:rPr>
        <w:tab/>
        <w:t>SPAWAR System Center Pacific</w:t>
      </w:r>
    </w:p>
    <w:p w14:paraId="318B44C3" w14:textId="7F850DA5" w:rsidR="00CB71DF" w:rsidRDefault="00CB71DF" w:rsidP="00CB71DF">
      <w:pPr>
        <w:tabs>
          <w:tab w:val="left" w:pos="360"/>
          <w:tab w:val="left" w:pos="2880"/>
          <w:tab w:val="left" w:pos="387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C140B">
        <w:rPr>
          <w:rFonts w:ascii="Times New Roman" w:eastAsia="Calibri" w:hAnsi="Times New Roman" w:cs="Times New Roman"/>
          <w:sz w:val="24"/>
          <w:szCs w:val="24"/>
        </w:rPr>
        <w:tab/>
      </w:r>
      <w:r w:rsidRPr="007C140B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Message Standards Branch</w:t>
      </w:r>
    </w:p>
    <w:p w14:paraId="46D9AE8D" w14:textId="2E6979BD" w:rsidR="00CB71DF" w:rsidRPr="007C140B" w:rsidRDefault="00CB71DF" w:rsidP="00CB71DF">
      <w:pPr>
        <w:tabs>
          <w:tab w:val="left" w:pos="360"/>
          <w:tab w:val="left" w:pos="2880"/>
          <w:tab w:val="left" w:pos="387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53560 Hull Street</w:t>
      </w:r>
    </w:p>
    <w:p w14:paraId="280A3C87" w14:textId="1F7018CF" w:rsidR="00CB71DF" w:rsidRDefault="00CB71DF" w:rsidP="00CB71DF">
      <w:pPr>
        <w:tabs>
          <w:tab w:val="left" w:pos="360"/>
          <w:tab w:val="left" w:pos="2880"/>
          <w:tab w:val="left" w:pos="387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C140B">
        <w:rPr>
          <w:rFonts w:ascii="Times New Roman" w:eastAsia="Calibri" w:hAnsi="Times New Roman" w:cs="Times New Roman"/>
          <w:sz w:val="24"/>
          <w:szCs w:val="24"/>
        </w:rPr>
        <w:tab/>
      </w:r>
      <w:r w:rsidRPr="007C140B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San Diego</w:t>
      </w:r>
      <w:r w:rsidRPr="007C140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C</w:t>
      </w:r>
      <w:r w:rsidRPr="007C140B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>
        <w:rPr>
          <w:rFonts w:ascii="Times New Roman" w:eastAsia="Calibri" w:hAnsi="Times New Roman" w:cs="Times New Roman"/>
          <w:sz w:val="24"/>
          <w:szCs w:val="24"/>
        </w:rPr>
        <w:t>92152</w:t>
      </w:r>
    </w:p>
    <w:p w14:paraId="2FFA2D69" w14:textId="03FEE62A" w:rsidR="00886683" w:rsidRPr="0017442D" w:rsidRDefault="00886683" w:rsidP="00CB71DF">
      <w:pPr>
        <w:tabs>
          <w:tab w:val="left" w:pos="387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41E4F41D" w14:textId="309FB392" w:rsidR="00CB71DF" w:rsidRPr="0017442D" w:rsidRDefault="00886683" w:rsidP="00CB71DF">
      <w:pPr>
        <w:tabs>
          <w:tab w:val="left" w:pos="360"/>
          <w:tab w:val="left" w:pos="2880"/>
          <w:tab w:val="left" w:pos="387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  <w:u w:val="single"/>
        </w:rPr>
        <w:t>ICP POC</w:t>
      </w:r>
      <w:r w:rsidRPr="0017442D">
        <w:rPr>
          <w:rFonts w:ascii="Times New Roman" w:eastAsia="Calibri" w:hAnsi="Times New Roman" w:cs="Times New Roman"/>
          <w:sz w:val="24"/>
          <w:szCs w:val="24"/>
        </w:rPr>
        <w:t>:</w:t>
      </w:r>
      <w:r w:rsidRPr="0017442D">
        <w:rPr>
          <w:rFonts w:ascii="Times New Roman" w:eastAsia="Calibri" w:hAnsi="Times New Roman" w:cs="Times New Roman"/>
          <w:sz w:val="24"/>
          <w:szCs w:val="24"/>
        </w:rPr>
        <w:tab/>
      </w:r>
      <w:r w:rsidR="00CB71DF">
        <w:rPr>
          <w:rFonts w:ascii="Times New Roman" w:eastAsia="Calibri" w:hAnsi="Times New Roman" w:cs="Times New Roman"/>
          <w:sz w:val="24"/>
          <w:szCs w:val="24"/>
        </w:rPr>
        <w:tab/>
      </w:r>
      <w:r w:rsidR="00CB71DF" w:rsidRPr="0017442D">
        <w:rPr>
          <w:rFonts w:ascii="Times New Roman" w:eastAsia="Calibri" w:hAnsi="Times New Roman" w:cs="Times New Roman"/>
          <w:sz w:val="24"/>
          <w:szCs w:val="24"/>
        </w:rPr>
        <w:t>Mr</w:t>
      </w:r>
      <w:r w:rsidR="00CB71DF">
        <w:rPr>
          <w:rFonts w:ascii="Times New Roman" w:eastAsia="Calibri" w:hAnsi="Times New Roman" w:cs="Times New Roman"/>
          <w:sz w:val="24"/>
          <w:szCs w:val="24"/>
        </w:rPr>
        <w:t>s</w:t>
      </w:r>
      <w:r w:rsidR="00CB71DF" w:rsidRPr="0017442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CB71DF">
        <w:rPr>
          <w:rFonts w:ascii="Times New Roman" w:eastAsia="Calibri" w:hAnsi="Times New Roman" w:cs="Times New Roman"/>
          <w:sz w:val="24"/>
          <w:szCs w:val="24"/>
        </w:rPr>
        <w:t>Dina Beebe</w:t>
      </w:r>
    </w:p>
    <w:p w14:paraId="08E66CF8" w14:textId="0BA813D6" w:rsidR="00CB71DF" w:rsidRPr="0017442D" w:rsidRDefault="00CB71DF" w:rsidP="00CB71DF">
      <w:pPr>
        <w:tabs>
          <w:tab w:val="left" w:pos="360"/>
          <w:tab w:val="left" w:pos="2880"/>
          <w:tab w:val="left" w:pos="387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</w:rPr>
        <w:tab/>
      </w:r>
      <w:r w:rsidRPr="0017442D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17442D">
        <w:rPr>
          <w:rFonts w:ascii="Times New Roman" w:eastAsia="Calibri" w:hAnsi="Times New Roman" w:cs="Times New Roman"/>
          <w:sz w:val="24"/>
          <w:szCs w:val="24"/>
        </w:rPr>
        <w:t xml:space="preserve">Phone: </w:t>
      </w:r>
      <w:r>
        <w:rPr>
          <w:rFonts w:ascii="Times New Roman" w:eastAsia="Calibri" w:hAnsi="Times New Roman" w:cs="Times New Roman"/>
          <w:sz w:val="24"/>
          <w:szCs w:val="24"/>
        </w:rPr>
        <w:t>619</w:t>
      </w:r>
      <w:r w:rsidRPr="0017442D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</w:rPr>
        <w:t>553</w:t>
      </w:r>
      <w:r w:rsidRPr="0017442D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</w:rPr>
        <w:t xml:space="preserve">0045 </w:t>
      </w:r>
    </w:p>
    <w:p w14:paraId="0AEF232A" w14:textId="65791459" w:rsidR="00CB71DF" w:rsidRPr="0017442D" w:rsidRDefault="00CB71DF" w:rsidP="00CB71DF">
      <w:pPr>
        <w:tabs>
          <w:tab w:val="left" w:pos="360"/>
          <w:tab w:val="left" w:pos="2880"/>
          <w:tab w:val="left" w:pos="387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</w:rPr>
        <w:tab/>
      </w:r>
      <w:r w:rsidRPr="0017442D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17442D">
        <w:rPr>
          <w:rFonts w:ascii="Times New Roman" w:eastAsia="Calibri" w:hAnsi="Times New Roman" w:cs="Times New Roman"/>
          <w:sz w:val="24"/>
          <w:szCs w:val="24"/>
        </w:rPr>
        <w:t xml:space="preserve">Email:  </w:t>
      </w:r>
      <w:r>
        <w:rPr>
          <w:rFonts w:ascii="Times New Roman" w:eastAsia="Calibri" w:hAnsi="Times New Roman" w:cs="Times New Roman"/>
          <w:sz w:val="24"/>
          <w:szCs w:val="24"/>
        </w:rPr>
        <w:t>dina</w:t>
      </w:r>
      <w:r w:rsidRPr="0017442D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>floresbeebe</w:t>
      </w:r>
      <w:r w:rsidRPr="0017442D">
        <w:rPr>
          <w:rFonts w:ascii="Times New Roman" w:eastAsia="Calibri" w:hAnsi="Times New Roman" w:cs="Times New Roman"/>
          <w:sz w:val="24"/>
          <w:szCs w:val="24"/>
        </w:rPr>
        <w:t>@</w:t>
      </w:r>
      <w:r>
        <w:rPr>
          <w:rFonts w:ascii="Times New Roman" w:eastAsia="Calibri" w:hAnsi="Times New Roman" w:cs="Times New Roman"/>
          <w:sz w:val="24"/>
          <w:szCs w:val="24"/>
        </w:rPr>
        <w:t>navy</w:t>
      </w:r>
      <w:r w:rsidRPr="0017442D">
        <w:rPr>
          <w:rFonts w:ascii="Times New Roman" w:eastAsia="Calibri" w:hAnsi="Times New Roman" w:cs="Times New Roman"/>
          <w:sz w:val="24"/>
          <w:szCs w:val="24"/>
        </w:rPr>
        <w:t>.mil</w:t>
      </w:r>
    </w:p>
    <w:p w14:paraId="7959D66E" w14:textId="146355F2" w:rsidR="00886683" w:rsidRPr="0017442D" w:rsidRDefault="00886683" w:rsidP="00CB71DF">
      <w:pPr>
        <w:tabs>
          <w:tab w:val="left" w:pos="3870"/>
        </w:tabs>
        <w:spacing w:after="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684452E" w14:textId="4E4B7305" w:rsidR="00886683" w:rsidRPr="0017442D" w:rsidRDefault="00886683" w:rsidP="000F6F4C">
      <w:pPr>
        <w:tabs>
          <w:tab w:val="left" w:pos="387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  <w:u w:val="single"/>
        </w:rPr>
        <w:t>AFFECTED DOCUMENTS</w:t>
      </w:r>
      <w:r w:rsidRPr="0017442D">
        <w:rPr>
          <w:rFonts w:ascii="Times New Roman" w:eastAsia="Calibri" w:hAnsi="Times New Roman" w:cs="Times New Roman"/>
          <w:sz w:val="24"/>
          <w:szCs w:val="24"/>
        </w:rPr>
        <w:t>:</w:t>
      </w:r>
      <w:r w:rsidRPr="0017442D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USMTF Message Catalog</w:t>
      </w:r>
    </w:p>
    <w:p w14:paraId="1B5EBBEC" w14:textId="77777777" w:rsidR="00886683" w:rsidRPr="0017442D" w:rsidRDefault="00886683" w:rsidP="000F6F4C">
      <w:pPr>
        <w:tabs>
          <w:tab w:val="left" w:pos="387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1C5C07C8" w14:textId="6FB14A87" w:rsidR="00886683" w:rsidRPr="0017442D" w:rsidRDefault="00886683" w:rsidP="000F6F4C">
      <w:pPr>
        <w:tabs>
          <w:tab w:val="left" w:pos="387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  <w:u w:val="single"/>
        </w:rPr>
        <w:t>RECOMMENDATIONS</w:t>
      </w:r>
      <w:r w:rsidRPr="0017442D">
        <w:rPr>
          <w:rFonts w:ascii="Times New Roman" w:eastAsia="Calibri" w:hAnsi="Times New Roman" w:cs="Times New Roman"/>
          <w:sz w:val="24"/>
          <w:szCs w:val="24"/>
        </w:rPr>
        <w:t>:</w:t>
      </w:r>
      <w:r w:rsidRPr="0017442D">
        <w:rPr>
          <w:rFonts w:ascii="Times New Roman" w:eastAsia="Calibri" w:hAnsi="Times New Roman" w:cs="Times New Roman"/>
          <w:sz w:val="24"/>
          <w:szCs w:val="24"/>
        </w:rPr>
        <w:tab/>
      </w:r>
      <w:r w:rsidRPr="0017442D">
        <w:rPr>
          <w:rFonts w:ascii="Times New Roman" w:eastAsia="Calibri" w:hAnsi="Times New Roman" w:cs="Times New Roman"/>
          <w:sz w:val="24"/>
          <w:szCs w:val="24"/>
          <w:u w:val="single"/>
        </w:rPr>
        <w:t>YES</w:t>
      </w:r>
      <w:r w:rsidRPr="0017442D">
        <w:rPr>
          <w:rFonts w:ascii="Times New Roman" w:eastAsia="Calibri" w:hAnsi="Times New Roman" w:cs="Times New Roman"/>
          <w:sz w:val="24"/>
          <w:szCs w:val="24"/>
        </w:rPr>
        <w:tab/>
      </w:r>
      <w:r w:rsidRPr="0017442D">
        <w:rPr>
          <w:rFonts w:ascii="Times New Roman" w:eastAsia="Calibri" w:hAnsi="Times New Roman" w:cs="Times New Roman"/>
          <w:sz w:val="24"/>
          <w:szCs w:val="24"/>
        </w:rPr>
        <w:tab/>
      </w:r>
      <w:r w:rsidRPr="0017442D">
        <w:rPr>
          <w:rFonts w:ascii="Times New Roman" w:eastAsia="Calibri" w:hAnsi="Times New Roman" w:cs="Times New Roman"/>
          <w:sz w:val="24"/>
          <w:szCs w:val="24"/>
          <w:u w:val="single"/>
        </w:rPr>
        <w:t>NO</w:t>
      </w:r>
    </w:p>
    <w:p w14:paraId="11A33C3B" w14:textId="5F088389" w:rsidR="00886683" w:rsidRPr="0017442D" w:rsidRDefault="00886683" w:rsidP="000F6F4C">
      <w:pPr>
        <w:tabs>
          <w:tab w:val="left" w:pos="3870"/>
          <w:tab w:val="left" w:pos="57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</w:rPr>
        <w:t>CCB</w:t>
      </w:r>
      <w:r w:rsidRPr="0017442D">
        <w:rPr>
          <w:rFonts w:ascii="Times New Roman" w:eastAsia="Calibri" w:hAnsi="Times New Roman" w:cs="Times New Roman"/>
          <w:sz w:val="24"/>
          <w:szCs w:val="24"/>
        </w:rPr>
        <w:tab/>
        <w:t>X</w:t>
      </w:r>
      <w:r w:rsidRPr="0017442D">
        <w:rPr>
          <w:rFonts w:ascii="Times New Roman" w:eastAsia="Calibri" w:hAnsi="Times New Roman" w:cs="Times New Roman"/>
          <w:sz w:val="24"/>
          <w:szCs w:val="24"/>
        </w:rPr>
        <w:tab/>
      </w:r>
    </w:p>
    <w:p w14:paraId="3E4A5C3B" w14:textId="05E8DBB9" w:rsidR="00886683" w:rsidRPr="0017442D" w:rsidRDefault="002A642A" w:rsidP="000F6F4C">
      <w:pPr>
        <w:tabs>
          <w:tab w:val="left" w:pos="3870"/>
          <w:tab w:val="left" w:pos="57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ELECTRONIC CM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X</w:t>
      </w:r>
    </w:p>
    <w:p w14:paraId="45C11122" w14:textId="5141FCA8" w:rsidR="00886683" w:rsidRPr="0017442D" w:rsidRDefault="00886683" w:rsidP="000F6F4C">
      <w:pPr>
        <w:tabs>
          <w:tab w:val="left" w:pos="3870"/>
          <w:tab w:val="left" w:pos="57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NATO/ALLIED COORDINATION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8D5105">
        <w:rPr>
          <w:rFonts w:ascii="Times New Roman" w:eastAsia="Calibri" w:hAnsi="Times New Roman" w:cs="Times New Roman"/>
          <w:sz w:val="24"/>
          <w:szCs w:val="24"/>
        </w:rPr>
        <w:tab/>
        <w:t>X</w:t>
      </w:r>
    </w:p>
    <w:p w14:paraId="1ABB2D0E" w14:textId="77777777" w:rsidR="00886683" w:rsidRPr="0017442D" w:rsidRDefault="00886683" w:rsidP="000F6F4C">
      <w:pPr>
        <w:tabs>
          <w:tab w:val="left" w:pos="387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9BC348D" w14:textId="77777777" w:rsidR="00886683" w:rsidRDefault="00886683" w:rsidP="000F6F4C">
      <w:pPr>
        <w:tabs>
          <w:tab w:val="left" w:pos="3870"/>
        </w:tabs>
        <w:spacing w:after="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  <w:u w:val="single"/>
        </w:rPr>
        <w:t>ADMINISTRATIVE RECORD OF PROCESSING</w:t>
      </w:r>
      <w:r w:rsidRPr="0017442D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438BD1E" w14:textId="77777777" w:rsidR="00886683" w:rsidRPr="0017442D" w:rsidRDefault="00886683" w:rsidP="000F6F4C">
      <w:pPr>
        <w:tabs>
          <w:tab w:val="left" w:pos="3870"/>
        </w:tabs>
        <w:spacing w:after="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8838"/>
      </w:tblGrid>
      <w:tr w:rsidR="001F6867" w:rsidRPr="003E780C" w14:paraId="203FE067" w14:textId="77777777" w:rsidTr="00E53AED">
        <w:tc>
          <w:tcPr>
            <w:tcW w:w="2178" w:type="dxa"/>
          </w:tcPr>
          <w:p w14:paraId="401C0B87" w14:textId="77777777" w:rsidR="001F6867" w:rsidRPr="003E780C" w:rsidRDefault="001F6867" w:rsidP="000F6F4C">
            <w:pPr>
              <w:tabs>
                <w:tab w:val="left" w:pos="3870"/>
              </w:tabs>
              <w:rPr>
                <w:rFonts w:ascii="Times New Roman" w:hAnsi="Times New Roman"/>
                <w:sz w:val="24"/>
                <w:szCs w:val="24"/>
              </w:rPr>
            </w:pPr>
            <w:r w:rsidRPr="003E780C">
              <w:rPr>
                <w:rFonts w:ascii="Times New Roman" w:hAnsi="Times New Roman"/>
                <w:sz w:val="24"/>
                <w:szCs w:val="24"/>
                <w:u w:val="single"/>
              </w:rPr>
              <w:t>DATE</w:t>
            </w:r>
            <w:r w:rsidRPr="003E780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838" w:type="dxa"/>
          </w:tcPr>
          <w:p w14:paraId="0EF320D9" w14:textId="77777777" w:rsidR="001F6867" w:rsidRPr="003E780C" w:rsidRDefault="001F6867" w:rsidP="000F6F4C">
            <w:pPr>
              <w:tabs>
                <w:tab w:val="left" w:pos="3870"/>
              </w:tabs>
              <w:rPr>
                <w:rFonts w:ascii="Times New Roman" w:hAnsi="Times New Roman"/>
                <w:sz w:val="24"/>
                <w:szCs w:val="24"/>
              </w:rPr>
            </w:pPr>
            <w:r w:rsidRPr="003E780C">
              <w:rPr>
                <w:rFonts w:ascii="Times New Roman" w:hAnsi="Times New Roman"/>
                <w:sz w:val="24"/>
                <w:szCs w:val="24"/>
                <w:u w:val="single"/>
              </w:rPr>
              <w:t>ACTION</w:t>
            </w:r>
            <w:r w:rsidRPr="003E780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1F6867" w:rsidRPr="003E780C" w14:paraId="39B9030B" w14:textId="77777777" w:rsidTr="00E53AED">
        <w:tc>
          <w:tcPr>
            <w:tcW w:w="2178" w:type="dxa"/>
          </w:tcPr>
          <w:p w14:paraId="4D909267" w14:textId="1ADF158A" w:rsidR="001F6867" w:rsidRPr="003E780C" w:rsidRDefault="00254E43" w:rsidP="001F68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20151005</w:t>
            </w:r>
          </w:p>
        </w:tc>
        <w:tc>
          <w:tcPr>
            <w:tcW w:w="8838" w:type="dxa"/>
          </w:tcPr>
          <w:p w14:paraId="3E4D6218" w14:textId="7B4A1723" w:rsidR="001F6867" w:rsidRPr="003E780C" w:rsidRDefault="00254E43" w:rsidP="00E53AE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Received for Administrative Review.  Scheduled for USMTF CCB 2015-3.</w:t>
            </w:r>
          </w:p>
        </w:tc>
      </w:tr>
      <w:tr w:rsidR="001F6867" w:rsidRPr="003E780C" w14:paraId="739B68A4" w14:textId="77777777" w:rsidTr="00E53AED">
        <w:tc>
          <w:tcPr>
            <w:tcW w:w="2178" w:type="dxa"/>
          </w:tcPr>
          <w:p w14:paraId="09B68C0D" w14:textId="646688E8" w:rsidR="001F6867" w:rsidRPr="003E780C" w:rsidRDefault="00254E43" w:rsidP="001F68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20151005</w:t>
            </w:r>
          </w:p>
        </w:tc>
        <w:tc>
          <w:tcPr>
            <w:tcW w:w="8838" w:type="dxa"/>
          </w:tcPr>
          <w:p w14:paraId="3B27740A" w14:textId="4C9F1B66" w:rsidR="001F6867" w:rsidRPr="003E780C" w:rsidRDefault="00254E43" w:rsidP="001F686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Posted to the USMTF DEPS site.</w:t>
            </w:r>
          </w:p>
        </w:tc>
      </w:tr>
      <w:tr w:rsidR="001F6867" w:rsidRPr="003E780C" w14:paraId="14191E99" w14:textId="77777777" w:rsidTr="00E53AED">
        <w:tc>
          <w:tcPr>
            <w:tcW w:w="2178" w:type="dxa"/>
          </w:tcPr>
          <w:p w14:paraId="2C0A4095" w14:textId="1E963019" w:rsidR="001F6867" w:rsidRPr="003E780C" w:rsidRDefault="001F6867" w:rsidP="001F686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8" w:type="dxa"/>
          </w:tcPr>
          <w:p w14:paraId="205C6847" w14:textId="13337634" w:rsidR="001F6867" w:rsidRPr="003E780C" w:rsidRDefault="001F6867" w:rsidP="00E53AE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6867" w:rsidRPr="003E780C" w14:paraId="3F48EE20" w14:textId="77777777" w:rsidTr="00E53AED">
        <w:tc>
          <w:tcPr>
            <w:tcW w:w="2178" w:type="dxa"/>
          </w:tcPr>
          <w:p w14:paraId="22B78CE7" w14:textId="02BFFF1C" w:rsidR="001F6867" w:rsidRPr="003E780C" w:rsidRDefault="001F6867" w:rsidP="00E53AE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8" w:type="dxa"/>
          </w:tcPr>
          <w:p w14:paraId="76A55208" w14:textId="384A6E46" w:rsidR="001F6867" w:rsidRPr="003E780C" w:rsidRDefault="001F6867" w:rsidP="00E53AE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FBC1511" w14:textId="77777777" w:rsidR="00886683" w:rsidRPr="0017442D" w:rsidRDefault="00886683" w:rsidP="008866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7DB42B0E" w14:textId="144129B4" w:rsidR="00886683" w:rsidRPr="00885CBF" w:rsidRDefault="00885CBF" w:rsidP="00885CBF">
      <w:pPr>
        <w:spacing w:after="0" w:line="192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85CBF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Update to F/F 1193/2 </w:t>
      </w:r>
      <w:r w:rsidR="008433C8">
        <w:rPr>
          <w:rFonts w:ascii="Times New Roman" w:eastAsia="Calibri" w:hAnsi="Times New Roman" w:cs="Times New Roman"/>
          <w:b/>
          <w:sz w:val="24"/>
          <w:szCs w:val="24"/>
        </w:rPr>
        <w:t xml:space="preserve">(DUTY) </w:t>
      </w:r>
      <w:r w:rsidRPr="00885CBF">
        <w:rPr>
          <w:rFonts w:ascii="Times New Roman" w:eastAsia="Calibri" w:hAnsi="Times New Roman" w:cs="Times New Roman"/>
          <w:b/>
          <w:sz w:val="24"/>
          <w:szCs w:val="24"/>
        </w:rPr>
        <w:t>and 569/1 (AIR CONTROLLER QUALIFICATION)</w:t>
      </w:r>
    </w:p>
    <w:p w14:paraId="610135E6" w14:textId="77777777" w:rsidR="00885CBF" w:rsidRPr="0017442D" w:rsidRDefault="00885CBF" w:rsidP="00885CBF">
      <w:pPr>
        <w:spacing w:after="0" w:line="192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CFCB7D5" w14:textId="22E99DA2" w:rsidR="00687121" w:rsidRDefault="00886683" w:rsidP="00687121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</w:rPr>
        <w:t>1.</w:t>
      </w:r>
      <w:r w:rsidR="00531D4D">
        <w:rPr>
          <w:rFonts w:ascii="Times New Roman" w:eastAsia="Calibri" w:hAnsi="Times New Roman" w:cs="Times New Roman"/>
          <w:sz w:val="24"/>
          <w:szCs w:val="24"/>
        </w:rPr>
        <w:tab/>
      </w:r>
      <w:r w:rsidRPr="0017442D">
        <w:rPr>
          <w:rFonts w:ascii="Times New Roman" w:eastAsia="Calibri" w:hAnsi="Times New Roman" w:cs="Times New Roman"/>
          <w:sz w:val="24"/>
          <w:szCs w:val="24"/>
          <w:u w:val="single"/>
        </w:rPr>
        <w:t>STATEMENT OF THE PROBLEM</w:t>
      </w:r>
      <w:r w:rsidR="00D53787">
        <w:rPr>
          <w:rFonts w:ascii="Times New Roman" w:eastAsia="Calibri" w:hAnsi="Times New Roman" w:cs="Times New Roman"/>
          <w:sz w:val="24"/>
          <w:szCs w:val="24"/>
        </w:rPr>
        <w:t>:</w:t>
      </w:r>
      <w:r w:rsidR="00D53787" w:rsidRPr="00D53787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687121">
        <w:rPr>
          <w:rFonts w:ascii="Times New Roman" w:eastAsia="Calibri" w:hAnsi="Times New Roman" w:cs="Times New Roman"/>
          <w:sz w:val="24"/>
          <w:szCs w:val="24"/>
        </w:rPr>
        <w:t xml:space="preserve">ATP-78 “NATO Qualifications for Helicopter Controllers at Sea” and ATP-1 Vol II “Allied Maritime </w:t>
      </w:r>
      <w:r w:rsidR="008433C8">
        <w:rPr>
          <w:rFonts w:ascii="Times New Roman" w:eastAsia="Calibri" w:hAnsi="Times New Roman" w:cs="Times New Roman"/>
          <w:sz w:val="24"/>
          <w:szCs w:val="24"/>
        </w:rPr>
        <w:t xml:space="preserve">Tactical </w:t>
      </w:r>
      <w:r w:rsidR="00687121">
        <w:rPr>
          <w:rFonts w:ascii="Times New Roman" w:eastAsia="Calibri" w:hAnsi="Times New Roman" w:cs="Times New Roman"/>
          <w:sz w:val="24"/>
          <w:szCs w:val="24"/>
        </w:rPr>
        <w:t>Signal and Maneuvering Book” have been updated.  T</w:t>
      </w:r>
      <w:r w:rsidR="00687121">
        <w:rPr>
          <w:rFonts w:ascii="Times New Roman" w:hAnsi="Times New Roman" w:cs="Times New Roman"/>
          <w:sz w:val="24"/>
          <w:szCs w:val="24"/>
        </w:rPr>
        <w:t>h</w:t>
      </w:r>
      <w:r w:rsidR="00885CBF">
        <w:rPr>
          <w:rFonts w:ascii="Times New Roman" w:hAnsi="Times New Roman" w:cs="Times New Roman"/>
          <w:sz w:val="24"/>
          <w:szCs w:val="24"/>
        </w:rPr>
        <w:t>ese</w:t>
      </w:r>
      <w:r w:rsidR="00687121">
        <w:rPr>
          <w:rFonts w:ascii="Times New Roman" w:hAnsi="Times New Roman" w:cs="Times New Roman"/>
          <w:sz w:val="24"/>
          <w:szCs w:val="24"/>
        </w:rPr>
        <w:t xml:space="preserve"> update</w:t>
      </w:r>
      <w:r w:rsidR="00885CBF">
        <w:rPr>
          <w:rFonts w:ascii="Times New Roman" w:hAnsi="Times New Roman" w:cs="Times New Roman"/>
          <w:sz w:val="24"/>
          <w:szCs w:val="24"/>
        </w:rPr>
        <w:t>s</w:t>
      </w:r>
      <w:r w:rsidR="00687121">
        <w:rPr>
          <w:rFonts w:ascii="Times New Roman" w:hAnsi="Times New Roman" w:cs="Times New Roman"/>
          <w:sz w:val="24"/>
          <w:szCs w:val="24"/>
        </w:rPr>
        <w:t xml:space="preserve"> require an update to FFIRN/FUDN</w:t>
      </w:r>
      <w:r w:rsidR="00885CBF">
        <w:rPr>
          <w:rFonts w:ascii="Times New Roman" w:hAnsi="Times New Roman" w:cs="Times New Roman"/>
          <w:sz w:val="24"/>
          <w:szCs w:val="24"/>
        </w:rPr>
        <w:t>s</w:t>
      </w:r>
      <w:r w:rsidR="00687121">
        <w:rPr>
          <w:rFonts w:ascii="Times New Roman" w:hAnsi="Times New Roman" w:cs="Times New Roman"/>
          <w:sz w:val="24"/>
          <w:szCs w:val="24"/>
        </w:rPr>
        <w:t xml:space="preserve"> </w:t>
      </w:r>
      <w:r w:rsidR="00885CBF">
        <w:rPr>
          <w:rFonts w:ascii="Times New Roman" w:hAnsi="Times New Roman" w:cs="Times New Roman"/>
          <w:sz w:val="24"/>
          <w:szCs w:val="24"/>
        </w:rPr>
        <w:t xml:space="preserve">569/1 and </w:t>
      </w:r>
      <w:r w:rsidR="00687121">
        <w:rPr>
          <w:rFonts w:ascii="Times New Roman" w:hAnsi="Times New Roman" w:cs="Times New Roman"/>
          <w:sz w:val="24"/>
          <w:szCs w:val="24"/>
        </w:rPr>
        <w:t>1193/2.  Additionally, there are no instances where FFIRN/FUDN 1193/1 Duty Table is used in a message. FFIRN/FUDN</w:t>
      </w:r>
      <w:r w:rsidR="00885CBF">
        <w:rPr>
          <w:rFonts w:ascii="Times New Roman" w:hAnsi="Times New Roman" w:cs="Times New Roman"/>
          <w:sz w:val="24"/>
          <w:szCs w:val="24"/>
        </w:rPr>
        <w:t xml:space="preserve"> 1193/1</w:t>
      </w:r>
      <w:r w:rsidR="00687121">
        <w:rPr>
          <w:rFonts w:ascii="Times New Roman" w:hAnsi="Times New Roman" w:cs="Times New Roman"/>
          <w:sz w:val="24"/>
          <w:szCs w:val="24"/>
        </w:rPr>
        <w:t xml:space="preserve"> should be deleted.  Finally, the Repository of USMTF Program Items </w:t>
      </w:r>
      <w:r w:rsidR="0054009E">
        <w:rPr>
          <w:rFonts w:ascii="Times New Roman" w:hAnsi="Times New Roman" w:cs="Times New Roman"/>
          <w:sz w:val="24"/>
          <w:szCs w:val="24"/>
        </w:rPr>
        <w:t xml:space="preserve">Document </w:t>
      </w:r>
      <w:r w:rsidR="00687121">
        <w:rPr>
          <w:rFonts w:ascii="Times New Roman" w:hAnsi="Times New Roman" w:cs="Times New Roman"/>
          <w:sz w:val="24"/>
          <w:szCs w:val="24"/>
        </w:rPr>
        <w:t>incorrectly identifies items ISO FFIRNs 569 and 1193.</w:t>
      </w:r>
    </w:p>
    <w:p w14:paraId="706A083D" w14:textId="77777777" w:rsidR="006E0B4D" w:rsidRPr="0017442D" w:rsidRDefault="006E0B4D" w:rsidP="006E0B4D">
      <w:pPr>
        <w:tabs>
          <w:tab w:val="left" w:pos="360"/>
          <w:tab w:val="left" w:pos="21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73A0951" w14:textId="77777777" w:rsidR="00687121" w:rsidRDefault="00886683" w:rsidP="00531D4D">
      <w:pPr>
        <w:tabs>
          <w:tab w:val="left" w:pos="3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607F1">
        <w:rPr>
          <w:rFonts w:ascii="Times New Roman" w:eastAsia="Calibri" w:hAnsi="Times New Roman" w:cs="Times New Roman"/>
          <w:sz w:val="24"/>
          <w:szCs w:val="24"/>
        </w:rPr>
        <w:t>2.</w:t>
      </w:r>
      <w:r w:rsidR="00531D4D" w:rsidRPr="003607F1">
        <w:rPr>
          <w:rFonts w:ascii="Times New Roman" w:eastAsia="Calibri" w:hAnsi="Times New Roman" w:cs="Times New Roman"/>
          <w:sz w:val="24"/>
          <w:szCs w:val="24"/>
        </w:rPr>
        <w:tab/>
      </w:r>
      <w:r w:rsidRPr="003607F1">
        <w:rPr>
          <w:rFonts w:ascii="Times New Roman" w:eastAsia="Calibri" w:hAnsi="Times New Roman" w:cs="Times New Roman"/>
          <w:sz w:val="24"/>
          <w:szCs w:val="24"/>
          <w:u w:val="single"/>
        </w:rPr>
        <w:t>PROBLEM ANALYSIS</w:t>
      </w:r>
      <w:r w:rsidRPr="003607F1">
        <w:rPr>
          <w:rFonts w:ascii="Times New Roman" w:eastAsia="Calibri" w:hAnsi="Times New Roman" w:cs="Times New Roman"/>
          <w:sz w:val="24"/>
          <w:szCs w:val="24"/>
        </w:rPr>
        <w:t xml:space="preserve">:  </w:t>
      </w:r>
    </w:p>
    <w:p w14:paraId="5E5BE91A" w14:textId="287E24CC" w:rsidR="00687121" w:rsidRDefault="006F7383" w:rsidP="006F7383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687121">
        <w:rPr>
          <w:rFonts w:ascii="Times New Roman" w:eastAsia="Calibri" w:hAnsi="Times New Roman" w:cs="Times New Roman"/>
          <w:sz w:val="24"/>
          <w:szCs w:val="24"/>
        </w:rPr>
        <w:t xml:space="preserve">a. </w:t>
      </w:r>
      <w:r w:rsidR="008E0E08" w:rsidRPr="003607F1">
        <w:rPr>
          <w:rFonts w:ascii="Times New Roman" w:eastAsia="Calibri" w:hAnsi="Times New Roman" w:cs="Times New Roman"/>
          <w:sz w:val="24"/>
          <w:szCs w:val="24"/>
        </w:rPr>
        <w:t xml:space="preserve">To properly annotate </w:t>
      </w:r>
      <w:r w:rsidR="006E0B4D">
        <w:rPr>
          <w:rFonts w:ascii="Times New Roman" w:eastAsia="Calibri" w:hAnsi="Times New Roman" w:cs="Times New Roman"/>
          <w:sz w:val="24"/>
          <w:szCs w:val="24"/>
        </w:rPr>
        <w:t>the tactical duty assigned to a unit, commander, or coordinator</w:t>
      </w:r>
      <w:r w:rsidR="008E0E08" w:rsidRPr="003607F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85CBF">
        <w:rPr>
          <w:rFonts w:ascii="Times New Roman" w:eastAsia="Calibri" w:hAnsi="Times New Roman" w:cs="Times New Roman"/>
          <w:sz w:val="24"/>
          <w:szCs w:val="24"/>
        </w:rPr>
        <w:t>F</w:t>
      </w:r>
      <w:r w:rsidR="008E0E08" w:rsidRPr="003607F1">
        <w:rPr>
          <w:rFonts w:ascii="Times New Roman" w:hAnsi="Times New Roman" w:cs="Times New Roman"/>
          <w:bCs/>
          <w:sz w:val="24"/>
          <w:szCs w:val="24"/>
        </w:rPr>
        <w:t>FIRN/FUDN 11</w:t>
      </w:r>
      <w:r w:rsidR="006E0B4D">
        <w:rPr>
          <w:rFonts w:ascii="Times New Roman" w:hAnsi="Times New Roman" w:cs="Times New Roman"/>
          <w:bCs/>
          <w:sz w:val="24"/>
          <w:szCs w:val="24"/>
        </w:rPr>
        <w:t>93/2</w:t>
      </w:r>
      <w:r w:rsidR="008E0E08" w:rsidRPr="003607F1">
        <w:rPr>
          <w:rFonts w:ascii="Times New Roman" w:hAnsi="Times New Roman" w:cs="Times New Roman"/>
          <w:bCs/>
          <w:sz w:val="24"/>
          <w:szCs w:val="24"/>
        </w:rPr>
        <w:t xml:space="preserve"> list</w:t>
      </w:r>
      <w:r w:rsidR="00200291">
        <w:rPr>
          <w:rFonts w:ascii="Times New Roman" w:hAnsi="Times New Roman" w:cs="Times New Roman"/>
          <w:bCs/>
          <w:sz w:val="24"/>
          <w:szCs w:val="24"/>
        </w:rPr>
        <w:t>s</w:t>
      </w:r>
      <w:r w:rsidR="008E0E08" w:rsidRPr="003607F1">
        <w:rPr>
          <w:rFonts w:ascii="Times New Roman" w:hAnsi="Times New Roman" w:cs="Times New Roman"/>
          <w:bCs/>
          <w:sz w:val="24"/>
          <w:szCs w:val="24"/>
        </w:rPr>
        <w:t xml:space="preserve"> all </w:t>
      </w:r>
      <w:r w:rsidR="006E0B4D">
        <w:rPr>
          <w:rFonts w:ascii="Times New Roman" w:hAnsi="Times New Roman" w:cs="Times New Roman"/>
          <w:bCs/>
          <w:sz w:val="24"/>
          <w:szCs w:val="24"/>
        </w:rPr>
        <w:t>alphanumeric codes and their associated duties</w:t>
      </w:r>
      <w:r w:rsidR="004F0EC2">
        <w:rPr>
          <w:rFonts w:ascii="Times New Roman" w:hAnsi="Times New Roman" w:cs="Times New Roman"/>
          <w:bCs/>
          <w:sz w:val="24"/>
          <w:szCs w:val="24"/>
        </w:rPr>
        <w:t xml:space="preserve"> identified in ATP-1 Vol II</w:t>
      </w:r>
      <w:r w:rsidR="006E0B4D">
        <w:rPr>
          <w:rFonts w:ascii="Times New Roman" w:hAnsi="Times New Roman" w:cs="Times New Roman"/>
          <w:bCs/>
          <w:sz w:val="24"/>
          <w:szCs w:val="24"/>
        </w:rPr>
        <w:t xml:space="preserve">.  Additionally, to properly annotate the NATO grade of aircraft control qualification held </w:t>
      </w:r>
      <w:r w:rsidR="009C50D7">
        <w:rPr>
          <w:rFonts w:ascii="Times New Roman" w:hAnsi="Times New Roman" w:cs="Times New Roman"/>
          <w:bCs/>
          <w:sz w:val="24"/>
          <w:szCs w:val="24"/>
        </w:rPr>
        <w:t>FFIRN/FUDN 569/1 lists all alphanumeric codes and associated grades</w:t>
      </w:r>
      <w:r w:rsidR="004F0EC2">
        <w:rPr>
          <w:rFonts w:ascii="Times New Roman" w:hAnsi="Times New Roman" w:cs="Times New Roman"/>
          <w:bCs/>
          <w:sz w:val="24"/>
          <w:szCs w:val="24"/>
        </w:rPr>
        <w:t xml:space="preserve"> identified in ATP-78</w:t>
      </w:r>
      <w:r w:rsidR="009C50D7">
        <w:rPr>
          <w:rFonts w:ascii="Times New Roman" w:hAnsi="Times New Roman" w:cs="Times New Roman"/>
          <w:bCs/>
          <w:sz w:val="24"/>
          <w:szCs w:val="24"/>
        </w:rPr>
        <w:t>.</w:t>
      </w:r>
      <w:r w:rsidR="00885CBF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3607F1">
        <w:rPr>
          <w:rFonts w:ascii="Times New Roman" w:hAnsi="Times New Roman" w:cs="Times New Roman"/>
          <w:bCs/>
          <w:sz w:val="24"/>
          <w:szCs w:val="24"/>
        </w:rPr>
        <w:t xml:space="preserve">Since the </w:t>
      </w:r>
      <w:r>
        <w:rPr>
          <w:rFonts w:ascii="Times New Roman" w:hAnsi="Times New Roman" w:cs="Times New Roman"/>
          <w:bCs/>
          <w:sz w:val="24"/>
          <w:szCs w:val="24"/>
        </w:rPr>
        <w:t>ATPs</w:t>
      </w:r>
      <w:r w:rsidR="003607F1">
        <w:rPr>
          <w:rFonts w:ascii="Times New Roman" w:hAnsi="Times New Roman" w:cs="Times New Roman"/>
          <w:bCs/>
          <w:sz w:val="24"/>
          <w:szCs w:val="24"/>
        </w:rPr>
        <w:t xml:space="preserve"> w</w:t>
      </w:r>
      <w:r w:rsidR="004F0EC2">
        <w:rPr>
          <w:rFonts w:ascii="Times New Roman" w:hAnsi="Times New Roman" w:cs="Times New Roman"/>
          <w:bCs/>
          <w:sz w:val="24"/>
          <w:szCs w:val="24"/>
        </w:rPr>
        <w:t>ere</w:t>
      </w:r>
      <w:r w:rsidR="003607F1">
        <w:rPr>
          <w:rFonts w:ascii="Times New Roman" w:hAnsi="Times New Roman" w:cs="Times New Roman"/>
          <w:bCs/>
          <w:sz w:val="24"/>
          <w:szCs w:val="24"/>
        </w:rPr>
        <w:t xml:space="preserve"> revised, this ICP brings USMTF into alignment with the updated </w:t>
      </w:r>
      <w:r w:rsidR="00687121">
        <w:rPr>
          <w:rFonts w:ascii="Times New Roman" w:hAnsi="Times New Roman" w:cs="Times New Roman"/>
          <w:bCs/>
          <w:sz w:val="24"/>
          <w:szCs w:val="24"/>
        </w:rPr>
        <w:t xml:space="preserve">tactical </w:t>
      </w:r>
      <w:r w:rsidR="003607F1">
        <w:rPr>
          <w:rFonts w:ascii="Times New Roman" w:hAnsi="Times New Roman" w:cs="Times New Roman"/>
          <w:bCs/>
          <w:sz w:val="24"/>
          <w:szCs w:val="24"/>
        </w:rPr>
        <w:t>publication</w:t>
      </w:r>
      <w:r w:rsidR="004F0EC2">
        <w:rPr>
          <w:rFonts w:ascii="Times New Roman" w:hAnsi="Times New Roman" w:cs="Times New Roman"/>
          <w:bCs/>
          <w:sz w:val="24"/>
          <w:szCs w:val="24"/>
        </w:rPr>
        <w:t xml:space="preserve"> and harmonized with NATO change proposal 571</w:t>
      </w:r>
      <w:r w:rsidR="003607F1">
        <w:rPr>
          <w:rFonts w:ascii="Times New Roman" w:hAnsi="Times New Roman" w:cs="Times New Roman"/>
          <w:bCs/>
          <w:sz w:val="24"/>
          <w:szCs w:val="24"/>
        </w:rPr>
        <w:t>.</w:t>
      </w:r>
      <w:r w:rsidR="0068712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235CAD8" w14:textId="35CF6A4E" w:rsidR="00886683" w:rsidRDefault="006F7383" w:rsidP="006F7383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687121">
        <w:rPr>
          <w:rFonts w:ascii="Times New Roman" w:hAnsi="Times New Roman" w:cs="Times New Roman"/>
          <w:bCs/>
          <w:sz w:val="24"/>
          <w:szCs w:val="24"/>
        </w:rPr>
        <w:t>b. In researching all documents supporting FFIRN/FUDN</w:t>
      </w:r>
      <w:r w:rsidR="00C35E9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85CBF">
        <w:rPr>
          <w:rFonts w:ascii="Times New Roman" w:hAnsi="Times New Roman" w:cs="Times New Roman"/>
          <w:bCs/>
          <w:sz w:val="24"/>
          <w:szCs w:val="24"/>
        </w:rPr>
        <w:t>1193/2</w:t>
      </w:r>
      <w:r w:rsidR="00687121">
        <w:rPr>
          <w:rFonts w:ascii="Times New Roman" w:hAnsi="Times New Roman" w:cs="Times New Roman"/>
          <w:bCs/>
          <w:sz w:val="24"/>
          <w:szCs w:val="24"/>
        </w:rPr>
        <w:t xml:space="preserve"> it was discovered that there are no instances where FFIRN/FUDN 1193/1 is used in a message.  </w:t>
      </w:r>
      <w:r w:rsidR="0054009E">
        <w:rPr>
          <w:rFonts w:ascii="Times New Roman" w:hAnsi="Times New Roman" w:cs="Times New Roman"/>
          <w:bCs/>
          <w:sz w:val="24"/>
          <w:szCs w:val="24"/>
        </w:rPr>
        <w:t>Recommend d</w:t>
      </w:r>
      <w:r w:rsidR="00687121">
        <w:rPr>
          <w:rFonts w:ascii="Times New Roman" w:hAnsi="Times New Roman" w:cs="Times New Roman"/>
          <w:bCs/>
          <w:sz w:val="24"/>
          <w:szCs w:val="24"/>
        </w:rPr>
        <w:t>eleting FFIRN/FUDN 1193/</w:t>
      </w:r>
      <w:r w:rsidR="0054009E">
        <w:rPr>
          <w:rFonts w:ascii="Times New Roman" w:hAnsi="Times New Roman" w:cs="Times New Roman"/>
          <w:bCs/>
          <w:sz w:val="24"/>
          <w:szCs w:val="24"/>
        </w:rPr>
        <w:t xml:space="preserve">1 from the USMTF database. </w:t>
      </w:r>
      <w:r w:rsidR="0068712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6C12E70" w14:textId="77777777" w:rsidR="006F7383" w:rsidRDefault="006F7383" w:rsidP="006F7383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687121">
        <w:rPr>
          <w:rFonts w:ascii="Times New Roman" w:hAnsi="Times New Roman" w:cs="Times New Roman"/>
          <w:bCs/>
          <w:sz w:val="24"/>
          <w:szCs w:val="24"/>
        </w:rPr>
        <w:t xml:space="preserve">c. </w:t>
      </w:r>
      <w:r w:rsidR="0054009E">
        <w:rPr>
          <w:rFonts w:ascii="Times New Roman" w:hAnsi="Times New Roman" w:cs="Times New Roman"/>
          <w:bCs/>
          <w:sz w:val="24"/>
          <w:szCs w:val="24"/>
        </w:rPr>
        <w:t xml:space="preserve">Further research revealed incorrect items in the Repository of USMTF Program Items Document were listed for FFIRNs 569 and 1193.  Items 72 (ATP-16) and 112 (NOT USED) were listed for FFIRN 569.  Item 31 (ATP-1 Volume I Allied Maritime Tactical Instructions and Procedures) </w:t>
      </w:r>
      <w:r w:rsidR="001C5225">
        <w:rPr>
          <w:rFonts w:ascii="Times New Roman" w:hAnsi="Times New Roman" w:cs="Times New Roman"/>
          <w:bCs/>
          <w:sz w:val="24"/>
          <w:szCs w:val="24"/>
        </w:rPr>
        <w:t>is listed for FFIRN 1193.</w:t>
      </w:r>
    </w:p>
    <w:p w14:paraId="5682C263" w14:textId="2CCFB91C" w:rsidR="00687121" w:rsidRPr="003607F1" w:rsidRDefault="006F7383" w:rsidP="006F7383">
      <w:pPr>
        <w:tabs>
          <w:tab w:val="left" w:pos="360"/>
        </w:tabs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ICP will align appropriate items to the FFIRNs.</w:t>
      </w:r>
      <w:r w:rsidR="001C5225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64B36B8D" w14:textId="77777777" w:rsidR="00886683" w:rsidRDefault="00886683" w:rsidP="008866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231EB12" w14:textId="6F70835F" w:rsidR="00886683" w:rsidRPr="008552E2" w:rsidRDefault="00886683" w:rsidP="00531D4D">
      <w:pPr>
        <w:tabs>
          <w:tab w:val="left" w:pos="360"/>
        </w:tabs>
        <w:spacing w:after="0" w:line="240" w:lineRule="auto"/>
      </w:pPr>
      <w:r w:rsidRPr="0017442D">
        <w:rPr>
          <w:rFonts w:ascii="Times New Roman" w:eastAsia="Calibri" w:hAnsi="Times New Roman" w:cs="Times New Roman"/>
          <w:sz w:val="24"/>
          <w:szCs w:val="24"/>
        </w:rPr>
        <w:t>3.</w:t>
      </w:r>
      <w:r w:rsidR="00531D4D">
        <w:rPr>
          <w:rFonts w:ascii="Times New Roman" w:eastAsia="Calibri" w:hAnsi="Times New Roman" w:cs="Times New Roman"/>
          <w:sz w:val="24"/>
          <w:szCs w:val="24"/>
        </w:rPr>
        <w:tab/>
      </w:r>
      <w:r w:rsidRPr="0017442D">
        <w:rPr>
          <w:rFonts w:ascii="Times New Roman" w:eastAsia="Calibri" w:hAnsi="Times New Roman" w:cs="Times New Roman"/>
          <w:sz w:val="24"/>
          <w:szCs w:val="24"/>
          <w:u w:val="single"/>
        </w:rPr>
        <w:t>PROPOSED SOLUTION</w:t>
      </w:r>
      <w:r w:rsidRPr="0017442D">
        <w:rPr>
          <w:rFonts w:ascii="Times New Roman" w:eastAsia="Calibri" w:hAnsi="Times New Roman" w:cs="Times New Roman"/>
          <w:sz w:val="24"/>
          <w:szCs w:val="24"/>
        </w:rPr>
        <w:t xml:space="preserve">:  </w:t>
      </w:r>
    </w:p>
    <w:p w14:paraId="60140321" w14:textId="77777777" w:rsidR="00886683" w:rsidRPr="0017442D" w:rsidRDefault="00886683" w:rsidP="00B7594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DF04C1C" w14:textId="49DA4D3B" w:rsidR="00470C56" w:rsidRDefault="00470C56" w:rsidP="00470C5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Field Format Changes</w:t>
      </w:r>
      <w:r w:rsidR="00126E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(Annex A)</w:t>
      </w:r>
      <w:r w:rsidR="006F7383">
        <w:rPr>
          <w:rFonts w:ascii="Times New Roman" w:hAnsi="Times New Roman"/>
          <w:sz w:val="24"/>
          <w:szCs w:val="24"/>
        </w:rPr>
        <w:t>:</w:t>
      </w:r>
    </w:p>
    <w:p w14:paraId="0D2DA4FA" w14:textId="72F7936B" w:rsidR="00470C56" w:rsidRDefault="003607F1" w:rsidP="00470C56">
      <w:pPr>
        <w:pStyle w:val="ListParagraph"/>
        <w:numPr>
          <w:ilvl w:val="1"/>
          <w:numId w:val="9"/>
        </w:num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avoid duplicating </w:t>
      </w:r>
      <w:r w:rsidR="00CC368E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changes required, Annex A contains FFIRN/FUDN</w:t>
      </w:r>
      <w:r w:rsidR="001C5225">
        <w:rPr>
          <w:rFonts w:ascii="Times New Roman" w:hAnsi="Times New Roman"/>
          <w:sz w:val="24"/>
          <w:szCs w:val="24"/>
        </w:rPr>
        <w:t>s 569/1 and</w:t>
      </w:r>
      <w:r>
        <w:rPr>
          <w:rFonts w:ascii="Times New Roman" w:hAnsi="Times New Roman"/>
          <w:sz w:val="24"/>
          <w:szCs w:val="24"/>
        </w:rPr>
        <w:t xml:space="preserve"> 11</w:t>
      </w:r>
      <w:r w:rsidR="004F0EC2">
        <w:rPr>
          <w:rFonts w:ascii="Times New Roman" w:hAnsi="Times New Roman"/>
          <w:sz w:val="24"/>
          <w:szCs w:val="24"/>
        </w:rPr>
        <w:t>93</w:t>
      </w:r>
      <w:r>
        <w:rPr>
          <w:rFonts w:ascii="Times New Roman" w:hAnsi="Times New Roman"/>
          <w:sz w:val="24"/>
          <w:szCs w:val="24"/>
        </w:rPr>
        <w:t>/</w:t>
      </w:r>
      <w:r w:rsidR="004F0EC2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="00487376">
        <w:rPr>
          <w:rFonts w:ascii="Times New Roman" w:hAnsi="Times New Roman"/>
          <w:sz w:val="24"/>
          <w:szCs w:val="24"/>
        </w:rPr>
        <w:t xml:space="preserve">including all proposed changes.  </w:t>
      </w:r>
    </w:p>
    <w:p w14:paraId="3ED5CC43" w14:textId="116FEB2A" w:rsidR="00AF2E81" w:rsidRDefault="00AF2E81" w:rsidP="00AF2E81">
      <w:pPr>
        <w:pStyle w:val="ListParagraph"/>
        <w:numPr>
          <w:ilvl w:val="1"/>
          <w:numId w:val="9"/>
        </w:num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Pr="00AF2E81">
        <w:rPr>
          <w:rFonts w:ascii="Times New Roman" w:hAnsi="Times New Roman"/>
          <w:sz w:val="24"/>
          <w:szCs w:val="24"/>
        </w:rPr>
        <w:t xml:space="preserve">ata item information </w:t>
      </w:r>
      <w:r>
        <w:rPr>
          <w:rFonts w:ascii="Times New Roman" w:hAnsi="Times New Roman"/>
          <w:sz w:val="24"/>
          <w:szCs w:val="24"/>
        </w:rPr>
        <w:t xml:space="preserve">is included </w:t>
      </w:r>
      <w:r w:rsidRPr="00AF2E81">
        <w:rPr>
          <w:rFonts w:ascii="Times New Roman" w:hAnsi="Times New Roman"/>
          <w:sz w:val="24"/>
          <w:szCs w:val="24"/>
        </w:rPr>
        <w:t xml:space="preserve">in the explanation column so it will populate the </w:t>
      </w:r>
      <w:proofErr w:type="spellStart"/>
      <w:r w:rsidRPr="00AF2E81">
        <w:rPr>
          <w:rFonts w:ascii="Times New Roman" w:hAnsi="Times New Roman"/>
          <w:sz w:val="24"/>
          <w:szCs w:val="24"/>
        </w:rPr>
        <w:t>xsd</w:t>
      </w:r>
      <w:proofErr w:type="gramStart"/>
      <w:r w:rsidRPr="00AF2E81">
        <w:rPr>
          <w:rFonts w:ascii="Times New Roman" w:hAnsi="Times New Roman"/>
          <w:sz w:val="24"/>
          <w:szCs w:val="24"/>
        </w:rPr>
        <w:t>:documentation</w:t>
      </w:r>
      <w:proofErr w:type="spellEnd"/>
      <w:proofErr w:type="gramEnd"/>
      <w:r w:rsidRPr="00AF2E81">
        <w:rPr>
          <w:rFonts w:ascii="Times New Roman" w:hAnsi="Times New Roman"/>
          <w:sz w:val="24"/>
          <w:szCs w:val="24"/>
        </w:rPr>
        <w:t xml:space="preserve"> tag.</w:t>
      </w:r>
    </w:p>
    <w:p w14:paraId="7AC8F0E9" w14:textId="335E75CF" w:rsidR="00886683" w:rsidRDefault="00470C56" w:rsidP="00470C5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86683">
        <w:rPr>
          <w:rFonts w:ascii="Times New Roman" w:hAnsi="Times New Roman"/>
          <w:sz w:val="24"/>
          <w:szCs w:val="24"/>
        </w:rPr>
        <w:t xml:space="preserve">Message </w:t>
      </w:r>
      <w:r>
        <w:rPr>
          <w:rFonts w:ascii="Times New Roman" w:hAnsi="Times New Roman"/>
          <w:sz w:val="24"/>
          <w:szCs w:val="24"/>
        </w:rPr>
        <w:t xml:space="preserve">and Set </w:t>
      </w:r>
      <w:r w:rsidR="008D5105">
        <w:rPr>
          <w:rFonts w:ascii="Times New Roman" w:hAnsi="Times New Roman"/>
          <w:sz w:val="24"/>
          <w:szCs w:val="24"/>
        </w:rPr>
        <w:t>Applicability</w:t>
      </w:r>
      <w:r w:rsidR="00886683">
        <w:rPr>
          <w:rFonts w:ascii="Times New Roman" w:hAnsi="Times New Roman"/>
          <w:sz w:val="24"/>
          <w:szCs w:val="24"/>
        </w:rPr>
        <w:t xml:space="preserve"> </w:t>
      </w:r>
      <w:r w:rsidRPr="0017442D">
        <w:rPr>
          <w:rFonts w:ascii="Times New Roman" w:hAnsi="Times New Roman"/>
          <w:sz w:val="24"/>
          <w:szCs w:val="24"/>
        </w:rPr>
        <w:t xml:space="preserve">(Annex </w:t>
      </w:r>
      <w:r>
        <w:rPr>
          <w:rFonts w:ascii="Times New Roman" w:hAnsi="Times New Roman"/>
          <w:sz w:val="24"/>
          <w:szCs w:val="24"/>
        </w:rPr>
        <w:t>B</w:t>
      </w:r>
      <w:r w:rsidRPr="0017442D">
        <w:rPr>
          <w:rFonts w:ascii="Times New Roman" w:hAnsi="Times New Roman"/>
          <w:sz w:val="24"/>
          <w:szCs w:val="24"/>
        </w:rPr>
        <w:t>)</w:t>
      </w:r>
      <w:r w:rsidR="006F7383">
        <w:rPr>
          <w:rFonts w:ascii="Times New Roman" w:hAnsi="Times New Roman"/>
          <w:sz w:val="24"/>
          <w:szCs w:val="24"/>
        </w:rPr>
        <w:t>:</w:t>
      </w:r>
    </w:p>
    <w:p w14:paraId="09CF1861" w14:textId="341B6F26" w:rsidR="00886683" w:rsidRDefault="00886683" w:rsidP="00DC08F6">
      <w:pPr>
        <w:pStyle w:val="ListParagraph"/>
        <w:numPr>
          <w:ilvl w:val="1"/>
          <w:numId w:val="9"/>
        </w:numPr>
        <w:tabs>
          <w:tab w:val="left" w:pos="720"/>
        </w:tabs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493A10">
        <w:rPr>
          <w:rFonts w:ascii="Times New Roman" w:hAnsi="Times New Roman"/>
          <w:sz w:val="24"/>
          <w:szCs w:val="24"/>
        </w:rPr>
        <w:t xml:space="preserve">There were no message format changes; however, </w:t>
      </w:r>
      <w:r w:rsidR="00EC5B0F">
        <w:rPr>
          <w:rFonts w:ascii="Times New Roman" w:hAnsi="Times New Roman"/>
          <w:sz w:val="24"/>
          <w:szCs w:val="24"/>
        </w:rPr>
        <w:t xml:space="preserve">Annex </w:t>
      </w:r>
      <w:r w:rsidR="003607F1">
        <w:rPr>
          <w:rFonts w:ascii="Times New Roman" w:hAnsi="Times New Roman"/>
          <w:sz w:val="24"/>
          <w:szCs w:val="24"/>
        </w:rPr>
        <w:t xml:space="preserve">B </w:t>
      </w:r>
      <w:r w:rsidR="008D5105">
        <w:rPr>
          <w:rFonts w:ascii="Times New Roman" w:hAnsi="Times New Roman"/>
          <w:sz w:val="24"/>
          <w:szCs w:val="24"/>
        </w:rPr>
        <w:t>includes</w:t>
      </w:r>
      <w:r w:rsidR="00EC5B0F">
        <w:rPr>
          <w:rFonts w:ascii="Times New Roman" w:hAnsi="Times New Roman"/>
          <w:sz w:val="24"/>
          <w:szCs w:val="24"/>
        </w:rPr>
        <w:t xml:space="preserve"> a list of all messages </w:t>
      </w:r>
      <w:r w:rsidR="003607F1">
        <w:rPr>
          <w:rFonts w:ascii="Times New Roman" w:hAnsi="Times New Roman"/>
          <w:sz w:val="24"/>
          <w:szCs w:val="24"/>
        </w:rPr>
        <w:t xml:space="preserve">and sets </w:t>
      </w:r>
      <w:r w:rsidR="008D5105">
        <w:rPr>
          <w:rFonts w:ascii="Times New Roman" w:hAnsi="Times New Roman"/>
          <w:sz w:val="24"/>
          <w:szCs w:val="24"/>
        </w:rPr>
        <w:t>affected</w:t>
      </w:r>
      <w:r w:rsidR="00EC5B0F">
        <w:rPr>
          <w:rFonts w:ascii="Times New Roman" w:hAnsi="Times New Roman"/>
          <w:sz w:val="24"/>
          <w:szCs w:val="24"/>
        </w:rPr>
        <w:t xml:space="preserve"> by the change.</w:t>
      </w:r>
    </w:p>
    <w:p w14:paraId="150A920D" w14:textId="3573B7C9" w:rsidR="00DC08F6" w:rsidRDefault="00DC08F6" w:rsidP="00DC08F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Repository of USMTF Program Items</w:t>
      </w:r>
      <w:r w:rsidR="006F7383">
        <w:rPr>
          <w:rFonts w:ascii="Times New Roman" w:hAnsi="Times New Roman"/>
          <w:sz w:val="24"/>
          <w:szCs w:val="24"/>
        </w:rPr>
        <w:t xml:space="preserve"> Document: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F1B1897" w14:textId="083B52B5" w:rsidR="00365EA4" w:rsidRDefault="00365EA4" w:rsidP="00DC08F6">
      <w:pPr>
        <w:pStyle w:val="ListParagraph"/>
        <w:numPr>
          <w:ilvl w:val="1"/>
          <w:numId w:val="9"/>
        </w:num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Pages 2-2 and 3-8 change item 32 from NOT USED to ATP-1, Volume II, Allied Maritime </w:t>
      </w:r>
      <w:r w:rsidR="006F7383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actical Signal and Maneuvering Book</w:t>
      </w:r>
    </w:p>
    <w:p w14:paraId="5F352E46" w14:textId="46C79B2F" w:rsidR="00DC08F6" w:rsidRDefault="00365EA4" w:rsidP="00507BB8">
      <w:pPr>
        <w:pStyle w:val="ListParagraph"/>
        <w:numPr>
          <w:ilvl w:val="1"/>
          <w:numId w:val="9"/>
        </w:num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Pages 2-</w:t>
      </w:r>
      <w:r w:rsidR="00507BB8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and 3-</w:t>
      </w:r>
      <w:r w:rsidR="00507BB8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 change item </w:t>
      </w:r>
      <w:r w:rsidR="00507BB8">
        <w:rPr>
          <w:rFonts w:ascii="Times New Roman" w:hAnsi="Times New Roman"/>
          <w:sz w:val="24"/>
          <w:szCs w:val="24"/>
        </w:rPr>
        <w:t>169</w:t>
      </w:r>
      <w:r>
        <w:rPr>
          <w:rFonts w:ascii="Times New Roman" w:hAnsi="Times New Roman"/>
          <w:sz w:val="24"/>
          <w:szCs w:val="24"/>
        </w:rPr>
        <w:t xml:space="preserve"> </w:t>
      </w:r>
      <w:r w:rsidR="00507BB8">
        <w:rPr>
          <w:rFonts w:ascii="Times New Roman" w:hAnsi="Times New Roman"/>
          <w:sz w:val="24"/>
          <w:szCs w:val="24"/>
        </w:rPr>
        <w:t xml:space="preserve">to read </w:t>
      </w:r>
      <w:r w:rsidR="00507BB8" w:rsidRPr="00507BB8">
        <w:rPr>
          <w:rFonts w:ascii="Times New Roman" w:hAnsi="Times New Roman"/>
          <w:sz w:val="24"/>
          <w:szCs w:val="24"/>
        </w:rPr>
        <w:t>STANAG 1154, NATO Qualifications for Helicopter Controllers at Sea (ATP-78</w:t>
      </w:r>
      <w:r w:rsidR="00507BB8">
        <w:rPr>
          <w:rFonts w:ascii="Times New Roman" w:hAnsi="Times New Roman"/>
          <w:sz w:val="24"/>
          <w:szCs w:val="24"/>
        </w:rPr>
        <w:t>).</w:t>
      </w:r>
    </w:p>
    <w:p w14:paraId="4E6CE020" w14:textId="77777777" w:rsidR="00B75944" w:rsidRPr="00B75944" w:rsidRDefault="00B75944" w:rsidP="00B75944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4DC679D6" w14:textId="08E77C8F" w:rsidR="00886683" w:rsidRDefault="00886683" w:rsidP="00531D4D">
      <w:pPr>
        <w:tabs>
          <w:tab w:val="left" w:pos="36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</w:rPr>
        <w:t xml:space="preserve">4. </w:t>
      </w:r>
      <w:r w:rsidR="00531D4D">
        <w:rPr>
          <w:rFonts w:ascii="Times New Roman" w:eastAsia="Calibri" w:hAnsi="Times New Roman" w:cs="Times New Roman"/>
          <w:sz w:val="24"/>
          <w:szCs w:val="24"/>
        </w:rPr>
        <w:tab/>
      </w:r>
      <w:r w:rsidRPr="0017442D">
        <w:rPr>
          <w:rFonts w:ascii="Times New Roman" w:eastAsia="Calibri" w:hAnsi="Times New Roman" w:cs="Times New Roman"/>
          <w:sz w:val="24"/>
          <w:szCs w:val="24"/>
          <w:u w:val="single"/>
        </w:rPr>
        <w:t>ALTERNATE SOLUTION</w:t>
      </w:r>
      <w:r>
        <w:rPr>
          <w:rFonts w:ascii="Times New Roman" w:eastAsia="Calibri" w:hAnsi="Times New Roman" w:cs="Times New Roman"/>
          <w:sz w:val="24"/>
          <w:szCs w:val="24"/>
        </w:rPr>
        <w:t>: None</w:t>
      </w:r>
    </w:p>
    <w:p w14:paraId="523CDD5C" w14:textId="77777777" w:rsidR="00886683" w:rsidRPr="00823043" w:rsidRDefault="00886683" w:rsidP="00B75944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0404EB5E" w14:textId="6579B37C" w:rsidR="00886683" w:rsidRPr="0017442D" w:rsidRDefault="00886683" w:rsidP="00531D4D">
      <w:pPr>
        <w:tabs>
          <w:tab w:val="left" w:pos="36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</w:rPr>
        <w:t>5.</w:t>
      </w:r>
      <w:r w:rsidR="00531D4D">
        <w:rPr>
          <w:rFonts w:ascii="Times New Roman" w:eastAsia="Calibri" w:hAnsi="Times New Roman" w:cs="Times New Roman"/>
          <w:sz w:val="24"/>
          <w:szCs w:val="24"/>
        </w:rPr>
        <w:tab/>
      </w:r>
      <w:r w:rsidRPr="0017442D">
        <w:rPr>
          <w:rFonts w:ascii="Times New Roman" w:eastAsia="Calibri" w:hAnsi="Times New Roman" w:cs="Times New Roman"/>
          <w:sz w:val="24"/>
          <w:szCs w:val="24"/>
          <w:u w:val="single"/>
        </w:rPr>
        <w:t>TECHNICAL RECORD OF PROCESSING</w:t>
      </w:r>
      <w:r w:rsidRPr="0017442D">
        <w:rPr>
          <w:rFonts w:ascii="Times New Roman" w:eastAsia="Calibri" w:hAnsi="Times New Roman" w:cs="Times New Roman"/>
          <w:sz w:val="24"/>
          <w:szCs w:val="24"/>
        </w:rPr>
        <w:t xml:space="preserve">:  </w:t>
      </w:r>
    </w:p>
    <w:p w14:paraId="4BC61990" w14:textId="77777777" w:rsidR="00886683" w:rsidRPr="0017442D" w:rsidRDefault="00886683" w:rsidP="00B75944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9CF8DCC" w14:textId="7037F37E" w:rsidR="00886683" w:rsidRPr="0017442D" w:rsidRDefault="00886683" w:rsidP="00531D4D">
      <w:pPr>
        <w:tabs>
          <w:tab w:val="left" w:pos="36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</w:rPr>
        <w:t>6.</w:t>
      </w:r>
      <w:r w:rsidR="00531D4D">
        <w:rPr>
          <w:rFonts w:ascii="Times New Roman" w:eastAsia="Calibri" w:hAnsi="Times New Roman" w:cs="Times New Roman"/>
          <w:sz w:val="24"/>
          <w:szCs w:val="24"/>
        </w:rPr>
        <w:tab/>
      </w:r>
      <w:r w:rsidRPr="0017442D">
        <w:rPr>
          <w:rFonts w:ascii="Times New Roman" w:eastAsia="Calibri" w:hAnsi="Times New Roman" w:cs="Times New Roman"/>
          <w:sz w:val="24"/>
          <w:szCs w:val="24"/>
          <w:u w:val="single"/>
        </w:rPr>
        <w:t>RECOMMENDED IMPLEMENTATION DATE</w:t>
      </w:r>
      <w:r w:rsidRPr="0017442D">
        <w:rPr>
          <w:rFonts w:ascii="Times New Roman" w:eastAsia="Calibri" w:hAnsi="Times New Roman" w:cs="Times New Roman"/>
          <w:sz w:val="24"/>
          <w:szCs w:val="24"/>
        </w:rPr>
        <w:t xml:space="preserve">:  </w:t>
      </w:r>
      <w:r>
        <w:rPr>
          <w:rFonts w:ascii="Times New Roman" w:eastAsia="Calibri" w:hAnsi="Times New Roman" w:cs="Times New Roman"/>
          <w:sz w:val="24"/>
          <w:szCs w:val="24"/>
        </w:rPr>
        <w:t>Upon publication</w:t>
      </w:r>
    </w:p>
    <w:p w14:paraId="7A7F6E79" w14:textId="77777777" w:rsidR="00886683" w:rsidRPr="0017442D" w:rsidRDefault="00886683" w:rsidP="00B75944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5BE0DF9" w14:textId="2C03890A" w:rsidR="00886683" w:rsidRPr="0017442D" w:rsidRDefault="00886683" w:rsidP="00531D4D">
      <w:pPr>
        <w:tabs>
          <w:tab w:val="left" w:pos="36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</w:rPr>
        <w:t>7.</w:t>
      </w:r>
      <w:r w:rsidR="00531D4D">
        <w:rPr>
          <w:rFonts w:ascii="Times New Roman" w:eastAsia="Calibri" w:hAnsi="Times New Roman" w:cs="Times New Roman"/>
          <w:sz w:val="24"/>
          <w:szCs w:val="24"/>
        </w:rPr>
        <w:tab/>
      </w:r>
      <w:r w:rsidRPr="0017442D">
        <w:rPr>
          <w:rFonts w:ascii="Times New Roman" w:eastAsia="Calibri" w:hAnsi="Times New Roman" w:cs="Times New Roman"/>
          <w:sz w:val="24"/>
          <w:szCs w:val="24"/>
          <w:u w:val="single"/>
        </w:rPr>
        <w:t>OTHER CONSIDERATIONS</w:t>
      </w:r>
      <w:r w:rsidRPr="0017442D">
        <w:rPr>
          <w:rFonts w:ascii="Times New Roman" w:eastAsia="Calibri" w:hAnsi="Times New Roman" w:cs="Times New Roman"/>
          <w:sz w:val="24"/>
          <w:szCs w:val="24"/>
        </w:rPr>
        <w:t xml:space="preserve">:  </w:t>
      </w:r>
    </w:p>
    <w:p w14:paraId="672AC03A" w14:textId="77777777" w:rsidR="00886683" w:rsidRPr="0017442D" w:rsidRDefault="00886683" w:rsidP="00B75944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E1D68CE" w14:textId="05700A12" w:rsidR="00886683" w:rsidRDefault="00886683" w:rsidP="00531D4D">
      <w:pPr>
        <w:tabs>
          <w:tab w:val="left" w:pos="36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</w:rPr>
        <w:t>8.</w:t>
      </w:r>
      <w:r w:rsidR="00531D4D">
        <w:rPr>
          <w:rFonts w:ascii="Times New Roman" w:eastAsia="Calibri" w:hAnsi="Times New Roman" w:cs="Times New Roman"/>
          <w:sz w:val="24"/>
          <w:szCs w:val="24"/>
        </w:rPr>
        <w:tab/>
      </w:r>
      <w:r w:rsidRPr="0017442D">
        <w:rPr>
          <w:rFonts w:ascii="Times New Roman" w:eastAsia="Calibri" w:hAnsi="Times New Roman" w:cs="Times New Roman"/>
          <w:sz w:val="24"/>
          <w:szCs w:val="24"/>
          <w:u w:val="single"/>
        </w:rPr>
        <w:t>REFERENCES</w:t>
      </w:r>
      <w:r w:rsidRPr="0017442D">
        <w:rPr>
          <w:rFonts w:ascii="Times New Roman" w:eastAsia="Calibri" w:hAnsi="Times New Roman" w:cs="Times New Roman"/>
          <w:sz w:val="24"/>
          <w:szCs w:val="24"/>
        </w:rPr>
        <w:t xml:space="preserve">:  </w:t>
      </w:r>
    </w:p>
    <w:p w14:paraId="3BB86D44" w14:textId="05225373" w:rsidR="00886683" w:rsidRPr="00AE22C2" w:rsidRDefault="00886683" w:rsidP="00E87B86">
      <w:pPr>
        <w:spacing w:after="0" w:line="240" w:lineRule="auto"/>
        <w:ind w:left="720" w:hanging="3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BFB2BE9" w14:textId="4FCDFE80" w:rsidR="00886683" w:rsidRDefault="00886683" w:rsidP="00CE70E4">
      <w:pPr>
        <w:tabs>
          <w:tab w:val="left" w:pos="36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7442D">
        <w:rPr>
          <w:rFonts w:ascii="Times New Roman" w:eastAsia="Calibri" w:hAnsi="Times New Roman" w:cs="Times New Roman"/>
          <w:sz w:val="24"/>
          <w:szCs w:val="24"/>
        </w:rPr>
        <w:lastRenderedPageBreak/>
        <w:t>9.</w:t>
      </w:r>
      <w:r w:rsidR="00CE70E4">
        <w:rPr>
          <w:rFonts w:ascii="Times New Roman" w:eastAsia="Calibri" w:hAnsi="Times New Roman" w:cs="Times New Roman"/>
          <w:sz w:val="24"/>
          <w:szCs w:val="24"/>
        </w:rPr>
        <w:tab/>
      </w:r>
      <w:r w:rsidRPr="0017442D">
        <w:rPr>
          <w:rFonts w:ascii="Times New Roman" w:eastAsia="Calibri" w:hAnsi="Times New Roman" w:cs="Times New Roman"/>
          <w:sz w:val="24"/>
          <w:szCs w:val="24"/>
          <w:u w:val="single"/>
        </w:rPr>
        <w:t>ANNEXES</w:t>
      </w:r>
      <w:r w:rsidRPr="0017442D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73CF0331" w14:textId="73308E57" w:rsidR="008D5105" w:rsidRDefault="008D5105" w:rsidP="008D5105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7442D">
        <w:rPr>
          <w:rFonts w:ascii="Times New Roman" w:hAnsi="Times New Roman"/>
          <w:sz w:val="24"/>
          <w:szCs w:val="24"/>
        </w:rPr>
        <w:t xml:space="preserve">Field Format Changes (Annex </w:t>
      </w:r>
      <w:r>
        <w:rPr>
          <w:rFonts w:ascii="Times New Roman" w:hAnsi="Times New Roman"/>
          <w:sz w:val="24"/>
          <w:szCs w:val="24"/>
        </w:rPr>
        <w:t>A</w:t>
      </w:r>
      <w:r w:rsidRPr="0017442D">
        <w:rPr>
          <w:rFonts w:ascii="Times New Roman" w:hAnsi="Times New Roman"/>
          <w:sz w:val="24"/>
          <w:szCs w:val="24"/>
        </w:rPr>
        <w:t>)</w:t>
      </w:r>
    </w:p>
    <w:p w14:paraId="2A2622E8" w14:textId="394CA9C7" w:rsidR="008D5105" w:rsidRDefault="008D5105" w:rsidP="008D5105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Message and Set Applicability (Annex B)</w:t>
      </w:r>
    </w:p>
    <w:p w14:paraId="1D67A49C" w14:textId="77777777" w:rsidR="008D5105" w:rsidRDefault="008D5105" w:rsidP="008D5105">
      <w:pPr>
        <w:rPr>
          <w:rFonts w:ascii="Times New Roman" w:eastAsia="Calibri" w:hAnsi="Times New Roman" w:cs="Times New Roman"/>
          <w:sz w:val="24"/>
          <w:szCs w:val="24"/>
        </w:rPr>
      </w:pPr>
    </w:p>
    <w:p w14:paraId="0EEB0035" w14:textId="77777777" w:rsidR="00254E43" w:rsidRPr="0017442D" w:rsidRDefault="00254E43" w:rsidP="008D5105">
      <w:pPr>
        <w:rPr>
          <w:rFonts w:ascii="Times New Roman" w:eastAsia="Calibri" w:hAnsi="Times New Roman" w:cs="Times New Roman"/>
          <w:sz w:val="24"/>
          <w:szCs w:val="24"/>
        </w:rPr>
        <w:sectPr w:rsidR="00254E43" w:rsidRPr="0017442D" w:rsidSect="00CE7CA3">
          <w:headerReference w:type="even" r:id="rId14"/>
          <w:headerReference w:type="first" r:id="rId15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B45DBB" w14:textId="47301BC9" w:rsidR="0017442D" w:rsidRPr="006D7F0E" w:rsidRDefault="0017442D" w:rsidP="001744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7F0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ANNEX </w:t>
      </w:r>
      <w:r w:rsidR="00544073">
        <w:rPr>
          <w:rFonts w:ascii="Times New Roman" w:hAnsi="Times New Roman" w:cs="Times New Roman"/>
          <w:b/>
          <w:sz w:val="24"/>
          <w:szCs w:val="24"/>
        </w:rPr>
        <w:t>A</w:t>
      </w:r>
    </w:p>
    <w:p w14:paraId="0DB45DBC" w14:textId="31F7267F" w:rsidR="0017442D" w:rsidRDefault="003607F1" w:rsidP="001744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Field Format Changes</w:t>
      </w:r>
    </w:p>
    <w:p w14:paraId="44077634" w14:textId="77777777" w:rsidR="00877B27" w:rsidRDefault="00877B27">
      <w:pPr>
        <w:rPr>
          <w:rFonts w:ascii="Times New Roman" w:hAnsi="Times New Roman" w:cs="Times New Roman"/>
          <w:b/>
          <w:sz w:val="24"/>
          <w:szCs w:val="24"/>
        </w:rPr>
      </w:pPr>
    </w:p>
    <w:p w14:paraId="6873B729" w14:textId="77777777" w:rsidR="00254E43" w:rsidRDefault="00254E43">
      <w:pPr>
        <w:rPr>
          <w:rFonts w:ascii="Times New Roman" w:hAnsi="Times New Roman" w:cs="Times New Roman"/>
          <w:b/>
          <w:sz w:val="24"/>
          <w:szCs w:val="24"/>
        </w:rPr>
        <w:sectPr w:rsidR="00254E43" w:rsidSect="00254E43">
          <w:headerReference w:type="default" r:id="rId16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6F839E1D" w14:textId="0BA98C7B" w:rsidR="00C43417" w:rsidRPr="00A559DD" w:rsidRDefault="00C43417" w:rsidP="00C43417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lastRenderedPageBreak/>
        <w:t>FFIRNID</w:t>
      </w: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ab/>
      </w:r>
      <w:r w:rsidR="00823393" w:rsidRPr="00A559DD">
        <w:rPr>
          <w:rFonts w:ascii="Times New Roman" w:hAnsi="Times New Roman" w:cs="Times New Roman"/>
          <w:color w:val="000000"/>
          <w:sz w:val="16"/>
          <w:szCs w:val="16"/>
        </w:rPr>
        <w:t>569</w:t>
      </w:r>
    </w:p>
    <w:p w14:paraId="21987CE6" w14:textId="77777777" w:rsidR="00C43417" w:rsidRPr="00A559DD" w:rsidRDefault="00C43417" w:rsidP="00C43417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16"/>
          <w:szCs w:val="16"/>
        </w:rPr>
      </w:pPr>
    </w:p>
    <w:p w14:paraId="2755BF7D" w14:textId="62F51A86" w:rsidR="00C43417" w:rsidRPr="00A559DD" w:rsidRDefault="00C43417" w:rsidP="00C43417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>FFIRN_NAMELONG</w:t>
      </w: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ab/>
      </w:r>
      <w:r w:rsidR="00823393" w:rsidRPr="00A559DD">
        <w:rPr>
          <w:rFonts w:ascii="Times New Roman" w:hAnsi="Times New Roman" w:cs="Times New Roman"/>
          <w:color w:val="000000"/>
          <w:sz w:val="16"/>
          <w:szCs w:val="16"/>
        </w:rPr>
        <w:t>AIR CONTROLLER QUALIFICATION</w:t>
      </w:r>
    </w:p>
    <w:p w14:paraId="71FC56A6" w14:textId="77777777" w:rsidR="00C43417" w:rsidRPr="00A559DD" w:rsidRDefault="00C43417" w:rsidP="00C43417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ind w:left="1890" w:hanging="1890"/>
        <w:rPr>
          <w:rFonts w:ascii="Times New Roman" w:hAnsi="Times New Roman" w:cs="Times New Roman"/>
          <w:b/>
          <w:bCs/>
          <w:color w:val="0000FF"/>
          <w:sz w:val="16"/>
          <w:szCs w:val="16"/>
        </w:rPr>
      </w:pPr>
    </w:p>
    <w:p w14:paraId="54BEDB0B" w14:textId="7AB3BE08" w:rsidR="00C43417" w:rsidRPr="00A559DD" w:rsidRDefault="00C43417" w:rsidP="00EE6E3F">
      <w:pPr>
        <w:autoSpaceDE w:val="0"/>
        <w:autoSpaceDN w:val="0"/>
        <w:adjustRightInd w:val="0"/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16"/>
          <w:szCs w:val="16"/>
        </w:rPr>
      </w:pP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>FFIRN_RELDOCS</w:t>
      </w: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ab/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>FOR FURTHER U.S. IMPLEMENTATION GUIDANCE, SEE REPOSITORY OF USMTF PROGRAM ITEMS DOCUMENT, ITEM</w:t>
      </w:r>
      <w:del w:id="0" w:author="Flores-beebe, Dina M CIV SPAWARSYSCEN-PACIFIC, 59112" w:date="2015-10-05T07:21:00Z">
        <w:r w:rsidRPr="00A559DD" w:rsidDel="00507BB8">
          <w:rPr>
            <w:rFonts w:ascii="Times New Roman" w:hAnsi="Times New Roman" w:cs="Times New Roman"/>
            <w:color w:val="000000"/>
            <w:sz w:val="16"/>
            <w:szCs w:val="16"/>
          </w:rPr>
          <w:delText>S</w:delText>
        </w:r>
      </w:del>
      <w:r w:rsidRPr="00A559D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del w:id="1" w:author="Flores-beebe, Dina M CIV SPAWARSYSCEN-PACIFIC, 59112" w:date="2015-09-22T13:16:00Z">
        <w:r w:rsidR="00823393" w:rsidRPr="00A559DD" w:rsidDel="00365EA4">
          <w:rPr>
            <w:rFonts w:ascii="Times New Roman" w:hAnsi="Times New Roman" w:cs="Times New Roman"/>
            <w:color w:val="000000"/>
            <w:sz w:val="16"/>
            <w:szCs w:val="16"/>
          </w:rPr>
          <w:delText>7</w:delText>
        </w:r>
      </w:del>
      <w:del w:id="2" w:author="Flores-beebe, Dina M CIV SPAWARSYSCEN-PACIFIC, 59112" w:date="2015-10-05T07:22:00Z">
        <w:r w:rsidRPr="00A559DD" w:rsidDel="00507BB8">
          <w:rPr>
            <w:rFonts w:ascii="Times New Roman" w:hAnsi="Times New Roman" w:cs="Times New Roman"/>
            <w:color w:val="000000"/>
            <w:sz w:val="16"/>
            <w:szCs w:val="16"/>
          </w:rPr>
          <w:delText xml:space="preserve"> </w:delText>
        </w:r>
      </w:del>
      <w:del w:id="3" w:author="Flores-beebe, Dina M CIV SPAWARSYSCEN-PACIFIC, 59112" w:date="2015-10-05T07:21:00Z">
        <w:r w:rsidRPr="00A559DD" w:rsidDel="00507BB8">
          <w:rPr>
            <w:rFonts w:ascii="Times New Roman" w:hAnsi="Times New Roman" w:cs="Times New Roman"/>
            <w:color w:val="000000"/>
            <w:sz w:val="16"/>
            <w:szCs w:val="16"/>
          </w:rPr>
          <w:delText>AND</w:delText>
        </w:r>
      </w:del>
      <w:del w:id="4" w:author="Flores-beebe, Dina M CIV SPAWARSYSCEN-PACIFIC, 59112" w:date="2015-10-05T07:22:00Z">
        <w:r w:rsidRPr="00A559DD" w:rsidDel="00507BB8">
          <w:rPr>
            <w:rFonts w:ascii="Times New Roman" w:hAnsi="Times New Roman" w:cs="Times New Roman"/>
            <w:color w:val="000000"/>
            <w:sz w:val="16"/>
            <w:szCs w:val="16"/>
          </w:rPr>
          <w:delText xml:space="preserve"> </w:delText>
        </w:r>
      </w:del>
      <w:ins w:id="5" w:author="Flores-beebe, Dina M CIV SPAWARSYSCEN-PACIFIC, 59112" w:date="2015-09-22T13:12:00Z">
        <w:r w:rsidR="00365EA4">
          <w:rPr>
            <w:rFonts w:ascii="Times New Roman" w:hAnsi="Times New Roman" w:cs="Times New Roman"/>
            <w:color w:val="000000"/>
            <w:sz w:val="16"/>
            <w:szCs w:val="16"/>
          </w:rPr>
          <w:t>169</w:t>
        </w:r>
      </w:ins>
      <w:del w:id="6" w:author="Flores-beebe, Dina M CIV SPAWARSYSCEN-PACIFIC, 59112" w:date="2015-09-22T13:10:00Z">
        <w:r w:rsidR="00823393" w:rsidRPr="00A559DD" w:rsidDel="00365EA4">
          <w:rPr>
            <w:rFonts w:ascii="Times New Roman" w:hAnsi="Times New Roman" w:cs="Times New Roman"/>
            <w:color w:val="000000"/>
            <w:sz w:val="16"/>
            <w:szCs w:val="16"/>
          </w:rPr>
          <w:delText>112</w:delText>
        </w:r>
      </w:del>
      <w:r w:rsidRPr="00A559DD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14:paraId="78950900" w14:textId="77777777" w:rsidR="00C43417" w:rsidRPr="00A559DD" w:rsidRDefault="00C43417" w:rsidP="00C43417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FF"/>
          <w:sz w:val="16"/>
          <w:szCs w:val="16"/>
        </w:rPr>
      </w:pPr>
    </w:p>
    <w:p w14:paraId="4ACE36A8" w14:textId="52070E4D" w:rsidR="00EE6E3F" w:rsidRPr="00A559DD" w:rsidRDefault="00C43417" w:rsidP="00EE6E3F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ind w:left="1890" w:hanging="1890"/>
        <w:rPr>
          <w:rFonts w:ascii="Times New Roman" w:hAnsi="Times New Roman" w:cs="Times New Roman"/>
          <w:b/>
          <w:bCs/>
          <w:color w:val="0000FF"/>
          <w:sz w:val="16"/>
          <w:szCs w:val="16"/>
        </w:rPr>
      </w:pP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>REMARKS</w:t>
      </w:r>
      <w:r w:rsidR="00EE6E3F"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ab/>
      </w:r>
    </w:p>
    <w:p w14:paraId="22B63934" w14:textId="77777777" w:rsidR="00EE6E3F" w:rsidRPr="00A559DD" w:rsidRDefault="00EE6E3F" w:rsidP="00EE6E3F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ind w:left="1890" w:hanging="1890"/>
        <w:rPr>
          <w:rFonts w:ascii="Times New Roman" w:hAnsi="Times New Roman" w:cs="Times New Roman"/>
          <w:b/>
          <w:bCs/>
          <w:color w:val="0000FF"/>
          <w:sz w:val="16"/>
          <w:szCs w:val="16"/>
        </w:rPr>
      </w:pPr>
    </w:p>
    <w:p w14:paraId="70C7CBE3" w14:textId="1F873231" w:rsidR="00C43417" w:rsidRPr="00A559DD" w:rsidRDefault="00C43417" w:rsidP="00CD4390">
      <w:pPr>
        <w:tabs>
          <w:tab w:val="left" w:pos="630"/>
          <w:tab w:val="left" w:pos="1980"/>
          <w:tab w:val="left" w:pos="3240"/>
          <w:tab w:val="left" w:pos="5400"/>
          <w:tab w:val="left" w:pos="7740"/>
          <w:tab w:val="left" w:pos="8460"/>
          <w:tab w:val="left" w:pos="9180"/>
          <w:tab w:val="left" w:pos="9990"/>
          <w:tab w:val="left" w:pos="10980"/>
          <w:tab w:val="left" w:pos="11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16"/>
          <w:szCs w:val="16"/>
        </w:rPr>
      </w:pP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>FUDID</w:t>
      </w:r>
      <w:r w:rsidR="00CD4390"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ab/>
        <w:t>FUD NAME</w:t>
      </w:r>
      <w:r w:rsidR="00CD4390"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ab/>
      </w: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>FUD_RELDOC</w:t>
      </w:r>
      <w:r w:rsidR="00CD4390"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 xml:space="preserve"> </w:t>
      </w:r>
      <w:r w:rsidR="00CD4390"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ab/>
      </w: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>EXPLANATION</w:t>
      </w: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ab/>
        <w:t>ENTRYTYPE</w:t>
      </w:r>
      <w:r w:rsidR="00CD4390"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 xml:space="preserve">  DATATYPE </w:t>
      </w: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>MINLEN</w:t>
      </w:r>
      <w:r w:rsidR="00CD4390"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 xml:space="preserve">   </w:t>
      </w: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>MAXLEN</w:t>
      </w:r>
      <w:r w:rsidR="00CD4390"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 xml:space="preserve">  </w:t>
      </w: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>MINRANG</w:t>
      </w:r>
      <w:r w:rsidR="00CD4390"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 xml:space="preserve">  </w:t>
      </w: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>MAXRANGE</w:t>
      </w:r>
      <w:r w:rsidR="00CD4390"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 xml:space="preserve">  </w:t>
      </w: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>MINDECLE</w:t>
      </w:r>
      <w:r w:rsidR="00CD4390"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 xml:space="preserve">  </w:t>
      </w: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>MAXDECLEN</w:t>
      </w:r>
    </w:p>
    <w:p w14:paraId="3BE5CA69" w14:textId="46F01E0B" w:rsidR="00C43417" w:rsidRPr="00A559DD" w:rsidRDefault="00C43417" w:rsidP="00CD4390">
      <w:pPr>
        <w:tabs>
          <w:tab w:val="left" w:pos="630"/>
          <w:tab w:val="left" w:pos="1980"/>
          <w:tab w:val="left" w:pos="3240"/>
          <w:tab w:val="left" w:pos="5400"/>
          <w:tab w:val="left" w:pos="6480"/>
          <w:tab w:val="left" w:pos="7560"/>
          <w:tab w:val="left" w:pos="84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559DD">
        <w:rPr>
          <w:rFonts w:ascii="Times New Roman" w:hAnsi="Times New Roman" w:cs="Times New Roman"/>
          <w:color w:val="000000"/>
          <w:sz w:val="16"/>
          <w:szCs w:val="16"/>
        </w:rPr>
        <w:t>1</w:t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823393" w:rsidRPr="00A559DD">
        <w:rPr>
          <w:rFonts w:ascii="Times New Roman" w:hAnsi="Times New Roman" w:cs="Times New Roman"/>
          <w:color w:val="000000"/>
          <w:sz w:val="16"/>
          <w:szCs w:val="16"/>
        </w:rPr>
        <w:t>AIR</w:t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CD4390" w:rsidRPr="00A559DD">
        <w:rPr>
          <w:rFonts w:ascii="Times New Roman" w:hAnsi="Times New Roman" w:cs="Times New Roman"/>
          <w:color w:val="000000"/>
          <w:sz w:val="16"/>
          <w:szCs w:val="16"/>
        </w:rPr>
        <w:t>NONE</w:t>
      </w:r>
      <w:r w:rsidR="00CD4390" w:rsidRPr="00A559DD">
        <w:rPr>
          <w:rFonts w:ascii="Times New Roman" w:hAnsi="Times New Roman" w:cs="Times New Roman"/>
          <w:color w:val="000000"/>
          <w:sz w:val="16"/>
          <w:szCs w:val="16"/>
        </w:rPr>
        <w:tab/>
        <w:t>THE NATO GRADE OF</w:t>
      </w:r>
      <w:r w:rsidR="00CD4390"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933191" w:rsidRPr="00A559DD">
        <w:rPr>
          <w:rFonts w:ascii="Times New Roman" w:hAnsi="Times New Roman" w:cs="Times New Roman"/>
          <w:color w:val="000000"/>
          <w:sz w:val="16"/>
          <w:szCs w:val="16"/>
        </w:rPr>
        <w:t xml:space="preserve">Individual </w:t>
      </w:r>
      <w:r w:rsidR="00933191" w:rsidRPr="00A559DD">
        <w:rPr>
          <w:rFonts w:ascii="Times New Roman" w:hAnsi="Times New Roman" w:cs="Times New Roman"/>
          <w:color w:val="000000"/>
          <w:sz w:val="16"/>
          <w:szCs w:val="16"/>
        </w:rPr>
        <w:tab/>
        <w:t>String</w:t>
      </w:r>
      <w:r w:rsidR="00933191"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9B625C">
        <w:rPr>
          <w:rFonts w:ascii="Times New Roman" w:hAnsi="Times New Roman" w:cs="Times New Roman"/>
          <w:color w:val="000000"/>
          <w:sz w:val="16"/>
          <w:szCs w:val="16"/>
        </w:rPr>
        <w:t>1</w:t>
      </w:r>
      <w:r w:rsidR="00933191"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  <w:del w:id="7" w:author="Flores-beebe, Dina M CIV SPAWARSYSCEN-PACIFIC, 59112" w:date="2015-09-22T08:49:00Z">
        <w:r w:rsidR="009B625C" w:rsidDel="00BD702F">
          <w:rPr>
            <w:rFonts w:ascii="Times New Roman" w:hAnsi="Times New Roman" w:cs="Times New Roman"/>
            <w:color w:val="000000"/>
            <w:sz w:val="16"/>
            <w:szCs w:val="16"/>
          </w:rPr>
          <w:delText>1</w:delText>
        </w:r>
      </w:del>
      <w:ins w:id="8" w:author="Flores-beebe, Dina M CIV SPAWARSYSCEN-PACIFIC, 59112" w:date="2015-09-22T08:49:00Z">
        <w:r w:rsidR="00BD702F">
          <w:rPr>
            <w:rFonts w:ascii="Times New Roman" w:hAnsi="Times New Roman" w:cs="Times New Roman"/>
            <w:color w:val="000000"/>
            <w:sz w:val="16"/>
            <w:szCs w:val="16"/>
          </w:rPr>
          <w:t>2</w:t>
        </w:r>
      </w:ins>
    </w:p>
    <w:p w14:paraId="7992FD3A" w14:textId="596DC7E7" w:rsidR="00C43417" w:rsidRPr="00A559DD" w:rsidRDefault="00C43417" w:rsidP="00CD4390">
      <w:pPr>
        <w:tabs>
          <w:tab w:val="left" w:pos="630"/>
          <w:tab w:val="left" w:pos="180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823393" w:rsidRPr="00A559DD">
        <w:rPr>
          <w:rFonts w:ascii="Times New Roman" w:hAnsi="Times New Roman" w:cs="Times New Roman"/>
          <w:color w:val="000000"/>
          <w:sz w:val="16"/>
          <w:szCs w:val="16"/>
        </w:rPr>
        <w:t>CONTROLLER</w:t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CD4390" w:rsidRPr="00A559DD">
        <w:rPr>
          <w:rFonts w:ascii="Times New Roman" w:hAnsi="Times New Roman" w:cs="Times New Roman"/>
          <w:color w:val="000000"/>
          <w:sz w:val="16"/>
          <w:szCs w:val="16"/>
        </w:rPr>
        <w:t>AIRCRAFT CONTROL</w:t>
      </w:r>
    </w:p>
    <w:p w14:paraId="1BCDC72A" w14:textId="51E076CA" w:rsidR="00FE5F32" w:rsidRPr="00A559DD" w:rsidRDefault="00C43417" w:rsidP="00CD4390">
      <w:pPr>
        <w:tabs>
          <w:tab w:val="left" w:pos="660"/>
          <w:tab w:val="left" w:pos="207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823393" w:rsidRPr="00A559DD">
        <w:rPr>
          <w:rFonts w:ascii="Times New Roman" w:hAnsi="Times New Roman" w:cs="Times New Roman"/>
          <w:color w:val="000000"/>
          <w:sz w:val="16"/>
          <w:szCs w:val="16"/>
        </w:rPr>
        <w:t>QUALIFICATION</w:t>
      </w:r>
      <w:r w:rsidR="00823393"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CD4390" w:rsidRPr="00A559DD">
        <w:rPr>
          <w:rFonts w:ascii="Times New Roman" w:hAnsi="Times New Roman" w:cs="Times New Roman"/>
          <w:color w:val="000000"/>
          <w:sz w:val="16"/>
          <w:szCs w:val="16"/>
        </w:rPr>
        <w:tab/>
        <w:t>QUALIFICATION HELD</w:t>
      </w:r>
    </w:p>
    <w:p w14:paraId="146B4E1D" w14:textId="6F0758ED" w:rsidR="00C43417" w:rsidRPr="00A559DD" w:rsidRDefault="00C43417" w:rsidP="00C43417">
      <w:pPr>
        <w:tabs>
          <w:tab w:val="left" w:pos="1800"/>
          <w:tab w:val="left" w:pos="30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68E0A86F" w14:textId="77777777" w:rsidR="00D01A38" w:rsidRPr="00A559DD" w:rsidRDefault="00D01A38" w:rsidP="00C43417">
      <w:pPr>
        <w:tabs>
          <w:tab w:val="left" w:pos="1800"/>
          <w:tab w:val="left" w:pos="30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0DAA9CE5" w14:textId="77777777" w:rsidR="00D01A38" w:rsidRPr="00A559DD" w:rsidRDefault="00D01A38" w:rsidP="00C43417">
      <w:pPr>
        <w:tabs>
          <w:tab w:val="left" w:pos="1800"/>
          <w:tab w:val="left" w:pos="30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6551A640" w14:textId="3E7A7A31" w:rsidR="00D01A38" w:rsidRPr="00A559DD" w:rsidRDefault="00CD4390" w:rsidP="00A559DD">
      <w:pPr>
        <w:tabs>
          <w:tab w:val="left" w:pos="630"/>
          <w:tab w:val="left" w:pos="1980"/>
          <w:tab w:val="left" w:pos="3240"/>
          <w:tab w:val="left" w:pos="5400"/>
          <w:tab w:val="left" w:pos="6480"/>
          <w:tab w:val="left" w:pos="7560"/>
          <w:tab w:val="left" w:pos="84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559DD">
        <w:rPr>
          <w:rFonts w:ascii="Times New Roman" w:hAnsi="Times New Roman" w:cs="Times New Roman"/>
          <w:color w:val="000000"/>
          <w:sz w:val="16"/>
          <w:szCs w:val="16"/>
        </w:rPr>
        <w:t>2</w:t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  <w:t>COMBAT</w:t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  <w:t>NONE</w:t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THE COMBAT NET </w:t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A559DD" w:rsidRPr="00A559DD">
        <w:rPr>
          <w:rFonts w:ascii="Times New Roman" w:hAnsi="Times New Roman" w:cs="Times New Roman"/>
          <w:color w:val="000000"/>
          <w:sz w:val="16"/>
          <w:szCs w:val="16"/>
        </w:rPr>
        <w:t>Individual</w:t>
      </w:r>
      <w:r w:rsidR="00A559DD"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>String</w:t>
      </w:r>
      <w:r w:rsidR="00A559DD" w:rsidRPr="00A559DD">
        <w:rPr>
          <w:rFonts w:ascii="Times New Roman" w:hAnsi="Times New Roman" w:cs="Times New Roman"/>
          <w:color w:val="000000"/>
          <w:sz w:val="16"/>
          <w:szCs w:val="16"/>
        </w:rPr>
        <w:tab/>
        <w:t>6</w:t>
      </w:r>
      <w:r w:rsidR="00A559DD" w:rsidRPr="00A559DD">
        <w:rPr>
          <w:rFonts w:ascii="Times New Roman" w:hAnsi="Times New Roman" w:cs="Times New Roman"/>
          <w:color w:val="000000"/>
          <w:sz w:val="16"/>
          <w:szCs w:val="16"/>
        </w:rPr>
        <w:tab/>
        <w:t>7</w:t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14:paraId="421A6A90" w14:textId="6ECF6F42" w:rsidR="00CD4390" w:rsidRPr="00A559DD" w:rsidRDefault="00CD4390" w:rsidP="00CD4390">
      <w:pPr>
        <w:tabs>
          <w:tab w:val="left" w:pos="63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  <w:t>NET RADIO</w:t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  <w:t>RADIO NET CONTROLLER</w:t>
      </w:r>
    </w:p>
    <w:p w14:paraId="22F899A9" w14:textId="7D9521FA" w:rsidR="00CD4390" w:rsidRPr="00A559DD" w:rsidRDefault="00CD4390" w:rsidP="00CD4390">
      <w:pPr>
        <w:tabs>
          <w:tab w:val="left" w:pos="63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  <w:t>NET CONTROLLER</w:t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  <w:t>MODE</w:t>
      </w:r>
    </w:p>
    <w:p w14:paraId="73A0581E" w14:textId="31D12A59" w:rsidR="00C43417" w:rsidRDefault="00C43417" w:rsidP="00C43417">
      <w:pPr>
        <w:tabs>
          <w:tab w:val="left" w:pos="1800"/>
          <w:tab w:val="left" w:pos="306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6"/>
          <w:szCs w:val="16"/>
        </w:rPr>
      </w:pPr>
    </w:p>
    <w:p w14:paraId="44FA9953" w14:textId="77777777" w:rsidR="00222915" w:rsidRDefault="00222915" w:rsidP="00853E43">
      <w:pPr>
        <w:jc w:val="center"/>
        <w:rPr>
          <w:rFonts w:ascii="Times-Roman" w:hAnsi="Times-Roman" w:cs="Times-Roman"/>
          <w:color w:val="000000"/>
          <w:sz w:val="16"/>
          <w:szCs w:val="16"/>
        </w:rPr>
        <w:sectPr w:rsidR="00222915" w:rsidSect="00877B27">
          <w:headerReference w:type="default" r:id="rId1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558C568" w14:textId="6F8B103B" w:rsidR="00A559DD" w:rsidRDefault="00A559DD" w:rsidP="00853E43">
      <w:pPr>
        <w:jc w:val="center"/>
        <w:rPr>
          <w:rFonts w:ascii="Times-Roman" w:hAnsi="Times-Roman" w:cs="Times-Roman"/>
          <w:color w:val="000000"/>
          <w:sz w:val="16"/>
          <w:szCs w:val="16"/>
        </w:rPr>
      </w:pPr>
    </w:p>
    <w:p w14:paraId="3E70B6C6" w14:textId="77777777" w:rsidR="00222915" w:rsidRPr="00E502FE" w:rsidRDefault="00222915" w:rsidP="00222915">
      <w:pPr>
        <w:rPr>
          <w:rFonts w:eastAsia="Times New Roman"/>
          <w:sz w:val="20"/>
          <w:szCs w:val="20"/>
          <w:lang w:val="en"/>
        </w:rPr>
      </w:pPr>
      <w:r w:rsidRPr="00E502FE">
        <w:rPr>
          <w:rFonts w:ascii="Courier New" w:eastAsia="Times New Roman" w:hAnsi="Courier New" w:cs="Courier New"/>
          <w:b/>
          <w:bCs/>
          <w:sz w:val="20"/>
          <w:szCs w:val="20"/>
          <w:lang w:val="en"/>
        </w:rPr>
        <w:t>UNCLASSIFIED</w:t>
      </w:r>
      <w:r w:rsidRPr="00E502FE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0520A366" w14:textId="77777777" w:rsidR="00222915" w:rsidRPr="00E502FE" w:rsidRDefault="00222915" w:rsidP="00222915">
      <w:pPr>
        <w:spacing w:after="240"/>
        <w:rPr>
          <w:rFonts w:eastAsia="Times New Roman"/>
          <w:lang w:val="en"/>
        </w:rPr>
      </w:pPr>
    </w:p>
    <w:tbl>
      <w:tblPr>
        <w:tblW w:w="84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283"/>
        <w:gridCol w:w="2339"/>
        <w:gridCol w:w="2778"/>
      </w:tblGrid>
      <w:tr w:rsidR="00222915" w:rsidRPr="00E502FE" w14:paraId="23DA10B0" w14:textId="77777777" w:rsidTr="00222915">
        <w:trPr>
          <w:trHeight w:val="750"/>
        </w:trPr>
        <w:tc>
          <w:tcPr>
            <w:tcW w:w="4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50292EE2" w14:textId="77777777" w:rsidR="00222915" w:rsidRPr="00E502FE" w:rsidRDefault="00222915" w:rsidP="00222915">
            <w:pPr>
              <w:rPr>
                <w:rFonts w:eastAsia="Times New Roman"/>
                <w:sz w:val="20"/>
                <w:szCs w:val="20"/>
              </w:rPr>
            </w:pPr>
            <w:r w:rsidRPr="00E502F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ELEMENTAL FIELD NUMBER: 569/1</w:t>
            </w:r>
            <w:r w:rsidRPr="00E502FE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F88218" w14:textId="77777777" w:rsidR="00222915" w:rsidRPr="00E502FE" w:rsidRDefault="00222915" w:rsidP="0022291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502FE">
              <w:rPr>
                <w:rFonts w:eastAsia="Times New Roman"/>
                <w:sz w:val="20"/>
                <w:szCs w:val="20"/>
              </w:rPr>
              <w:t xml:space="preserve">  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A3C570" w14:textId="77777777" w:rsidR="00222915" w:rsidRPr="00E502FE" w:rsidRDefault="00222915" w:rsidP="00222915">
            <w:pPr>
              <w:rPr>
                <w:rFonts w:eastAsia="Times New Roman"/>
                <w:sz w:val="20"/>
                <w:szCs w:val="20"/>
              </w:rPr>
            </w:pPr>
            <w:r w:rsidRPr="00E502F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STATUS: </w:t>
            </w:r>
            <w:r w:rsidRPr="00E502FE">
              <w:rPr>
                <w:rFonts w:ascii="Courier New" w:eastAsia="Times New Roman" w:hAnsi="Courier New" w:cs="Courier New"/>
                <w:sz w:val="20"/>
                <w:szCs w:val="20"/>
              </w:rPr>
              <w:t>AGREED</w:t>
            </w:r>
            <w:r w:rsidRPr="00E502FE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</w:tr>
      <w:tr w:rsidR="00222915" w:rsidRPr="00E502FE" w14:paraId="505906F3" w14:textId="77777777" w:rsidTr="00222915">
        <w:trPr>
          <w:trHeight w:val="750"/>
        </w:trPr>
        <w:tc>
          <w:tcPr>
            <w:tcW w:w="80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7FBEEFD9" w14:textId="77777777" w:rsidR="00222915" w:rsidRPr="00E502FE" w:rsidRDefault="00222915" w:rsidP="00222915">
            <w:pPr>
              <w:rPr>
                <w:rFonts w:eastAsia="Times New Roman"/>
                <w:sz w:val="20"/>
                <w:szCs w:val="20"/>
              </w:rPr>
            </w:pPr>
            <w:r w:rsidRPr="00E502F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ELEMENTAL FIELD NAME: AIR CONTROLLER QUALIFICATION</w:t>
            </w:r>
            <w:r w:rsidRPr="00E502FE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0455B6" w14:textId="77777777" w:rsidR="00222915" w:rsidRPr="00E502FE" w:rsidRDefault="00222915" w:rsidP="00222915">
            <w:pPr>
              <w:rPr>
                <w:rFonts w:eastAsia="Times New Roman"/>
                <w:sz w:val="20"/>
                <w:szCs w:val="20"/>
              </w:rPr>
            </w:pPr>
            <w:r w:rsidRPr="00E502F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VERSION: </w:t>
            </w:r>
            <w:r w:rsidRPr="00E502FE">
              <w:rPr>
                <w:rFonts w:eastAsia="Times New Roman"/>
                <w:b/>
                <w:bCs/>
                <w:sz w:val="20"/>
                <w:szCs w:val="20"/>
              </w:rPr>
              <w:t>B.1.01.00</w:t>
            </w:r>
            <w:r w:rsidRPr="00E502FE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</w:tr>
    </w:tbl>
    <w:p w14:paraId="026C7E55" w14:textId="77777777" w:rsidR="00222915" w:rsidRPr="00E502FE" w:rsidRDefault="00222915" w:rsidP="00222915">
      <w:pPr>
        <w:spacing w:after="240"/>
        <w:rPr>
          <w:rFonts w:eastAsia="Times New Roman"/>
          <w:lang w:val="en"/>
        </w:rPr>
      </w:pPr>
    </w:p>
    <w:p w14:paraId="1737457E" w14:textId="77777777" w:rsidR="00222915" w:rsidRPr="00E502FE" w:rsidRDefault="005930A3" w:rsidP="00222915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0865A4D2">
          <v:rect id="_x0000_i1025" style="width:1116.15pt;height:1.5pt" o:hrpct="990" o:hralign="center" o:hrstd="t" o:hrnoshade="t" o:hr="t" fillcolor="black" stroked="f"/>
        </w:pict>
      </w:r>
    </w:p>
    <w:p w14:paraId="3E71B89C" w14:textId="77777777" w:rsidR="00222915" w:rsidRPr="00E502FE" w:rsidRDefault="00222915" w:rsidP="00222915">
      <w:pPr>
        <w:rPr>
          <w:rFonts w:eastAsia="Times New Roman"/>
          <w:lang w:val="en"/>
        </w:rPr>
      </w:pPr>
    </w:p>
    <w:p w14:paraId="2BC40E3E" w14:textId="77777777" w:rsidR="00222915" w:rsidRPr="00E502FE" w:rsidRDefault="00222915" w:rsidP="00222915">
      <w:pPr>
        <w:rPr>
          <w:rFonts w:eastAsia="Times New Roman"/>
          <w:sz w:val="20"/>
          <w:szCs w:val="20"/>
          <w:lang w:val="en"/>
        </w:rPr>
      </w:pPr>
      <w:r w:rsidRPr="00E502FE">
        <w:rPr>
          <w:rFonts w:ascii="Courier New" w:eastAsia="Times New Roman" w:hAnsi="Courier New" w:cs="Courier New"/>
          <w:sz w:val="20"/>
          <w:szCs w:val="20"/>
          <w:lang w:val="en"/>
        </w:rPr>
        <w:t>LIST OF ALLOWABLE VALUES: </w:t>
      </w:r>
      <w:r w:rsidRPr="00E502FE">
        <w:rPr>
          <w:rFonts w:eastAsia="Times New Roman"/>
          <w:sz w:val="20"/>
          <w:szCs w:val="20"/>
          <w:lang w:val="en"/>
        </w:rPr>
        <w:t xml:space="preserve"> </w:t>
      </w:r>
    </w:p>
    <w:p w14:paraId="1B6324A3" w14:textId="77777777" w:rsidR="00222915" w:rsidRPr="00E502FE" w:rsidRDefault="00222915" w:rsidP="00222915">
      <w:pPr>
        <w:rPr>
          <w:rFonts w:eastAsia="Times New Roman"/>
          <w:lang w:val="e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127"/>
        <w:gridCol w:w="1259"/>
        <w:gridCol w:w="3745"/>
        <w:gridCol w:w="3959"/>
      </w:tblGrid>
      <w:tr w:rsidR="00222915" w:rsidRPr="00E502FE" w14:paraId="5B737E3C" w14:textId="77777777" w:rsidTr="00222915">
        <w:trPr>
          <w:trHeight w:val="750"/>
          <w:tblHeader/>
          <w:tblCellSpacing w:w="15" w:type="dxa"/>
        </w:trPr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D33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58138F6" w14:textId="77777777" w:rsidR="00222915" w:rsidRPr="0027514E" w:rsidRDefault="00222915" w:rsidP="002229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51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Seq#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D33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973149B" w14:textId="77777777" w:rsidR="00222915" w:rsidRPr="0027514E" w:rsidRDefault="00222915" w:rsidP="002229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51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Data Code 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D33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EEA2C9E" w14:textId="77777777" w:rsidR="00222915" w:rsidRPr="0027514E" w:rsidRDefault="00222915" w:rsidP="002229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51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Data Item 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D33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8BE669E" w14:textId="77777777" w:rsidR="00222915" w:rsidRPr="0027514E" w:rsidRDefault="00222915" w:rsidP="002229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514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Explanation </w:t>
            </w:r>
          </w:p>
        </w:tc>
      </w:tr>
      <w:tr w:rsidR="00222915" w:rsidRPr="00E502FE" w14:paraId="5F5681FB" w14:textId="77777777" w:rsidTr="00222915">
        <w:trPr>
          <w:trHeight w:val="750"/>
          <w:tblCellSpacing w:w="15" w:type="dxa"/>
        </w:trPr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8BE9E88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51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3D4C656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51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  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4C99FB1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51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ALFA  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60029F5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51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GRADE ALFA CONTROLLERS.  </w:t>
            </w:r>
          </w:p>
        </w:tc>
      </w:tr>
      <w:tr w:rsidR="00222915" w:rsidRPr="00E502FE" w14:paraId="607DC48E" w14:textId="77777777" w:rsidTr="00222915">
        <w:trPr>
          <w:trHeight w:val="750"/>
          <w:tblCellSpacing w:w="15" w:type="dxa"/>
        </w:trPr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4C55C31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51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26E8DC1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51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  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64109AC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51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BRAVO  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81CB5F8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51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GRADE BRAVO CONTROLLERS.  </w:t>
            </w:r>
          </w:p>
        </w:tc>
      </w:tr>
      <w:tr w:rsidR="00222915" w:rsidRPr="00E502FE" w14:paraId="2DDD7BE3" w14:textId="77777777" w:rsidTr="00222915">
        <w:trPr>
          <w:trHeight w:val="750"/>
          <w:tblCellSpacing w:w="15" w:type="dxa"/>
        </w:trPr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3EA7724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51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4E98E12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51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  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EFC3B40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51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CHARLIE  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D7A09F9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51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GRADE CHARLIE CONTROLLERS.  </w:t>
            </w:r>
          </w:p>
        </w:tc>
      </w:tr>
      <w:tr w:rsidR="00222915" w:rsidRPr="00E502FE" w14:paraId="65DBB6A5" w14:textId="77777777" w:rsidTr="00222915">
        <w:trPr>
          <w:trHeight w:val="750"/>
          <w:tblCellSpacing w:w="15" w:type="dxa"/>
        </w:trPr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4E6728E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51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7C5892E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51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  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02C6A27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51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DELTA  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2F115BD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51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GRADE DELTA CONTROLLERS.  </w:t>
            </w:r>
          </w:p>
        </w:tc>
      </w:tr>
      <w:tr w:rsidR="00222915" w:rsidRPr="00E502FE" w14:paraId="7FED7E30" w14:textId="77777777" w:rsidTr="00222915">
        <w:trPr>
          <w:trHeight w:val="750"/>
          <w:tblCellSpacing w:w="15" w:type="dxa"/>
        </w:trPr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8FAC09E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514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5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6BC3DBA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9" w:author="Flores-beebe, Dina M CIV SPAWARSYSCEN-PACIFIC, 59112" w:date="2015-09-22T08:47:00Z">
              <w:r w:rsidRPr="0027514E" w:rsidDel="00FE234B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1  </w:delText>
              </w:r>
            </w:del>
            <w:ins w:id="10" w:author="Flores-beebe, Dina M CIV SPAWARSYSCEN-PACIFIC, 59112" w:date="2015-09-22T08:47:00Z">
              <w:r w:rsidRPr="0027514E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NT</w:t>
              </w:r>
            </w:ins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E98B141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1" w:author="Flores-beebe, Dina M CIV SPAWARSYSCEN-PACIFIC, 59112" w:date="2015-09-22T08:47:00Z">
              <w:r w:rsidRPr="0027514E" w:rsidDel="00FE234B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GRADE ONE  </w:delText>
              </w:r>
            </w:del>
            <w:ins w:id="12" w:author="Flores-beebe, Dina M CIV SPAWARSYSCEN-PACIFIC, 59112" w:date="2015-09-22T08:47:00Z">
              <w:r w:rsidRPr="0027514E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NON TACTICAL</w:t>
              </w:r>
            </w:ins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2D4FCA8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3" w:author="Flores-beebe, Dina M CIV SPAWARSYSCEN-PACIFIC, 59112" w:date="2015-09-22T08:47:00Z">
              <w:r w:rsidRPr="0027514E" w:rsidDel="00FE234B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GRADE ONE CONTROLLERS.  </w:delText>
              </w:r>
            </w:del>
            <w:ins w:id="14" w:author="Flores-beebe, Dina M CIV SPAWARSYSCEN-PACIFIC, 59112" w:date="2015-09-22T08:47:00Z">
              <w:r w:rsidRPr="0027514E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NATO HELICOPTER CONTROLLER (NON TACTICAL (NATO HC(NT).</w:t>
              </w:r>
            </w:ins>
          </w:p>
        </w:tc>
      </w:tr>
      <w:tr w:rsidR="00222915" w:rsidRPr="00E502FE" w14:paraId="2F132FAF" w14:textId="77777777" w:rsidTr="00222915">
        <w:trPr>
          <w:trHeight w:val="750"/>
          <w:tblCellSpacing w:w="15" w:type="dxa"/>
        </w:trPr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50EEA60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5" w:author="Flores-beebe, Dina M CIV SPAWARSYSCEN-PACIFIC, 59112" w:date="2015-09-22T08:46:00Z">
              <w:r w:rsidRPr="0027514E" w:rsidDel="00FE234B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6</w:delText>
              </w:r>
            </w:del>
            <w:r w:rsidRPr="002751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842574B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6" w:author="Flores-beebe, Dina M CIV SPAWARSYSCEN-PACIFIC, 59112" w:date="2015-09-22T08:46:00Z">
              <w:r w:rsidRPr="0027514E" w:rsidDel="00FE234B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2  </w:delText>
              </w:r>
            </w:del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41B99BB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7" w:author="Flores-beebe, Dina M CIV SPAWARSYSCEN-PACIFIC, 59112" w:date="2015-09-22T08:46:00Z">
              <w:r w:rsidRPr="0027514E" w:rsidDel="00FE234B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GRADE TWO  </w:delText>
              </w:r>
            </w:del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1E591B3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8" w:author="Flores-beebe, Dina M CIV SPAWARSYSCEN-PACIFIC, 59112" w:date="2015-09-22T08:47:00Z">
              <w:r w:rsidRPr="0027514E" w:rsidDel="00FE234B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GRADE TWO CONTROLLERS.  </w:delText>
              </w:r>
            </w:del>
          </w:p>
        </w:tc>
      </w:tr>
      <w:tr w:rsidR="00222915" w:rsidRPr="00E502FE" w14:paraId="6246EB12" w14:textId="77777777" w:rsidTr="00222915">
        <w:trPr>
          <w:trHeight w:val="750"/>
          <w:tblCellSpacing w:w="15" w:type="dxa"/>
        </w:trPr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E191422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9" w:author="Flores-beebe, Dina M CIV SPAWARSYSCEN-PACIFIC, 59112" w:date="2015-09-22T08:46:00Z">
              <w:r w:rsidRPr="0027514E" w:rsidDel="00FE234B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7</w:delText>
              </w:r>
            </w:del>
            <w:r w:rsidRPr="002751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32621BB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20" w:author="Flores-beebe, Dina M CIV SPAWARSYSCEN-PACIFIC, 59112" w:date="2015-09-22T08:46:00Z">
              <w:r w:rsidRPr="0027514E" w:rsidDel="00FE234B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3  </w:delText>
              </w:r>
            </w:del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8E90AC8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21" w:author="Flores-beebe, Dina M CIV SPAWARSYSCEN-PACIFIC, 59112" w:date="2015-09-22T08:46:00Z">
              <w:r w:rsidRPr="0027514E" w:rsidDel="00FE234B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GRADE THREE  </w:delText>
              </w:r>
            </w:del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F4F5A45" w14:textId="77777777" w:rsidR="00222915" w:rsidRPr="0027514E" w:rsidRDefault="00222915" w:rsidP="002229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22" w:author="Flores-beebe, Dina M CIV SPAWARSYSCEN-PACIFIC, 59112" w:date="2015-09-22T08:46:00Z">
              <w:r w:rsidRPr="0027514E" w:rsidDel="00FE234B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GRADE THREE CONTROLLERS.  </w:delText>
              </w:r>
            </w:del>
          </w:p>
        </w:tc>
      </w:tr>
    </w:tbl>
    <w:p w14:paraId="55B501DB" w14:textId="77777777" w:rsidR="00222915" w:rsidRDefault="00222915" w:rsidP="00222915">
      <w:pPr>
        <w:rPr>
          <w:rFonts w:eastAsia="Times New Roman"/>
        </w:rPr>
      </w:pPr>
    </w:p>
    <w:p w14:paraId="1C15131D" w14:textId="77777777" w:rsidR="00222915" w:rsidRDefault="00222915"/>
    <w:p w14:paraId="188EF040" w14:textId="77777777" w:rsidR="00A559DD" w:rsidRPr="00A559DD" w:rsidRDefault="00A559DD" w:rsidP="00A559DD">
      <w:pPr>
        <w:rPr>
          <w:rFonts w:ascii="Times-Roman" w:hAnsi="Times-Roman" w:cs="Times-Roman"/>
          <w:sz w:val="16"/>
          <w:szCs w:val="16"/>
        </w:rPr>
      </w:pPr>
    </w:p>
    <w:p w14:paraId="077981BE" w14:textId="77777777" w:rsidR="00222915" w:rsidRDefault="00222915" w:rsidP="00A559DD">
      <w:pPr>
        <w:rPr>
          <w:rFonts w:ascii="Times-Roman" w:hAnsi="Times-Roman" w:cs="Times-Roman"/>
          <w:sz w:val="16"/>
          <w:szCs w:val="16"/>
        </w:rPr>
        <w:sectPr w:rsidR="00222915" w:rsidSect="00222915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994A14" w14:textId="39A64554" w:rsidR="00A559DD" w:rsidRPr="00A559DD" w:rsidRDefault="00A559DD" w:rsidP="00A559DD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lastRenderedPageBreak/>
        <w:t>FFIRNID</w:t>
      </w: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>1193</w:t>
      </w:r>
    </w:p>
    <w:p w14:paraId="2CBBC3A6" w14:textId="77777777" w:rsidR="00A559DD" w:rsidRPr="00A559DD" w:rsidRDefault="00A559DD" w:rsidP="00A559DD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16"/>
          <w:szCs w:val="16"/>
        </w:rPr>
      </w:pPr>
    </w:p>
    <w:p w14:paraId="3A4D7DD0" w14:textId="21DF680F" w:rsidR="00A559DD" w:rsidRPr="00A559DD" w:rsidRDefault="00A559DD" w:rsidP="00A559DD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>FFIRN_NAMELONG</w:t>
      </w: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>DUTY TABLE</w:t>
      </w:r>
    </w:p>
    <w:p w14:paraId="49E06B7B" w14:textId="77777777" w:rsidR="00A559DD" w:rsidRPr="00A559DD" w:rsidRDefault="00A559DD" w:rsidP="00A559DD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ind w:left="1890" w:hanging="1890"/>
        <w:rPr>
          <w:rFonts w:ascii="Times New Roman" w:hAnsi="Times New Roman" w:cs="Times New Roman"/>
          <w:b/>
          <w:bCs/>
          <w:color w:val="0000FF"/>
          <w:sz w:val="16"/>
          <w:szCs w:val="16"/>
        </w:rPr>
      </w:pPr>
    </w:p>
    <w:p w14:paraId="41881C22" w14:textId="72AFAA03" w:rsidR="00A559DD" w:rsidRPr="00A559DD" w:rsidRDefault="00A559DD" w:rsidP="00A559DD">
      <w:pPr>
        <w:autoSpaceDE w:val="0"/>
        <w:autoSpaceDN w:val="0"/>
        <w:adjustRightInd w:val="0"/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16"/>
          <w:szCs w:val="16"/>
        </w:rPr>
      </w:pP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>FFIRN_RELDOCS</w:t>
      </w: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ab/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 xml:space="preserve">FOR FURTHER U.S. IMPLEMENTATION GUIDANCE, SEE REPOSITORY OF USMTF PROGRAM ITEMS DOCUMENT, ITEMS </w:t>
      </w:r>
      <w:del w:id="23" w:author="Flores-beebe, Dina M CIV SPAWARSYSCEN-PACIFIC, 59112" w:date="2015-09-22T13:08:00Z">
        <w:r w:rsidDel="00365EA4">
          <w:rPr>
            <w:rFonts w:ascii="Times New Roman" w:hAnsi="Times New Roman" w:cs="Times New Roman"/>
            <w:color w:val="000000"/>
            <w:sz w:val="16"/>
            <w:szCs w:val="16"/>
          </w:rPr>
          <w:delText>31</w:delText>
        </w:r>
      </w:del>
      <w:ins w:id="24" w:author="Flores-beebe, Dina M CIV SPAWARSYSCEN-PACIFIC, 59112" w:date="2015-09-22T13:08:00Z">
        <w:r w:rsidR="00365EA4">
          <w:rPr>
            <w:rFonts w:ascii="Times New Roman" w:hAnsi="Times New Roman" w:cs="Times New Roman"/>
            <w:color w:val="000000"/>
            <w:sz w:val="16"/>
            <w:szCs w:val="16"/>
          </w:rPr>
          <w:t>32</w:t>
        </w:r>
      </w:ins>
      <w:r w:rsidRPr="00A559DD">
        <w:rPr>
          <w:rFonts w:ascii="Times New Roman" w:hAnsi="Times New Roman" w:cs="Times New Roman"/>
          <w:color w:val="000000"/>
          <w:sz w:val="16"/>
          <w:szCs w:val="16"/>
        </w:rPr>
        <w:t xml:space="preserve"> AND </w:t>
      </w:r>
      <w:r>
        <w:rPr>
          <w:rFonts w:ascii="Times New Roman" w:hAnsi="Times New Roman" w:cs="Times New Roman"/>
          <w:color w:val="000000"/>
          <w:sz w:val="16"/>
          <w:szCs w:val="16"/>
        </w:rPr>
        <w:t>58</w:t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14:paraId="1DAC2503" w14:textId="77777777" w:rsidR="00A559DD" w:rsidRPr="00A559DD" w:rsidRDefault="00A559DD" w:rsidP="00A559DD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FF"/>
          <w:sz w:val="16"/>
          <w:szCs w:val="16"/>
        </w:rPr>
      </w:pPr>
    </w:p>
    <w:p w14:paraId="7014A3B4" w14:textId="77777777" w:rsidR="00A559DD" w:rsidRPr="00A559DD" w:rsidRDefault="00A559DD" w:rsidP="00A559DD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ind w:left="1890" w:hanging="1890"/>
        <w:rPr>
          <w:rFonts w:ascii="Times New Roman" w:hAnsi="Times New Roman" w:cs="Times New Roman"/>
          <w:b/>
          <w:bCs/>
          <w:color w:val="0000FF"/>
          <w:sz w:val="16"/>
          <w:szCs w:val="16"/>
        </w:rPr>
      </w:pP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>REMARKS</w:t>
      </w: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ab/>
      </w:r>
    </w:p>
    <w:p w14:paraId="62D91265" w14:textId="77777777" w:rsidR="00A559DD" w:rsidRPr="00A559DD" w:rsidRDefault="00A559DD" w:rsidP="00A559DD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ind w:left="1890" w:hanging="1890"/>
        <w:rPr>
          <w:rFonts w:ascii="Times New Roman" w:hAnsi="Times New Roman" w:cs="Times New Roman"/>
          <w:b/>
          <w:bCs/>
          <w:color w:val="0000FF"/>
          <w:sz w:val="16"/>
          <w:szCs w:val="16"/>
        </w:rPr>
      </w:pPr>
    </w:p>
    <w:p w14:paraId="3CA39D02" w14:textId="77777777" w:rsidR="00A559DD" w:rsidRPr="00A559DD" w:rsidRDefault="00A559DD" w:rsidP="00505F2D">
      <w:pPr>
        <w:tabs>
          <w:tab w:val="left" w:pos="630"/>
          <w:tab w:val="left" w:pos="1980"/>
          <w:tab w:val="left" w:pos="3600"/>
          <w:tab w:val="left" w:pos="5400"/>
          <w:tab w:val="left" w:pos="7740"/>
          <w:tab w:val="left" w:pos="8460"/>
          <w:tab w:val="left" w:pos="9180"/>
          <w:tab w:val="left" w:pos="9990"/>
          <w:tab w:val="left" w:pos="10980"/>
          <w:tab w:val="left" w:pos="11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16"/>
          <w:szCs w:val="16"/>
        </w:rPr>
      </w:pP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>FUDID</w:t>
      </w: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ab/>
        <w:t>FUD NAME</w:t>
      </w: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ab/>
        <w:t xml:space="preserve">FUD_RELDOC </w:t>
      </w: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ab/>
        <w:t>EXPLANATION</w:t>
      </w:r>
      <w:r w:rsidRPr="00A559DD">
        <w:rPr>
          <w:rFonts w:ascii="Times New Roman" w:hAnsi="Times New Roman" w:cs="Times New Roman"/>
          <w:b/>
          <w:bCs/>
          <w:color w:val="0000FF"/>
          <w:sz w:val="16"/>
          <w:szCs w:val="16"/>
        </w:rPr>
        <w:tab/>
        <w:t>ENTRYTYPE  DATATYPE MINLEN   MAXLEN  MINRANG  MAXRANGE  MINDECLE  MAXDECLEN</w:t>
      </w:r>
    </w:p>
    <w:p w14:paraId="6BCB3A47" w14:textId="442F54BE" w:rsidR="00A559DD" w:rsidRPr="00A559DD" w:rsidDel="00687121" w:rsidRDefault="00A559DD" w:rsidP="00A559DD">
      <w:pPr>
        <w:tabs>
          <w:tab w:val="left" w:pos="630"/>
          <w:tab w:val="left" w:pos="1980"/>
          <w:tab w:val="left" w:pos="3600"/>
          <w:tab w:val="left" w:pos="5400"/>
          <w:tab w:val="left" w:pos="6480"/>
          <w:tab w:val="left" w:pos="7560"/>
          <w:tab w:val="left" w:pos="8460"/>
        </w:tabs>
        <w:autoSpaceDE w:val="0"/>
        <w:autoSpaceDN w:val="0"/>
        <w:adjustRightInd w:val="0"/>
        <w:spacing w:after="0" w:line="240" w:lineRule="auto"/>
        <w:rPr>
          <w:del w:id="25" w:author="Flores-beebe, Dina M CIV SPAWARSYSCEN-PACIFIC, 59112" w:date="2015-09-22T12:07:00Z"/>
          <w:rFonts w:ascii="Times New Roman" w:hAnsi="Times New Roman" w:cs="Times New Roman"/>
          <w:color w:val="000000"/>
          <w:sz w:val="16"/>
          <w:szCs w:val="16"/>
        </w:rPr>
      </w:pPr>
      <w:del w:id="26" w:author="Flores-beebe, Dina M CIV SPAWARSYSCEN-PACIFIC, 59112" w:date="2015-09-22T12:07:00Z">
        <w:r w:rsidRPr="00A559DD" w:rsidDel="00687121">
          <w:rPr>
            <w:rFonts w:ascii="Times New Roman" w:hAnsi="Times New Roman" w:cs="Times New Roman"/>
            <w:color w:val="000000"/>
            <w:sz w:val="16"/>
            <w:szCs w:val="16"/>
          </w:rPr>
          <w:delText>1</w:delText>
        </w:r>
        <w:r w:rsidRPr="00A559DD"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</w:r>
        <w:r w:rsidDel="00687121">
          <w:rPr>
            <w:rFonts w:ascii="Times New Roman" w:hAnsi="Times New Roman" w:cs="Times New Roman"/>
            <w:color w:val="000000"/>
            <w:sz w:val="16"/>
            <w:szCs w:val="16"/>
          </w:rPr>
          <w:delText>DUTY</w:delText>
        </w:r>
        <w:r w:rsidRPr="00A559DD"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</w:r>
        <w:r w:rsidDel="00687121">
          <w:rPr>
            <w:rFonts w:ascii="Times New Roman" w:hAnsi="Times New Roman" w:cs="Times New Roman"/>
            <w:color w:val="000000"/>
            <w:sz w:val="16"/>
            <w:szCs w:val="16"/>
          </w:rPr>
          <w:delText>FOR FURTHER</w:delText>
        </w:r>
        <w:r w:rsidRPr="00A559DD"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</w:r>
        <w:r w:rsidR="00505F2D" w:rsidDel="00687121">
          <w:rPr>
            <w:rFonts w:ascii="Times New Roman" w:hAnsi="Times New Roman" w:cs="Times New Roman"/>
            <w:color w:val="000000"/>
            <w:sz w:val="16"/>
            <w:szCs w:val="16"/>
          </w:rPr>
          <w:delText>AN</w:delText>
        </w:r>
        <w:r w:rsidRPr="00A559DD" w:rsidDel="00687121">
          <w:rPr>
            <w:rFonts w:ascii="Times New Roman" w:hAnsi="Times New Roman" w:cs="Times New Roman"/>
            <w:color w:val="000000"/>
            <w:sz w:val="16"/>
            <w:szCs w:val="16"/>
          </w:rPr>
          <w:delText xml:space="preserve"> </w:delText>
        </w:r>
        <w:r w:rsidR="00505F2D" w:rsidDel="00687121">
          <w:rPr>
            <w:rFonts w:ascii="Times New Roman" w:hAnsi="Times New Roman" w:cs="Times New Roman"/>
            <w:color w:val="000000"/>
            <w:sz w:val="16"/>
            <w:szCs w:val="16"/>
          </w:rPr>
          <w:delText>ALPHANUMERIC</w:delText>
        </w:r>
        <w:r w:rsidRPr="00A559DD"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  <w:delText>In</w:delText>
        </w:r>
        <w:r w:rsidR="00505F2D" w:rsidDel="00687121">
          <w:rPr>
            <w:rFonts w:ascii="Times New Roman" w:hAnsi="Times New Roman" w:cs="Times New Roman"/>
            <w:color w:val="000000"/>
            <w:sz w:val="16"/>
            <w:szCs w:val="16"/>
          </w:rPr>
          <w:delText>structive</w:delText>
        </w:r>
        <w:r w:rsidRPr="00A559DD" w:rsidDel="00687121">
          <w:rPr>
            <w:rFonts w:ascii="Times New Roman" w:hAnsi="Times New Roman" w:cs="Times New Roman"/>
            <w:color w:val="000000"/>
            <w:sz w:val="16"/>
            <w:szCs w:val="16"/>
          </w:rPr>
          <w:delText xml:space="preserve"> </w:delText>
        </w:r>
        <w:r w:rsidRPr="00A559DD"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  <w:delText>String</w:delText>
        </w:r>
        <w:r w:rsidRPr="00A559DD"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  <w:delText>2</w:delText>
        </w:r>
        <w:r w:rsidRPr="00A559DD"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</w:r>
        <w:r w:rsidR="00505F2D" w:rsidDel="00687121">
          <w:rPr>
            <w:rFonts w:ascii="Times New Roman" w:hAnsi="Times New Roman" w:cs="Times New Roman"/>
            <w:color w:val="000000"/>
            <w:sz w:val="16"/>
            <w:szCs w:val="16"/>
          </w:rPr>
          <w:delText>4</w:delText>
        </w:r>
      </w:del>
    </w:p>
    <w:p w14:paraId="6E87ACDA" w14:textId="5C1B1B93" w:rsidR="00A559DD" w:rsidRPr="00A559DD" w:rsidDel="00687121" w:rsidRDefault="00A559DD" w:rsidP="00A559DD">
      <w:pPr>
        <w:tabs>
          <w:tab w:val="left" w:pos="630"/>
          <w:tab w:val="left" w:pos="1980"/>
          <w:tab w:val="left" w:pos="3240"/>
        </w:tabs>
        <w:autoSpaceDE w:val="0"/>
        <w:autoSpaceDN w:val="0"/>
        <w:adjustRightInd w:val="0"/>
        <w:spacing w:after="0" w:line="240" w:lineRule="auto"/>
        <w:rPr>
          <w:del w:id="27" w:author="Flores-beebe, Dina M CIV SPAWARSYSCEN-PACIFIC, 59112" w:date="2015-09-22T12:07:00Z"/>
          <w:rFonts w:ascii="Times New Roman" w:hAnsi="Times New Roman" w:cs="Times New Roman"/>
          <w:color w:val="000000"/>
          <w:sz w:val="16"/>
          <w:szCs w:val="16"/>
        </w:rPr>
      </w:pPr>
      <w:del w:id="28" w:author="Flores-beebe, Dina M CIV SPAWARSYSCEN-PACIFIC, 59112" w:date="2015-09-22T12:07:00Z">
        <w:r w:rsidRPr="00A559DD"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</w:r>
        <w:r w:rsidDel="00687121">
          <w:rPr>
            <w:rFonts w:ascii="Times New Roman" w:hAnsi="Times New Roman" w:cs="Times New Roman"/>
            <w:color w:val="000000"/>
            <w:sz w:val="16"/>
            <w:szCs w:val="16"/>
          </w:rPr>
          <w:delText>TABLE</w:delText>
        </w:r>
        <w:r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  <w:delText>U.S.</w:delText>
        </w:r>
        <w:r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</w:r>
        <w:r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</w:r>
        <w:r w:rsidR="00505F2D" w:rsidDel="00687121">
          <w:rPr>
            <w:rFonts w:ascii="Times New Roman" w:hAnsi="Times New Roman" w:cs="Times New Roman"/>
            <w:color w:val="000000"/>
            <w:sz w:val="16"/>
            <w:szCs w:val="16"/>
          </w:rPr>
          <w:delText xml:space="preserve">REPRESENTATION OF </w:delText>
        </w:r>
      </w:del>
    </w:p>
    <w:p w14:paraId="65FF1929" w14:textId="194195BA" w:rsidR="00A559DD" w:rsidRPr="00A559DD" w:rsidDel="00687121" w:rsidRDefault="00A559DD" w:rsidP="00A559DD">
      <w:pPr>
        <w:tabs>
          <w:tab w:val="left" w:pos="660"/>
          <w:tab w:val="left" w:pos="1980"/>
          <w:tab w:val="left" w:pos="3240"/>
        </w:tabs>
        <w:autoSpaceDE w:val="0"/>
        <w:autoSpaceDN w:val="0"/>
        <w:adjustRightInd w:val="0"/>
        <w:spacing w:after="0" w:line="240" w:lineRule="auto"/>
        <w:rPr>
          <w:del w:id="29" w:author="Flores-beebe, Dina M CIV SPAWARSYSCEN-PACIFIC, 59112" w:date="2015-09-22T12:07:00Z"/>
          <w:rFonts w:ascii="Times New Roman" w:hAnsi="Times New Roman" w:cs="Times New Roman"/>
          <w:color w:val="000000"/>
          <w:sz w:val="16"/>
          <w:szCs w:val="16"/>
        </w:rPr>
      </w:pPr>
      <w:del w:id="30" w:author="Flores-beebe, Dina M CIV SPAWARSYSCEN-PACIFIC, 59112" w:date="2015-09-22T12:07:00Z">
        <w:r w:rsidRPr="00A559DD"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</w:r>
        <w:r w:rsidRPr="00A559DD"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</w:r>
        <w:r w:rsidDel="00687121">
          <w:rPr>
            <w:rFonts w:ascii="Times New Roman" w:hAnsi="Times New Roman" w:cs="Times New Roman"/>
            <w:color w:val="000000"/>
            <w:sz w:val="16"/>
            <w:szCs w:val="16"/>
          </w:rPr>
          <w:delText>IMPLEMENTATION</w:delText>
        </w:r>
        <w:r w:rsidRPr="00A559DD"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</w:r>
        <w:r w:rsidR="00505F2D" w:rsidDel="00687121">
          <w:rPr>
            <w:rFonts w:ascii="Times New Roman" w:hAnsi="Times New Roman" w:cs="Times New Roman"/>
            <w:color w:val="000000"/>
            <w:sz w:val="16"/>
            <w:szCs w:val="16"/>
          </w:rPr>
          <w:delText>THE TACTICAL DUTIES</w:delText>
        </w:r>
      </w:del>
    </w:p>
    <w:p w14:paraId="06751E61" w14:textId="2507CB7E" w:rsidR="00A559DD" w:rsidRPr="00A559DD" w:rsidDel="00687121" w:rsidRDefault="00A559DD" w:rsidP="00A559DD">
      <w:pPr>
        <w:tabs>
          <w:tab w:val="left" w:pos="1980"/>
        </w:tabs>
        <w:autoSpaceDE w:val="0"/>
        <w:autoSpaceDN w:val="0"/>
        <w:adjustRightInd w:val="0"/>
        <w:spacing w:after="0" w:line="240" w:lineRule="auto"/>
        <w:rPr>
          <w:del w:id="31" w:author="Flores-beebe, Dina M CIV SPAWARSYSCEN-PACIFIC, 59112" w:date="2015-09-22T12:07:00Z"/>
          <w:rFonts w:ascii="Times New Roman" w:hAnsi="Times New Roman" w:cs="Times New Roman"/>
          <w:color w:val="000000"/>
          <w:sz w:val="16"/>
          <w:szCs w:val="16"/>
        </w:rPr>
      </w:pPr>
      <w:del w:id="32" w:author="Flores-beebe, Dina M CIV SPAWARSYSCEN-PACIFIC, 59112" w:date="2015-09-22T12:07:00Z">
        <w:r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  <w:delText>GUIDANCE</w:delText>
        </w:r>
        <w:r w:rsidR="004B7698" w:rsidDel="00687121">
          <w:rPr>
            <w:rFonts w:ascii="Times New Roman" w:hAnsi="Times New Roman" w:cs="Times New Roman"/>
            <w:color w:val="000000"/>
            <w:sz w:val="16"/>
            <w:szCs w:val="16"/>
          </w:rPr>
          <w:delText>,</w:delText>
        </w:r>
        <w:r w:rsidR="00505F2D"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</w:r>
        <w:r w:rsidR="00505F2D"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  <w:delText>FROM THE DUTY TABLE</w:delText>
        </w:r>
        <w:r w:rsidR="004B7698" w:rsidDel="00687121">
          <w:rPr>
            <w:rFonts w:ascii="Times New Roman" w:hAnsi="Times New Roman" w:cs="Times New Roman"/>
            <w:color w:val="000000"/>
            <w:sz w:val="16"/>
            <w:szCs w:val="16"/>
          </w:rPr>
          <w:delText>.</w:delText>
        </w:r>
      </w:del>
    </w:p>
    <w:p w14:paraId="561B129A" w14:textId="71AA6A64" w:rsidR="00A559DD" w:rsidRPr="00A559DD" w:rsidDel="00687121" w:rsidRDefault="00A559DD" w:rsidP="00A559DD">
      <w:pPr>
        <w:tabs>
          <w:tab w:val="left" w:pos="1980"/>
          <w:tab w:val="left" w:pos="3060"/>
        </w:tabs>
        <w:autoSpaceDE w:val="0"/>
        <w:autoSpaceDN w:val="0"/>
        <w:adjustRightInd w:val="0"/>
        <w:spacing w:after="0" w:line="240" w:lineRule="auto"/>
        <w:rPr>
          <w:del w:id="33" w:author="Flores-beebe, Dina M CIV SPAWARSYSCEN-PACIFIC, 59112" w:date="2015-09-22T12:07:00Z"/>
          <w:rFonts w:ascii="Times New Roman" w:hAnsi="Times New Roman" w:cs="Times New Roman"/>
          <w:color w:val="000000"/>
          <w:sz w:val="16"/>
          <w:szCs w:val="16"/>
        </w:rPr>
      </w:pPr>
      <w:del w:id="34" w:author="Flores-beebe, Dina M CIV SPAWARSYSCEN-PACIFIC, 59112" w:date="2015-09-22T12:07:00Z">
        <w:r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  <w:delText>SEE</w:delText>
        </w:r>
      </w:del>
    </w:p>
    <w:p w14:paraId="67A593F5" w14:textId="3CC686FD" w:rsidR="00A559DD" w:rsidDel="00687121" w:rsidRDefault="00A559DD" w:rsidP="00A559DD">
      <w:pPr>
        <w:tabs>
          <w:tab w:val="left" w:pos="1980"/>
          <w:tab w:val="left" w:pos="3060"/>
        </w:tabs>
        <w:autoSpaceDE w:val="0"/>
        <w:autoSpaceDN w:val="0"/>
        <w:adjustRightInd w:val="0"/>
        <w:spacing w:after="0" w:line="240" w:lineRule="auto"/>
        <w:rPr>
          <w:del w:id="35" w:author="Flores-beebe, Dina M CIV SPAWARSYSCEN-PACIFIC, 59112" w:date="2015-09-22T12:07:00Z"/>
          <w:rFonts w:ascii="Times New Roman" w:hAnsi="Times New Roman" w:cs="Times New Roman"/>
          <w:color w:val="000000"/>
          <w:sz w:val="16"/>
          <w:szCs w:val="16"/>
        </w:rPr>
      </w:pPr>
      <w:del w:id="36" w:author="Flores-beebe, Dina M CIV SPAWARSYSCEN-PACIFIC, 59112" w:date="2015-09-22T12:07:00Z">
        <w:r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  <w:delText>REPOSITORY</w:delText>
        </w:r>
      </w:del>
    </w:p>
    <w:p w14:paraId="12403CCA" w14:textId="490EBC46" w:rsidR="00A559DD" w:rsidDel="00687121" w:rsidRDefault="00A559DD" w:rsidP="00A559DD">
      <w:pPr>
        <w:tabs>
          <w:tab w:val="left" w:pos="1980"/>
          <w:tab w:val="left" w:pos="3060"/>
        </w:tabs>
        <w:autoSpaceDE w:val="0"/>
        <w:autoSpaceDN w:val="0"/>
        <w:adjustRightInd w:val="0"/>
        <w:spacing w:after="0" w:line="240" w:lineRule="auto"/>
        <w:rPr>
          <w:del w:id="37" w:author="Flores-beebe, Dina M CIV SPAWARSYSCEN-PACIFIC, 59112" w:date="2015-09-22T12:07:00Z"/>
          <w:rFonts w:ascii="Times New Roman" w:hAnsi="Times New Roman" w:cs="Times New Roman"/>
          <w:color w:val="000000"/>
          <w:sz w:val="16"/>
          <w:szCs w:val="16"/>
        </w:rPr>
      </w:pPr>
      <w:del w:id="38" w:author="Flores-beebe, Dina M CIV SPAWARSYSCEN-PACIFIC, 59112" w:date="2015-09-22T12:07:00Z">
        <w:r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  <w:delText>OF USMTF</w:delText>
        </w:r>
      </w:del>
    </w:p>
    <w:p w14:paraId="63E5EFD0" w14:textId="6C1E311F" w:rsidR="00A559DD" w:rsidDel="00687121" w:rsidRDefault="00A559DD" w:rsidP="00A559DD">
      <w:pPr>
        <w:tabs>
          <w:tab w:val="left" w:pos="1980"/>
          <w:tab w:val="left" w:pos="3060"/>
        </w:tabs>
        <w:autoSpaceDE w:val="0"/>
        <w:autoSpaceDN w:val="0"/>
        <w:adjustRightInd w:val="0"/>
        <w:spacing w:after="0" w:line="240" w:lineRule="auto"/>
        <w:rPr>
          <w:del w:id="39" w:author="Flores-beebe, Dina M CIV SPAWARSYSCEN-PACIFIC, 59112" w:date="2015-09-22T12:07:00Z"/>
          <w:rFonts w:ascii="Times New Roman" w:hAnsi="Times New Roman" w:cs="Times New Roman"/>
          <w:color w:val="000000"/>
          <w:sz w:val="16"/>
          <w:szCs w:val="16"/>
        </w:rPr>
      </w:pPr>
      <w:del w:id="40" w:author="Flores-beebe, Dina M CIV SPAWARSYSCEN-PACIFIC, 59112" w:date="2015-09-22T12:07:00Z">
        <w:r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  <w:delText>PROGRAM</w:delText>
        </w:r>
      </w:del>
    </w:p>
    <w:p w14:paraId="0C4AD6D8" w14:textId="4F582D78" w:rsidR="00A559DD" w:rsidDel="00687121" w:rsidRDefault="00A559DD" w:rsidP="00A559DD">
      <w:pPr>
        <w:tabs>
          <w:tab w:val="left" w:pos="1980"/>
          <w:tab w:val="left" w:pos="3060"/>
        </w:tabs>
        <w:autoSpaceDE w:val="0"/>
        <w:autoSpaceDN w:val="0"/>
        <w:adjustRightInd w:val="0"/>
        <w:spacing w:after="0" w:line="240" w:lineRule="auto"/>
        <w:rPr>
          <w:del w:id="41" w:author="Flores-beebe, Dina M CIV SPAWARSYSCEN-PACIFIC, 59112" w:date="2015-09-22T12:07:00Z"/>
          <w:rFonts w:ascii="Times New Roman" w:hAnsi="Times New Roman" w:cs="Times New Roman"/>
          <w:color w:val="000000"/>
          <w:sz w:val="16"/>
          <w:szCs w:val="16"/>
        </w:rPr>
      </w:pPr>
      <w:del w:id="42" w:author="Flores-beebe, Dina M CIV SPAWARSYSCEN-PACIFIC, 59112" w:date="2015-09-22T12:07:00Z">
        <w:r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  <w:delText>ITEMS</w:delText>
        </w:r>
      </w:del>
    </w:p>
    <w:p w14:paraId="304D0D4F" w14:textId="7FD67BD7" w:rsidR="00A559DD" w:rsidDel="00687121" w:rsidRDefault="00A559DD" w:rsidP="00A559DD">
      <w:pPr>
        <w:tabs>
          <w:tab w:val="left" w:pos="1980"/>
          <w:tab w:val="left" w:pos="3060"/>
        </w:tabs>
        <w:autoSpaceDE w:val="0"/>
        <w:autoSpaceDN w:val="0"/>
        <w:adjustRightInd w:val="0"/>
        <w:spacing w:after="0" w:line="240" w:lineRule="auto"/>
        <w:rPr>
          <w:del w:id="43" w:author="Flores-beebe, Dina M CIV SPAWARSYSCEN-PACIFIC, 59112" w:date="2015-09-22T12:07:00Z"/>
          <w:rFonts w:ascii="Times New Roman" w:hAnsi="Times New Roman" w:cs="Times New Roman"/>
          <w:color w:val="000000"/>
          <w:sz w:val="16"/>
          <w:szCs w:val="16"/>
        </w:rPr>
      </w:pPr>
      <w:del w:id="44" w:author="Flores-beebe, Dina M CIV SPAWARSYSCEN-PACIFIC, 59112" w:date="2015-09-22T12:07:00Z">
        <w:r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  <w:delText>DOCUMENT</w:delText>
        </w:r>
      </w:del>
    </w:p>
    <w:p w14:paraId="1E4930B4" w14:textId="2CF79FDD" w:rsidR="00A559DD" w:rsidDel="00687121" w:rsidRDefault="00A559DD" w:rsidP="00A559DD">
      <w:pPr>
        <w:tabs>
          <w:tab w:val="left" w:pos="1980"/>
          <w:tab w:val="left" w:pos="3060"/>
        </w:tabs>
        <w:autoSpaceDE w:val="0"/>
        <w:autoSpaceDN w:val="0"/>
        <w:adjustRightInd w:val="0"/>
        <w:spacing w:after="0" w:line="240" w:lineRule="auto"/>
        <w:rPr>
          <w:del w:id="45" w:author="Flores-beebe, Dina M CIV SPAWARSYSCEN-PACIFIC, 59112" w:date="2015-09-22T12:07:00Z"/>
          <w:rFonts w:ascii="Times New Roman" w:hAnsi="Times New Roman" w:cs="Times New Roman"/>
          <w:color w:val="000000"/>
          <w:sz w:val="16"/>
          <w:szCs w:val="16"/>
        </w:rPr>
      </w:pPr>
      <w:del w:id="46" w:author="Flores-beebe, Dina M CIV SPAWARSYSCEN-PACIFIC, 59112" w:date="2015-09-22T12:07:00Z">
        <w:r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  <w:delText>ITEMS 31 AND</w:delText>
        </w:r>
      </w:del>
    </w:p>
    <w:p w14:paraId="010848A5" w14:textId="0A69CE92" w:rsidR="00A559DD" w:rsidDel="00687121" w:rsidRDefault="00A559DD" w:rsidP="00A559DD">
      <w:pPr>
        <w:tabs>
          <w:tab w:val="left" w:pos="1980"/>
          <w:tab w:val="left" w:pos="3060"/>
        </w:tabs>
        <w:autoSpaceDE w:val="0"/>
        <w:autoSpaceDN w:val="0"/>
        <w:adjustRightInd w:val="0"/>
        <w:spacing w:after="0" w:line="240" w:lineRule="auto"/>
        <w:rPr>
          <w:del w:id="47" w:author="Flores-beebe, Dina M CIV SPAWARSYSCEN-PACIFIC, 59112" w:date="2015-09-22T12:07:00Z"/>
          <w:rFonts w:ascii="Times New Roman" w:hAnsi="Times New Roman" w:cs="Times New Roman"/>
          <w:color w:val="000000"/>
          <w:sz w:val="16"/>
          <w:szCs w:val="16"/>
        </w:rPr>
      </w:pPr>
      <w:del w:id="48" w:author="Flores-beebe, Dina M CIV SPAWARSYSCEN-PACIFIC, 59112" w:date="2015-09-22T12:07:00Z">
        <w:r w:rsidDel="00687121">
          <w:rPr>
            <w:rFonts w:ascii="Times New Roman" w:hAnsi="Times New Roman" w:cs="Times New Roman"/>
            <w:color w:val="000000"/>
            <w:sz w:val="16"/>
            <w:szCs w:val="16"/>
          </w:rPr>
          <w:tab/>
          <w:delText xml:space="preserve">58. </w:delText>
        </w:r>
      </w:del>
    </w:p>
    <w:p w14:paraId="5E078C98" w14:textId="18267BFA" w:rsidR="00A559DD" w:rsidDel="00687121" w:rsidRDefault="00A559DD" w:rsidP="00A559DD">
      <w:pPr>
        <w:tabs>
          <w:tab w:val="left" w:pos="1980"/>
          <w:tab w:val="left" w:pos="3060"/>
        </w:tabs>
        <w:autoSpaceDE w:val="0"/>
        <w:autoSpaceDN w:val="0"/>
        <w:adjustRightInd w:val="0"/>
        <w:spacing w:after="0" w:line="240" w:lineRule="auto"/>
        <w:rPr>
          <w:del w:id="49" w:author="Flores-beebe, Dina M CIV SPAWARSYSCEN-PACIFIC, 59112" w:date="2015-09-22T12:07:00Z"/>
          <w:rFonts w:ascii="Times New Roman" w:hAnsi="Times New Roman" w:cs="Times New Roman"/>
          <w:color w:val="000000"/>
          <w:sz w:val="16"/>
          <w:szCs w:val="16"/>
        </w:rPr>
      </w:pPr>
    </w:p>
    <w:p w14:paraId="62A98E4A" w14:textId="77777777" w:rsidR="00A559DD" w:rsidRPr="00A559DD" w:rsidRDefault="00A559DD" w:rsidP="00A559DD">
      <w:pPr>
        <w:tabs>
          <w:tab w:val="left" w:pos="1980"/>
          <w:tab w:val="left" w:pos="30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5629FB10" w14:textId="09B118B0" w:rsidR="00A559DD" w:rsidRPr="00A559DD" w:rsidRDefault="00A559DD" w:rsidP="00505F2D">
      <w:pPr>
        <w:tabs>
          <w:tab w:val="left" w:pos="630"/>
          <w:tab w:val="left" w:pos="1980"/>
          <w:tab w:val="left" w:pos="3600"/>
          <w:tab w:val="left" w:pos="5400"/>
          <w:tab w:val="left" w:pos="6480"/>
          <w:tab w:val="left" w:pos="7560"/>
          <w:tab w:val="left" w:pos="84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559DD">
        <w:rPr>
          <w:rFonts w:ascii="Times New Roman" w:hAnsi="Times New Roman" w:cs="Times New Roman"/>
          <w:color w:val="000000"/>
          <w:sz w:val="16"/>
          <w:szCs w:val="16"/>
        </w:rPr>
        <w:t>2</w:t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505F2D">
        <w:rPr>
          <w:rFonts w:ascii="Times New Roman" w:hAnsi="Times New Roman" w:cs="Times New Roman"/>
          <w:color w:val="000000"/>
          <w:sz w:val="16"/>
          <w:szCs w:val="16"/>
        </w:rPr>
        <w:t>DUTY</w:t>
      </w:r>
      <w:r w:rsidR="00505F2D">
        <w:rPr>
          <w:rFonts w:ascii="Times New Roman" w:hAnsi="Times New Roman" w:cs="Times New Roman"/>
          <w:color w:val="000000"/>
          <w:sz w:val="16"/>
          <w:szCs w:val="16"/>
        </w:rPr>
        <w:tab/>
        <w:t>NONE</w:t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505F2D">
        <w:rPr>
          <w:rFonts w:ascii="Times New Roman" w:hAnsi="Times New Roman" w:cs="Times New Roman"/>
          <w:color w:val="000000"/>
          <w:sz w:val="16"/>
          <w:szCs w:val="16"/>
        </w:rPr>
        <w:t>AN ALPHANUMERIC</w:t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  <w:t>Individual</w:t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  <w:t>String</w:t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505F2D">
        <w:rPr>
          <w:rFonts w:ascii="Times New Roman" w:hAnsi="Times New Roman" w:cs="Times New Roman"/>
          <w:color w:val="000000"/>
          <w:sz w:val="16"/>
          <w:szCs w:val="16"/>
        </w:rPr>
        <w:t>2</w:t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505F2D">
        <w:rPr>
          <w:rFonts w:ascii="Times New Roman" w:hAnsi="Times New Roman" w:cs="Times New Roman"/>
          <w:color w:val="000000"/>
          <w:sz w:val="16"/>
          <w:szCs w:val="16"/>
        </w:rPr>
        <w:t>4</w:t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14:paraId="23918595" w14:textId="2648CBA8" w:rsidR="00A559DD" w:rsidRPr="00A559DD" w:rsidRDefault="00A559DD" w:rsidP="00A559DD">
      <w:pPr>
        <w:tabs>
          <w:tab w:val="left" w:pos="63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  <w:r w:rsidR="00505F2D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CODE REPRESENTING  </w:t>
      </w:r>
    </w:p>
    <w:p w14:paraId="20BE66C5" w14:textId="6CB7D743" w:rsidR="00A559DD" w:rsidRDefault="00A559DD" w:rsidP="00A559DD">
      <w:pPr>
        <w:tabs>
          <w:tab w:val="left" w:pos="63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A559DD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</w:t>
      </w:r>
      <w:r w:rsidR="00505F2D">
        <w:rPr>
          <w:rFonts w:ascii="Times New Roman" w:hAnsi="Times New Roman" w:cs="Times New Roman"/>
          <w:color w:val="000000"/>
          <w:sz w:val="16"/>
          <w:szCs w:val="16"/>
        </w:rPr>
        <w:tab/>
        <w:t>A TACTICAL DUTY</w:t>
      </w:r>
    </w:p>
    <w:p w14:paraId="63CA1DE6" w14:textId="3A0AA377" w:rsidR="00505F2D" w:rsidRDefault="00505F2D" w:rsidP="00A559DD">
      <w:pPr>
        <w:tabs>
          <w:tab w:val="left" w:pos="63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  <w:t>ASSIGNED TO A UNIT,</w:t>
      </w:r>
    </w:p>
    <w:p w14:paraId="6DB45415" w14:textId="750712E2" w:rsidR="00505F2D" w:rsidRDefault="00505F2D" w:rsidP="00A559DD">
      <w:pPr>
        <w:tabs>
          <w:tab w:val="left" w:pos="63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  <w:t xml:space="preserve">COMMANDER OR </w:t>
      </w:r>
    </w:p>
    <w:p w14:paraId="3DAEC6A2" w14:textId="185C74CD" w:rsidR="00505F2D" w:rsidRDefault="00505F2D" w:rsidP="00A559DD">
      <w:pPr>
        <w:tabs>
          <w:tab w:val="left" w:pos="63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  <w:t>COORDINATOR.</w:t>
      </w:r>
    </w:p>
    <w:p w14:paraId="4B8E62BE" w14:textId="591DF7B2" w:rsidR="00505F2D" w:rsidRPr="00A559DD" w:rsidRDefault="00505F2D" w:rsidP="00A559DD">
      <w:pPr>
        <w:tabs>
          <w:tab w:val="left" w:pos="63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ab/>
      </w:r>
    </w:p>
    <w:p w14:paraId="0798DF49" w14:textId="6A0CC27F" w:rsidR="00505F2D" w:rsidRDefault="00505F2D" w:rsidP="00A559DD">
      <w:pPr>
        <w:rPr>
          <w:rFonts w:ascii="Times-Roman" w:hAnsi="Times-Roman" w:cs="Times-Roman"/>
          <w:sz w:val="16"/>
          <w:szCs w:val="16"/>
        </w:rPr>
      </w:pPr>
    </w:p>
    <w:p w14:paraId="068E6293" w14:textId="7D5A32EC" w:rsidR="00505F2D" w:rsidRDefault="00505F2D" w:rsidP="00505F2D">
      <w:pPr>
        <w:tabs>
          <w:tab w:val="left" w:pos="630"/>
          <w:tab w:val="left" w:pos="1980"/>
          <w:tab w:val="left" w:pos="3600"/>
          <w:tab w:val="left" w:pos="5580"/>
          <w:tab w:val="left" w:pos="6480"/>
          <w:tab w:val="left" w:pos="7560"/>
          <w:tab w:val="left" w:pos="8460"/>
        </w:tabs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3</w:t>
      </w:r>
      <w:r>
        <w:rPr>
          <w:rFonts w:ascii="Times-Roman" w:hAnsi="Times-Roman" w:cs="Times-Roman"/>
          <w:sz w:val="16"/>
          <w:szCs w:val="16"/>
        </w:rPr>
        <w:tab/>
        <w:t>DUTY, OTHER</w:t>
      </w:r>
      <w:r>
        <w:rPr>
          <w:rFonts w:ascii="Times-Roman" w:hAnsi="Times-Roman" w:cs="Times-Roman"/>
          <w:sz w:val="16"/>
          <w:szCs w:val="16"/>
        </w:rPr>
        <w:tab/>
        <w:t>NONE</w:t>
      </w:r>
      <w:r>
        <w:rPr>
          <w:rFonts w:ascii="Times-Roman" w:hAnsi="Times-Roman" w:cs="Times-Roman"/>
          <w:sz w:val="16"/>
          <w:szCs w:val="16"/>
        </w:rPr>
        <w:tab/>
        <w:t>THE DUTY ASSIGNED</w:t>
      </w:r>
      <w:r>
        <w:rPr>
          <w:rFonts w:ascii="Times-Roman" w:hAnsi="Times-Roman" w:cs="Times-Roman"/>
          <w:sz w:val="16"/>
          <w:szCs w:val="16"/>
        </w:rPr>
        <w:tab/>
        <w:t>Individual</w:t>
      </w:r>
      <w:r>
        <w:rPr>
          <w:rFonts w:ascii="Times-Roman" w:hAnsi="Times-Roman" w:cs="Times-Roman"/>
          <w:sz w:val="16"/>
          <w:szCs w:val="16"/>
        </w:rPr>
        <w:tab/>
        <w:t>String</w:t>
      </w:r>
      <w:r>
        <w:rPr>
          <w:rFonts w:ascii="Times-Roman" w:hAnsi="Times-Roman" w:cs="Times-Roman"/>
          <w:sz w:val="16"/>
          <w:szCs w:val="16"/>
        </w:rPr>
        <w:tab/>
        <w:t>1</w:t>
      </w:r>
      <w:r>
        <w:rPr>
          <w:rFonts w:ascii="Times-Roman" w:hAnsi="Times-Roman" w:cs="Times-Roman"/>
          <w:sz w:val="16"/>
          <w:szCs w:val="16"/>
        </w:rPr>
        <w:tab/>
        <w:t>40</w:t>
      </w:r>
    </w:p>
    <w:p w14:paraId="5BC5B337" w14:textId="3F018463" w:rsidR="00505F2D" w:rsidRDefault="00505F2D" w:rsidP="00505F2D">
      <w:pPr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ab/>
      </w:r>
      <w:r>
        <w:rPr>
          <w:rFonts w:ascii="Times-Roman" w:hAnsi="Times-Roman" w:cs="Times-Roman"/>
          <w:sz w:val="16"/>
          <w:szCs w:val="16"/>
        </w:rPr>
        <w:tab/>
      </w:r>
      <w:r>
        <w:rPr>
          <w:rFonts w:ascii="Times-Roman" w:hAnsi="Times-Roman" w:cs="Times-Roman"/>
          <w:sz w:val="16"/>
          <w:szCs w:val="16"/>
        </w:rPr>
        <w:tab/>
      </w:r>
      <w:r>
        <w:rPr>
          <w:rFonts w:ascii="Times-Roman" w:hAnsi="Times-Roman" w:cs="Times-Roman"/>
          <w:sz w:val="16"/>
          <w:szCs w:val="16"/>
        </w:rPr>
        <w:tab/>
      </w:r>
      <w:r>
        <w:rPr>
          <w:rFonts w:ascii="Times-Roman" w:hAnsi="Times-Roman" w:cs="Times-Roman"/>
          <w:sz w:val="16"/>
          <w:szCs w:val="16"/>
        </w:rPr>
        <w:tab/>
        <w:t xml:space="preserve">WHOSE CODE IS NOT </w:t>
      </w:r>
    </w:p>
    <w:p w14:paraId="45007E7E" w14:textId="78AF5462" w:rsidR="00505F2D" w:rsidRDefault="00505F2D" w:rsidP="00505F2D">
      <w:pPr>
        <w:tabs>
          <w:tab w:val="left" w:pos="720"/>
          <w:tab w:val="left" w:pos="1440"/>
          <w:tab w:val="left" w:pos="3600"/>
        </w:tabs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ab/>
      </w:r>
      <w:r>
        <w:rPr>
          <w:rFonts w:ascii="Times-Roman" w:hAnsi="Times-Roman" w:cs="Times-Roman"/>
          <w:sz w:val="16"/>
          <w:szCs w:val="16"/>
        </w:rPr>
        <w:tab/>
      </w:r>
      <w:r>
        <w:rPr>
          <w:rFonts w:ascii="Times-Roman" w:hAnsi="Times-Roman" w:cs="Times-Roman"/>
          <w:sz w:val="16"/>
          <w:szCs w:val="16"/>
        </w:rPr>
        <w:tab/>
        <w:t xml:space="preserve">PRESENT IN THE  </w:t>
      </w:r>
    </w:p>
    <w:p w14:paraId="4EACDB4E" w14:textId="254718EE" w:rsidR="004B7698" w:rsidRDefault="00505F2D" w:rsidP="00505F2D">
      <w:pPr>
        <w:tabs>
          <w:tab w:val="left" w:pos="720"/>
          <w:tab w:val="left" w:pos="1440"/>
          <w:tab w:val="left" w:pos="3600"/>
        </w:tabs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ab/>
      </w:r>
      <w:r>
        <w:rPr>
          <w:rFonts w:ascii="Times-Roman" w:hAnsi="Times-Roman" w:cs="Times-Roman"/>
          <w:sz w:val="16"/>
          <w:szCs w:val="16"/>
        </w:rPr>
        <w:tab/>
      </w:r>
      <w:r>
        <w:rPr>
          <w:rFonts w:ascii="Times-Roman" w:hAnsi="Times-Roman" w:cs="Times-Roman"/>
          <w:sz w:val="16"/>
          <w:szCs w:val="16"/>
        </w:rPr>
        <w:tab/>
      </w:r>
      <w:r w:rsidR="004B7698">
        <w:rPr>
          <w:rFonts w:ascii="Times-Roman" w:hAnsi="Times-Roman" w:cs="Times-Roman"/>
          <w:sz w:val="16"/>
          <w:szCs w:val="16"/>
        </w:rPr>
        <w:t xml:space="preserve">EXISTING </w:t>
      </w:r>
      <w:ins w:id="50" w:author="Flores-beebe, Dina M CIV SPAWARSYSCEN-PACIFIC, 59112" w:date="2015-09-22T13:22:00Z">
        <w:r w:rsidR="006F7383">
          <w:rPr>
            <w:rFonts w:ascii="Times-Roman" w:hAnsi="Times-Roman" w:cs="Times-Roman"/>
            <w:sz w:val="16"/>
            <w:szCs w:val="16"/>
          </w:rPr>
          <w:t xml:space="preserve">DUTY </w:t>
        </w:r>
      </w:ins>
      <w:r>
        <w:rPr>
          <w:rFonts w:ascii="Times-Roman" w:hAnsi="Times-Roman" w:cs="Times-Roman"/>
          <w:sz w:val="16"/>
          <w:szCs w:val="16"/>
        </w:rPr>
        <w:t>CODE</w:t>
      </w:r>
      <w:del w:id="51" w:author="Flores-beebe, Dina M CIV SPAWARSYSCEN-PACIFIC, 59112" w:date="2015-09-22T13:22:00Z">
        <w:r w:rsidDel="006F7383">
          <w:rPr>
            <w:rFonts w:ascii="Times-Roman" w:hAnsi="Times-Roman" w:cs="Times-Roman"/>
            <w:sz w:val="16"/>
            <w:szCs w:val="16"/>
          </w:rPr>
          <w:delText>S</w:delText>
        </w:r>
      </w:del>
      <w:r>
        <w:rPr>
          <w:rFonts w:ascii="Times-Roman" w:hAnsi="Times-Roman" w:cs="Times-Roman"/>
          <w:sz w:val="16"/>
          <w:szCs w:val="16"/>
        </w:rPr>
        <w:t xml:space="preserve"> </w:t>
      </w:r>
    </w:p>
    <w:p w14:paraId="35E9C238" w14:textId="33942D9D" w:rsidR="00505F2D" w:rsidRDefault="004B7698" w:rsidP="00505F2D">
      <w:pPr>
        <w:tabs>
          <w:tab w:val="left" w:pos="720"/>
          <w:tab w:val="left" w:pos="1440"/>
          <w:tab w:val="left" w:pos="3600"/>
        </w:tabs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ab/>
      </w:r>
      <w:r>
        <w:rPr>
          <w:rFonts w:ascii="Times-Roman" w:hAnsi="Times-Roman" w:cs="Times-Roman"/>
          <w:sz w:val="16"/>
          <w:szCs w:val="16"/>
        </w:rPr>
        <w:tab/>
      </w:r>
      <w:r>
        <w:rPr>
          <w:rFonts w:ascii="Times-Roman" w:hAnsi="Times-Roman" w:cs="Times-Roman"/>
          <w:sz w:val="16"/>
          <w:szCs w:val="16"/>
        </w:rPr>
        <w:tab/>
      </w:r>
      <w:r w:rsidR="00505F2D">
        <w:rPr>
          <w:rFonts w:ascii="Times-Roman" w:hAnsi="Times-Roman" w:cs="Times-Roman"/>
          <w:sz w:val="16"/>
          <w:szCs w:val="16"/>
        </w:rPr>
        <w:t>LIST</w:t>
      </w:r>
      <w:del w:id="52" w:author="Flores-beebe, Dina M CIV SPAWARSYSCEN-PACIFIC, 59112" w:date="2015-09-22T13:22:00Z">
        <w:r w:rsidR="00505F2D" w:rsidDel="006F7383">
          <w:rPr>
            <w:rFonts w:ascii="Times-Roman" w:hAnsi="Times-Roman" w:cs="Times-Roman"/>
            <w:sz w:val="16"/>
            <w:szCs w:val="16"/>
          </w:rPr>
          <w:delText>S</w:delText>
        </w:r>
      </w:del>
      <w:r w:rsidR="00505F2D">
        <w:rPr>
          <w:rFonts w:ascii="Times-Roman" w:hAnsi="Times-Roman" w:cs="Times-Roman"/>
          <w:sz w:val="16"/>
          <w:szCs w:val="16"/>
        </w:rPr>
        <w:t>.</w:t>
      </w:r>
    </w:p>
    <w:p w14:paraId="2CA2E95C" w14:textId="77777777" w:rsidR="00222915" w:rsidRDefault="00505F2D" w:rsidP="00505F2D">
      <w:pPr>
        <w:tabs>
          <w:tab w:val="left" w:pos="720"/>
          <w:tab w:val="left" w:pos="1440"/>
          <w:tab w:val="left" w:pos="3600"/>
        </w:tabs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ab/>
      </w:r>
      <w:r>
        <w:rPr>
          <w:rFonts w:ascii="Times-Roman" w:hAnsi="Times-Roman" w:cs="Times-Roman"/>
          <w:sz w:val="16"/>
          <w:szCs w:val="16"/>
        </w:rPr>
        <w:tab/>
      </w:r>
      <w:r>
        <w:rPr>
          <w:rFonts w:ascii="Times-Roman" w:hAnsi="Times-Roman" w:cs="Times-Roman"/>
          <w:sz w:val="16"/>
          <w:szCs w:val="16"/>
        </w:rPr>
        <w:tab/>
      </w:r>
    </w:p>
    <w:p w14:paraId="3A468BCB" w14:textId="77777777" w:rsidR="00254E43" w:rsidRDefault="00254E43" w:rsidP="00505F2D">
      <w:pPr>
        <w:tabs>
          <w:tab w:val="left" w:pos="720"/>
          <w:tab w:val="left" w:pos="1440"/>
          <w:tab w:val="left" w:pos="3600"/>
        </w:tabs>
        <w:rPr>
          <w:rFonts w:ascii="Times-Roman" w:hAnsi="Times-Roman" w:cs="Times-Roman"/>
          <w:sz w:val="16"/>
          <w:szCs w:val="16"/>
        </w:rPr>
      </w:pPr>
    </w:p>
    <w:p w14:paraId="3F6DB3CD" w14:textId="77777777" w:rsidR="00254E43" w:rsidRDefault="00254E43" w:rsidP="00505F2D">
      <w:pPr>
        <w:tabs>
          <w:tab w:val="left" w:pos="720"/>
          <w:tab w:val="left" w:pos="1440"/>
          <w:tab w:val="left" w:pos="3600"/>
        </w:tabs>
        <w:rPr>
          <w:rFonts w:ascii="Times-Roman" w:hAnsi="Times-Roman" w:cs="Times-Roman"/>
          <w:sz w:val="16"/>
          <w:szCs w:val="16"/>
        </w:rPr>
        <w:sectPr w:rsidR="00254E43" w:rsidSect="00877B27">
          <w:headerReference w:type="default" r:id="rId1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CED5888" w14:textId="09DE34F9" w:rsidR="00505F2D" w:rsidRDefault="00505F2D" w:rsidP="00505F2D">
      <w:pPr>
        <w:tabs>
          <w:tab w:val="left" w:pos="720"/>
          <w:tab w:val="left" w:pos="1440"/>
          <w:tab w:val="left" w:pos="3600"/>
        </w:tabs>
        <w:rPr>
          <w:rFonts w:ascii="Times-Roman" w:hAnsi="Times-Roman" w:cs="Times-Roman"/>
          <w:sz w:val="16"/>
          <w:szCs w:val="16"/>
        </w:rPr>
      </w:pPr>
    </w:p>
    <w:p w14:paraId="7F3CBC8A" w14:textId="5819E953" w:rsidR="00505F2D" w:rsidRDefault="00505F2D" w:rsidP="00505F2D">
      <w:pPr>
        <w:rPr>
          <w:rFonts w:ascii="Times-Roman" w:hAnsi="Times-Roman" w:cs="Times-Roman"/>
          <w:sz w:val="16"/>
          <w:szCs w:val="16"/>
        </w:rPr>
      </w:pPr>
    </w:p>
    <w:p w14:paraId="4745CCC4" w14:textId="77777777" w:rsidR="00222915" w:rsidRPr="00661D80" w:rsidRDefault="00222915" w:rsidP="002229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1D80">
        <w:rPr>
          <w:rFonts w:ascii="Courier New" w:eastAsia="Times New Roman" w:hAnsi="Courier New" w:cs="Courier New"/>
          <w:b/>
          <w:bCs/>
          <w:sz w:val="20"/>
          <w:szCs w:val="20"/>
        </w:rPr>
        <w:t>UNCLASSIFIED</w:t>
      </w:r>
    </w:p>
    <w:tbl>
      <w:tblPr>
        <w:tblW w:w="10500" w:type="dxa"/>
        <w:tblLook w:val="04A0" w:firstRow="1" w:lastRow="0" w:firstColumn="1" w:lastColumn="0" w:noHBand="0" w:noVBand="1"/>
      </w:tblPr>
      <w:tblGrid>
        <w:gridCol w:w="3979"/>
        <w:gridCol w:w="3115"/>
        <w:gridCol w:w="3406"/>
      </w:tblGrid>
      <w:tr w:rsidR="00222915" w:rsidRPr="00661D80" w14:paraId="26710D13" w14:textId="77777777" w:rsidTr="00222915">
        <w:tc>
          <w:tcPr>
            <w:tcW w:w="4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14:paraId="5BCD4F32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ELEMENTAL FIELD NUMBER: 1193/2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6422C1" w14:textId="77777777" w:rsidR="00222915" w:rsidRPr="00661D80" w:rsidRDefault="00222915" w:rsidP="00222915">
            <w:pPr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2962E0B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STATUS: </w:t>
            </w:r>
            <w:r w:rsidRPr="00661D80">
              <w:rPr>
                <w:rFonts w:ascii="Courier New" w:eastAsia="Times New Roman" w:hAnsi="Courier New" w:cs="Courier New"/>
                <w:sz w:val="20"/>
                <w:szCs w:val="20"/>
              </w:rPr>
              <w:t>AGREED</w:t>
            </w:r>
          </w:p>
        </w:tc>
      </w:tr>
      <w:tr w:rsidR="00222915" w:rsidRPr="00661D80" w14:paraId="6DAA0A79" w14:textId="77777777" w:rsidTr="00222915">
        <w:tc>
          <w:tcPr>
            <w:tcW w:w="80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14:paraId="5A0F6AC4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ELEMENTAL FIELD NAME: DUTY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C7FCB61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VERSION: </w:t>
            </w:r>
            <w:r w:rsidRPr="00661D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B.1.01.00</w:t>
            </w:r>
          </w:p>
        </w:tc>
      </w:tr>
    </w:tbl>
    <w:p w14:paraId="2F60B3AD" w14:textId="77777777" w:rsidR="00222915" w:rsidRPr="00661D80" w:rsidRDefault="00222915" w:rsidP="002229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9C718" w14:textId="77777777" w:rsidR="00222915" w:rsidRPr="00661D80" w:rsidRDefault="005930A3" w:rsidP="00222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9842C2">
          <v:rect id="_x0000_i1026" style="width:468pt;height:1.5pt" o:hralign="center" o:hrstd="t" o:hrnoshade="t" o:hr="t" fillcolor="black" stroked="f"/>
        </w:pict>
      </w:r>
    </w:p>
    <w:p w14:paraId="5CB7B5FD" w14:textId="77777777" w:rsidR="00222915" w:rsidRPr="00661D80" w:rsidRDefault="00222915" w:rsidP="00222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D95B0" w14:textId="77777777" w:rsidR="00222915" w:rsidRPr="00661D80" w:rsidRDefault="00222915" w:rsidP="002229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61D80">
        <w:rPr>
          <w:rFonts w:ascii="Courier New" w:eastAsia="Times New Roman" w:hAnsi="Courier New" w:cs="Courier New"/>
          <w:sz w:val="20"/>
          <w:szCs w:val="20"/>
        </w:rPr>
        <w:t xml:space="preserve">LIST OF ALLOWABLE VALUES: </w:t>
      </w:r>
    </w:p>
    <w:p w14:paraId="7FF42E31" w14:textId="77777777" w:rsidR="00222915" w:rsidRPr="00661D80" w:rsidRDefault="00222915" w:rsidP="00222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196"/>
        <w:gridCol w:w="1523"/>
        <w:gridCol w:w="3579"/>
        <w:gridCol w:w="3792"/>
      </w:tblGrid>
      <w:tr w:rsidR="00222915" w:rsidRPr="00661D80" w14:paraId="3D1EF21B" w14:textId="77777777" w:rsidTr="004B6828">
        <w:trPr>
          <w:trHeight w:val="20"/>
          <w:tblHeader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D33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59D02EA" w14:textId="77777777" w:rsidR="00222915" w:rsidRPr="00661D80" w:rsidRDefault="00222915" w:rsidP="00222915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61D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Seq</w:t>
            </w:r>
            <w:proofErr w:type="spellEnd"/>
            <w:r w:rsidRPr="00661D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D33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385A141" w14:textId="77777777" w:rsidR="00222915" w:rsidRPr="00661D80" w:rsidRDefault="00222915" w:rsidP="00222915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Data Code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D33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887F0B6" w14:textId="77777777" w:rsidR="00222915" w:rsidRPr="00661D80" w:rsidRDefault="00222915" w:rsidP="00222915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D33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22A5580" w14:textId="77777777" w:rsidR="00222915" w:rsidRPr="00661D80" w:rsidRDefault="00222915" w:rsidP="00222915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Explanation</w:t>
            </w:r>
          </w:p>
        </w:tc>
      </w:tr>
      <w:tr w:rsidR="00222915" w:rsidRPr="00661D80" w14:paraId="6D347299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73AD125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6766264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106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6A96A07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AAW AIRCRAFT CONTROL UNIT (AAWACU)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C553DE5" w14:textId="2177EB0C" w:rsidR="00222915" w:rsidRPr="00661D80" w:rsidRDefault="00507BB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53" w:author="Flores-beebe, Dina M CIV SPAWARSYSCEN-PACIFIC, 59112" w:date="2015-10-05T07:2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AAW AIRCRAFT CONTROL UNIT (AAWACU)</w:t>
              </w:r>
            </w:ins>
          </w:p>
        </w:tc>
      </w:tr>
      <w:tr w:rsidR="00222915" w:rsidRPr="00661D80" w14:paraId="76DB69CF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01D53E4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028127E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106S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C5A3C3F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AAW AIRCRAFT CONTROL UNIT (AAWACU)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CC619E0" w14:textId="5D699BF0" w:rsidR="00222915" w:rsidRPr="00661D80" w:rsidRDefault="00507BB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54" w:author="Flores-beebe, Dina M CIV SPAWARSYSCEN-PACIFIC, 59112" w:date="2015-10-05T07:2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AAW AIRCRAFT CONTROL UNIT (AAWACU) STANDBY</w:t>
              </w:r>
            </w:ins>
          </w:p>
        </w:tc>
      </w:tr>
      <w:tr w:rsidR="00222915" w:rsidRPr="00661D80" w14:paraId="28F8371A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A771652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5A025D3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BD7E7EC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AAW COMMANDER (AAWC)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4E8FB29" w14:textId="26EE6C83" w:rsidR="00222915" w:rsidRPr="00661D80" w:rsidRDefault="00507BB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55" w:author="Flores-beebe, Dina M CIV SPAWARSYSCEN-PACIFIC, 59112" w:date="2015-10-05T07:2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AAW COMMANDER (AAWC)</w:t>
              </w:r>
            </w:ins>
          </w:p>
        </w:tc>
      </w:tr>
      <w:tr w:rsidR="00222915" w:rsidRPr="00661D80" w14:paraId="386B075B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566A6CD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E19F5D1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4F8299F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AAW COMMANDER (AAWC)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F61724E" w14:textId="664A76E1" w:rsidR="00222915" w:rsidRPr="00661D80" w:rsidRDefault="00507BB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56" w:author="Flores-beebe, Dina M CIV SPAWARSYSCEN-PACIFIC, 59112" w:date="2015-10-05T07:2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AAW COMMANDER (AAWC) STANDBY</w:t>
              </w:r>
            </w:ins>
          </w:p>
        </w:tc>
      </w:tr>
      <w:tr w:rsidR="00222915" w:rsidRPr="00661D80" w14:paraId="5BD34079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D0612E9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D106137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23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86E5C77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AAW PICKET (WATCHDOG)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CDE00D9" w14:textId="6B5C0A38" w:rsidR="00222915" w:rsidRPr="00661D80" w:rsidRDefault="00507BB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57" w:author="Flores-beebe, Dina M CIV SPAWARSYSCEN-PACIFIC, 59112" w:date="2015-10-05T07:2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AAW PICKET (WATCHDOG)</w:t>
              </w:r>
            </w:ins>
          </w:p>
        </w:tc>
      </w:tr>
      <w:tr w:rsidR="00222915" w:rsidRPr="00661D80" w14:paraId="257D96F2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25D5246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12A2BFB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23S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9E6333F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AAW PICKET (WATCHDOG)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F48C369" w14:textId="53FF057C" w:rsidR="00222915" w:rsidRPr="00661D80" w:rsidRDefault="00507BB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58" w:author="Flores-beebe, Dina M CIV SPAWARSYSCEN-PACIFIC, 59112" w:date="2015-10-05T07:2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AAW PICKET (WATCHDOG) STANDBY</w:t>
              </w:r>
            </w:ins>
          </w:p>
        </w:tc>
      </w:tr>
      <w:tr w:rsidR="00222915" w:rsidRPr="00661D80" w14:paraId="241E1D48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E1488DF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4D3AD60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108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7AF17F6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AEW CONTROL UNIT (AEWCU)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3371B45" w14:textId="38D911D9" w:rsidR="00222915" w:rsidRPr="00661D80" w:rsidRDefault="00507BB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59" w:author="Flores-beebe, Dina M CIV SPAWARSYSCEN-PACIFIC, 59112" w:date="2015-10-05T07:2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AEW CONTROL UNIT (AEWCU)</w:t>
              </w:r>
            </w:ins>
          </w:p>
        </w:tc>
      </w:tr>
      <w:tr w:rsidR="00222915" w:rsidRPr="00661D80" w14:paraId="0FF7897C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2560655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93DC70B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108S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209B482" w14:textId="77777777" w:rsidR="00222915" w:rsidRPr="00661D80" w:rsidRDefault="00222915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AEW CONTROL UNIT </w:t>
            </w: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(AEWCU)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95EABF5" w14:textId="3042B3DE" w:rsidR="00222915" w:rsidRPr="00661D80" w:rsidRDefault="00507BB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0" w:author="Flores-beebe, Dina M CIV SPAWARSYSCEN-PACIFIC, 59112" w:date="2015-10-05T07:2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lastRenderedPageBreak/>
                <w:t>AEW CONTROL UNIT</w:t>
              </w:r>
            </w:ins>
          </w:p>
        </w:tc>
      </w:tr>
      <w:tr w:rsidR="00507BB8" w:rsidRPr="00661D80" w14:paraId="1B168FE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662055B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9744D73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109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DCC0301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AIR</w:t>
            </w:r>
            <w:ins w:id="61" w:author="Flores-beebe, Dina M CIV SPAWARSYSCEN-PACIFIC, 59112" w:date="2015-09-21T12:1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CRAFT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CONTROL UNIT (ACU)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69C091E" w14:textId="31910A74" w:rsidR="00507BB8" w:rsidRPr="00661D80" w:rsidRDefault="00507BB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2" w:author="Flores-beebe, Dina M CIV SPAWARSYSCEN-PACIFIC, 59112" w:date="2015-10-05T07:2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CRAFT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CONTROL UNIT (ACU) </w:t>
              </w:r>
            </w:ins>
          </w:p>
        </w:tc>
      </w:tr>
      <w:tr w:rsidR="00507BB8" w:rsidRPr="00661D80" w14:paraId="6EB54F27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B9A6542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D2B697E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109S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57B02C9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AIR</w:t>
            </w:r>
            <w:ins w:id="63" w:author="Flores-beebe, Dina M CIV SPAWARSYSCEN-PACIFIC, 59112" w:date="2015-09-21T12:1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CRAFT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CONTROL UNIT (ACU)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B267DCF" w14:textId="643EB9DE" w:rsidR="00507BB8" w:rsidRPr="00661D80" w:rsidRDefault="00507BB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4" w:author="Flores-beebe, Dina M CIV SPAWARSYSCEN-PACIFIC, 59112" w:date="2015-10-05T07:2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CRAFT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CONTROL UNIT (ACU) STANDBY</w:t>
              </w:r>
            </w:ins>
          </w:p>
        </w:tc>
      </w:tr>
      <w:tr w:rsidR="00507BB8" w:rsidRPr="00661D80" w14:paraId="5E222293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CAA8D05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5F0CA69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19216EE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AIR COORDINATOR (AC)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C867ACF" w14:textId="56664392" w:rsidR="00507BB8" w:rsidRPr="00661D80" w:rsidRDefault="00507BB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5" w:author="Flores-beebe, Dina M CIV SPAWARSYSCEN-PACIFIC, 59112" w:date="2015-10-05T07:2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COORDINATOR (AC)</w:t>
              </w:r>
            </w:ins>
          </w:p>
        </w:tc>
      </w:tr>
      <w:tr w:rsidR="00507BB8" w:rsidRPr="00661D80" w14:paraId="68BA425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E955743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2419AD4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100S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9DD89A9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AIR COORDINATOR (AC)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2F6FFA5" w14:textId="38828D68" w:rsidR="00507BB8" w:rsidRPr="00661D80" w:rsidRDefault="00867A93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6" w:author="Flores-beebe, Dina M CIV SPAWARSYSCEN-PACIFIC, 59112" w:date="2015-10-05T07:27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COORDINATOR (AC) STANDBY</w:t>
              </w:r>
            </w:ins>
          </w:p>
        </w:tc>
      </w:tr>
      <w:tr w:rsidR="00507BB8" w:rsidRPr="00661D80" w14:paraId="236FCBC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C8F1469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80EEB12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570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F5CCCBB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AIR RAID REPORTING CONTROL UNIT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6270ECF" w14:textId="5EE17180" w:rsidR="00507BB8" w:rsidRPr="00661D80" w:rsidRDefault="00867A93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67" w:author="Flores-beebe, Dina M CIV SPAWARSYSCEN-PACIFIC, 59112" w:date="2015-10-05T07:27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AIR RAID REPORTING CONTROL </w:t>
              </w:r>
              <w:proofErr w:type="gramStart"/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UNIT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proofErr w:type="gramEnd"/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AIR DUTY</w:t>
            </w:r>
            <w:ins w:id="68" w:author="Flores-beebe, Dina M CIV SPAWARSYSCEN-PACIFIC, 59112" w:date="2015-09-21T12:14:00Z">
              <w:r w:rsidR="00507BB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(NON-ATP)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07BB8" w:rsidRPr="00661D80" w14:paraId="26AA05B0" w14:textId="77777777" w:rsidTr="004B6828">
        <w:trPr>
          <w:trHeight w:val="20"/>
          <w:tblCellSpacing w:w="15" w:type="dxa"/>
          <w:ins w:id="69" w:author="Flores-beebe, Dina M CIV SPAWARSYSCEN-PACIFIC, 59112" w:date="2015-09-21T12:15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2E87991" w14:textId="77777777" w:rsidR="00507BB8" w:rsidRPr="00661D80" w:rsidRDefault="00507BB8" w:rsidP="00222915">
            <w:pPr>
              <w:spacing w:after="0" w:line="240" w:lineRule="auto"/>
              <w:rPr>
                <w:ins w:id="70" w:author="Flores-beebe, Dina M CIV SPAWARSYSCEN-PACIFIC, 59112" w:date="2015-09-21T12:15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B8C69F7" w14:textId="77777777" w:rsidR="00507BB8" w:rsidRPr="00661D80" w:rsidRDefault="00507BB8" w:rsidP="00222915">
            <w:pPr>
              <w:spacing w:after="0" w:line="240" w:lineRule="auto"/>
              <w:rPr>
                <w:ins w:id="71" w:author="Flores-beebe, Dina M CIV SPAWARSYSCEN-PACIFIC, 59112" w:date="2015-09-21T12:15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72" w:author="Flores-beebe, Dina M CIV SPAWARSYSCEN-PACIFIC, 59112" w:date="2015-09-21T12:1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570S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4CA3512" w14:textId="77777777" w:rsidR="00507BB8" w:rsidRPr="00661D80" w:rsidRDefault="00507BB8" w:rsidP="00222915">
            <w:pPr>
              <w:spacing w:after="0" w:line="240" w:lineRule="auto"/>
              <w:rPr>
                <w:ins w:id="73" w:author="Flores-beebe, Dina M CIV SPAWARSYSCEN-PACIFIC, 59112" w:date="2015-09-21T12:15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74" w:author="Flores-beebe, Dina M CIV SPAWARSYSCEN-PACIFIC, 59112" w:date="2015-09-21T12:1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RAID REPORTING CONTROL UNIT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C62D59E" w14:textId="2F273B9A" w:rsidR="00507BB8" w:rsidRPr="00661D80" w:rsidRDefault="00867A93" w:rsidP="00222915">
            <w:pPr>
              <w:spacing w:after="0" w:line="240" w:lineRule="auto"/>
              <w:rPr>
                <w:ins w:id="75" w:author="Flores-beebe, Dina M CIV SPAWARSYSCEN-PACIFIC, 59112" w:date="2015-09-21T12:15:00Z"/>
                <w:rFonts w:ascii="Courier" w:eastAsia="Times New Roman" w:hAnsi="Courier" w:cs="Times New Roman"/>
                <w:sz w:val="24"/>
                <w:szCs w:val="24"/>
              </w:rPr>
            </w:pPr>
            <w:ins w:id="76" w:author="Flores-beebe, Dina M CIV SPAWARSYSCEN-PACIFIC, 59112" w:date="2015-10-05T07:2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RAID REPORTING CONTROL UNIT STANDBY.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ins w:id="77" w:author="Flores-beebe, Dina M CIV SPAWARSYSCEN-PACIFIC, 59112" w:date="2015-09-21T12:16:00Z">
              <w:r w:rsidR="00507BB8"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DUTY</w:t>
              </w:r>
              <w:r w:rsidR="00507BB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(NON-ATP)</w:t>
              </w:r>
              <w:r w:rsidR="00507BB8"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</w:ins>
          </w:p>
        </w:tc>
      </w:tr>
      <w:tr w:rsidR="00507BB8" w:rsidRPr="00661D80" w14:paraId="6AA777B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3A8EB01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24C7CCC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102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B5C8C7B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AIR RESOURCE ELEMENT COORDINATOR (AREC)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8861384" w14:textId="4E5B8397" w:rsidR="00507BB8" w:rsidRPr="00661D80" w:rsidRDefault="00867A93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8" w:author="Flores-beebe, Dina M CIV SPAWARSYSCEN-PACIFIC, 59112" w:date="2015-10-05T07:2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RESOURCE ELEMENT COORDINATOR (AREC)</w:t>
              </w:r>
            </w:ins>
          </w:p>
        </w:tc>
      </w:tr>
      <w:tr w:rsidR="00507BB8" w:rsidRPr="00661D80" w14:paraId="2CD1164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5A842E8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31B8431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102S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1AB1156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AIR RESOURCE ELEMENT COORDINATOR (AREC)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AC4D94C" w14:textId="2712E0E4" w:rsidR="00507BB8" w:rsidRPr="00661D80" w:rsidRDefault="00867A93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9" w:author="Flores-beebe, Dina M CIV SPAWARSYSCEN-PACIFIC, 59112" w:date="2015-10-05T07:3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RESOURCE ELEMENT COORDINATOR (AREC) STANDBY</w:t>
              </w:r>
            </w:ins>
          </w:p>
        </w:tc>
      </w:tr>
      <w:tr w:rsidR="00507BB8" w:rsidRPr="00661D80" w14:paraId="0DFFD1B4" w14:textId="77777777" w:rsidTr="004B6828">
        <w:trPr>
          <w:trHeight w:val="20"/>
          <w:tblCellSpacing w:w="15" w:type="dxa"/>
          <w:ins w:id="80" w:author="Flores-beebe, Dina M CIV SPAWARSYSCEN-PACIFIC, 59112" w:date="2015-09-21T12:16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C5030DA" w14:textId="77777777" w:rsidR="00507BB8" w:rsidRPr="00661D80" w:rsidRDefault="00507BB8" w:rsidP="00222915">
            <w:pPr>
              <w:spacing w:after="0" w:line="240" w:lineRule="auto"/>
              <w:rPr>
                <w:ins w:id="81" w:author="Flores-beebe, Dina M CIV SPAWARSYSCEN-PACIFIC, 59112" w:date="2015-09-21T12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B6F0897" w14:textId="77777777" w:rsidR="00507BB8" w:rsidRPr="00661D80" w:rsidRDefault="00507BB8" w:rsidP="00222915">
            <w:pPr>
              <w:spacing w:after="0" w:line="240" w:lineRule="auto"/>
              <w:rPr>
                <w:ins w:id="82" w:author="Flores-beebe, Dina M CIV SPAWARSYSCEN-PACIFIC, 59112" w:date="2015-09-21T12:16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83" w:author="Flores-beebe, Dina M CIV SPAWARSYSCEN-PACIFIC, 59112" w:date="2015-09-21T12:1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110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DA96A30" w14:textId="77777777" w:rsidR="00507BB8" w:rsidRPr="00661D80" w:rsidRDefault="00507BB8" w:rsidP="00222915">
            <w:pPr>
              <w:spacing w:after="0" w:line="240" w:lineRule="auto"/>
              <w:rPr>
                <w:ins w:id="84" w:author="Flores-beebe, Dina M CIV SPAWARSYSCEN-PACIFIC, 59112" w:date="2015-09-21T12:16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85" w:author="Flores-beebe, Dina M CIV SPAWARSYSCEN-PACIFIC, 59112" w:date="2015-09-21T12:1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SAFETY CELL (EAGLE)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75B8B66" w14:textId="6548DD29" w:rsidR="00507BB8" w:rsidRPr="00661D80" w:rsidRDefault="00867A93" w:rsidP="00222915">
            <w:pPr>
              <w:spacing w:after="0" w:line="240" w:lineRule="auto"/>
              <w:rPr>
                <w:ins w:id="86" w:author="Flores-beebe, Dina M CIV SPAWARSYSCEN-PACIFIC, 59112" w:date="2015-09-21T12:16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87" w:author="Flores-beebe, Dina M CIV SPAWARSYSCEN-PACIFIC, 59112" w:date="2015-10-05T07:3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SAFETY CELL (EAGLE)</w:t>
              </w:r>
            </w:ins>
          </w:p>
        </w:tc>
      </w:tr>
      <w:tr w:rsidR="00507BB8" w:rsidRPr="00661D80" w14:paraId="320A97B0" w14:textId="77777777" w:rsidTr="004B6828">
        <w:trPr>
          <w:trHeight w:val="20"/>
          <w:tblCellSpacing w:w="15" w:type="dxa"/>
          <w:ins w:id="88" w:author="Flores-beebe, Dina M CIV SPAWARSYSCEN-PACIFIC, 59112" w:date="2015-09-21T12:16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A1C8D6E" w14:textId="77777777" w:rsidR="00507BB8" w:rsidRPr="00661D80" w:rsidRDefault="00507BB8" w:rsidP="00222915">
            <w:pPr>
              <w:spacing w:after="0" w:line="240" w:lineRule="auto"/>
              <w:rPr>
                <w:ins w:id="89" w:author="Flores-beebe, Dina M CIV SPAWARSYSCEN-PACIFIC, 59112" w:date="2015-09-21T12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46A80CA" w14:textId="77777777" w:rsidR="00507BB8" w:rsidRPr="00661D80" w:rsidRDefault="00507BB8" w:rsidP="00222915">
            <w:pPr>
              <w:spacing w:after="0" w:line="240" w:lineRule="auto"/>
              <w:rPr>
                <w:ins w:id="90" w:author="Flores-beebe, Dina M CIV SPAWARSYSCEN-PACIFIC, 59112" w:date="2015-09-21T12:16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91" w:author="Flores-beebe, Dina M CIV SPAWARSYSCEN-PACIFIC, 59112" w:date="2015-09-21T12:1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110S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4DB9855" w14:textId="77777777" w:rsidR="00507BB8" w:rsidRPr="00661D80" w:rsidRDefault="00507BB8" w:rsidP="00222915">
            <w:pPr>
              <w:spacing w:after="0" w:line="240" w:lineRule="auto"/>
              <w:rPr>
                <w:ins w:id="92" w:author="Flores-beebe, Dina M CIV SPAWARSYSCEN-PACIFIC, 59112" w:date="2015-09-21T12:16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93" w:author="Flores-beebe, Dina M CIV SPAWARSYSCEN-PACIFIC, 59112" w:date="2015-09-21T12:1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SAFETY CELL (EAGLE)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76FAB48" w14:textId="77E14197" w:rsidR="00507BB8" w:rsidRPr="00661D80" w:rsidRDefault="00867A93" w:rsidP="00222915">
            <w:pPr>
              <w:spacing w:after="0" w:line="240" w:lineRule="auto"/>
              <w:rPr>
                <w:ins w:id="94" w:author="Flores-beebe, Dina M CIV SPAWARSYSCEN-PACIFIC, 59112" w:date="2015-09-21T12:16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95" w:author="Flores-beebe, Dina M CIV SPAWARSYSCEN-PACIFIC, 59112" w:date="2015-10-05T07:3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SAFETY CELL (EAGLE) STANDBY</w:t>
              </w:r>
            </w:ins>
          </w:p>
        </w:tc>
      </w:tr>
      <w:tr w:rsidR="00507BB8" w:rsidRPr="00661D80" w14:paraId="69F4AF3B" w14:textId="77777777" w:rsidTr="004B6828">
        <w:trPr>
          <w:trHeight w:val="20"/>
          <w:tblCellSpacing w:w="15" w:type="dxa"/>
          <w:ins w:id="96" w:author="Flores-beebe, Dina M CIV SPAWARSYSCEN-PACIFIC, 59112" w:date="2015-09-21T12:16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B6A0D0F" w14:textId="77777777" w:rsidR="00507BB8" w:rsidRPr="00661D80" w:rsidRDefault="00507BB8" w:rsidP="00222915">
            <w:pPr>
              <w:spacing w:after="0" w:line="240" w:lineRule="auto"/>
              <w:rPr>
                <w:ins w:id="97" w:author="Flores-beebe, Dina M CIV SPAWARSYSCEN-PACIFIC, 59112" w:date="2015-09-21T12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E83D54A" w14:textId="77777777" w:rsidR="00507BB8" w:rsidRPr="00661D80" w:rsidRDefault="00507BB8" w:rsidP="00222915">
            <w:pPr>
              <w:spacing w:after="0" w:line="240" w:lineRule="auto"/>
              <w:rPr>
                <w:ins w:id="98" w:author="Flores-beebe, Dina M CIV SPAWARSYSCEN-PACIFIC, 59112" w:date="2015-09-21T12:16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99" w:author="Flores-beebe, Dina M CIV SPAWARSYSCEN-PACIFIC, 59112" w:date="2015-09-21T12:1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111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29A2D61" w14:textId="77777777" w:rsidR="00507BB8" w:rsidRPr="00661D80" w:rsidRDefault="00507BB8" w:rsidP="00222915">
            <w:pPr>
              <w:spacing w:after="0" w:line="240" w:lineRule="auto"/>
              <w:rPr>
                <w:ins w:id="100" w:author="Flores-beebe, Dina M CIV SPAWARSYSCEN-PACIFIC, 59112" w:date="2015-09-21T12:16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01" w:author="Flores-beebe, Dina M CIV SPAWARSYSCEN-PACIFIC, 59112" w:date="2015-09-21T12:17:00Z">
              <w:r w:rsidRPr="000A17C5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SAFETY CONTACT CELL (FALCON)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FCBD69B" w14:textId="61160B04" w:rsidR="00507BB8" w:rsidRPr="00661D80" w:rsidRDefault="00867A93" w:rsidP="00222915">
            <w:pPr>
              <w:spacing w:after="0" w:line="240" w:lineRule="auto"/>
              <w:rPr>
                <w:ins w:id="102" w:author="Flores-beebe, Dina M CIV SPAWARSYSCEN-PACIFIC, 59112" w:date="2015-09-21T12:16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03" w:author="Flores-beebe, Dina M CIV SPAWARSYSCEN-PACIFIC, 59112" w:date="2015-10-05T07:32:00Z">
              <w:r w:rsidRPr="000A17C5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SAFETY CONTACT CELL (FALCON)</w:t>
              </w:r>
            </w:ins>
          </w:p>
        </w:tc>
      </w:tr>
      <w:tr w:rsidR="00507BB8" w:rsidRPr="00661D80" w14:paraId="5F4B09AC" w14:textId="77777777" w:rsidTr="004B6828">
        <w:trPr>
          <w:trHeight w:val="20"/>
          <w:tblCellSpacing w:w="15" w:type="dxa"/>
          <w:ins w:id="104" w:author="Flores-beebe, Dina M CIV SPAWARSYSCEN-PACIFIC, 59112" w:date="2015-09-21T12:16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AF349BD" w14:textId="77777777" w:rsidR="00507BB8" w:rsidRPr="00661D80" w:rsidRDefault="00507BB8" w:rsidP="00222915">
            <w:pPr>
              <w:spacing w:after="0" w:line="240" w:lineRule="auto"/>
              <w:rPr>
                <w:ins w:id="105" w:author="Flores-beebe, Dina M CIV SPAWARSYSCEN-PACIFIC, 59112" w:date="2015-09-21T12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260D9AA" w14:textId="77777777" w:rsidR="00507BB8" w:rsidRPr="00661D80" w:rsidRDefault="00507BB8" w:rsidP="00222915">
            <w:pPr>
              <w:spacing w:after="0" w:line="240" w:lineRule="auto"/>
              <w:rPr>
                <w:ins w:id="106" w:author="Flores-beebe, Dina M CIV SPAWARSYSCEN-PACIFIC, 59112" w:date="2015-09-21T12:16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07" w:author="Flores-beebe, Dina M CIV SPAWARSYSCEN-PACIFIC, 59112" w:date="2015-09-21T12:1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111s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88B07EE" w14:textId="77777777" w:rsidR="00507BB8" w:rsidRPr="00661D80" w:rsidRDefault="00507BB8" w:rsidP="00222915">
            <w:pPr>
              <w:spacing w:after="0" w:line="240" w:lineRule="auto"/>
              <w:rPr>
                <w:ins w:id="108" w:author="Flores-beebe, Dina M CIV SPAWARSYSCEN-PACIFIC, 59112" w:date="2015-09-21T12:16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09" w:author="Flores-beebe, Dina M CIV SPAWARSYSCEN-PACIFIC, 59112" w:date="2015-09-21T12:18:00Z">
              <w:r w:rsidRPr="000A17C5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SAFETY CONTACT CELL (FALCON)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8BBFFA3" w14:textId="3457733B" w:rsidR="00507BB8" w:rsidRPr="00661D80" w:rsidRDefault="00867A93" w:rsidP="00222915">
            <w:pPr>
              <w:spacing w:after="0" w:line="240" w:lineRule="auto"/>
              <w:rPr>
                <w:ins w:id="110" w:author="Flores-beebe, Dina M CIV SPAWARSYSCEN-PACIFIC, 59112" w:date="2015-09-21T12:16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1" w:author="Flores-beebe, Dina M CIV SPAWARSYSCEN-PACIFIC, 59112" w:date="2015-10-05T07:32:00Z">
              <w:r w:rsidRPr="000A17C5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SAFETY CONTACT CELL (FALCON) STANDBY</w:t>
              </w:r>
            </w:ins>
          </w:p>
        </w:tc>
      </w:tr>
      <w:tr w:rsidR="00507BB8" w:rsidRPr="00661D80" w14:paraId="1C500DDB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CBEF641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4FA1599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571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91B5D55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AIRBORNE OBSERVATION POST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9D85C0D" w14:textId="671DA3BB" w:rsidR="00507BB8" w:rsidRPr="00661D80" w:rsidRDefault="00867A93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112" w:author="Flores-beebe, Dina M CIV SPAWARSYSCEN-PACIFIC, 59112" w:date="2015-10-05T07:3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AIRBORNE OBSERVATION POST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AIR DUTY</w:t>
            </w:r>
            <w:ins w:id="113" w:author="Flores-beebe, Dina M CIV SPAWARSYSCEN-PACIFIC, 59112" w:date="2015-09-21T12:18:00Z">
              <w:r w:rsidR="00507BB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07BB8" w:rsidRPr="00661D80" w14:paraId="4B5919A5" w14:textId="77777777" w:rsidTr="004B6828">
        <w:trPr>
          <w:trHeight w:val="20"/>
          <w:tblCellSpacing w:w="15" w:type="dxa"/>
          <w:ins w:id="114" w:author="Flores-beebe, Dina M CIV SPAWARSYSCEN-PACIFIC, 59112" w:date="2015-09-21T12:19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63047B3" w14:textId="77777777" w:rsidR="00507BB8" w:rsidRPr="00661D80" w:rsidRDefault="00507BB8" w:rsidP="00222915">
            <w:pPr>
              <w:spacing w:after="0" w:line="240" w:lineRule="auto"/>
              <w:rPr>
                <w:ins w:id="115" w:author="Flores-beebe, Dina M CIV SPAWARSYSCEN-PACIFIC, 59112" w:date="2015-09-21T12:19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53B8042" w14:textId="77777777" w:rsidR="00507BB8" w:rsidRPr="00661D80" w:rsidRDefault="00507BB8" w:rsidP="00222915">
            <w:pPr>
              <w:spacing w:after="0" w:line="240" w:lineRule="auto"/>
              <w:rPr>
                <w:ins w:id="116" w:author="Flores-beebe, Dina M CIV SPAWARSYSCEN-PACIFIC, 59112" w:date="2015-09-21T12:19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7" w:author="Flores-beebe, Dina M CIV SPAWARSYSCEN-PACIFIC, 59112" w:date="2015-09-21T12:1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571S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6B442D7" w14:textId="77777777" w:rsidR="00507BB8" w:rsidRPr="00661D80" w:rsidRDefault="00507BB8" w:rsidP="00222915">
            <w:pPr>
              <w:spacing w:after="0" w:line="240" w:lineRule="auto"/>
              <w:rPr>
                <w:ins w:id="118" w:author="Flores-beebe, Dina M CIV SPAWARSYSCEN-PACIFIC, 59112" w:date="2015-09-21T12:19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9" w:author="Flores-beebe, Dina M CIV SPAWARSYSCEN-PACIFIC, 59112" w:date="2015-09-21T12:1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AIRBORNE OBSERVATION POST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C74E3EF" w14:textId="6301A0FC" w:rsidR="00507BB8" w:rsidRPr="00661D80" w:rsidRDefault="00867A93" w:rsidP="00222915">
            <w:pPr>
              <w:spacing w:after="0" w:line="240" w:lineRule="auto"/>
              <w:rPr>
                <w:ins w:id="120" w:author="Flores-beebe, Dina M CIV SPAWARSYSCEN-PACIFIC, 59112" w:date="2015-09-21T12:19:00Z"/>
                <w:rFonts w:ascii="Courier" w:eastAsia="Times New Roman" w:hAnsi="Courier" w:cs="Times New Roman"/>
                <w:sz w:val="24"/>
                <w:szCs w:val="24"/>
              </w:rPr>
            </w:pPr>
            <w:ins w:id="121" w:author="Flores-beebe, Dina M CIV SPAWARSYSCEN-PACIFIC, 59112" w:date="2015-10-05T07:3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AIRBORNE OBSERVATION POST STANDBY.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ins w:id="122" w:author="Flores-beebe, Dina M CIV SPAWARSYSCEN-PACIFIC, 59112" w:date="2015-09-21T12:19:00Z">
              <w:r w:rsidR="00507BB8"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DUTY</w:t>
              </w:r>
              <w:r w:rsidR="00507BB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  <w:r w:rsidR="00507BB8"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</w:ins>
          </w:p>
        </w:tc>
      </w:tr>
      <w:tr w:rsidR="00507BB8" w:rsidRPr="00661D80" w14:paraId="5C670066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439B645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5123B0D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23" w:author="Flores-beebe, Dina M CIV SPAWARSYSCEN-PACIFIC, 59112" w:date="2015-09-21T12:19:00Z">
              <w:r w:rsidRPr="00661D80" w:rsidDel="000A17C5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200</w:delText>
              </w:r>
            </w:del>
            <w:ins w:id="124" w:author="Flores-beebe, Dina M CIV SPAWARSYSCEN-PACIFIC, 59112" w:date="2015-09-21T12:1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115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7702E39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AIRSTRIKE SAFETY SHIP (SAFETY CELL)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5AA2C01" w14:textId="742DF96D" w:rsidR="00507BB8" w:rsidRPr="00661D80" w:rsidRDefault="00867A93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5" w:author="Flores-beebe, Dina M CIV SPAWARSYSCEN-PACIFIC, 59112" w:date="2015-10-05T07:3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AIRSTRIKE SAFETY SHIP (SAFETY CELL)</w:t>
              </w:r>
            </w:ins>
          </w:p>
        </w:tc>
      </w:tr>
      <w:tr w:rsidR="00507BB8" w:rsidRPr="00661D80" w14:paraId="6DE6ADCB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6872151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9161F94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26" w:author="Flores-beebe, Dina M CIV SPAWARSYSCEN-PACIFIC, 59112" w:date="2015-09-21T12:19:00Z">
              <w:r w:rsidRPr="00661D80" w:rsidDel="000A17C5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200S</w:delText>
              </w:r>
            </w:del>
            <w:ins w:id="127" w:author="Flores-beebe, Dina M CIV SPAWARSYSCEN-PACIFIC, 59112" w:date="2015-09-21T12:2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115S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0C6540C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AIRSTRIKE SAFETY SHIP (SAFETY CELL)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3931DAF" w14:textId="180FD9D9" w:rsidR="00507BB8" w:rsidRPr="00661D80" w:rsidRDefault="00867A93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8" w:author="Flores-beebe, Dina M CIV SPAWARSYSCEN-PACIFIC, 59112" w:date="2015-10-05T07:3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AIRSTRIKE SAFETY SHIP (SAFETY CELL) STANDBY</w:t>
              </w:r>
            </w:ins>
          </w:p>
        </w:tc>
      </w:tr>
      <w:tr w:rsidR="00507BB8" w:rsidRPr="00661D80" w14:paraId="575E6514" w14:textId="77777777" w:rsidTr="004B6828">
        <w:trPr>
          <w:trHeight w:val="20"/>
          <w:tblCellSpacing w:w="15" w:type="dxa"/>
          <w:ins w:id="129" w:author="Flores-beebe, Dina M CIV SPAWARSYSCEN-PACIFIC, 59112" w:date="2015-09-21T12:20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5A64240" w14:textId="77777777" w:rsidR="00507BB8" w:rsidRPr="00661D80" w:rsidRDefault="00507BB8" w:rsidP="00222915">
            <w:pPr>
              <w:spacing w:after="0" w:line="240" w:lineRule="auto"/>
              <w:rPr>
                <w:ins w:id="130" w:author="Flores-beebe, Dina M CIV SPAWARSYSCEN-PACIFIC, 59112" w:date="2015-09-21T12:2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64874AF" w14:textId="77777777" w:rsidR="00507BB8" w:rsidRPr="00661D80" w:rsidRDefault="00507BB8" w:rsidP="00222915">
            <w:pPr>
              <w:spacing w:after="0" w:line="240" w:lineRule="auto"/>
              <w:rPr>
                <w:ins w:id="131" w:author="Flores-beebe, Dina M CIV SPAWARSYSCEN-PACIFIC, 59112" w:date="2015-09-21T12:2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32" w:author="Flores-beebe, Dina M CIV SPAWARSYSCEN-PACIFIC, 59112" w:date="2015-09-21T12:2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155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4B11279" w14:textId="448B96C3" w:rsidR="00507BB8" w:rsidRPr="00661D80" w:rsidRDefault="00507BB8" w:rsidP="00222915">
            <w:pPr>
              <w:spacing w:after="0" w:line="240" w:lineRule="auto"/>
              <w:rPr>
                <w:ins w:id="133" w:author="Flores-beebe, Dina M CIV SPAWARSYSCEN-PACIFIC, 59112" w:date="2015-09-21T12:2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34" w:author="Flores-beebe, Dina M CIV SPAWARSYSCEN-PACIFIC, 59112" w:date="2015-09-21T12:2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ANCHORAGE/</w:t>
              </w:r>
            </w:ins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HARBOR</w:t>
            </w:r>
            <w:ins w:id="135" w:author="Flores-beebe, Dina M CIV SPAWARSYSCEN-PACIFIC, 59112" w:date="2015-09-21T12:2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RADAR GUARD SHIP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81E8EF0" w14:textId="7C429AF2" w:rsidR="00507BB8" w:rsidRPr="00661D80" w:rsidRDefault="00867A93" w:rsidP="00222915">
            <w:pPr>
              <w:spacing w:after="0" w:line="240" w:lineRule="auto"/>
              <w:rPr>
                <w:ins w:id="136" w:author="Flores-beebe, Dina M CIV SPAWARSYSCEN-PACIFIC, 59112" w:date="2015-09-21T12:2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37" w:author="Flores-beebe, Dina M CIV SPAWARSYSCEN-PACIFIC, 59112" w:date="2015-10-05T07:3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ANCHORAGE/HARBOR RADAR GUARD SHIP</w:t>
              </w:r>
            </w:ins>
          </w:p>
        </w:tc>
      </w:tr>
      <w:tr w:rsidR="00507BB8" w:rsidRPr="00661D80" w14:paraId="06CF6EAA" w14:textId="77777777" w:rsidTr="004B6828">
        <w:trPr>
          <w:trHeight w:val="20"/>
          <w:tblCellSpacing w:w="15" w:type="dxa"/>
          <w:ins w:id="138" w:author="Flores-beebe, Dina M CIV SPAWARSYSCEN-PACIFIC, 59112" w:date="2015-09-21T12:20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B588C93" w14:textId="77777777" w:rsidR="00507BB8" w:rsidRPr="00661D80" w:rsidRDefault="00507BB8" w:rsidP="00222915">
            <w:pPr>
              <w:spacing w:after="0" w:line="240" w:lineRule="auto"/>
              <w:rPr>
                <w:ins w:id="139" w:author="Flores-beebe, Dina M CIV SPAWARSYSCEN-PACIFIC, 59112" w:date="2015-09-21T12:2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F15DB36" w14:textId="77777777" w:rsidR="00507BB8" w:rsidRPr="00661D80" w:rsidRDefault="00507BB8" w:rsidP="00222915">
            <w:pPr>
              <w:spacing w:after="0" w:line="240" w:lineRule="auto"/>
              <w:rPr>
                <w:ins w:id="140" w:author="Flores-beebe, Dina M CIV SPAWARSYSCEN-PACIFIC, 59112" w:date="2015-09-21T12:2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41" w:author="Flores-beebe, Dina M CIV SPAWARSYSCEN-PACIFIC, 59112" w:date="2015-09-21T12:2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155S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4879177" w14:textId="7FBA68AB" w:rsidR="00507BB8" w:rsidRPr="00661D80" w:rsidRDefault="00507BB8" w:rsidP="00222915">
            <w:pPr>
              <w:spacing w:after="0" w:line="240" w:lineRule="auto"/>
              <w:rPr>
                <w:ins w:id="142" w:author="Flores-beebe, Dina M CIV SPAWARSYSCEN-PACIFIC, 59112" w:date="2015-09-21T12:2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43" w:author="Flores-beebe, Dina M CIV SPAWARSYSCEN-PACIFIC, 59112" w:date="2015-09-21T12:2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ANCHORAGE/</w:t>
              </w:r>
            </w:ins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HARBOR</w:t>
            </w:r>
            <w:ins w:id="144" w:author="Flores-beebe, Dina M CIV SPAWARSYSCEN-PACIFIC, 59112" w:date="2015-09-21T12:2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RADAR GUARD SHIP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FE45CF8" w14:textId="37BC1B46" w:rsidR="00507BB8" w:rsidRPr="00661D80" w:rsidRDefault="00867A93" w:rsidP="00222915">
            <w:pPr>
              <w:spacing w:after="0" w:line="240" w:lineRule="auto"/>
              <w:rPr>
                <w:ins w:id="145" w:author="Flores-beebe, Dina M CIV SPAWARSYSCEN-PACIFIC, 59112" w:date="2015-09-21T12:2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46" w:author="Flores-beebe, Dina M CIV SPAWARSYSCEN-PACIFIC, 59112" w:date="2015-10-05T07:3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ANCHORAGE/HARBOR RADAR GUARD SHIP STANDBY</w:t>
              </w:r>
            </w:ins>
          </w:p>
        </w:tc>
      </w:tr>
      <w:tr w:rsidR="00507BB8" w:rsidRPr="00661D80" w14:paraId="7641A7DB" w14:textId="77777777" w:rsidTr="004B6828">
        <w:trPr>
          <w:trHeight w:val="20"/>
          <w:tblCellSpacing w:w="15" w:type="dxa"/>
          <w:ins w:id="147" w:author="Flores-beebe, Dina M CIV SPAWARSYSCEN-PACIFIC, 59112" w:date="2015-09-21T12:20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ED517B1" w14:textId="77777777" w:rsidR="00507BB8" w:rsidRPr="00661D80" w:rsidRDefault="00507BB8" w:rsidP="00222915">
            <w:pPr>
              <w:spacing w:after="0" w:line="240" w:lineRule="auto"/>
              <w:rPr>
                <w:ins w:id="148" w:author="Flores-beebe, Dina M CIV SPAWARSYSCEN-PACIFIC, 59112" w:date="2015-09-21T12:2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FFADA63" w14:textId="77777777" w:rsidR="00507BB8" w:rsidRPr="00661D80" w:rsidRDefault="00507BB8" w:rsidP="00222915">
            <w:pPr>
              <w:spacing w:after="0" w:line="240" w:lineRule="auto"/>
              <w:rPr>
                <w:ins w:id="149" w:author="Flores-beebe, Dina M CIV SPAWARSYSCEN-PACIFIC, 59112" w:date="2015-09-21T12:2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50" w:author="Flores-beebe, Dina M CIV SPAWARSYSCEN-PACIFIC, 59112" w:date="2015-09-21T12:2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156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598CFD2" w14:textId="30B50FFA" w:rsidR="00507BB8" w:rsidRPr="00661D80" w:rsidRDefault="00507BB8" w:rsidP="00222915">
            <w:pPr>
              <w:spacing w:after="0" w:line="240" w:lineRule="auto"/>
              <w:rPr>
                <w:ins w:id="151" w:author="Flores-beebe, Dina M CIV SPAWARSYSCEN-PACIFIC, 59112" w:date="2015-09-21T12:2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52" w:author="Flores-beebe, Dina M CIV SPAWARSYSCEN-PACIFIC, 59112" w:date="2015-09-21T12:2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ANCHORAGE/</w:t>
              </w:r>
            </w:ins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HARBOR</w:t>
            </w:r>
            <w:ins w:id="153" w:author="Flores-beebe, Dina M CIV SPAWARSYSCEN-PACIFIC, 59112" w:date="2015-09-21T12:2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SONAR GUARD SHIP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2698C8D" w14:textId="38B9285B" w:rsidR="00507BB8" w:rsidRPr="00661D80" w:rsidRDefault="00867A93" w:rsidP="00222915">
            <w:pPr>
              <w:spacing w:after="0" w:line="240" w:lineRule="auto"/>
              <w:rPr>
                <w:ins w:id="154" w:author="Flores-beebe, Dina M CIV SPAWARSYSCEN-PACIFIC, 59112" w:date="2015-09-21T12:2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55" w:author="Flores-beebe, Dina M CIV SPAWARSYSCEN-PACIFIC, 59112" w:date="2015-10-05T07:3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ANCHORAGE/HARBOR SONAR GUARD SHIP</w:t>
              </w:r>
            </w:ins>
          </w:p>
        </w:tc>
      </w:tr>
      <w:tr w:rsidR="00507BB8" w:rsidRPr="00661D80" w14:paraId="437727D6" w14:textId="77777777" w:rsidTr="004B6828">
        <w:trPr>
          <w:trHeight w:val="20"/>
          <w:tblCellSpacing w:w="15" w:type="dxa"/>
          <w:ins w:id="156" w:author="Flores-beebe, Dina M CIV SPAWARSYSCEN-PACIFIC, 59112" w:date="2015-09-21T12:20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FD163F6" w14:textId="77777777" w:rsidR="00507BB8" w:rsidRPr="00661D80" w:rsidRDefault="00507BB8" w:rsidP="00222915">
            <w:pPr>
              <w:spacing w:after="0" w:line="240" w:lineRule="auto"/>
              <w:rPr>
                <w:ins w:id="157" w:author="Flores-beebe, Dina M CIV SPAWARSYSCEN-PACIFIC, 59112" w:date="2015-09-21T12:2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EF4A152" w14:textId="77777777" w:rsidR="00507BB8" w:rsidRPr="00661D80" w:rsidRDefault="00507BB8" w:rsidP="00222915">
            <w:pPr>
              <w:spacing w:after="0" w:line="240" w:lineRule="auto"/>
              <w:rPr>
                <w:ins w:id="158" w:author="Flores-beebe, Dina M CIV SPAWARSYSCEN-PACIFIC, 59112" w:date="2015-09-21T12:2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59" w:author="Flores-beebe, Dina M CIV SPAWARSYSCEN-PACIFIC, 59112" w:date="2015-09-21T12:2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156S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9DD8F2B" w14:textId="0DAEB169" w:rsidR="00507BB8" w:rsidRPr="00661D80" w:rsidRDefault="00507BB8" w:rsidP="00222915">
            <w:pPr>
              <w:spacing w:after="0" w:line="240" w:lineRule="auto"/>
              <w:rPr>
                <w:ins w:id="160" w:author="Flores-beebe, Dina M CIV SPAWARSYSCEN-PACIFIC, 59112" w:date="2015-09-21T12:2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61" w:author="Flores-beebe, Dina M CIV SPAWARSYSCEN-PACIFIC, 59112" w:date="2015-09-21T12:2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ANCHORAGE/</w:t>
              </w:r>
            </w:ins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HARBOR</w:t>
            </w:r>
            <w:ins w:id="162" w:author="Flores-beebe, Dina M CIV SPAWARSYSCEN-PACIFIC, 59112" w:date="2015-09-21T12:2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SONAR GUARD SHIP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3CA504B" w14:textId="08C5BDF9" w:rsidR="00507BB8" w:rsidRPr="00661D80" w:rsidRDefault="00867A93" w:rsidP="00222915">
            <w:pPr>
              <w:spacing w:after="0" w:line="240" w:lineRule="auto"/>
              <w:rPr>
                <w:ins w:id="163" w:author="Flores-beebe, Dina M CIV SPAWARSYSCEN-PACIFIC, 59112" w:date="2015-09-21T12:2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64" w:author="Flores-beebe, Dina M CIV SPAWARSYSCEN-PACIFIC, 59112" w:date="2015-10-05T07:3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ANCHORAGE/HARBOR SONAR GUARD SHIP STANDBY</w:t>
              </w:r>
            </w:ins>
          </w:p>
        </w:tc>
      </w:tr>
      <w:tr w:rsidR="00507BB8" w:rsidRPr="00661D80" w14:paraId="4E51E970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D40075F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C679E0E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AADC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E27510F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AREA AIR DEFENSE COMMANDER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55D7B59" w14:textId="3A45ABCA" w:rsidR="00507BB8" w:rsidRPr="00661D80" w:rsidRDefault="00867A93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165" w:author="Flores-beebe, Dina M CIV SPAWARSYSCEN-PACIFIC, 59112" w:date="2015-10-05T07:3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AREA AIR DEFENSE COMMANDER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MULTILINK COORD DUTY</w:t>
            </w:r>
            <w:ins w:id="166" w:author="Flores-beebe, Dina M CIV SPAWARSYSCEN-PACIFIC, 59112" w:date="2015-09-21T12:22:00Z">
              <w:r w:rsidR="00507BB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07BB8" w:rsidRPr="00661D80" w14:paraId="19ADAEED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7753AF0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762ED72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572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93BE33E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AREA INTERFACE CONTROL UNIT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989772C" w14:textId="56AF7917" w:rsidR="00507BB8" w:rsidRPr="00661D80" w:rsidRDefault="00867A93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167" w:author="Flores-beebe, Dina M CIV SPAWARSYSCEN-PACIFIC, 59112" w:date="2015-10-05T07:3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AREA INTERFACE CONTROL UNIT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AIR DUTY</w:t>
            </w:r>
            <w:ins w:id="168" w:author="Flores-beebe, Dina M CIV SPAWARSYSCEN-PACIFIC, 59112" w:date="2015-09-21T12:22:00Z">
              <w:r w:rsidR="00507BB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07BB8" w:rsidRPr="00661D80" w14:paraId="23A939BA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71C68B4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7E99A7B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572S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7D83966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AREA INTERFACE CONTROL UNIT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D1EDA4A" w14:textId="293777B3" w:rsidR="00507BB8" w:rsidRPr="00661D80" w:rsidRDefault="00867A93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169" w:author="Flores-beebe, Dina M CIV SPAWARSYSCEN-PACIFIC, 59112" w:date="2015-10-05T07:3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AREA INTERFACE CONTROL UNIT STANDBY</w:t>
              </w:r>
            </w:ins>
            <w:ins w:id="170" w:author="Flores-beebe, Dina M CIV SPAWARSYSCEN-PACIFIC, 59112" w:date="2015-10-05T07:3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</w:ins>
            <w:ins w:id="171" w:author="Flores-beebe, Dina M CIV SPAWARSYSCEN-PACIFIC, 59112" w:date="2015-10-05T07:3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AIR DUTY</w:t>
            </w:r>
            <w:ins w:id="172" w:author="Flores-beebe, Dina M CIV SPAWARSYSCEN-PACIFIC, 59112" w:date="2015-09-21T12:22:00Z">
              <w:r w:rsidR="00507BB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07BB8" w:rsidRPr="00661D80" w14:paraId="0915C12A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E185D54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7C1214D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40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727733E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ASUW COMMANDER (ASUWC)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F7CFD7F" w14:textId="2246232B" w:rsidR="00507BB8" w:rsidRPr="00661D80" w:rsidRDefault="00867A93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73" w:author="Flores-beebe, Dina M CIV SPAWARSYSCEN-PACIFIC, 59112" w:date="2015-10-05T07:3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ASUW COMMANDER (ASUWC)</w:t>
              </w:r>
            </w:ins>
          </w:p>
        </w:tc>
      </w:tr>
      <w:tr w:rsidR="00507BB8" w:rsidRPr="00661D80" w14:paraId="2B331994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2A01B70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3494D7C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40S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E2E77EB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ASUW COMMANDER (ASUWC)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7BB6589" w14:textId="597B6D5B" w:rsidR="00507BB8" w:rsidRPr="00661D80" w:rsidRDefault="00867A93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74" w:author="Flores-beebe, Dina M CIV SPAWARSYSCEN-PACIFIC, 59112" w:date="2015-10-05T07:3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ASUW COMMANDER (ASUWC) STANDBY</w:t>
              </w:r>
            </w:ins>
          </w:p>
        </w:tc>
      </w:tr>
      <w:tr w:rsidR="00507BB8" w:rsidRPr="00661D80" w14:paraId="6C7FEDAB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2691051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3A3CD30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45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E039B80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ASUW PICKET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B718174" w14:textId="350951DD" w:rsidR="00507BB8" w:rsidRPr="00661D80" w:rsidRDefault="00B2043E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75" w:author="Flores-beebe, Dina M CIV SPAWARSYSCEN-PACIFIC, 59112" w:date="2015-10-05T07:3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ASUW PICKET</w:t>
              </w:r>
            </w:ins>
          </w:p>
        </w:tc>
      </w:tr>
      <w:tr w:rsidR="00507BB8" w:rsidRPr="00661D80" w14:paraId="2474D1C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2CDB19C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8236426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45S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0C5BB4E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ASUW PICKET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CAF8456" w14:textId="1C5B1B39" w:rsidR="00507BB8" w:rsidRPr="00661D80" w:rsidRDefault="00B2043E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76" w:author="Flores-beebe, Dina M CIV SPAWARSYSCEN-PACIFIC, 59112" w:date="2015-10-05T07:37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ASUW PICKET STANDBY</w:t>
              </w:r>
            </w:ins>
          </w:p>
        </w:tc>
      </w:tr>
      <w:tr w:rsidR="00507BB8" w:rsidRPr="00661D80" w14:paraId="5582FBE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09F8BFE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3CA4F8F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105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35B1B4F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ASW AIRCRAFT CONTROL UNIT (ASWACU)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9337100" w14:textId="5E934610" w:rsidR="00507BB8" w:rsidRPr="00661D80" w:rsidRDefault="00B2043E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77" w:author="Flores-beebe, Dina M CIV SPAWARSYSCEN-PACIFIC, 59112" w:date="2015-10-05T07:37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ASW AIRCRAFT CONTROL UNIT (ASWACU)</w:t>
              </w:r>
            </w:ins>
          </w:p>
        </w:tc>
      </w:tr>
      <w:tr w:rsidR="00507BB8" w:rsidRPr="00661D80" w14:paraId="1E72FEC3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D065370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6BBC1F6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105S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C0CBEC7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ASW AIRCRAFT CONTROL UNIT (ASWACU)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FFFABEA" w14:textId="5817073C" w:rsidR="00507BB8" w:rsidRPr="00661D80" w:rsidRDefault="00B2043E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78" w:author="Flores-beebe, Dina M CIV SPAWARSYSCEN-PACIFIC, 59112" w:date="2015-10-05T07:37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ASW AIRCRAFT CONTROL UNIT (ASWACU) STANDBY</w:t>
              </w:r>
            </w:ins>
          </w:p>
        </w:tc>
      </w:tr>
      <w:tr w:rsidR="00507BB8" w:rsidRPr="00661D80" w14:paraId="7876CC3F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CA42EA5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19E4570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30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FDA96D5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ASW COMMANDER (ASWC)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FD9253F" w14:textId="38E9A4FB" w:rsidR="00507BB8" w:rsidRPr="00661D80" w:rsidRDefault="00B2043E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79" w:author="Flores-beebe, Dina M CIV SPAWARSYSCEN-PACIFIC, 59112" w:date="2015-10-05T07:37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ASW COMMANDER (ASWC)</w:t>
              </w:r>
            </w:ins>
          </w:p>
        </w:tc>
      </w:tr>
      <w:tr w:rsidR="00507BB8" w:rsidRPr="00661D80" w14:paraId="4BF9812C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08673C4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113E8D1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30S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3D75FC3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ASW COMMANDER (ASWC)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88185DE" w14:textId="24DC113C" w:rsidR="00507BB8" w:rsidRPr="00661D80" w:rsidRDefault="00B2043E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80" w:author="Flores-beebe, Dina M CIV SPAWARSYSCEN-PACIFIC, 59112" w:date="2015-10-05T07:37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ASW COMMANDER (ASWC) STANDBY</w:t>
              </w:r>
            </w:ins>
          </w:p>
        </w:tc>
      </w:tr>
      <w:tr w:rsidR="00507BB8" w:rsidRPr="00661D80" w14:paraId="2363A5B9" w14:textId="77777777" w:rsidTr="004B6828">
        <w:trPr>
          <w:trHeight w:val="20"/>
          <w:tblCellSpacing w:w="15" w:type="dxa"/>
          <w:ins w:id="181" w:author="Flores-beebe, Dina M CIV SPAWARSYSCEN-PACIFIC, 59112" w:date="2015-09-21T12:23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DDD4190" w14:textId="77777777" w:rsidR="00507BB8" w:rsidRPr="00661D80" w:rsidRDefault="00507BB8" w:rsidP="00222915">
            <w:pPr>
              <w:spacing w:after="0" w:line="240" w:lineRule="auto"/>
              <w:rPr>
                <w:ins w:id="182" w:author="Flores-beebe, Dina M CIV SPAWARSYSCEN-PACIFIC, 59112" w:date="2015-09-21T12:23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C28FD36" w14:textId="77777777" w:rsidR="00507BB8" w:rsidRPr="00661D80" w:rsidRDefault="00507BB8" w:rsidP="00222915">
            <w:pPr>
              <w:spacing w:after="0" w:line="240" w:lineRule="auto"/>
              <w:rPr>
                <w:ins w:id="183" w:author="Flores-beebe, Dina M CIV SPAWARSYSCEN-PACIFIC, 59112" w:date="2015-09-21T12:23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84" w:author="Flores-beebe, Dina M CIV SPAWARSYSCEN-PACIFIC, 59112" w:date="2015-09-21T12:2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36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B8700E4" w14:textId="77777777" w:rsidR="00507BB8" w:rsidRPr="00661D80" w:rsidRDefault="00507BB8" w:rsidP="00222915">
            <w:pPr>
              <w:spacing w:after="0" w:line="240" w:lineRule="auto"/>
              <w:rPr>
                <w:ins w:id="185" w:author="Flores-beebe, Dina M CIV SPAWARSYSCEN-PACIFIC, 59112" w:date="2015-09-21T12:23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86" w:author="Flores-beebe, Dina M CIV SPAWARSYSCEN-PACIFIC, 59112" w:date="2015-09-21T12:2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ASW FORCE EVASION COMMANDER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53A29D6" w14:textId="16FEB1E6" w:rsidR="00507BB8" w:rsidRPr="00661D80" w:rsidRDefault="00B2043E" w:rsidP="00222915">
            <w:pPr>
              <w:spacing w:after="0" w:line="240" w:lineRule="auto"/>
              <w:rPr>
                <w:ins w:id="187" w:author="Flores-beebe, Dina M CIV SPAWARSYSCEN-PACIFIC, 59112" w:date="2015-09-21T12:23:00Z"/>
                <w:rFonts w:ascii="Courier" w:eastAsia="Times New Roman" w:hAnsi="Courier" w:cs="Times New Roman"/>
                <w:sz w:val="24"/>
                <w:szCs w:val="24"/>
              </w:rPr>
            </w:pPr>
            <w:ins w:id="188" w:author="Flores-beebe, Dina M CIV SPAWARSYSCEN-PACIFIC, 59112" w:date="2015-10-05T07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ASW FORCE EVASION COMMANDER</w:t>
              </w:r>
            </w:ins>
          </w:p>
        </w:tc>
      </w:tr>
      <w:tr w:rsidR="00507BB8" w:rsidRPr="00661D80" w14:paraId="43B9FC76" w14:textId="77777777" w:rsidTr="004B6828">
        <w:trPr>
          <w:trHeight w:val="20"/>
          <w:tblCellSpacing w:w="15" w:type="dxa"/>
          <w:ins w:id="189" w:author="Flores-beebe, Dina M CIV SPAWARSYSCEN-PACIFIC, 59112" w:date="2015-09-21T12:23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0D97FC7" w14:textId="77777777" w:rsidR="00507BB8" w:rsidRPr="00661D80" w:rsidRDefault="00507BB8" w:rsidP="00222915">
            <w:pPr>
              <w:spacing w:after="0" w:line="240" w:lineRule="auto"/>
              <w:rPr>
                <w:ins w:id="190" w:author="Flores-beebe, Dina M CIV SPAWARSYSCEN-PACIFIC, 59112" w:date="2015-09-21T12:23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307B966" w14:textId="77777777" w:rsidR="00507BB8" w:rsidRPr="00661D80" w:rsidRDefault="00507BB8" w:rsidP="00222915">
            <w:pPr>
              <w:spacing w:after="0" w:line="240" w:lineRule="auto"/>
              <w:rPr>
                <w:ins w:id="191" w:author="Flores-beebe, Dina M CIV SPAWARSYSCEN-PACIFIC, 59112" w:date="2015-09-21T12:23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92" w:author="Flores-beebe, Dina M CIV SPAWARSYSCEN-PACIFIC, 59112" w:date="2015-09-21T12:2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36S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A608288" w14:textId="77777777" w:rsidR="00507BB8" w:rsidRPr="00661D80" w:rsidRDefault="00507BB8" w:rsidP="00222915">
            <w:pPr>
              <w:spacing w:after="0" w:line="240" w:lineRule="auto"/>
              <w:rPr>
                <w:ins w:id="193" w:author="Flores-beebe, Dina M CIV SPAWARSYSCEN-PACIFIC, 59112" w:date="2015-09-21T12:23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94" w:author="Flores-beebe, Dina M CIV SPAWARSYSCEN-PACIFIC, 59112" w:date="2015-09-21T12:2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ASW FORCE EVASION COMMANDER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37C5447" w14:textId="788D1CD8" w:rsidR="00507BB8" w:rsidRPr="00661D80" w:rsidRDefault="00B2043E" w:rsidP="00222915">
            <w:pPr>
              <w:spacing w:after="0" w:line="240" w:lineRule="auto"/>
              <w:rPr>
                <w:ins w:id="195" w:author="Flores-beebe, Dina M CIV SPAWARSYSCEN-PACIFIC, 59112" w:date="2015-09-21T12:23:00Z"/>
                <w:rFonts w:ascii="Courier" w:eastAsia="Times New Roman" w:hAnsi="Courier" w:cs="Times New Roman"/>
                <w:sz w:val="24"/>
                <w:szCs w:val="24"/>
              </w:rPr>
            </w:pPr>
            <w:ins w:id="196" w:author="Flores-beebe, Dina M CIV SPAWARSYSCEN-PACIFIC, 59112" w:date="2015-10-05T07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ASW FORCE EVASION COMMANDER STANDBY</w:t>
              </w:r>
            </w:ins>
          </w:p>
        </w:tc>
      </w:tr>
      <w:tr w:rsidR="00507BB8" w:rsidRPr="00661D80" w14:paraId="6451474E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1171E72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EF7E49C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107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70A35C7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ATTACK AIRCRAFT CONTROL UNIT (AACU)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DBDC592" w14:textId="4494D3D0" w:rsidR="00507BB8" w:rsidRPr="00661D80" w:rsidRDefault="00B2043E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97" w:author="Flores-beebe, Dina M CIV SPAWARSYSCEN-PACIFIC, 59112" w:date="2015-10-05T07:3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ATTACK AIRCRAFT CONTROL UNIT (AACU)</w:t>
              </w:r>
            </w:ins>
          </w:p>
        </w:tc>
      </w:tr>
      <w:tr w:rsidR="00507BB8" w:rsidRPr="00661D80" w14:paraId="63E87F03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D29704D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9C60234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107S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C4F62A1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ATTACK AIRCRAFT CONTROL UNIT (AACU)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C8776E2" w14:textId="7A45BCEC" w:rsidR="00507BB8" w:rsidRPr="00661D80" w:rsidRDefault="00B2043E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98" w:author="Flores-beebe, Dina M CIV SPAWARSYSCEN-PACIFIC, 59112" w:date="2015-10-05T07:3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ATTACK AIRCRAFT CONTROL UNIT (AACU) STANDBY</w:t>
              </w:r>
            </w:ins>
          </w:p>
        </w:tc>
      </w:tr>
      <w:tr w:rsidR="00507BB8" w:rsidRPr="00661D80" w14:paraId="3A5DC7D3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95D77CB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1C9A18E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573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F479342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ATTACK HELICOPTER COMMANDER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7E9408A" w14:textId="5F597798" w:rsidR="00507BB8" w:rsidRPr="00661D80" w:rsidRDefault="00B2043E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199" w:author="Flores-beebe, Dina M CIV SPAWARSYSCEN-PACIFIC, 59112" w:date="2015-10-05T07:3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ATTACK HELICOPTER COMMANDER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AIR DUTY</w:t>
            </w:r>
            <w:ins w:id="200" w:author="Flores-beebe, Dina M CIV SPAWARSYSCEN-PACIFIC, 59112" w:date="2015-09-21T12:23:00Z">
              <w:r w:rsidR="00507BB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07BB8" w:rsidRPr="00661D80" w14:paraId="587A6CB6" w14:textId="77777777" w:rsidTr="004B6828">
        <w:trPr>
          <w:trHeight w:val="20"/>
          <w:tblCellSpacing w:w="15" w:type="dxa"/>
          <w:ins w:id="201" w:author="Flores-beebe, Dina M CIV SPAWARSYSCEN-PACIFIC, 59112" w:date="2015-09-21T12:24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AC7AD63" w14:textId="77777777" w:rsidR="00507BB8" w:rsidRPr="00661D80" w:rsidRDefault="00507BB8" w:rsidP="00222915">
            <w:pPr>
              <w:spacing w:after="0" w:line="240" w:lineRule="auto"/>
              <w:rPr>
                <w:ins w:id="202" w:author="Flores-beebe, Dina M CIV SPAWARSYSCEN-PACIFIC, 59112" w:date="2015-09-21T12:24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9539099" w14:textId="77777777" w:rsidR="00507BB8" w:rsidRPr="00661D80" w:rsidRDefault="00507BB8" w:rsidP="00222915">
            <w:pPr>
              <w:spacing w:after="0" w:line="240" w:lineRule="auto"/>
              <w:rPr>
                <w:ins w:id="203" w:author="Flores-beebe, Dina M CIV SPAWARSYSCEN-PACIFIC, 59112" w:date="2015-09-21T12:2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204" w:author="Flores-beebe, Dina M CIV SPAWARSYSCEN-PACIFIC, 59112" w:date="2015-09-21T12:2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573S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5DF0B0F" w14:textId="77777777" w:rsidR="00507BB8" w:rsidRPr="00661D80" w:rsidRDefault="00507BB8" w:rsidP="00222915">
            <w:pPr>
              <w:spacing w:after="0" w:line="240" w:lineRule="auto"/>
              <w:rPr>
                <w:ins w:id="205" w:author="Flores-beebe, Dina M CIV SPAWARSYSCEN-PACIFIC, 59112" w:date="2015-09-21T12:2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206" w:author="Flores-beebe, Dina M CIV SPAWARSYSCEN-PACIFIC, 59112" w:date="2015-09-21T12:2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ATTACK HELICOPTER COMMANDER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8B8113F" w14:textId="4F6C01E9" w:rsidR="00507BB8" w:rsidRPr="00661D80" w:rsidRDefault="00B2043E" w:rsidP="00222915">
            <w:pPr>
              <w:spacing w:after="0" w:line="240" w:lineRule="auto"/>
              <w:rPr>
                <w:ins w:id="207" w:author="Flores-beebe, Dina M CIV SPAWARSYSCEN-PACIFIC, 59112" w:date="2015-09-21T12:24:00Z"/>
                <w:rFonts w:ascii="Courier" w:eastAsia="Times New Roman" w:hAnsi="Courier" w:cs="Times New Roman"/>
                <w:sz w:val="24"/>
                <w:szCs w:val="24"/>
              </w:rPr>
            </w:pPr>
            <w:ins w:id="208" w:author="Flores-beebe, Dina M CIV SPAWARSYSCEN-PACIFIC, 59112" w:date="2015-10-05T07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ATTACK HELICOPTER COMMANDER STANDBY.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ins w:id="209" w:author="Flores-beebe, Dina M CIV SPAWARSYSCEN-PACIFIC, 59112" w:date="2015-09-21T12:24:00Z">
              <w:r w:rsidR="00507BB8"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DUTY</w:t>
              </w:r>
              <w:r w:rsidR="00507BB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  <w:r w:rsidR="00507BB8"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</w:ins>
          </w:p>
        </w:tc>
      </w:tr>
      <w:tr w:rsidR="00507BB8" w:rsidRPr="00661D80" w14:paraId="1AE9CCBD" w14:textId="77777777" w:rsidTr="004B6828">
        <w:trPr>
          <w:trHeight w:val="20"/>
          <w:tblCellSpacing w:w="15" w:type="dxa"/>
          <w:ins w:id="210" w:author="Flores-beebe, Dina M CIV SPAWARSYSCEN-PACIFIC, 59112" w:date="2015-09-21T12:25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BA95F40" w14:textId="77777777" w:rsidR="00507BB8" w:rsidRPr="00661D80" w:rsidRDefault="00507BB8" w:rsidP="00222915">
            <w:pPr>
              <w:spacing w:after="0" w:line="240" w:lineRule="auto"/>
              <w:rPr>
                <w:ins w:id="211" w:author="Flores-beebe, Dina M CIV SPAWARSYSCEN-PACIFIC, 59112" w:date="2015-09-21T12:25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BB811FC" w14:textId="77777777" w:rsidR="00507BB8" w:rsidRPr="00661D80" w:rsidRDefault="00507BB8" w:rsidP="00222915">
            <w:pPr>
              <w:spacing w:after="0" w:line="240" w:lineRule="auto"/>
              <w:rPr>
                <w:ins w:id="212" w:author="Flores-beebe, Dina M CIV SPAWARSYSCEN-PACIFIC, 59112" w:date="2015-09-21T12:25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213" w:author="Flores-beebe, Dina M CIV SPAWARSYSCEN-PACIFIC, 59112" w:date="2015-09-21T12:2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200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F96D494" w14:textId="77777777" w:rsidR="00507BB8" w:rsidRPr="00661D80" w:rsidRDefault="00507BB8" w:rsidP="00222915">
            <w:pPr>
              <w:spacing w:after="0" w:line="240" w:lineRule="auto"/>
              <w:rPr>
                <w:ins w:id="214" w:author="Flores-beebe, Dina M CIV SPAWARSYSCEN-PACIFIC, 59112" w:date="2015-09-21T12:25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215" w:author="Flores-beebe, Dina M CIV SPAWARSYSCEN-PACIFIC, 59112" w:date="2015-09-21T12:2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BACK STOP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865F80D" w14:textId="6484C9B5" w:rsidR="00507BB8" w:rsidRPr="00661D80" w:rsidRDefault="00B2043E" w:rsidP="00222915">
            <w:pPr>
              <w:spacing w:after="0" w:line="240" w:lineRule="auto"/>
              <w:rPr>
                <w:ins w:id="216" w:author="Flores-beebe, Dina M CIV SPAWARSYSCEN-PACIFIC, 59112" w:date="2015-09-21T12:25:00Z"/>
                <w:rFonts w:ascii="Courier" w:eastAsia="Times New Roman" w:hAnsi="Courier" w:cs="Times New Roman"/>
                <w:sz w:val="24"/>
                <w:szCs w:val="24"/>
              </w:rPr>
            </w:pPr>
            <w:ins w:id="217" w:author="Flores-beebe, Dina M CIV SPAWARSYSCEN-PACIFIC, 59112" w:date="2015-10-05T07:4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BACK STOP</w:t>
              </w:r>
            </w:ins>
          </w:p>
        </w:tc>
      </w:tr>
      <w:tr w:rsidR="00507BB8" w:rsidRPr="00661D80" w14:paraId="06973D93" w14:textId="77777777" w:rsidTr="004B6828">
        <w:trPr>
          <w:trHeight w:val="20"/>
          <w:tblCellSpacing w:w="15" w:type="dxa"/>
          <w:ins w:id="218" w:author="Flores-beebe, Dina M CIV SPAWARSYSCEN-PACIFIC, 59112" w:date="2015-09-21T12:25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660231D" w14:textId="77777777" w:rsidR="00507BB8" w:rsidRPr="00661D80" w:rsidRDefault="00507BB8" w:rsidP="00222915">
            <w:pPr>
              <w:spacing w:after="0" w:line="240" w:lineRule="auto"/>
              <w:rPr>
                <w:ins w:id="219" w:author="Flores-beebe, Dina M CIV SPAWARSYSCEN-PACIFIC, 59112" w:date="2015-09-21T12:25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12FC8B6" w14:textId="77777777" w:rsidR="00507BB8" w:rsidRPr="00661D80" w:rsidRDefault="00507BB8" w:rsidP="00222915">
            <w:pPr>
              <w:spacing w:after="0" w:line="240" w:lineRule="auto"/>
              <w:rPr>
                <w:ins w:id="220" w:author="Flores-beebe, Dina M CIV SPAWARSYSCEN-PACIFIC, 59112" w:date="2015-09-21T12:25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221" w:author="Flores-beebe, Dina M CIV SPAWARSYSCEN-PACIFIC, 59112" w:date="2015-09-21T12:2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200S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13391EF" w14:textId="77777777" w:rsidR="00507BB8" w:rsidRPr="00661D80" w:rsidRDefault="00507BB8" w:rsidP="00222915">
            <w:pPr>
              <w:spacing w:after="0" w:line="240" w:lineRule="auto"/>
              <w:rPr>
                <w:ins w:id="222" w:author="Flores-beebe, Dina M CIV SPAWARSYSCEN-PACIFIC, 59112" w:date="2015-09-21T12:25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223" w:author="Flores-beebe, Dina M CIV SPAWARSYSCEN-PACIFIC, 59112" w:date="2015-09-21T12:2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BACK STOP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27250EC" w14:textId="3C6B8E48" w:rsidR="00507BB8" w:rsidRPr="00661D80" w:rsidRDefault="00B2043E" w:rsidP="00222915">
            <w:pPr>
              <w:spacing w:after="0" w:line="240" w:lineRule="auto"/>
              <w:rPr>
                <w:ins w:id="224" w:author="Flores-beebe, Dina M CIV SPAWARSYSCEN-PACIFIC, 59112" w:date="2015-09-21T12:25:00Z"/>
                <w:rFonts w:ascii="Courier" w:eastAsia="Times New Roman" w:hAnsi="Courier" w:cs="Times New Roman"/>
                <w:sz w:val="24"/>
                <w:szCs w:val="24"/>
              </w:rPr>
            </w:pPr>
            <w:ins w:id="225" w:author="Flores-beebe, Dina M CIV SPAWARSYSCEN-PACIFIC, 59112" w:date="2015-10-05T07:4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BACK STOP STANDBY</w:t>
              </w:r>
            </w:ins>
          </w:p>
        </w:tc>
      </w:tr>
      <w:tr w:rsidR="00507BB8" w:rsidRPr="00661D80" w14:paraId="3288262A" w14:textId="77777777" w:rsidTr="004B6828">
        <w:trPr>
          <w:trHeight w:val="20"/>
          <w:tblCellSpacing w:w="15" w:type="dxa"/>
          <w:ins w:id="226" w:author="Flores-beebe, Dina M CIV SPAWARSYSCEN-PACIFIC, 59112" w:date="2015-09-21T12:24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321E54D" w14:textId="77777777" w:rsidR="00507BB8" w:rsidRPr="00661D80" w:rsidRDefault="00507BB8" w:rsidP="00222915">
            <w:pPr>
              <w:spacing w:after="0" w:line="240" w:lineRule="auto"/>
              <w:rPr>
                <w:ins w:id="227" w:author="Flores-beebe, Dina M CIV SPAWARSYSCEN-PACIFIC, 59112" w:date="2015-09-21T12:24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6669DF3" w14:textId="77777777" w:rsidR="00507BB8" w:rsidRPr="00661D80" w:rsidRDefault="00507BB8" w:rsidP="00222915">
            <w:pPr>
              <w:spacing w:after="0" w:line="240" w:lineRule="auto"/>
              <w:rPr>
                <w:ins w:id="228" w:author="Flores-beebe, Dina M CIV SPAWARSYSCEN-PACIFIC, 59112" w:date="2015-09-21T12:2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229" w:author="Flores-beebe, Dina M CIV SPAWARSYSCEN-PACIFIC, 59112" w:date="2015-09-21T12:2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586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9C67188" w14:textId="77777777" w:rsidR="00507BB8" w:rsidRPr="00661D80" w:rsidRDefault="00507BB8" w:rsidP="00222915">
            <w:pPr>
              <w:spacing w:after="0" w:line="240" w:lineRule="auto"/>
              <w:rPr>
                <w:ins w:id="230" w:author="Flores-beebe, Dina M CIV SPAWARSYSCEN-PACIFIC, 59112" w:date="2015-09-21T12:2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231" w:author="Flores-beebe, Dina M CIV SPAWARSYSCEN-PACIFIC, 59112" w:date="2015-09-21T12:2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BALLISTIC MISSILE DEFENSE COMMANDER (BMDC)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CFE4ACB" w14:textId="69A2B05A" w:rsidR="00507BB8" w:rsidRPr="00661D80" w:rsidRDefault="00B2043E" w:rsidP="00222915">
            <w:pPr>
              <w:spacing w:after="0" w:line="240" w:lineRule="auto"/>
              <w:rPr>
                <w:ins w:id="232" w:author="Flores-beebe, Dina M CIV SPAWARSYSCEN-PACIFIC, 59112" w:date="2015-09-21T12:24:00Z"/>
                <w:rFonts w:ascii="Courier" w:eastAsia="Times New Roman" w:hAnsi="Courier" w:cs="Times New Roman"/>
                <w:sz w:val="24"/>
                <w:szCs w:val="24"/>
              </w:rPr>
            </w:pPr>
            <w:ins w:id="233" w:author="Flores-beebe, Dina M CIV SPAWARSYSCEN-PACIFIC, 59112" w:date="2015-10-05T07:4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BALLISTIC MISSILE DEFENSE COMMANDER (BMDC)</w:t>
              </w:r>
            </w:ins>
          </w:p>
        </w:tc>
      </w:tr>
      <w:tr w:rsidR="00507BB8" w:rsidRPr="00661D80" w14:paraId="40D7CBA6" w14:textId="77777777" w:rsidTr="004B6828">
        <w:trPr>
          <w:trHeight w:val="20"/>
          <w:tblCellSpacing w:w="15" w:type="dxa"/>
          <w:ins w:id="234" w:author="Flores-beebe, Dina M CIV SPAWARSYSCEN-PACIFIC, 59112" w:date="2015-09-21T12:24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C2CD99F" w14:textId="77777777" w:rsidR="00507BB8" w:rsidRPr="00661D80" w:rsidRDefault="00507BB8" w:rsidP="00222915">
            <w:pPr>
              <w:spacing w:after="0" w:line="240" w:lineRule="auto"/>
              <w:rPr>
                <w:ins w:id="235" w:author="Flores-beebe, Dina M CIV SPAWARSYSCEN-PACIFIC, 59112" w:date="2015-09-21T12:24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FA583B9" w14:textId="77777777" w:rsidR="00507BB8" w:rsidRPr="00661D80" w:rsidRDefault="00507BB8" w:rsidP="00222915">
            <w:pPr>
              <w:spacing w:after="0" w:line="240" w:lineRule="auto"/>
              <w:rPr>
                <w:ins w:id="236" w:author="Flores-beebe, Dina M CIV SPAWARSYSCEN-PACIFIC, 59112" w:date="2015-09-21T12:2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237" w:author="Flores-beebe, Dina M CIV SPAWARSYSCEN-PACIFIC, 59112" w:date="2015-09-21T12:2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586S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BBB3DAE" w14:textId="77777777" w:rsidR="00507BB8" w:rsidRPr="00661D80" w:rsidRDefault="00507BB8" w:rsidP="00222915">
            <w:pPr>
              <w:spacing w:after="0" w:line="240" w:lineRule="auto"/>
              <w:rPr>
                <w:ins w:id="238" w:author="Flores-beebe, Dina M CIV SPAWARSYSCEN-PACIFIC, 59112" w:date="2015-09-21T12:2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239" w:author="Flores-beebe, Dina M CIV SPAWARSYSCEN-PACIFIC, 59112" w:date="2015-09-21T12:2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BALLISTIC MISSILE DEFENSE COMMANDER (BMDC)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939FE25" w14:textId="28F254CC" w:rsidR="00507BB8" w:rsidRPr="00661D80" w:rsidRDefault="004B6828" w:rsidP="00222915">
            <w:pPr>
              <w:spacing w:after="0" w:line="240" w:lineRule="auto"/>
              <w:rPr>
                <w:ins w:id="240" w:author="Flores-beebe, Dina M CIV SPAWARSYSCEN-PACIFIC, 59112" w:date="2015-09-21T12:24:00Z"/>
                <w:rFonts w:ascii="Courier" w:eastAsia="Times New Roman" w:hAnsi="Courier" w:cs="Times New Roman"/>
                <w:sz w:val="24"/>
                <w:szCs w:val="24"/>
              </w:rPr>
            </w:pPr>
            <w:ins w:id="241" w:author="Flores-beebe, Dina M CIV SPAWARSYSCEN-PACIFIC, 59112" w:date="2015-10-05T07:4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BALLISTIC MISSILE DEFENSE COMMANDER (BMDC) STANDBY</w:t>
              </w:r>
            </w:ins>
          </w:p>
        </w:tc>
      </w:tr>
      <w:tr w:rsidR="00507BB8" w:rsidRPr="00661D80" w14:paraId="2CF0259D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1AC8309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22BC10B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201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399957F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BALLISTIC WIND</w:t>
            </w:r>
            <w:ins w:id="242" w:author="Flores-beebe, Dina M CIV SPAWARSYSCEN-PACIFIC, 59112" w:date="2015-09-21T12:2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FINDING GUARD</w:t>
            </w:r>
            <w:ins w:id="243" w:author="Flores-beebe, Dina M CIV SPAWARSYSCEN-PACIFIC, 59112" w:date="2015-09-21T12:2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608DC16" w14:textId="59B7CBC0" w:rsidR="00507BB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244" w:author="Flores-beebe, Dina M CIV SPAWARSYSCEN-PACIFIC, 59112" w:date="2015-10-05T07:4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BALLISTIC WIND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FINDING GUARD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SHIP</w:t>
              </w:r>
            </w:ins>
          </w:p>
        </w:tc>
      </w:tr>
      <w:tr w:rsidR="00507BB8" w:rsidRPr="00661D80" w14:paraId="21EFE280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3DFC7E9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B050140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201S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A0DB24A" w14:textId="71226471" w:rsidR="00507BB8" w:rsidRPr="00661D80" w:rsidRDefault="00507BB8" w:rsidP="00701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BALLISTIC WIND</w:t>
            </w:r>
            <w:ins w:id="245" w:author="Flores-beebe, Dina M CIV SPAWARSYSCEN-PACIFIC, 59112" w:date="2015-09-21T12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FINDING GUARD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SHIP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A7DAA02" w14:textId="6138C1F1" w:rsidR="00507BB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246" w:author="Flores-beebe, Dina M CIV SPAWARSYSCEN-PACIFIC, 59112" w:date="2015-10-05T07:50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BALLISTIC WIND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FINDING GUARD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SHIP STANDBY</w:t>
              </w:r>
            </w:ins>
          </w:p>
        </w:tc>
      </w:tr>
      <w:tr w:rsidR="00507BB8" w:rsidRPr="00661D80" w14:paraId="727393D2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AD0FED4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ECCB295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202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DEBAE02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BATHYTHERMOGRAPHIC GUARD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57F5F30" w14:textId="621BB14A" w:rsidR="00507BB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247" w:author="Flores-beebe, Dina M CIV SPAWARSYSCEN-PACIFIC, 59112" w:date="2015-10-05T07:50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BATHYTHERMOGRAPHIC GUARD</w:t>
              </w:r>
            </w:ins>
          </w:p>
        </w:tc>
      </w:tr>
      <w:tr w:rsidR="00507BB8" w:rsidRPr="00661D80" w14:paraId="57A9E78D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6FAC1E5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CED4987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202S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62AA9FD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BATHYTHERMOGRAPHIC GUARD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DC8491F" w14:textId="74E74451" w:rsidR="00507BB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248" w:author="Flores-beebe, Dina M CIV SPAWARSYSCEN-PACIFIC, 59112" w:date="2015-10-05T07:50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BATHYTHERMOGRAPHIC GUARD STANDBY</w:t>
              </w:r>
            </w:ins>
          </w:p>
        </w:tc>
      </w:tr>
      <w:tr w:rsidR="00507BB8" w:rsidRPr="00661D80" w14:paraId="043F45BA" w14:textId="77777777" w:rsidTr="004B6828">
        <w:trPr>
          <w:trHeight w:val="20"/>
          <w:tblCellSpacing w:w="15" w:type="dxa"/>
          <w:ins w:id="249" w:author="Flores-beebe, Dina M CIV SPAWARSYSCEN-PACIFIC, 59112" w:date="2015-09-21T12:29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C24FC64" w14:textId="77777777" w:rsidR="00507BB8" w:rsidRPr="00661D80" w:rsidRDefault="00507BB8" w:rsidP="00222915">
            <w:pPr>
              <w:spacing w:after="0" w:line="240" w:lineRule="auto"/>
              <w:rPr>
                <w:ins w:id="250" w:author="Flores-beebe, Dina M CIV SPAWARSYSCEN-PACIFIC, 59112" w:date="2015-09-21T12:29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1F35EF3" w14:textId="77777777" w:rsidR="00507BB8" w:rsidRPr="00661D80" w:rsidRDefault="00507BB8" w:rsidP="00222915">
            <w:pPr>
              <w:spacing w:after="0" w:line="240" w:lineRule="auto"/>
              <w:rPr>
                <w:ins w:id="251" w:author="Flores-beebe, Dina M CIV SPAWARSYSCEN-PACIFIC, 59112" w:date="2015-09-21T12:29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252" w:author="Flores-beebe, Dina M CIV SPAWARSYSCEN-PACIFIC, 59112" w:date="2015-09-21T12:3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587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08E42DB" w14:textId="77777777" w:rsidR="00507BB8" w:rsidRPr="00661D80" w:rsidRDefault="00507BB8" w:rsidP="00222915">
            <w:pPr>
              <w:spacing w:after="0" w:line="240" w:lineRule="auto"/>
              <w:rPr>
                <w:ins w:id="253" w:author="Flores-beebe, Dina M CIV SPAWARSYSCEN-PACIFIC, 59112" w:date="2015-09-21T12:29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254" w:author="Flores-beebe, Dina M CIV SPAWARSYSCEN-PACIFIC, 59112" w:date="2015-09-21T12:3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BMD FIRING SHIP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CA79656" w14:textId="32B42F2C" w:rsidR="00507BB8" w:rsidRPr="00661D80" w:rsidRDefault="004B6828" w:rsidP="00222915">
            <w:pPr>
              <w:spacing w:after="0" w:line="240" w:lineRule="auto"/>
              <w:rPr>
                <w:ins w:id="255" w:author="Flores-beebe, Dina M CIV SPAWARSYSCEN-PACIFIC, 59112" w:date="2015-09-21T12:29:00Z"/>
                <w:rFonts w:ascii="Courier" w:eastAsia="Times New Roman" w:hAnsi="Courier" w:cs="Times New Roman"/>
                <w:sz w:val="24"/>
                <w:szCs w:val="24"/>
              </w:rPr>
            </w:pPr>
            <w:ins w:id="256" w:author="Flores-beebe, Dina M CIV SPAWARSYSCEN-PACIFIC, 59112" w:date="2015-10-05T07:5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BMD FIRING SHIP</w:t>
              </w:r>
            </w:ins>
          </w:p>
        </w:tc>
      </w:tr>
      <w:tr w:rsidR="00507BB8" w:rsidRPr="00661D80" w14:paraId="61484729" w14:textId="77777777" w:rsidTr="004B6828">
        <w:trPr>
          <w:trHeight w:val="20"/>
          <w:tblCellSpacing w:w="15" w:type="dxa"/>
          <w:ins w:id="257" w:author="Flores-beebe, Dina M CIV SPAWARSYSCEN-PACIFIC, 59112" w:date="2015-09-21T12:29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A6293F1" w14:textId="77777777" w:rsidR="00507BB8" w:rsidRPr="00661D80" w:rsidRDefault="00507BB8" w:rsidP="00222915">
            <w:pPr>
              <w:spacing w:after="0" w:line="240" w:lineRule="auto"/>
              <w:rPr>
                <w:ins w:id="258" w:author="Flores-beebe, Dina M CIV SPAWARSYSCEN-PACIFIC, 59112" w:date="2015-09-21T12:29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2D22DD7" w14:textId="77777777" w:rsidR="00507BB8" w:rsidRPr="00661D80" w:rsidRDefault="00507BB8" w:rsidP="00222915">
            <w:pPr>
              <w:spacing w:after="0" w:line="240" w:lineRule="auto"/>
              <w:rPr>
                <w:ins w:id="259" w:author="Flores-beebe, Dina M CIV SPAWARSYSCEN-PACIFIC, 59112" w:date="2015-09-21T12:29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260" w:author="Flores-beebe, Dina M CIV SPAWARSYSCEN-PACIFIC, 59112" w:date="2015-09-21T12:3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587S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43547CD" w14:textId="77777777" w:rsidR="00507BB8" w:rsidRPr="00661D80" w:rsidRDefault="00507BB8" w:rsidP="00222915">
            <w:pPr>
              <w:spacing w:after="0" w:line="240" w:lineRule="auto"/>
              <w:rPr>
                <w:ins w:id="261" w:author="Flores-beebe, Dina M CIV SPAWARSYSCEN-PACIFIC, 59112" w:date="2015-09-21T12:29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262" w:author="Flores-beebe, Dina M CIV SPAWARSYSCEN-PACIFIC, 59112" w:date="2015-09-21T12:3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BMD FIRING SHIP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B10743F" w14:textId="19E173B9" w:rsidR="00507BB8" w:rsidRPr="00661D80" w:rsidRDefault="004B6828" w:rsidP="00222915">
            <w:pPr>
              <w:spacing w:after="0" w:line="240" w:lineRule="auto"/>
              <w:rPr>
                <w:ins w:id="263" w:author="Flores-beebe, Dina M CIV SPAWARSYSCEN-PACIFIC, 59112" w:date="2015-09-21T12:29:00Z"/>
                <w:rFonts w:ascii="Courier" w:eastAsia="Times New Roman" w:hAnsi="Courier" w:cs="Times New Roman"/>
                <w:sz w:val="24"/>
                <w:szCs w:val="24"/>
              </w:rPr>
            </w:pPr>
            <w:ins w:id="264" w:author="Flores-beebe, Dina M CIV SPAWARSYSCEN-PACIFIC, 59112" w:date="2015-10-05T07:5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BMD FIRING SHIP STANDBY</w:t>
              </w:r>
            </w:ins>
          </w:p>
        </w:tc>
      </w:tr>
      <w:tr w:rsidR="00507BB8" w:rsidRPr="00661D80" w14:paraId="483D109A" w14:textId="77777777" w:rsidTr="004B6828">
        <w:trPr>
          <w:trHeight w:val="20"/>
          <w:tblCellSpacing w:w="15" w:type="dxa"/>
          <w:ins w:id="265" w:author="Flores-beebe, Dina M CIV SPAWARSYSCEN-PACIFIC, 59112" w:date="2015-09-21T12:29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CDEEB87" w14:textId="77777777" w:rsidR="00507BB8" w:rsidRPr="00661D80" w:rsidRDefault="00507BB8" w:rsidP="00222915">
            <w:pPr>
              <w:spacing w:after="0" w:line="240" w:lineRule="auto"/>
              <w:rPr>
                <w:ins w:id="266" w:author="Flores-beebe, Dina M CIV SPAWARSYSCEN-PACIFIC, 59112" w:date="2015-09-21T12:29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EFE68A4" w14:textId="77777777" w:rsidR="00507BB8" w:rsidRPr="00661D80" w:rsidRDefault="00507BB8" w:rsidP="00222915">
            <w:pPr>
              <w:spacing w:after="0" w:line="240" w:lineRule="auto"/>
              <w:rPr>
                <w:ins w:id="267" w:author="Flores-beebe, Dina M CIV SPAWARSYSCEN-PACIFIC, 59112" w:date="2015-09-21T12:29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268" w:author="Flores-beebe, Dina M CIV SPAWARSYSCEN-PACIFIC, 59112" w:date="2015-09-21T12:3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58</w:t>
              </w:r>
            </w:ins>
            <w:ins w:id="269" w:author="Flores-beebe, Dina M CIV SPAWARSYSCEN-PACIFIC, 59112" w:date="2015-09-21T12:3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9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1014A2D" w14:textId="77777777" w:rsidR="00507BB8" w:rsidRPr="00661D80" w:rsidRDefault="00507BB8" w:rsidP="00222915">
            <w:pPr>
              <w:spacing w:after="0" w:line="240" w:lineRule="auto"/>
              <w:rPr>
                <w:ins w:id="270" w:author="Flores-beebe, Dina M CIV SPAWARSYSCEN-PACIFIC, 59112" w:date="2015-09-21T12:29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271" w:author="Flores-beebe, Dina M CIV SPAWARSYSCEN-PACIFIC, 59112" w:date="2015-09-21T12:3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BMD FIRING UNIT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98757B9" w14:textId="5CE5BE3E" w:rsidR="00507BB8" w:rsidRPr="00661D80" w:rsidRDefault="004B6828" w:rsidP="00222915">
            <w:pPr>
              <w:spacing w:after="0" w:line="240" w:lineRule="auto"/>
              <w:rPr>
                <w:ins w:id="272" w:author="Flores-beebe, Dina M CIV SPAWARSYSCEN-PACIFIC, 59112" w:date="2015-09-21T12:29:00Z"/>
                <w:rFonts w:ascii="Courier" w:eastAsia="Times New Roman" w:hAnsi="Courier" w:cs="Times New Roman"/>
                <w:sz w:val="24"/>
                <w:szCs w:val="24"/>
              </w:rPr>
            </w:pPr>
            <w:ins w:id="273" w:author="Flores-beebe, Dina M CIV SPAWARSYSCEN-PACIFIC, 59112" w:date="2015-10-05T07:5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BMD FIRING UNIT</w:t>
              </w:r>
            </w:ins>
          </w:p>
        </w:tc>
      </w:tr>
      <w:tr w:rsidR="00507BB8" w:rsidRPr="00661D80" w14:paraId="1A12FB21" w14:textId="77777777" w:rsidTr="004B6828">
        <w:trPr>
          <w:trHeight w:val="20"/>
          <w:tblCellSpacing w:w="15" w:type="dxa"/>
          <w:ins w:id="274" w:author="Flores-beebe, Dina M CIV SPAWARSYSCEN-PACIFIC, 59112" w:date="2015-09-21T12:29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9B2B25B" w14:textId="77777777" w:rsidR="00507BB8" w:rsidRPr="00661D80" w:rsidRDefault="00507BB8" w:rsidP="00222915">
            <w:pPr>
              <w:spacing w:after="0" w:line="240" w:lineRule="auto"/>
              <w:rPr>
                <w:ins w:id="275" w:author="Flores-beebe, Dina M CIV SPAWARSYSCEN-PACIFIC, 59112" w:date="2015-09-21T12:29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7713D74" w14:textId="77777777" w:rsidR="00507BB8" w:rsidRPr="00661D80" w:rsidRDefault="00507BB8" w:rsidP="00222915">
            <w:pPr>
              <w:spacing w:after="0" w:line="240" w:lineRule="auto"/>
              <w:rPr>
                <w:ins w:id="276" w:author="Flores-beebe, Dina M CIV SPAWARSYSCEN-PACIFIC, 59112" w:date="2015-09-21T12:29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277" w:author="Flores-beebe, Dina M CIV SPAWARSYSCEN-PACIFIC, 59112" w:date="2015-09-21T12:3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58</w:t>
              </w:r>
            </w:ins>
            <w:ins w:id="278" w:author="Flores-beebe, Dina M CIV SPAWARSYSCEN-PACIFIC, 59112" w:date="2015-09-21T12:3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9</w:t>
              </w:r>
            </w:ins>
            <w:ins w:id="279" w:author="Flores-beebe, Dina M CIV SPAWARSYSCEN-PACIFIC, 59112" w:date="2015-09-21T12:3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E4F504D" w14:textId="77777777" w:rsidR="00507BB8" w:rsidRPr="00661D80" w:rsidRDefault="00507BB8" w:rsidP="00222915">
            <w:pPr>
              <w:spacing w:after="0" w:line="240" w:lineRule="auto"/>
              <w:rPr>
                <w:ins w:id="280" w:author="Flores-beebe, Dina M CIV SPAWARSYSCEN-PACIFIC, 59112" w:date="2015-09-21T12:29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281" w:author="Flores-beebe, Dina M CIV SPAWARSYSCEN-PACIFIC, 59112" w:date="2015-09-21T12:3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BMD FIRING UNIT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3C8668C" w14:textId="3EB1E533" w:rsidR="00507BB8" w:rsidRPr="00661D80" w:rsidRDefault="004B6828" w:rsidP="00222915">
            <w:pPr>
              <w:spacing w:after="0" w:line="240" w:lineRule="auto"/>
              <w:rPr>
                <w:ins w:id="282" w:author="Flores-beebe, Dina M CIV SPAWARSYSCEN-PACIFIC, 59112" w:date="2015-09-21T12:29:00Z"/>
                <w:rFonts w:ascii="Courier" w:eastAsia="Times New Roman" w:hAnsi="Courier" w:cs="Times New Roman"/>
                <w:sz w:val="24"/>
                <w:szCs w:val="24"/>
              </w:rPr>
            </w:pPr>
            <w:ins w:id="283" w:author="Flores-beebe, Dina M CIV SPAWARSYSCEN-PACIFIC, 59112" w:date="2015-10-05T07:5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BMD FIRING UNIT STANDBY</w:t>
              </w:r>
            </w:ins>
          </w:p>
        </w:tc>
      </w:tr>
      <w:tr w:rsidR="00507BB8" w:rsidRPr="00661D80" w14:paraId="1A367C39" w14:textId="77777777" w:rsidTr="004B6828">
        <w:trPr>
          <w:trHeight w:val="20"/>
          <w:tblCellSpacing w:w="15" w:type="dxa"/>
          <w:ins w:id="284" w:author="Flores-beebe, Dina M CIV SPAWARSYSCEN-PACIFIC, 59112" w:date="2015-09-21T12:28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538D489" w14:textId="77777777" w:rsidR="00507BB8" w:rsidRPr="00661D80" w:rsidRDefault="00507BB8" w:rsidP="00222915">
            <w:pPr>
              <w:spacing w:after="0" w:line="240" w:lineRule="auto"/>
              <w:rPr>
                <w:ins w:id="285" w:author="Flores-beebe, Dina M CIV SPAWARSYSCEN-PACIFIC, 59112" w:date="2015-09-21T12:28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03E8AC6" w14:textId="77777777" w:rsidR="00507BB8" w:rsidRPr="00661D80" w:rsidRDefault="00507BB8" w:rsidP="00222915">
            <w:pPr>
              <w:spacing w:after="0" w:line="240" w:lineRule="auto"/>
              <w:rPr>
                <w:ins w:id="286" w:author="Flores-beebe, Dina M CIV SPAWARSYSCEN-PACIFIC, 59112" w:date="2015-09-21T12:2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287" w:author="Flores-beebe, Dina M CIV SPAWARSYSCEN-PACIFIC, 59112" w:date="2015-09-21T12:3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58</w:t>
              </w:r>
            </w:ins>
            <w:ins w:id="288" w:author="Flores-beebe, Dina M CIV SPAWARSYSCEN-PACIFIC, 59112" w:date="2015-09-21T12:3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8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A5EA334" w14:textId="77777777" w:rsidR="00507BB8" w:rsidRPr="00661D80" w:rsidRDefault="00507BB8" w:rsidP="00222915">
            <w:pPr>
              <w:spacing w:after="0" w:line="240" w:lineRule="auto"/>
              <w:rPr>
                <w:ins w:id="289" w:author="Flores-beebe, Dina M CIV SPAWARSYSCEN-PACIFIC, 59112" w:date="2015-09-21T12:2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290" w:author="Flores-beebe, Dina M CIV SPAWARSYSCEN-PACIFIC, 59112" w:date="2015-09-21T12:3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BMD SURVEILLANCE SHIP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BA7AA20" w14:textId="602F1C53" w:rsidR="00507BB8" w:rsidRPr="00661D80" w:rsidRDefault="004B6828" w:rsidP="00222915">
            <w:pPr>
              <w:spacing w:after="0" w:line="240" w:lineRule="auto"/>
              <w:rPr>
                <w:ins w:id="291" w:author="Flores-beebe, Dina M CIV SPAWARSYSCEN-PACIFIC, 59112" w:date="2015-09-21T12:28:00Z"/>
                <w:rFonts w:ascii="Courier" w:eastAsia="Times New Roman" w:hAnsi="Courier" w:cs="Times New Roman"/>
                <w:sz w:val="24"/>
                <w:szCs w:val="24"/>
              </w:rPr>
            </w:pPr>
            <w:ins w:id="292" w:author="Flores-beebe, Dina M CIV SPAWARSYSCEN-PACIFIC, 59112" w:date="2015-10-05T07:5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BMD SURVEILLANCE SHIP</w:t>
              </w:r>
            </w:ins>
          </w:p>
        </w:tc>
      </w:tr>
      <w:tr w:rsidR="00507BB8" w:rsidRPr="00661D80" w14:paraId="76406720" w14:textId="77777777" w:rsidTr="004B6828">
        <w:trPr>
          <w:trHeight w:val="20"/>
          <w:tblCellSpacing w:w="15" w:type="dxa"/>
          <w:ins w:id="293" w:author="Flores-beebe, Dina M CIV SPAWARSYSCEN-PACIFIC, 59112" w:date="2015-09-21T12:28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7484E14" w14:textId="77777777" w:rsidR="00507BB8" w:rsidRPr="00661D80" w:rsidRDefault="00507BB8" w:rsidP="00222915">
            <w:pPr>
              <w:spacing w:after="0" w:line="240" w:lineRule="auto"/>
              <w:rPr>
                <w:ins w:id="294" w:author="Flores-beebe, Dina M CIV SPAWARSYSCEN-PACIFIC, 59112" w:date="2015-09-21T12:28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BE83805" w14:textId="77777777" w:rsidR="00507BB8" w:rsidRPr="00661D80" w:rsidRDefault="00507BB8" w:rsidP="00222915">
            <w:pPr>
              <w:spacing w:after="0" w:line="240" w:lineRule="auto"/>
              <w:rPr>
                <w:ins w:id="295" w:author="Flores-beebe, Dina M CIV SPAWARSYSCEN-PACIFIC, 59112" w:date="2015-09-21T12:2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296" w:author="Flores-beebe, Dina M CIV SPAWARSYSCEN-PACIFIC, 59112" w:date="2015-09-21T12:3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58</w:t>
              </w:r>
            </w:ins>
            <w:ins w:id="297" w:author="Flores-beebe, Dina M CIV SPAWARSYSCEN-PACIFIC, 59112" w:date="2015-09-21T12:3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8</w:t>
              </w:r>
            </w:ins>
            <w:ins w:id="298" w:author="Flores-beebe, Dina M CIV SPAWARSYSCEN-PACIFIC, 59112" w:date="2015-09-21T12:3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6BA0117" w14:textId="77777777" w:rsidR="00507BB8" w:rsidRPr="00661D80" w:rsidRDefault="00507BB8" w:rsidP="00222915">
            <w:pPr>
              <w:spacing w:after="0" w:line="240" w:lineRule="auto"/>
              <w:rPr>
                <w:ins w:id="299" w:author="Flores-beebe, Dina M CIV SPAWARSYSCEN-PACIFIC, 59112" w:date="2015-09-21T12:2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300" w:author="Flores-beebe, Dina M CIV SPAWARSYSCEN-PACIFIC, 59112" w:date="2015-09-21T12:3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BMD SURVEILLANCE SHIP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8C8B122" w14:textId="27D1066E" w:rsidR="00507BB8" w:rsidRPr="00661D80" w:rsidRDefault="004B6828" w:rsidP="00222915">
            <w:pPr>
              <w:spacing w:after="0" w:line="240" w:lineRule="auto"/>
              <w:rPr>
                <w:ins w:id="301" w:author="Flores-beebe, Dina M CIV SPAWARSYSCEN-PACIFIC, 59112" w:date="2015-09-21T12:28:00Z"/>
                <w:rFonts w:ascii="Courier" w:eastAsia="Times New Roman" w:hAnsi="Courier" w:cs="Times New Roman"/>
                <w:sz w:val="24"/>
                <w:szCs w:val="24"/>
              </w:rPr>
            </w:pPr>
            <w:ins w:id="302" w:author="Flores-beebe, Dina M CIV SPAWARSYSCEN-PACIFIC, 59112" w:date="2015-10-05T07:5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BMD SURVEILLANCE SHIP STANDBY</w:t>
              </w:r>
            </w:ins>
          </w:p>
        </w:tc>
      </w:tr>
      <w:tr w:rsidR="00507BB8" w:rsidRPr="00661D80" w14:paraId="29C20EB5" w14:textId="77777777" w:rsidTr="004B6828">
        <w:trPr>
          <w:trHeight w:val="20"/>
          <w:tblCellSpacing w:w="15" w:type="dxa"/>
          <w:ins w:id="303" w:author="Flores-beebe, Dina M CIV SPAWARSYSCEN-PACIFIC, 59112" w:date="2015-09-21T12:28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FC1278B" w14:textId="77777777" w:rsidR="00507BB8" w:rsidRPr="00661D80" w:rsidRDefault="00507BB8" w:rsidP="00222915">
            <w:pPr>
              <w:spacing w:after="0" w:line="240" w:lineRule="auto"/>
              <w:rPr>
                <w:ins w:id="304" w:author="Flores-beebe, Dina M CIV SPAWARSYSCEN-PACIFIC, 59112" w:date="2015-09-21T12:28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016CF25" w14:textId="77777777" w:rsidR="00507BB8" w:rsidRPr="00661D80" w:rsidRDefault="00507BB8" w:rsidP="00222915">
            <w:pPr>
              <w:spacing w:after="0" w:line="240" w:lineRule="auto"/>
              <w:rPr>
                <w:ins w:id="305" w:author="Flores-beebe, Dina M CIV SPAWARSYSCEN-PACIFIC, 59112" w:date="2015-09-21T12:2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306" w:author="Flores-beebe, Dina M CIV SPAWARSYSCEN-PACIFIC, 59112" w:date="2015-09-21T12:3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590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6159B81" w14:textId="77777777" w:rsidR="00507BB8" w:rsidRPr="00661D80" w:rsidRDefault="00507BB8" w:rsidP="00222915">
            <w:pPr>
              <w:spacing w:after="0" w:line="240" w:lineRule="auto"/>
              <w:rPr>
                <w:ins w:id="307" w:author="Flores-beebe, Dina M CIV SPAWARSYSCEN-PACIFIC, 59112" w:date="2015-09-21T12:2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308" w:author="Flores-beebe, Dina M CIV SPAWARSYSCEN-PACIFIC, 59112" w:date="2015-09-21T12:3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BMD SURVEILLANCE UNIT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5FB6E44" w14:textId="494BD068" w:rsidR="00507BB8" w:rsidRPr="00661D80" w:rsidRDefault="004B6828" w:rsidP="00222915">
            <w:pPr>
              <w:spacing w:after="0" w:line="240" w:lineRule="auto"/>
              <w:rPr>
                <w:ins w:id="309" w:author="Flores-beebe, Dina M CIV SPAWARSYSCEN-PACIFIC, 59112" w:date="2015-09-21T12:28:00Z"/>
                <w:rFonts w:ascii="Courier" w:eastAsia="Times New Roman" w:hAnsi="Courier" w:cs="Times New Roman"/>
                <w:sz w:val="24"/>
                <w:szCs w:val="24"/>
              </w:rPr>
            </w:pPr>
            <w:ins w:id="310" w:author="Flores-beebe, Dina M CIV SPAWARSYSCEN-PACIFIC, 59112" w:date="2015-10-05T07:5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BMD SURVEILLANCE UNIT</w:t>
              </w:r>
            </w:ins>
          </w:p>
        </w:tc>
      </w:tr>
      <w:tr w:rsidR="00507BB8" w:rsidRPr="00661D80" w14:paraId="1B55EF02" w14:textId="77777777" w:rsidTr="004B6828">
        <w:trPr>
          <w:trHeight w:val="20"/>
          <w:tblCellSpacing w:w="15" w:type="dxa"/>
          <w:ins w:id="311" w:author="Flores-beebe, Dina M CIV SPAWARSYSCEN-PACIFIC, 59112" w:date="2015-09-21T12:28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4BAEDBA" w14:textId="77777777" w:rsidR="00507BB8" w:rsidRPr="00661D80" w:rsidRDefault="00507BB8" w:rsidP="00222915">
            <w:pPr>
              <w:spacing w:after="0" w:line="240" w:lineRule="auto"/>
              <w:rPr>
                <w:ins w:id="312" w:author="Flores-beebe, Dina M CIV SPAWARSYSCEN-PACIFIC, 59112" w:date="2015-09-21T12:28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23EC658" w14:textId="77777777" w:rsidR="00507BB8" w:rsidRPr="00661D80" w:rsidRDefault="00507BB8" w:rsidP="00222915">
            <w:pPr>
              <w:spacing w:after="0" w:line="240" w:lineRule="auto"/>
              <w:rPr>
                <w:ins w:id="313" w:author="Flores-beebe, Dina M CIV SPAWARSYSCEN-PACIFIC, 59112" w:date="2015-09-21T12:2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314" w:author="Flores-beebe, Dina M CIV SPAWARSYSCEN-PACIFIC, 59112" w:date="2015-09-21T12:3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590S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D4C0CA4" w14:textId="77777777" w:rsidR="00507BB8" w:rsidRPr="00661D80" w:rsidRDefault="00507BB8" w:rsidP="00222915">
            <w:pPr>
              <w:spacing w:after="0" w:line="240" w:lineRule="auto"/>
              <w:rPr>
                <w:ins w:id="315" w:author="Flores-beebe, Dina M CIV SPAWARSYSCEN-PACIFIC, 59112" w:date="2015-09-21T12:2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316" w:author="Flores-beebe, Dina M CIV SPAWARSYSCEN-PACIFIC, 59112" w:date="2015-09-21T12:3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BMD SURVEILLANCE UNIT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98DADEC" w14:textId="3136778D" w:rsidR="00507BB8" w:rsidRPr="00661D80" w:rsidRDefault="004B6828" w:rsidP="00222915">
            <w:pPr>
              <w:spacing w:after="0" w:line="240" w:lineRule="auto"/>
              <w:rPr>
                <w:ins w:id="317" w:author="Flores-beebe, Dina M CIV SPAWARSYSCEN-PACIFIC, 59112" w:date="2015-09-21T12:28:00Z"/>
                <w:rFonts w:ascii="Courier" w:eastAsia="Times New Roman" w:hAnsi="Courier" w:cs="Times New Roman"/>
                <w:sz w:val="24"/>
                <w:szCs w:val="24"/>
              </w:rPr>
            </w:pPr>
            <w:ins w:id="318" w:author="Flores-beebe, Dina M CIV SPAWARSYSCEN-PACIFIC, 59112" w:date="2015-10-05T07:5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BMD SURVEILLANCE UNIT STANDBY</w:t>
              </w:r>
            </w:ins>
          </w:p>
        </w:tc>
      </w:tr>
      <w:tr w:rsidR="00507BB8" w:rsidRPr="00661D80" w14:paraId="442A2B02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ABEE303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817C847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66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36B0BA1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BOAT HAVEN (SPECIFY BEACH COLOR)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CAA1667" w14:textId="150BF537" w:rsidR="00507BB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19" w:author="Flores-beebe, Dina M CIV SPAWARSYSCEN-PACIFIC, 59112" w:date="2015-10-05T07:51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BOAT HAVEN (SPECIFY BEACH COLOR)</w:t>
              </w:r>
            </w:ins>
          </w:p>
        </w:tc>
      </w:tr>
      <w:tr w:rsidR="00507BB8" w:rsidRPr="00661D80" w14:paraId="1717DD62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0C0D168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02E48EB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66S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AB01373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BOAT HAVEN (SPECIFY BEACH COLOR)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FE6DF78" w14:textId="225444B7" w:rsidR="00507BB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20" w:author="Flores-beebe, Dina M CIV SPAWARSYSCEN-PACIFIC, 59112" w:date="2015-10-05T07:51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BOAT HAVEN (SPECIFY BEACH COLOR) STANDBY</w:t>
              </w:r>
            </w:ins>
          </w:p>
        </w:tc>
      </w:tr>
      <w:tr w:rsidR="00507BB8" w:rsidRPr="00661D80" w14:paraId="36301798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994A377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64FBBD0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69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BE4DB26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CENTRAL CONTROL SHIP (CCS)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5B830AB" w14:textId="6753D10A" w:rsidR="00507BB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21" w:author="Flores-beebe, Dina M CIV SPAWARSYSCEN-PACIFIC, 59112" w:date="2015-10-05T07:5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CENTRAL CONTROL SHIP (CCS)</w:t>
              </w:r>
            </w:ins>
          </w:p>
        </w:tc>
      </w:tr>
      <w:tr w:rsidR="00507BB8" w:rsidRPr="00661D80" w14:paraId="4A91136C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E05E547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339C46F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69S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A31C90B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CENTRAL CONTROL SHIP (CCS)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2FA6212" w14:textId="751128D3" w:rsidR="00507BB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22" w:author="Flores-beebe, Dina M CIV SPAWARSYSCEN-PACIFIC, 59112" w:date="2015-10-05T07:5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CENTRAL CONTROL SHIP (CCS) STANDBY</w:t>
              </w:r>
            </w:ins>
          </w:p>
        </w:tc>
      </w:tr>
      <w:tr w:rsidR="00507BB8" w:rsidRPr="00661D80" w14:paraId="27C9997A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AA2E9A1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6E9A5B3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51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C868032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CHAFF GUARD</w:t>
            </w:r>
            <w:ins w:id="323" w:author="Flores-beebe, Dina M CIV SPAWARSYSCEN-PACIFIC, 59112" w:date="2015-09-21T12:3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EF0D288" w14:textId="2D9A0278" w:rsidR="00507BB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24" w:author="Flores-beebe, Dina M CIV SPAWARSYSCEN-PACIFIC, 59112" w:date="2015-10-05T07:5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CHAFF GUARD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SHIP</w:t>
              </w:r>
            </w:ins>
          </w:p>
        </w:tc>
      </w:tr>
      <w:tr w:rsidR="00507BB8" w:rsidRPr="00661D80" w14:paraId="2313FC70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C11B0B6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DB53CB0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51S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CE60E78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CHAFF GUARD</w:t>
            </w:r>
            <w:ins w:id="325" w:author="Flores-beebe, Dina M CIV SPAWARSYSCEN-PACIFIC, 59112" w:date="2015-09-21T12:3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SHIP </w:t>
            </w: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0C5E5F6" w14:textId="60ED902A" w:rsidR="00507BB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26" w:author="Flores-beebe, Dina M CIV SPAWARSYSCEN-PACIFIC, 59112" w:date="2015-10-05T07:5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lastRenderedPageBreak/>
                <w:t>CHAFF GUARD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SHIP STANDBY</w:t>
              </w:r>
            </w:ins>
          </w:p>
        </w:tc>
      </w:tr>
      <w:tr w:rsidR="00507BB8" w:rsidRPr="00661D80" w14:paraId="1A316AE3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0C82802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43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9B3ADF8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809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D25C361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CHANGE DATA ORDER AUTHORITY (CDOA)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CC55A98" w14:textId="252EF840" w:rsidR="00507BB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27" w:author="Flores-beebe, Dina M CIV SPAWARSYSCEN-PACIFIC, 59112" w:date="2015-10-05T07:5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CHANGE DATA ORDER AUTHORITY (CDOA)</w:t>
              </w:r>
            </w:ins>
          </w:p>
        </w:tc>
      </w:tr>
      <w:tr w:rsidR="00507BB8" w:rsidRPr="00661D80" w14:paraId="76846407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4DE4EFE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F895FE3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809S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4303373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CHANGE DATA ORDER AUTHORITY STANDBY (CDOASBY)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8328E27" w14:textId="475BD28D" w:rsidR="00507BB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28" w:author="Flores-beebe, Dina M CIV SPAWARSYSCEN-PACIFIC, 59112" w:date="2015-10-05T07:5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CHANGE DATA ORDER AUTHORITY STANDBY (CDOASBY)</w:t>
              </w:r>
            </w:ins>
          </w:p>
        </w:tc>
      </w:tr>
      <w:tr w:rsidR="004B6828" w:rsidRPr="00661D80" w14:paraId="737B959B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FFE5608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B37438D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807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2275F79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COMBINED INTERFACE CONTROL OFFICER (CICO)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B868A7B" w14:textId="432F9490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29" w:author="Flores-beebe, Dina M CIV SPAWARSYSCEN-PACIFIC, 59112" w:date="2015-10-05T07:5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COMBINED INTERFACE CONTROL OFFICER (CICO) </w:t>
              </w:r>
            </w:ins>
          </w:p>
        </w:tc>
      </w:tr>
      <w:tr w:rsidR="004B6828" w:rsidRPr="00661D80" w14:paraId="042A413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7273E23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787B508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807S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C38D875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COMBINED INTERFACE CONTROL OFFICER STANDBY (CICOSBY)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BD4F792" w14:textId="13632890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30" w:author="Flores-beebe, Dina M CIV SPAWARSYSCEN-PACIFIC, 59112" w:date="2015-10-05T07:5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COMBINED INTERFACE CONTROL OFFICER STANDBY (CICOSBY) </w:t>
              </w:r>
            </w:ins>
          </w:p>
        </w:tc>
      </w:tr>
      <w:tr w:rsidR="004B6828" w:rsidRPr="00661D80" w14:paraId="565B76F2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4144553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8B46E65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11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CFC1273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COMPOSITE WARFARE COMMANDER (CWC)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D5CA610" w14:textId="5E17E464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31" w:author="Flores-beebe, Dina M CIV SPAWARSYSCEN-PACIFIC, 59112" w:date="2015-10-05T07:5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COMPOSITE WARFARE COMMANDER (CWC) </w:t>
              </w:r>
            </w:ins>
          </w:p>
        </w:tc>
      </w:tr>
      <w:tr w:rsidR="004B6828" w:rsidRPr="00661D80" w14:paraId="099D8BF6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DEF1887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88CBB20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11S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9F38A6D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COMPOSITE WARFARE COMMANDER (CWC)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F123C3B" w14:textId="55A1C67D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32" w:author="Flores-beebe, Dina M CIV SPAWARSYSCEN-PACIFIC, 59112" w:date="2015-10-05T07:5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COMPOSITE WARFARE COMMANDER (CWC) STANDBY </w:t>
              </w:r>
            </w:ins>
          </w:p>
        </w:tc>
      </w:tr>
      <w:tr w:rsidR="004B6828" w:rsidRPr="00661D80" w14:paraId="3450DA3C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C0F1EC0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B1BA967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del w:id="333" w:author="Flores-beebe, Dina M CIV SPAWARSYSCEN-PACIFIC, 59112" w:date="2015-09-21T12:36:00Z">
              <w:r w:rsidRPr="00661D80" w:rsidDel="00D503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3</w:delText>
              </w:r>
            </w:del>
            <w:ins w:id="334" w:author="Flores-beebe, Dina M CIV SPAWARSYSCEN-PACIFIC, 59112" w:date="2015-09-21T12:3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F3EC5C9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COMSEC GUARD</w:t>
            </w:r>
            <w:ins w:id="335" w:author="Flores-beebe, Dina M CIV SPAWARSYSCEN-PACIFIC, 59112" w:date="2015-09-21T12:3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636831D" w14:textId="3A489469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36" w:author="Flores-beebe, Dina M CIV SPAWARSYSCEN-PACIFIC, 59112" w:date="2015-10-05T07:5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COMSEC GUARD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SHIP </w:t>
              </w:r>
            </w:ins>
          </w:p>
        </w:tc>
      </w:tr>
      <w:tr w:rsidR="004B6828" w:rsidRPr="00661D80" w14:paraId="0129B0D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CD0FC73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8719AA7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del w:id="337" w:author="Flores-beebe, Dina M CIV SPAWARSYSCEN-PACIFIC, 59112" w:date="2015-09-21T12:36:00Z">
              <w:r w:rsidRPr="00661D80" w:rsidDel="00D503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3</w:delText>
              </w:r>
            </w:del>
            <w:ins w:id="338" w:author="Flores-beebe, Dina M CIV SPAWARSYSCEN-PACIFIC, 59112" w:date="2015-09-21T12:3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946A819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COMSEC GUARD</w:t>
            </w:r>
            <w:ins w:id="339" w:author="Flores-beebe, Dina M CIV SPAWARSYSCEN-PACIFIC, 59112" w:date="2015-09-21T12:3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SHIP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6ABA01A" w14:textId="0D72424F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40" w:author="Flores-beebe, Dina M CIV SPAWARSYSCEN-PACIFIC, 59112" w:date="2015-10-05T07:5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COMSEC GUARD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SHIP STANDBY </w:t>
              </w:r>
            </w:ins>
          </w:p>
        </w:tc>
      </w:tr>
      <w:tr w:rsidR="004B6828" w:rsidRPr="00661D80" w14:paraId="0E2286DE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7719560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B7C4DFC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203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AC86DC7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CONSORT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6282BBB" w14:textId="73669315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41" w:author="Flores-beebe, Dina M CIV SPAWARSYSCEN-PACIFIC, 59112" w:date="2015-10-05T07:5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CONSORT </w:t>
              </w:r>
            </w:ins>
          </w:p>
        </w:tc>
      </w:tr>
      <w:tr w:rsidR="004B6828" w:rsidRPr="00661D80" w14:paraId="441CF434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D9CB5A2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52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FF0F086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203S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9483B5E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CONSORT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31A5433" w14:textId="4E015CE2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42" w:author="Flores-beebe, Dina M CIV SPAWARSYSCEN-PACIFIC, 59112" w:date="2015-10-05T07:5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CONSORT STANDBY </w:t>
              </w:r>
            </w:ins>
          </w:p>
        </w:tc>
      </w:tr>
      <w:tr w:rsidR="004B6828" w:rsidRPr="00661D80" w14:paraId="405BA89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5D15A44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B80A157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343" w:author="Flores-beebe, Dina M CIV SPAWARSYSCEN-PACIFIC, 59112" w:date="2015-09-21T12:3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04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0BA811D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CONTROL 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DF80EC6" w14:textId="2555315B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44" w:author="Flores-beebe, Dina M CIV SPAWARSYSCEN-PACIFIC, 59112" w:date="2015-10-05T07:5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CONTROL SHIP </w:t>
              </w:r>
            </w:ins>
          </w:p>
        </w:tc>
      </w:tr>
      <w:tr w:rsidR="004B6828" w:rsidRPr="00661D80" w14:paraId="79C48788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75F3020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9C606DB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204S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D01C11E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CONTROL SHIP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75A99A1" w14:textId="50532F13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45" w:author="Flores-beebe, Dina M CIV SPAWARSYSCEN-PACIFIC, 59112" w:date="2015-10-05T07:5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CONTROL SHIP STANDBY </w:t>
              </w:r>
            </w:ins>
          </w:p>
        </w:tc>
      </w:tr>
      <w:tr w:rsidR="00507BB8" w:rsidRPr="00661D80" w14:paraId="4DBBC7E8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39068A4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346" w:author="Flores-beebe, Dina M CIV SPAWARSYSCEN-PACIFIC, 59112" w:date="2015-09-21T12:37:00Z">
              <w:r w:rsidRPr="00661D80" w:rsidDel="00D503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55</w:delText>
              </w:r>
            </w:del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60B1559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347" w:author="Flores-beebe, Dina M CIV SPAWARSYSCEN-PACIFIC, 59112" w:date="2015-09-21T12:37:00Z">
              <w:r w:rsidRPr="00661D80" w:rsidDel="00D503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800</w:delText>
              </w:r>
            </w:del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23ED2E6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348" w:author="Flores-beebe, Dina M CIV SPAWARSYSCEN-PACIFIC, 59112" w:date="2015-09-21T12:37:00Z">
              <w:r w:rsidRPr="00661D80" w:rsidDel="00D503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DATA LINK MANAGER (DLM)</w:delText>
              </w:r>
            </w:del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F2D73AF" w14:textId="77777777" w:rsidR="00507BB8" w:rsidRPr="00661D80" w:rsidRDefault="00507BB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</w:p>
        </w:tc>
      </w:tr>
      <w:tr w:rsidR="00507BB8" w:rsidRPr="00661D80" w14:paraId="3EEEB987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7F0FD20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349" w:author="Flores-beebe, Dina M CIV SPAWARSYSCEN-PACIFIC, 59112" w:date="2015-09-21T12:37:00Z">
              <w:r w:rsidRPr="00661D80" w:rsidDel="00D503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56</w:delText>
              </w:r>
            </w:del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32B9968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350" w:author="Flores-beebe, Dina M CIV SPAWARSYSCEN-PACIFIC, 59112" w:date="2015-09-21T12:37:00Z">
              <w:r w:rsidRPr="00661D80" w:rsidDel="00D503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800S</w:delText>
              </w:r>
            </w:del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AA8EA06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351" w:author="Flores-beebe, Dina M CIV SPAWARSYSCEN-PACIFIC, 59112" w:date="2015-09-21T12:37:00Z">
              <w:r w:rsidRPr="00661D80" w:rsidDel="00D503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DATA LINK MANAGER STANDBY (DLMSBY)</w:delText>
              </w:r>
            </w:del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D26A759" w14:textId="77777777" w:rsidR="00507BB8" w:rsidRPr="00661D80" w:rsidRDefault="00507BB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</w:p>
        </w:tc>
      </w:tr>
      <w:tr w:rsidR="004B6828" w:rsidRPr="00661D80" w14:paraId="31FDD3C0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75052B9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F826584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205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87D386C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DECEPTION GROUP COMMANDER (DCGC)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6EA34F2" w14:textId="3C66AF16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52" w:author="Flores-beebe, Dina M CIV SPAWARSYSCEN-PACIFIC, 59112" w:date="2015-10-05T07:5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DECEPTION GROUP COMMANDER (DCGC) </w:t>
              </w:r>
            </w:ins>
          </w:p>
        </w:tc>
      </w:tr>
      <w:tr w:rsidR="004B6828" w:rsidRPr="00661D80" w14:paraId="29FD420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1B12A30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4AC718B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205S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68CAFF2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DECEPTION GROUP COMMANDER (DCGC)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E46B792" w14:textId="4A57AEA4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53" w:author="Flores-beebe, Dina M CIV SPAWARSYSCEN-PACIFIC, 59112" w:date="2015-10-05T07:5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DECEPTION GROUP COMMANDER (DCGC) STANDBY </w:t>
              </w:r>
            </w:ins>
          </w:p>
        </w:tc>
      </w:tr>
      <w:tr w:rsidR="004B6828" w:rsidRPr="00661D80" w14:paraId="479D40AB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3DA7588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EDBD9B2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354" w:author="Flores-beebe, Dina M CIV SPAWARSYSCEN-PACIFIC, 59112" w:date="2015-09-21T12:38:00Z">
              <w:r w:rsidRPr="00661D80" w:rsidDel="00D503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206</w:delText>
              </w:r>
            </w:del>
            <w:ins w:id="355" w:author="Flores-beebe, Dina M CIV SPAWARSYSCEN-PACIFIC, 59112" w:date="2015-09-21T12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136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33B3BBB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DELIVERING 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26F6C5F" w14:textId="20D3A6A4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56" w:author="Flores-beebe, Dina M CIV SPAWARSYSCEN-PACIFIC, 59112" w:date="2015-10-05T07:5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DELIVERING SHIP </w:t>
              </w:r>
            </w:ins>
          </w:p>
        </w:tc>
      </w:tr>
      <w:tr w:rsidR="004B6828" w:rsidRPr="00661D80" w14:paraId="35A8064C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6C6B6E3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0630957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357" w:author="Flores-beebe, Dina M CIV SPAWARSYSCEN-PACIFIC, 59112" w:date="2015-09-21T12:38:00Z">
              <w:r w:rsidRPr="00661D80" w:rsidDel="00D503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206</w:delText>
              </w:r>
            </w:del>
            <w:ins w:id="358" w:author="Flores-beebe, Dina M CIV SPAWARSYSCEN-PACIFIC, 59112" w:date="2015-09-21T12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136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26A3795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DELIVERING SHIP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FE314F7" w14:textId="72ACABFB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59" w:author="Flores-beebe, Dina M CIV SPAWARSYSCEN-PACIFIC, 59112" w:date="2015-10-05T07:5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DELIVERING SHIP STANDBY </w:t>
              </w:r>
            </w:ins>
          </w:p>
        </w:tc>
      </w:tr>
      <w:tr w:rsidR="004B6828" w:rsidRPr="00661D80" w14:paraId="747F1F39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A065ECA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16F224E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70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F83E9A6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DIRECT SUPPORT NAVAL GUN</w:t>
            </w:r>
            <w:ins w:id="360" w:author="Flores-beebe, Dina M CIV SPAWARSYSCEN-PACIFIC, 59112" w:date="2015-09-21T12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FIRE SUPPORT SHIP (DSNGSS)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2A73A94" w14:textId="654EA42F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61" w:author="Flores-beebe, Dina M CIV SPAWARSYSCEN-PACIFIC, 59112" w:date="2015-10-05T07:5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DIRECT SUPPORT NAVAL GUN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FIRE SUPPORT SHIP (DSNGSS) </w:t>
              </w:r>
            </w:ins>
          </w:p>
        </w:tc>
      </w:tr>
      <w:tr w:rsidR="004B6828" w:rsidRPr="00661D80" w14:paraId="097067B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BDDB748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3CD1C73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70S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EC932B5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DIRECT SUPPORT NAVAL </w:t>
            </w: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GUN</w:t>
            </w:r>
            <w:ins w:id="362" w:author="Flores-beebe, Dina M CIV SPAWARSYSCEN-PACIFIC, 59112" w:date="2015-09-21T12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FIRE SUPPORT SHIP (DSNGSS)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7AB15CE" w14:textId="14FD7D69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63" w:author="Flores-beebe, Dina M CIV SPAWARSYSCEN-PACIFIC, 59112" w:date="2015-10-05T07:53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lastRenderedPageBreak/>
                <w:t>DIRECT SUPPORT NAVAL GUN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lastRenderedPageBreak/>
                <w:t xml:space="preserve">FIRE SUPPORT SHIP (DSNGSS) STANDBY </w:t>
              </w:r>
            </w:ins>
          </w:p>
        </w:tc>
      </w:tr>
      <w:tr w:rsidR="004B6828" w:rsidRPr="00661D80" w14:paraId="5F82E5AB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8469B56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63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7C20843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207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9C3B9E6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DISABLED 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4BF71F1" w14:textId="04A966AD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64" w:author="Flores-beebe, Dina M CIV SPAWARSYSCEN-PACIFIC, 59112" w:date="2015-10-05T07:5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DISABLED SHIP </w:t>
              </w:r>
            </w:ins>
          </w:p>
        </w:tc>
      </w:tr>
      <w:tr w:rsidR="004B6828" w:rsidRPr="00661D80" w14:paraId="6D114DF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BB1B706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BC73C38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207S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55DFE6C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DISABLED SHIP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1F6330D" w14:textId="71D4A854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65" w:author="Flores-beebe, Dina M CIV SPAWARSYSCEN-PACIFIC, 59112" w:date="2015-10-05T07:5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DISABLED SHIP STANDBY </w:t>
              </w:r>
            </w:ins>
          </w:p>
        </w:tc>
      </w:tr>
      <w:tr w:rsidR="004B6828" w:rsidRPr="00661D80" w14:paraId="38FAC78A" w14:textId="77777777" w:rsidTr="004B6828">
        <w:trPr>
          <w:trHeight w:val="20"/>
          <w:tblCellSpacing w:w="15" w:type="dxa"/>
          <w:ins w:id="366" w:author="Flores-beebe, Dina M CIV SPAWARSYSCEN-PACIFIC, 59112" w:date="2015-09-21T12:40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BE7F6AF" w14:textId="77777777" w:rsidR="004B6828" w:rsidRPr="00661D80" w:rsidRDefault="004B6828" w:rsidP="00222915">
            <w:pPr>
              <w:spacing w:after="0" w:line="240" w:lineRule="auto"/>
              <w:rPr>
                <w:ins w:id="367" w:author="Flores-beebe, Dina M CIV SPAWARSYSCEN-PACIFIC, 59112" w:date="2015-09-21T12:4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CEF7337" w14:textId="77777777" w:rsidR="004B6828" w:rsidRPr="00661D80" w:rsidRDefault="004B6828" w:rsidP="00222915">
            <w:pPr>
              <w:spacing w:after="0" w:line="240" w:lineRule="auto"/>
              <w:rPr>
                <w:ins w:id="368" w:author="Flores-beebe, Dina M CIV SPAWARSYSCEN-PACIFIC, 59112" w:date="2015-09-21T12:4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369" w:author="Flores-beebe, Dina M CIV SPAWARSYSCEN-PACIFIC, 59112" w:date="2015-09-21T12:4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153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923BE14" w14:textId="77777777" w:rsidR="004B6828" w:rsidRPr="00661D80" w:rsidRDefault="004B6828" w:rsidP="00222915">
            <w:pPr>
              <w:spacing w:after="0" w:line="240" w:lineRule="auto"/>
              <w:rPr>
                <w:ins w:id="370" w:author="Flores-beebe, Dina M CIV SPAWARSYSCEN-PACIFIC, 59112" w:date="2015-09-21T12:4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371" w:author="Flores-beebe, Dina M CIV SPAWARSYSCEN-PACIFIC, 59112" w:date="2015-09-21T12:4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DIVING GUARD SHIP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B3FC87A" w14:textId="064A822D" w:rsidR="004B6828" w:rsidRPr="00661D80" w:rsidRDefault="004B6828" w:rsidP="00222915">
            <w:pPr>
              <w:spacing w:after="0" w:line="240" w:lineRule="auto"/>
              <w:rPr>
                <w:ins w:id="372" w:author="Flores-beebe, Dina M CIV SPAWARSYSCEN-PACIFIC, 59112" w:date="2015-09-21T12:40:00Z"/>
                <w:rFonts w:ascii="Courier" w:eastAsia="Times New Roman" w:hAnsi="Courier" w:cs="Times New Roman"/>
                <w:sz w:val="24"/>
                <w:szCs w:val="24"/>
              </w:rPr>
            </w:pPr>
            <w:ins w:id="373" w:author="Flores-beebe, Dina M CIV SPAWARSYSCEN-PACIFIC, 59112" w:date="2015-10-05T07:5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DIVING GUARD SHIP</w:t>
              </w:r>
            </w:ins>
          </w:p>
        </w:tc>
      </w:tr>
      <w:tr w:rsidR="004B6828" w:rsidRPr="00661D80" w14:paraId="34E2133D" w14:textId="77777777" w:rsidTr="004B6828">
        <w:trPr>
          <w:trHeight w:val="20"/>
          <w:tblCellSpacing w:w="15" w:type="dxa"/>
          <w:ins w:id="374" w:author="Flores-beebe, Dina M CIV SPAWARSYSCEN-PACIFIC, 59112" w:date="2015-09-21T12:40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7C5BD19" w14:textId="77777777" w:rsidR="004B6828" w:rsidRPr="00661D80" w:rsidRDefault="004B6828" w:rsidP="00222915">
            <w:pPr>
              <w:spacing w:after="0" w:line="240" w:lineRule="auto"/>
              <w:rPr>
                <w:ins w:id="375" w:author="Flores-beebe, Dina M CIV SPAWARSYSCEN-PACIFIC, 59112" w:date="2015-09-21T12:4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7F411E4" w14:textId="77777777" w:rsidR="004B6828" w:rsidRPr="00661D80" w:rsidRDefault="004B6828" w:rsidP="00222915">
            <w:pPr>
              <w:spacing w:after="0" w:line="240" w:lineRule="auto"/>
              <w:rPr>
                <w:ins w:id="376" w:author="Flores-beebe, Dina M CIV SPAWARSYSCEN-PACIFIC, 59112" w:date="2015-09-21T12:4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377" w:author="Flores-beebe, Dina M CIV SPAWARSYSCEN-PACIFIC, 59112" w:date="2015-09-21T12:4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153S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95F3F4D" w14:textId="77777777" w:rsidR="004B6828" w:rsidRPr="00661D80" w:rsidRDefault="004B6828" w:rsidP="00222915">
            <w:pPr>
              <w:spacing w:after="0" w:line="240" w:lineRule="auto"/>
              <w:rPr>
                <w:ins w:id="378" w:author="Flores-beebe, Dina M CIV SPAWARSYSCEN-PACIFIC, 59112" w:date="2015-09-21T12:4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379" w:author="Flores-beebe, Dina M CIV SPAWARSYSCEN-PACIFIC, 59112" w:date="2015-09-21T12:4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DIVING GUARD SHIP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60C6741" w14:textId="73709BF0" w:rsidR="004B6828" w:rsidRPr="00661D80" w:rsidRDefault="004B6828" w:rsidP="00222915">
            <w:pPr>
              <w:spacing w:after="0" w:line="240" w:lineRule="auto"/>
              <w:rPr>
                <w:ins w:id="380" w:author="Flores-beebe, Dina M CIV SPAWARSYSCEN-PACIFIC, 59112" w:date="2015-09-21T12:40:00Z"/>
                <w:rFonts w:ascii="Courier" w:eastAsia="Times New Roman" w:hAnsi="Courier" w:cs="Times New Roman"/>
                <w:sz w:val="24"/>
                <w:szCs w:val="24"/>
              </w:rPr>
            </w:pPr>
            <w:ins w:id="381" w:author="Flores-beebe, Dina M CIV SPAWARSYSCEN-PACIFIC, 59112" w:date="2015-10-05T07:5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DIVING GUARD SHIP STANDBY</w:t>
              </w:r>
            </w:ins>
          </w:p>
        </w:tc>
      </w:tr>
      <w:tr w:rsidR="004B6828" w:rsidRPr="00661D80" w14:paraId="44B7F570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008D0D8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D40C576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88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8E41549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DLRP TRANSMIT UNIT (DLRPTRU)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1116E0E" w14:textId="421B2ABE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82" w:author="Flores-beebe, Dina M CIV SPAWARSYSCEN-PACIFIC, 59112" w:date="2015-10-05T07:5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DLRP TRANSMIT UNIT (DLRPTRU) </w:t>
              </w:r>
            </w:ins>
          </w:p>
        </w:tc>
      </w:tr>
      <w:tr w:rsidR="004B6828" w:rsidRPr="00661D80" w14:paraId="50BCD879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04FA852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AF93B70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88S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66A15DF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DLRP TRANSMIT UNIT STANDBY (DLRPTRU</w:t>
            </w:r>
            <w:del w:id="383" w:author="Flores-beebe, Dina M CIV SPAWARSYSCEN-PACIFIC, 59112" w:date="2015-09-21T12:41:00Z">
              <w:r w:rsidRPr="00661D80" w:rsidDel="00F16727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SBY</w:delText>
              </w:r>
            </w:del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ins w:id="384" w:author="Flores-beebe, Dina M CIV SPAWARSYSCEN-PACIFIC, 59112" w:date="2015-09-21T12:4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STANDBY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ED5F24A" w14:textId="27438BDF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85" w:author="Flores-beebe, Dina M CIV SPAWARSYSCEN-PACIFIC, 59112" w:date="2015-10-05T07:5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DLRP TRANSMIT UNIT STANDBY (DLRPTRU)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STANDBY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</w:p>
        </w:tc>
      </w:tr>
      <w:tr w:rsidR="004B6828" w:rsidRPr="00661D80" w14:paraId="61DAE0F8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7C980C1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85D7469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208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447A336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DUTY CARRIER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B4CF189" w14:textId="6559C379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86" w:author="Flores-beebe, Dina M CIV SPAWARSYSCEN-PACIFIC, 59112" w:date="2015-10-05T07:5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DUTY CARRIER </w:t>
              </w:r>
            </w:ins>
          </w:p>
        </w:tc>
      </w:tr>
      <w:tr w:rsidR="004B6828" w:rsidRPr="00661D80" w14:paraId="0D9F9A46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4F57FE2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937C941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208S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C30BFBE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DUTY CARRIER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538C30D" w14:textId="3FACF484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387" w:author="Flores-beebe, Dina M CIV SPAWARSYSCEN-PACIFIC, 59112" w:date="2015-10-05T07:5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DUTY CARRIER STANDBY </w:t>
              </w:r>
            </w:ins>
          </w:p>
        </w:tc>
      </w:tr>
      <w:tr w:rsidR="004B6828" w:rsidRPr="00661D80" w14:paraId="609BB8EB" w14:textId="77777777" w:rsidTr="004B6828">
        <w:trPr>
          <w:trHeight w:val="20"/>
          <w:tblCellSpacing w:w="15" w:type="dxa"/>
          <w:ins w:id="388" w:author="Flores-beebe, Dina M CIV SPAWARSYSCEN-PACIFIC, 59112" w:date="2015-09-21T12:42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EEE2D05" w14:textId="77777777" w:rsidR="004B6828" w:rsidRPr="00661D80" w:rsidRDefault="004B6828" w:rsidP="00222915">
            <w:pPr>
              <w:spacing w:after="0" w:line="240" w:lineRule="auto"/>
              <w:rPr>
                <w:ins w:id="389" w:author="Flores-beebe, Dina M CIV SPAWARSYSCEN-PACIFIC, 59112" w:date="2015-09-21T12:42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241FE7E" w14:textId="77777777" w:rsidR="004B6828" w:rsidRPr="00661D80" w:rsidRDefault="004B6828" w:rsidP="00222915">
            <w:pPr>
              <w:spacing w:after="0" w:line="240" w:lineRule="auto"/>
              <w:rPr>
                <w:ins w:id="390" w:author="Flores-beebe, Dina M CIV SPAWARSYSCEN-PACIFIC, 59112" w:date="2015-09-21T12:4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391" w:author="Flores-beebe, Dina M CIV SPAWARSYSCEN-PACIFIC, 59112" w:date="2015-09-21T12:4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54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8CD1445" w14:textId="77777777" w:rsidR="004B6828" w:rsidRPr="00661D80" w:rsidRDefault="004B6828" w:rsidP="00222915">
            <w:pPr>
              <w:spacing w:after="0" w:line="240" w:lineRule="auto"/>
              <w:rPr>
                <w:ins w:id="392" w:author="Flores-beebe, Dina M CIV SPAWARSYSCEN-PACIFIC, 59112" w:date="2015-09-21T12:4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393" w:author="Flores-beebe, Dina M CIV SPAWARSYSCEN-PACIFIC, 59112" w:date="2015-09-21T12:4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DUTY FIRE CONTROL SHIP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E8F7580" w14:textId="692D3395" w:rsidR="004B6828" w:rsidRPr="00661D80" w:rsidRDefault="004B6828" w:rsidP="00222915">
            <w:pPr>
              <w:spacing w:after="0" w:line="240" w:lineRule="auto"/>
              <w:rPr>
                <w:ins w:id="394" w:author="Flores-beebe, Dina M CIV SPAWARSYSCEN-PACIFIC, 59112" w:date="2015-09-21T12:4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395" w:author="Flores-beebe, Dina M CIV SPAWARSYSCEN-PACIFIC, 59112" w:date="2015-10-05T07:5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DUTY FIRE CONTROL SHIP</w:t>
              </w:r>
            </w:ins>
          </w:p>
        </w:tc>
      </w:tr>
      <w:tr w:rsidR="004B6828" w:rsidRPr="00661D80" w14:paraId="1941A2E1" w14:textId="77777777" w:rsidTr="004B6828">
        <w:trPr>
          <w:trHeight w:val="20"/>
          <w:tblCellSpacing w:w="15" w:type="dxa"/>
          <w:ins w:id="396" w:author="Flores-beebe, Dina M CIV SPAWARSYSCEN-PACIFIC, 59112" w:date="2015-09-21T12:42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111EE4E" w14:textId="77777777" w:rsidR="004B6828" w:rsidRPr="00661D80" w:rsidRDefault="004B6828" w:rsidP="00222915">
            <w:pPr>
              <w:spacing w:after="0" w:line="240" w:lineRule="auto"/>
              <w:rPr>
                <w:ins w:id="397" w:author="Flores-beebe, Dina M CIV SPAWARSYSCEN-PACIFIC, 59112" w:date="2015-09-21T12:42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7F0057F" w14:textId="77777777" w:rsidR="004B6828" w:rsidRPr="00661D80" w:rsidRDefault="004B6828" w:rsidP="00222915">
            <w:pPr>
              <w:spacing w:after="0" w:line="240" w:lineRule="auto"/>
              <w:rPr>
                <w:ins w:id="398" w:author="Flores-beebe, Dina M CIV SPAWARSYSCEN-PACIFIC, 59112" w:date="2015-09-21T12:4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399" w:author="Flores-beebe, Dina M CIV SPAWARSYSCEN-PACIFIC, 59112" w:date="2015-09-21T12:4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54S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E0FA6D7" w14:textId="77777777" w:rsidR="004B6828" w:rsidRPr="00661D80" w:rsidRDefault="004B6828" w:rsidP="00222915">
            <w:pPr>
              <w:spacing w:after="0" w:line="240" w:lineRule="auto"/>
              <w:rPr>
                <w:ins w:id="400" w:author="Flores-beebe, Dina M CIV SPAWARSYSCEN-PACIFIC, 59112" w:date="2015-09-21T12:4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401" w:author="Flores-beebe, Dina M CIV SPAWARSYSCEN-PACIFIC, 59112" w:date="2015-09-21T12:4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DUTY FIRE CONTROL SHIP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9804772" w14:textId="0620CDD9" w:rsidR="004B6828" w:rsidRPr="00661D80" w:rsidRDefault="004B6828" w:rsidP="00222915">
            <w:pPr>
              <w:spacing w:after="0" w:line="240" w:lineRule="auto"/>
              <w:rPr>
                <w:ins w:id="402" w:author="Flores-beebe, Dina M CIV SPAWARSYSCEN-PACIFIC, 59112" w:date="2015-09-21T12:4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403" w:author="Flores-beebe, Dina M CIV SPAWARSYSCEN-PACIFIC, 59112" w:date="2015-10-05T07:5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DUTY FIRE CONTROL SHIP STANDBY</w:t>
              </w:r>
            </w:ins>
          </w:p>
        </w:tc>
      </w:tr>
      <w:tr w:rsidR="00507BB8" w:rsidRPr="00661D80" w14:paraId="6089945F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61249A3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69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69FB907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574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889E79B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ELECTRONIC WARFARE GUARD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D8709A4" w14:textId="6BB86389" w:rsidR="00507BB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404" w:author="Flores-beebe, Dina M CIV SPAWARSYSCEN-PACIFIC, 59112" w:date="2015-10-05T07:5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ELECTRONIC WARFARE GUARD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AIR DUTY</w:t>
            </w:r>
            <w:ins w:id="405" w:author="Flores-beebe, Dina M CIV SPAWARSYSCEN-PACIFIC, 59112" w:date="2015-09-21T12:43:00Z">
              <w:r w:rsidR="00507BB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07BB8" w:rsidRPr="00661D80" w14:paraId="6367E894" w14:textId="77777777" w:rsidTr="004B6828">
        <w:trPr>
          <w:trHeight w:val="20"/>
          <w:tblCellSpacing w:w="15" w:type="dxa"/>
          <w:ins w:id="406" w:author="Flores-beebe, Dina M CIV SPAWARSYSCEN-PACIFIC, 59112" w:date="2015-09-21T12:43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90DD868" w14:textId="77777777" w:rsidR="00507BB8" w:rsidRPr="00661D80" w:rsidRDefault="00507BB8" w:rsidP="00222915">
            <w:pPr>
              <w:spacing w:after="0" w:line="240" w:lineRule="auto"/>
              <w:rPr>
                <w:ins w:id="407" w:author="Flores-beebe, Dina M CIV SPAWARSYSCEN-PACIFIC, 59112" w:date="2015-09-21T12:43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333C3BB" w14:textId="77777777" w:rsidR="00507BB8" w:rsidRPr="00661D80" w:rsidRDefault="00507BB8" w:rsidP="00222915">
            <w:pPr>
              <w:spacing w:after="0" w:line="240" w:lineRule="auto"/>
              <w:rPr>
                <w:ins w:id="408" w:author="Flores-beebe, Dina M CIV SPAWARSYSCEN-PACIFIC, 59112" w:date="2015-09-21T12:43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409" w:author="Flores-beebe, Dina M CIV SPAWARSYSCEN-PACIFIC, 59112" w:date="2015-09-21T12:4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574S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3E8AE62" w14:textId="77777777" w:rsidR="00507BB8" w:rsidRPr="00661D80" w:rsidRDefault="00507BB8" w:rsidP="00222915">
            <w:pPr>
              <w:spacing w:after="0" w:line="240" w:lineRule="auto"/>
              <w:rPr>
                <w:ins w:id="410" w:author="Flores-beebe, Dina M CIV SPAWARSYSCEN-PACIFIC, 59112" w:date="2015-09-21T12:43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411" w:author="Flores-beebe, Dina M CIV SPAWARSYSCEN-PACIFIC, 59112" w:date="2015-09-21T12:4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ELECTRONIC WARFARE GUARD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076AA17" w14:textId="00F8AAE0" w:rsidR="00507BB8" w:rsidRPr="00661D80" w:rsidRDefault="004B6828" w:rsidP="00222915">
            <w:pPr>
              <w:spacing w:after="0" w:line="240" w:lineRule="auto"/>
              <w:rPr>
                <w:ins w:id="412" w:author="Flores-beebe, Dina M CIV SPAWARSYSCEN-PACIFIC, 59112" w:date="2015-09-21T12:43:00Z"/>
                <w:rFonts w:ascii="Courier" w:eastAsia="Times New Roman" w:hAnsi="Courier" w:cs="Times New Roman"/>
                <w:sz w:val="24"/>
                <w:szCs w:val="24"/>
              </w:rPr>
            </w:pPr>
            <w:ins w:id="413" w:author="Flores-beebe, Dina M CIV SPAWARSYSCEN-PACIFIC, 59112" w:date="2015-10-05T07:5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ELECTRONIC WARFARE GUARD STANDBY.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ins w:id="414" w:author="Flores-beebe, Dina M CIV SPAWARSYSCEN-PACIFIC, 59112" w:date="2015-09-21T12:44:00Z">
              <w:r w:rsidR="00507BB8"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DUTY</w:t>
              </w:r>
              <w:r w:rsidR="00507BB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  <w:r w:rsidR="00507BB8"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</w:ins>
          </w:p>
        </w:tc>
      </w:tr>
      <w:tr w:rsidR="004B6828" w:rsidRPr="00661D80" w14:paraId="272E8D49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45266C3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83D027D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del w:id="415" w:author="Flores-beebe, Dina M CIV SPAWARSYSCEN-PACIFIC, 59112" w:date="2015-09-21T12:44:00Z">
              <w:r w:rsidRPr="00661D80" w:rsidDel="00F16727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</w:delText>
              </w:r>
            </w:del>
            <w:ins w:id="416" w:author="Flores-beebe, Dina M CIV SPAWARSYSCEN-PACIFIC, 59112" w:date="2015-09-21T12:4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3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7951901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EMCON GUARD</w:t>
            </w:r>
            <w:ins w:id="417" w:author="Flores-beebe, Dina M CIV SPAWARSYSCEN-PACIFIC, 59112" w:date="2015-09-21T12:4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DECF98E" w14:textId="5789E4E8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418" w:author="Flores-beebe, Dina M CIV SPAWARSYSCEN-PACIFIC, 59112" w:date="2015-10-05T07:5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EMCON GUARD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SHIP </w:t>
              </w:r>
            </w:ins>
          </w:p>
        </w:tc>
      </w:tr>
      <w:tr w:rsidR="004B6828" w:rsidRPr="00661D80" w14:paraId="444F6154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FEEF50C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D3BAACB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del w:id="419" w:author="Flores-beebe, Dina M CIV SPAWARSYSCEN-PACIFIC, 59112" w:date="2015-09-21T12:44:00Z">
              <w:r w:rsidRPr="00661D80" w:rsidDel="00F16727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</w:delText>
              </w:r>
            </w:del>
            <w:ins w:id="420" w:author="Flores-beebe, Dina M CIV SPAWARSYSCEN-PACIFIC, 59112" w:date="2015-09-21T12:4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3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5141AFF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EMCON GUARD</w:t>
            </w:r>
            <w:ins w:id="421" w:author="Flores-beebe, Dina M CIV SPAWARSYSCEN-PACIFIC, 59112" w:date="2015-09-21T12:4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SHIP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F5C55AB" w14:textId="601F7F3B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422" w:author="Flores-beebe, Dina M CIV SPAWARSYSCEN-PACIFIC, 59112" w:date="2015-10-05T07:5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EMCON GUARD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SHIP STANDBY </w:t>
              </w:r>
            </w:ins>
          </w:p>
        </w:tc>
      </w:tr>
      <w:tr w:rsidR="004B6828" w:rsidRPr="00661D80" w14:paraId="34C809CC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455B60C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735BEBA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209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3E2D3A4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EMERGENCY LANDING CARRIER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FDE0DE5" w14:textId="3360EA4D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423" w:author="Flores-beebe, Dina M CIV SPAWARSYSCEN-PACIFIC, 59112" w:date="2015-10-05T07:5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EMERGENCY LANDING CARRIER </w:t>
              </w:r>
            </w:ins>
          </w:p>
        </w:tc>
      </w:tr>
      <w:tr w:rsidR="004B6828" w:rsidRPr="00661D80" w14:paraId="77D15467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92C9778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EBBD7EC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209S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7573FFE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EMERGENCY LANDING CARRIER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93EC325" w14:textId="28096D15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424" w:author="Flores-beebe, Dina M CIV SPAWARSYSCEN-PACIFIC, 59112" w:date="2015-10-05T07:5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EMERGENCY LANDING CARRIER STANDBY </w:t>
              </w:r>
            </w:ins>
          </w:p>
        </w:tc>
      </w:tr>
      <w:tr w:rsidR="004B6828" w:rsidRPr="00661D80" w14:paraId="4DD2F31B" w14:textId="77777777" w:rsidTr="004B6828">
        <w:trPr>
          <w:trHeight w:val="20"/>
          <w:tblCellSpacing w:w="15" w:type="dxa"/>
          <w:ins w:id="425" w:author="Flores-beebe, Dina M CIV SPAWARSYSCEN-PACIFIC, 59112" w:date="2015-09-21T12:47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49FFE43" w14:textId="77777777" w:rsidR="004B6828" w:rsidRPr="00661D80" w:rsidRDefault="004B6828" w:rsidP="00222915">
            <w:pPr>
              <w:spacing w:after="0" w:line="240" w:lineRule="auto"/>
              <w:rPr>
                <w:ins w:id="426" w:author="Flores-beebe, Dina M CIV SPAWARSYSCEN-PACIFIC, 59112" w:date="2015-09-21T12:47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8EA1A24" w14:textId="77777777" w:rsidR="004B6828" w:rsidRPr="00661D80" w:rsidRDefault="004B6828" w:rsidP="00222915">
            <w:pPr>
              <w:spacing w:after="0" w:line="240" w:lineRule="auto"/>
              <w:rPr>
                <w:ins w:id="427" w:author="Flores-beebe, Dina M CIV SPAWARSYSCEN-PACIFIC, 59112" w:date="2015-09-21T12:47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428" w:author="Flores-beebe, Dina M CIV SPAWARSYSCEN-PACIFIC, 59112" w:date="2015-09-21T12:4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158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7F9D40F" w14:textId="77777777" w:rsidR="004B6828" w:rsidRPr="00661D80" w:rsidRDefault="004B6828" w:rsidP="00222915">
            <w:pPr>
              <w:spacing w:after="0" w:line="240" w:lineRule="auto"/>
              <w:rPr>
                <w:ins w:id="429" w:author="Flores-beebe, Dina M CIV SPAWARSYSCEN-PACIFIC, 59112" w:date="2015-09-21T12:47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430" w:author="Flores-beebe, Dina M CIV SPAWARSYSCEN-PACIFIC, 59112" w:date="2015-09-21T12:4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ESCORT FORCES COMMANDER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6491C63" w14:textId="0CAA81B1" w:rsidR="004B6828" w:rsidRPr="00661D80" w:rsidRDefault="004B6828" w:rsidP="00222915">
            <w:pPr>
              <w:spacing w:after="0" w:line="240" w:lineRule="auto"/>
              <w:rPr>
                <w:ins w:id="431" w:author="Flores-beebe, Dina M CIV SPAWARSYSCEN-PACIFIC, 59112" w:date="2015-09-21T12:47:00Z"/>
                <w:rFonts w:ascii="Courier" w:eastAsia="Times New Roman" w:hAnsi="Courier" w:cs="Times New Roman"/>
                <w:sz w:val="24"/>
                <w:szCs w:val="24"/>
              </w:rPr>
            </w:pPr>
            <w:ins w:id="432" w:author="Flores-beebe, Dina M CIV SPAWARSYSCEN-PACIFIC, 59112" w:date="2015-10-05T07:5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ESCORT FORCES COMMANDER</w:t>
              </w:r>
            </w:ins>
          </w:p>
        </w:tc>
      </w:tr>
      <w:tr w:rsidR="004B6828" w:rsidRPr="00661D80" w14:paraId="6B3C02C4" w14:textId="77777777" w:rsidTr="004B6828">
        <w:trPr>
          <w:trHeight w:val="20"/>
          <w:tblCellSpacing w:w="15" w:type="dxa"/>
          <w:ins w:id="433" w:author="Flores-beebe, Dina M CIV SPAWARSYSCEN-PACIFIC, 59112" w:date="2015-09-21T12:46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0C5374A" w14:textId="77777777" w:rsidR="004B6828" w:rsidRPr="00661D80" w:rsidRDefault="004B6828" w:rsidP="00222915">
            <w:pPr>
              <w:spacing w:after="0" w:line="240" w:lineRule="auto"/>
              <w:rPr>
                <w:ins w:id="434" w:author="Flores-beebe, Dina M CIV SPAWARSYSCEN-PACIFIC, 59112" w:date="2015-09-21T12:4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8E6DB9D" w14:textId="77777777" w:rsidR="004B6828" w:rsidRPr="00661D80" w:rsidRDefault="004B6828" w:rsidP="00222915">
            <w:pPr>
              <w:spacing w:after="0" w:line="240" w:lineRule="auto"/>
              <w:rPr>
                <w:ins w:id="435" w:author="Flores-beebe, Dina M CIV SPAWARSYSCEN-PACIFIC, 59112" w:date="2015-09-21T12:46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436" w:author="Flores-beebe, Dina M CIV SPAWARSYSCEN-PACIFIC, 59112" w:date="2015-09-21T12:4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158S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B83E5AE" w14:textId="77777777" w:rsidR="004B6828" w:rsidRPr="00661D80" w:rsidRDefault="004B6828" w:rsidP="00222915">
            <w:pPr>
              <w:spacing w:after="0" w:line="240" w:lineRule="auto"/>
              <w:rPr>
                <w:ins w:id="437" w:author="Flores-beebe, Dina M CIV SPAWARSYSCEN-PACIFIC, 59112" w:date="2015-09-21T12:46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438" w:author="Flores-beebe, Dina M CIV SPAWARSYSCEN-PACIFIC, 59112" w:date="2015-09-21T12:4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ESCORT FORCES COMMANDER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E0F47A3" w14:textId="043E2C96" w:rsidR="004B6828" w:rsidRPr="00661D80" w:rsidRDefault="004B6828" w:rsidP="00222915">
            <w:pPr>
              <w:spacing w:after="0" w:line="240" w:lineRule="auto"/>
              <w:rPr>
                <w:ins w:id="439" w:author="Flores-beebe, Dina M CIV SPAWARSYSCEN-PACIFIC, 59112" w:date="2015-09-21T12:46:00Z"/>
                <w:rFonts w:ascii="Courier" w:eastAsia="Times New Roman" w:hAnsi="Courier" w:cs="Times New Roman"/>
                <w:sz w:val="24"/>
                <w:szCs w:val="24"/>
              </w:rPr>
            </w:pPr>
            <w:ins w:id="440" w:author="Flores-beebe, Dina M CIV SPAWARSYSCEN-PACIFIC, 59112" w:date="2015-10-05T07:5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ESCORT FORCES COMMANDER STANDBY</w:t>
              </w:r>
            </w:ins>
          </w:p>
        </w:tc>
      </w:tr>
      <w:tr w:rsidR="004B6828" w:rsidRPr="00661D80" w14:paraId="5820AD59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8430F23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FA8AE52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50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5345C53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EW COORDINATOR (EWC)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4C6C282" w14:textId="60411C54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441" w:author="Flores-beebe, Dina M CIV SPAWARSYSCEN-PACIFIC, 59112" w:date="2015-10-05T07:5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EW COORDINATOR (EWC) </w:t>
              </w:r>
            </w:ins>
          </w:p>
        </w:tc>
      </w:tr>
      <w:tr w:rsidR="004B6828" w:rsidRPr="00661D80" w14:paraId="44DEF1BC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8A70B0B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B5F8B6C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50S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B7493C3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EW COORDINATOR (EWC)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2557E67" w14:textId="3CE8B84E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442" w:author="Flores-beebe, Dina M CIV SPAWARSYSCEN-PACIFIC, 59112" w:date="2015-10-05T07:5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EW COORDINATOR (EWC) STANDBY </w:t>
              </w:r>
            </w:ins>
          </w:p>
        </w:tc>
      </w:tr>
      <w:tr w:rsidR="004B6828" w:rsidRPr="00661D80" w14:paraId="228A93F8" w14:textId="77777777" w:rsidTr="004B6828">
        <w:trPr>
          <w:trHeight w:val="20"/>
          <w:tblCellSpacing w:w="15" w:type="dxa"/>
          <w:ins w:id="443" w:author="Flores-beebe, Dina M CIV SPAWARSYSCEN-PACIFIC, 59112" w:date="2015-09-21T12:47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7EC9B9B" w14:textId="77777777" w:rsidR="004B6828" w:rsidRPr="00661D80" w:rsidRDefault="004B6828" w:rsidP="00222915">
            <w:pPr>
              <w:spacing w:after="0" w:line="240" w:lineRule="auto"/>
              <w:rPr>
                <w:ins w:id="444" w:author="Flores-beebe, Dina M CIV SPAWARSYSCEN-PACIFIC, 59112" w:date="2015-09-21T12:47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B1A48C7" w14:textId="77777777" w:rsidR="004B6828" w:rsidRPr="00661D80" w:rsidRDefault="004B6828" w:rsidP="00222915">
            <w:pPr>
              <w:spacing w:after="0" w:line="240" w:lineRule="auto"/>
              <w:rPr>
                <w:ins w:id="445" w:author="Flores-beebe, Dina M CIV SPAWARSYSCEN-PACIFIC, 59112" w:date="2015-09-21T12:47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446" w:author="Flores-beebe, Dina M CIV SPAWARSYSCEN-PACIFIC, 59112" w:date="2015-09-21T12:4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112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A66A801" w14:textId="77777777" w:rsidR="004B6828" w:rsidRPr="00661D80" w:rsidRDefault="004B6828" w:rsidP="00222915">
            <w:pPr>
              <w:spacing w:after="0" w:line="240" w:lineRule="auto"/>
              <w:rPr>
                <w:ins w:id="447" w:author="Flores-beebe, Dina M CIV SPAWARSYSCEN-PACIFIC, 59112" w:date="2015-09-21T12:47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448" w:author="Flores-beebe, Dina M CIV SPAWARSYSCEN-PACIFIC, 59112" w:date="2015-09-21T12:4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FADIZ COORDINATOR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F47DA33" w14:textId="6065708C" w:rsidR="004B6828" w:rsidRPr="00661D80" w:rsidRDefault="004B6828" w:rsidP="00222915">
            <w:pPr>
              <w:spacing w:after="0" w:line="240" w:lineRule="auto"/>
              <w:rPr>
                <w:ins w:id="449" w:author="Flores-beebe, Dina M CIV SPAWARSYSCEN-PACIFIC, 59112" w:date="2015-09-21T12:47:00Z"/>
                <w:rFonts w:ascii="Courier" w:eastAsia="Times New Roman" w:hAnsi="Courier" w:cs="Times New Roman"/>
                <w:sz w:val="24"/>
                <w:szCs w:val="24"/>
              </w:rPr>
            </w:pPr>
            <w:ins w:id="450" w:author="Flores-beebe, Dina M CIV SPAWARSYSCEN-PACIFIC, 59112" w:date="2015-10-05T07:5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FADIZ COORDINATOR</w:t>
              </w:r>
            </w:ins>
          </w:p>
        </w:tc>
      </w:tr>
      <w:tr w:rsidR="004B6828" w:rsidRPr="00661D80" w14:paraId="3FC54D7E" w14:textId="77777777" w:rsidTr="004B6828">
        <w:trPr>
          <w:trHeight w:val="20"/>
          <w:tblCellSpacing w:w="15" w:type="dxa"/>
          <w:ins w:id="451" w:author="Flores-beebe, Dina M CIV SPAWARSYSCEN-PACIFIC, 59112" w:date="2015-09-21T12:47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95B68D6" w14:textId="77777777" w:rsidR="004B6828" w:rsidRPr="00661D80" w:rsidRDefault="004B6828" w:rsidP="00222915">
            <w:pPr>
              <w:spacing w:after="0" w:line="240" w:lineRule="auto"/>
              <w:rPr>
                <w:ins w:id="452" w:author="Flores-beebe, Dina M CIV SPAWARSYSCEN-PACIFIC, 59112" w:date="2015-09-21T12:47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2D1A81F" w14:textId="77777777" w:rsidR="004B6828" w:rsidRPr="00661D80" w:rsidRDefault="004B6828" w:rsidP="00222915">
            <w:pPr>
              <w:spacing w:after="0" w:line="240" w:lineRule="auto"/>
              <w:rPr>
                <w:ins w:id="453" w:author="Flores-beebe, Dina M CIV SPAWARSYSCEN-PACIFIC, 59112" w:date="2015-09-21T12:47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454" w:author="Flores-beebe, Dina M CIV SPAWARSYSCEN-PACIFIC, 59112" w:date="2015-09-21T12:4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112S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02B6097" w14:textId="77777777" w:rsidR="004B6828" w:rsidRPr="00661D80" w:rsidRDefault="004B6828" w:rsidP="00222915">
            <w:pPr>
              <w:spacing w:after="0" w:line="240" w:lineRule="auto"/>
              <w:rPr>
                <w:ins w:id="455" w:author="Flores-beebe, Dina M CIV SPAWARSYSCEN-PACIFIC, 59112" w:date="2015-09-21T12:47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456" w:author="Flores-beebe, Dina M CIV SPAWARSYSCEN-PACIFIC, 59112" w:date="2015-09-21T12:4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FADIZ COORDINATOR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B254497" w14:textId="2E9B8513" w:rsidR="004B6828" w:rsidRPr="00661D80" w:rsidRDefault="004B6828" w:rsidP="00222915">
            <w:pPr>
              <w:spacing w:after="0" w:line="240" w:lineRule="auto"/>
              <w:rPr>
                <w:ins w:id="457" w:author="Flores-beebe, Dina M CIV SPAWARSYSCEN-PACIFIC, 59112" w:date="2015-09-21T12:47:00Z"/>
                <w:rFonts w:ascii="Courier" w:eastAsia="Times New Roman" w:hAnsi="Courier" w:cs="Times New Roman"/>
                <w:sz w:val="24"/>
                <w:szCs w:val="24"/>
              </w:rPr>
            </w:pPr>
            <w:ins w:id="458" w:author="Flores-beebe, Dina M CIV SPAWARSYSCEN-PACIFIC, 59112" w:date="2015-10-05T07:5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FADIZ COORDINATOR STANDBY</w:t>
              </w:r>
            </w:ins>
          </w:p>
        </w:tc>
      </w:tr>
      <w:tr w:rsidR="004B6828" w:rsidRPr="00661D80" w14:paraId="605C5257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F3A9F30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6F9A1B1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210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1BCF86A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FIRING 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992D0AE" w14:textId="1F4CF80E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459" w:author="Flores-beebe, Dina M CIV SPAWARSYSCEN-PACIFIC, 59112" w:date="2015-10-05T07:5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FIRING SHIP </w:t>
              </w:r>
            </w:ins>
          </w:p>
        </w:tc>
      </w:tr>
      <w:tr w:rsidR="004B6828" w:rsidRPr="00661D80" w14:paraId="16F64D5F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0CFB71C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BB08F67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210S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F7A4147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FIRING SHIP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02718FC" w14:textId="66D4F5DE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460" w:author="Flores-beebe, Dina M CIV SPAWARSYSCEN-PACIFIC, 59112" w:date="2015-10-05T07:5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FIRING SHIP STANDBY </w:t>
              </w:r>
            </w:ins>
          </w:p>
        </w:tc>
      </w:tr>
      <w:tr w:rsidR="00507BB8" w:rsidRPr="00661D80" w14:paraId="731C36F6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202F67B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6B66C4E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575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F65B8D7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FIRING UNIT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C70EC0B" w14:textId="47729140" w:rsidR="00507BB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461" w:author="Flores-beebe, Dina M CIV SPAWARSYSCEN-PACIFIC, 59112" w:date="2015-10-05T07:5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FIRING UNIT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AIR DUTY</w:t>
            </w:r>
            <w:ins w:id="462" w:author="Flores-beebe, Dina M CIV SPAWARSYSCEN-PACIFIC, 59112" w:date="2015-09-21T12:59:00Z">
              <w:r w:rsidR="00507BB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07BB8" w:rsidRPr="00661D80" w14:paraId="4D39D568" w14:textId="77777777" w:rsidTr="004B6828">
        <w:trPr>
          <w:trHeight w:val="20"/>
          <w:tblCellSpacing w:w="15" w:type="dxa"/>
          <w:ins w:id="463" w:author="Flores-beebe, Dina M CIV SPAWARSYSCEN-PACIFIC, 59112" w:date="2015-09-21T13:00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C757AD3" w14:textId="77777777" w:rsidR="00507BB8" w:rsidRPr="00661D80" w:rsidRDefault="00507BB8" w:rsidP="00222915">
            <w:pPr>
              <w:spacing w:after="0" w:line="240" w:lineRule="auto"/>
              <w:rPr>
                <w:ins w:id="464" w:author="Flores-beebe, Dina M CIV SPAWARSYSCEN-PACIFIC, 59112" w:date="2015-09-21T13:0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1F5A314" w14:textId="77777777" w:rsidR="00507BB8" w:rsidRPr="00661D80" w:rsidRDefault="00507BB8" w:rsidP="00222915">
            <w:pPr>
              <w:spacing w:after="0" w:line="240" w:lineRule="auto"/>
              <w:rPr>
                <w:ins w:id="465" w:author="Flores-beebe, Dina M CIV SPAWARSYSCEN-PACIFIC, 59112" w:date="2015-09-21T13:0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466" w:author="Flores-beebe, Dina M CIV SPAWARSYSCEN-PACIFIC, 59112" w:date="2015-09-21T13:0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575S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77E1979" w14:textId="77777777" w:rsidR="00507BB8" w:rsidRPr="00661D80" w:rsidRDefault="00507BB8" w:rsidP="00222915">
            <w:pPr>
              <w:spacing w:after="0" w:line="240" w:lineRule="auto"/>
              <w:rPr>
                <w:ins w:id="467" w:author="Flores-beebe, Dina M CIV SPAWARSYSCEN-PACIFIC, 59112" w:date="2015-09-21T13:0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468" w:author="Flores-beebe, Dina M CIV SPAWARSYSCEN-PACIFIC, 59112" w:date="2015-09-21T13:0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FIRING UNIT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BA3FD51" w14:textId="1CAB5E4A" w:rsidR="00507BB8" w:rsidRPr="00661D80" w:rsidRDefault="004B6828" w:rsidP="00222915">
            <w:pPr>
              <w:spacing w:after="0" w:line="240" w:lineRule="auto"/>
              <w:rPr>
                <w:ins w:id="469" w:author="Flores-beebe, Dina M CIV SPAWARSYSCEN-PACIFIC, 59112" w:date="2015-09-21T13:00:00Z"/>
                <w:rFonts w:ascii="Courier" w:eastAsia="Times New Roman" w:hAnsi="Courier" w:cs="Times New Roman"/>
                <w:sz w:val="24"/>
                <w:szCs w:val="24"/>
              </w:rPr>
            </w:pPr>
            <w:ins w:id="470" w:author="Flores-beebe, Dina M CIV SPAWARSYSCEN-PACIFIC, 59112" w:date="2015-10-05T07:5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FIRING UNIT STANDBY.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ins w:id="471" w:author="Flores-beebe, Dina M CIV SPAWARSYSCEN-PACIFIC, 59112" w:date="2015-09-21T13:00:00Z">
              <w:r w:rsidR="00507BB8"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DUTY</w:t>
              </w:r>
              <w:r w:rsidR="00507BB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  <w:r w:rsidR="00507BB8"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</w:ins>
          </w:p>
        </w:tc>
      </w:tr>
      <w:tr w:rsidR="004B6828" w:rsidRPr="00661D80" w14:paraId="056A23E2" w14:textId="77777777" w:rsidTr="004B6828">
        <w:trPr>
          <w:trHeight w:val="20"/>
          <w:tblCellSpacing w:w="15" w:type="dxa"/>
          <w:ins w:id="472" w:author="Flores-beebe, Dina M CIV SPAWARSYSCEN-PACIFIC, 59112" w:date="2015-09-21T13:00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EBCCD79" w14:textId="77777777" w:rsidR="004B6828" w:rsidRPr="00661D80" w:rsidRDefault="004B6828" w:rsidP="00222915">
            <w:pPr>
              <w:spacing w:after="0" w:line="240" w:lineRule="auto"/>
              <w:rPr>
                <w:ins w:id="473" w:author="Flores-beebe, Dina M CIV SPAWARSYSCEN-PACIFIC, 59112" w:date="2015-09-21T13:0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C237ADD" w14:textId="77777777" w:rsidR="004B6828" w:rsidRPr="00661D80" w:rsidRDefault="004B6828" w:rsidP="00222915">
            <w:pPr>
              <w:spacing w:after="0" w:line="240" w:lineRule="auto"/>
              <w:rPr>
                <w:ins w:id="474" w:author="Flores-beebe, Dina M CIV SPAWARSYSCEN-PACIFIC, 59112" w:date="2015-09-21T13:0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475" w:author="Flores-beebe, Dina M CIV SPAWARSYSCEN-PACIFIC, 59112" w:date="2015-09-21T13:0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250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82D5D4F" w14:textId="77777777" w:rsidR="004B6828" w:rsidRPr="00661D80" w:rsidRDefault="004B6828" w:rsidP="00222915">
            <w:pPr>
              <w:spacing w:after="0" w:line="240" w:lineRule="auto"/>
              <w:rPr>
                <w:ins w:id="476" w:author="Flores-beebe, Dina M CIV SPAWARSYSCEN-PACIFIC, 59112" w:date="2015-09-21T13:0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477" w:author="Flores-beebe, Dina M CIV SPAWARSYSCEN-PACIFIC, 59112" w:date="2015-09-21T13:0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FISHING VESSEL SAFETY SHIP (FVSS)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F615E43" w14:textId="2A4627F4" w:rsidR="004B6828" w:rsidRPr="00661D80" w:rsidRDefault="004B6828" w:rsidP="00222915">
            <w:pPr>
              <w:spacing w:after="0" w:line="240" w:lineRule="auto"/>
              <w:rPr>
                <w:ins w:id="478" w:author="Flores-beebe, Dina M CIV SPAWARSYSCEN-PACIFIC, 59112" w:date="2015-09-21T13:00:00Z"/>
                <w:rFonts w:ascii="Courier" w:eastAsia="Times New Roman" w:hAnsi="Courier" w:cs="Times New Roman"/>
                <w:sz w:val="24"/>
                <w:szCs w:val="24"/>
              </w:rPr>
            </w:pPr>
            <w:ins w:id="479" w:author="Flores-beebe, Dina M CIV SPAWARSYSCEN-PACIFIC, 59112" w:date="2015-10-05T07:5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FISHING VESSEL SAFETY SHIP (FVSS)</w:t>
              </w:r>
            </w:ins>
          </w:p>
        </w:tc>
      </w:tr>
      <w:tr w:rsidR="004B6828" w:rsidRPr="00661D80" w14:paraId="678A7D3C" w14:textId="77777777" w:rsidTr="004B6828">
        <w:trPr>
          <w:trHeight w:val="20"/>
          <w:tblCellSpacing w:w="15" w:type="dxa"/>
          <w:ins w:id="480" w:author="Flores-beebe, Dina M CIV SPAWARSYSCEN-PACIFIC, 59112" w:date="2015-09-21T13:00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3EF4C2C" w14:textId="77777777" w:rsidR="004B6828" w:rsidRPr="00661D80" w:rsidRDefault="004B6828" w:rsidP="00222915">
            <w:pPr>
              <w:spacing w:after="0" w:line="240" w:lineRule="auto"/>
              <w:rPr>
                <w:ins w:id="481" w:author="Flores-beebe, Dina M CIV SPAWARSYSCEN-PACIFIC, 59112" w:date="2015-09-21T13:0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E4A213B" w14:textId="77777777" w:rsidR="004B6828" w:rsidRPr="00661D80" w:rsidRDefault="004B6828" w:rsidP="00222915">
            <w:pPr>
              <w:spacing w:after="0" w:line="240" w:lineRule="auto"/>
              <w:rPr>
                <w:ins w:id="482" w:author="Flores-beebe, Dina M CIV SPAWARSYSCEN-PACIFIC, 59112" w:date="2015-09-21T13:0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483" w:author="Flores-beebe, Dina M CIV SPAWARSYSCEN-PACIFIC, 59112" w:date="2015-09-21T13:0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250S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CE9A7D5" w14:textId="77777777" w:rsidR="004B6828" w:rsidRPr="00661D80" w:rsidRDefault="004B6828" w:rsidP="00222915">
            <w:pPr>
              <w:spacing w:after="0" w:line="240" w:lineRule="auto"/>
              <w:rPr>
                <w:ins w:id="484" w:author="Flores-beebe, Dina M CIV SPAWARSYSCEN-PACIFIC, 59112" w:date="2015-09-21T13:0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485" w:author="Flores-beebe, Dina M CIV SPAWARSYSCEN-PACIFIC, 59112" w:date="2015-09-21T13:0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FISHING VESSEL SAFETY SHIP (FVSS)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AD85039" w14:textId="60779494" w:rsidR="004B6828" w:rsidRPr="00661D80" w:rsidRDefault="004B6828" w:rsidP="00222915">
            <w:pPr>
              <w:spacing w:after="0" w:line="240" w:lineRule="auto"/>
              <w:rPr>
                <w:ins w:id="486" w:author="Flores-beebe, Dina M CIV SPAWARSYSCEN-PACIFIC, 59112" w:date="2015-09-21T13:00:00Z"/>
                <w:rFonts w:ascii="Courier" w:eastAsia="Times New Roman" w:hAnsi="Courier" w:cs="Times New Roman"/>
                <w:sz w:val="24"/>
                <w:szCs w:val="24"/>
              </w:rPr>
            </w:pPr>
            <w:ins w:id="487" w:author="Flores-beebe, Dina M CIV SPAWARSYSCEN-PACIFIC, 59112" w:date="2015-10-05T07:5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FISHING VESSEL SAFETY SHIP (FVSS) STANDBY</w:t>
              </w:r>
            </w:ins>
          </w:p>
        </w:tc>
      </w:tr>
      <w:tr w:rsidR="004B6828" w:rsidRPr="00661D80" w14:paraId="779F12C3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6F36188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1F1661E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211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4E739DB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FLANK MARKING OR RAKE 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5A35FCD" w14:textId="668BE2E8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488" w:author="Flores-beebe, Dina M CIV SPAWARSYSCEN-PACIFIC, 59112" w:date="2015-10-05T07:5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FLANK MARKING OR RAKE SHIP </w:t>
              </w:r>
            </w:ins>
          </w:p>
        </w:tc>
      </w:tr>
      <w:tr w:rsidR="004B6828" w:rsidRPr="00661D80" w14:paraId="1E148D40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C9FB422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5CE4868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211S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5BC7F45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FLANK MARKING OR RAKE SHIP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B6B4A77" w14:textId="1F8CC2C3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489" w:author="Flores-beebe, Dina M CIV SPAWARSYSCEN-PACIFIC, 59112" w:date="2015-10-05T07:5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FLANK MARKING OR RAKE SHIP STANDBY </w:t>
              </w:r>
            </w:ins>
          </w:p>
        </w:tc>
      </w:tr>
      <w:tr w:rsidR="004B6828" w:rsidRPr="00661D80" w14:paraId="10CC2672" w14:textId="77777777" w:rsidTr="004B6828">
        <w:trPr>
          <w:trHeight w:val="20"/>
          <w:tblCellSpacing w:w="15" w:type="dxa"/>
          <w:ins w:id="490" w:author="Flores-beebe, Dina M CIV SPAWARSYSCEN-PACIFIC, 59112" w:date="2015-09-21T13:02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57B97CF" w14:textId="77777777" w:rsidR="004B6828" w:rsidRPr="00661D80" w:rsidRDefault="004B6828" w:rsidP="00222915">
            <w:pPr>
              <w:spacing w:after="0" w:line="240" w:lineRule="auto"/>
              <w:rPr>
                <w:ins w:id="491" w:author="Flores-beebe, Dina M CIV SPAWARSYSCEN-PACIFIC, 59112" w:date="2015-09-21T13:02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17BA595" w14:textId="77777777" w:rsidR="004B6828" w:rsidRPr="00661D80" w:rsidRDefault="004B6828" w:rsidP="00222915">
            <w:pPr>
              <w:spacing w:after="0" w:line="240" w:lineRule="auto"/>
              <w:rPr>
                <w:ins w:id="492" w:author="Flores-beebe, Dina M CIV SPAWARSYSCEN-PACIFIC, 59112" w:date="2015-09-21T13:0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493" w:author="Flores-beebe, Dina M CIV SPAWARSYSCEN-PACIFIC, 59112" w:date="2015-09-21T13:0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152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F8C269C" w14:textId="77777777" w:rsidR="004B6828" w:rsidRPr="00661D80" w:rsidRDefault="004B6828" w:rsidP="00222915">
            <w:pPr>
              <w:spacing w:after="0" w:line="240" w:lineRule="auto"/>
              <w:rPr>
                <w:ins w:id="494" w:author="Flores-beebe, Dina M CIV SPAWARSYSCEN-PACIFIC, 59112" w:date="2015-09-21T13:0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495" w:author="Flores-beebe, Dina M CIV SPAWARSYSCEN-PACIFIC, 59112" w:date="2015-09-21T13:0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INTELLIGENCE COORDINATOR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EB21492" w14:textId="7293E2EB" w:rsidR="004B6828" w:rsidRPr="00661D80" w:rsidRDefault="004B6828" w:rsidP="00222915">
            <w:pPr>
              <w:spacing w:after="0" w:line="240" w:lineRule="auto"/>
              <w:rPr>
                <w:ins w:id="496" w:author="Flores-beebe, Dina M CIV SPAWARSYSCEN-PACIFIC, 59112" w:date="2015-09-21T13:02:00Z"/>
                <w:rFonts w:ascii="Courier" w:eastAsia="Times New Roman" w:hAnsi="Courier" w:cs="Times New Roman"/>
                <w:sz w:val="24"/>
                <w:szCs w:val="24"/>
              </w:rPr>
            </w:pPr>
            <w:ins w:id="497" w:author="Flores-beebe, Dina M CIV SPAWARSYSCEN-PACIFIC, 59112" w:date="2015-10-05T07:5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INTELLIGENCE COORDINATOR</w:t>
              </w:r>
            </w:ins>
          </w:p>
        </w:tc>
      </w:tr>
      <w:tr w:rsidR="004B6828" w:rsidRPr="00661D80" w14:paraId="744F7592" w14:textId="77777777" w:rsidTr="004B6828">
        <w:trPr>
          <w:trHeight w:val="20"/>
          <w:tblCellSpacing w:w="15" w:type="dxa"/>
          <w:ins w:id="498" w:author="Flores-beebe, Dina M CIV SPAWARSYSCEN-PACIFIC, 59112" w:date="2015-09-21T13:02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2EB8B34" w14:textId="77777777" w:rsidR="004B6828" w:rsidRPr="00661D80" w:rsidRDefault="004B6828" w:rsidP="00222915">
            <w:pPr>
              <w:spacing w:after="0" w:line="240" w:lineRule="auto"/>
              <w:rPr>
                <w:ins w:id="499" w:author="Flores-beebe, Dina M CIV SPAWARSYSCEN-PACIFIC, 59112" w:date="2015-09-21T13:02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1480EAD" w14:textId="77777777" w:rsidR="004B6828" w:rsidRPr="00661D80" w:rsidRDefault="004B6828" w:rsidP="00222915">
            <w:pPr>
              <w:spacing w:after="0" w:line="240" w:lineRule="auto"/>
              <w:rPr>
                <w:ins w:id="500" w:author="Flores-beebe, Dina M CIV SPAWARSYSCEN-PACIFIC, 59112" w:date="2015-09-21T13:0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01" w:author="Flores-beebe, Dina M CIV SPAWARSYSCEN-PACIFIC, 59112" w:date="2015-09-21T13:0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152S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467D2F2" w14:textId="77777777" w:rsidR="004B6828" w:rsidRPr="00661D80" w:rsidRDefault="004B6828" w:rsidP="00222915">
            <w:pPr>
              <w:spacing w:after="0" w:line="240" w:lineRule="auto"/>
              <w:rPr>
                <w:ins w:id="502" w:author="Flores-beebe, Dina M CIV SPAWARSYSCEN-PACIFIC, 59112" w:date="2015-09-21T13:0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03" w:author="Flores-beebe, Dina M CIV SPAWARSYSCEN-PACIFIC, 59112" w:date="2015-09-21T13:0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INTELLIGENCE COORDINATOR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E14856C" w14:textId="2E7547C2" w:rsidR="004B6828" w:rsidRPr="00661D80" w:rsidRDefault="004B6828" w:rsidP="00222915">
            <w:pPr>
              <w:spacing w:after="0" w:line="240" w:lineRule="auto"/>
              <w:rPr>
                <w:ins w:id="504" w:author="Flores-beebe, Dina M CIV SPAWARSYSCEN-PACIFIC, 59112" w:date="2015-09-21T13:02:00Z"/>
                <w:rFonts w:ascii="Courier" w:eastAsia="Times New Roman" w:hAnsi="Courier" w:cs="Times New Roman"/>
                <w:sz w:val="24"/>
                <w:szCs w:val="24"/>
              </w:rPr>
            </w:pPr>
            <w:ins w:id="505" w:author="Flores-beebe, Dina M CIV SPAWARSYSCEN-PACIFIC, 59112" w:date="2015-10-05T07:5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INTELLIGENCE COORDINATOR STANDBY</w:t>
              </w:r>
            </w:ins>
          </w:p>
        </w:tc>
      </w:tr>
      <w:tr w:rsidR="004B6828" w:rsidRPr="00661D80" w14:paraId="380A3633" w14:textId="77777777" w:rsidTr="004B6828">
        <w:trPr>
          <w:trHeight w:val="20"/>
          <w:tblCellSpacing w:w="15" w:type="dxa"/>
          <w:ins w:id="506" w:author="Flores-beebe, Dina M CIV SPAWARSYSCEN-PACIFIC, 59112" w:date="2015-09-21T13:02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75E4D43" w14:textId="77777777" w:rsidR="004B6828" w:rsidRPr="00661D80" w:rsidRDefault="004B6828" w:rsidP="00222915">
            <w:pPr>
              <w:spacing w:after="0" w:line="240" w:lineRule="auto"/>
              <w:rPr>
                <w:ins w:id="507" w:author="Flores-beebe, Dina M CIV SPAWARSYSCEN-PACIFIC, 59112" w:date="2015-09-21T13:02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7C6DA7B" w14:textId="77777777" w:rsidR="004B6828" w:rsidRPr="00661D80" w:rsidRDefault="004B6828" w:rsidP="00222915">
            <w:pPr>
              <w:spacing w:after="0" w:line="240" w:lineRule="auto"/>
              <w:rPr>
                <w:ins w:id="508" w:author="Flores-beebe, Dina M CIV SPAWARSYSCEN-PACIFIC, 59112" w:date="2015-09-21T13:0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09" w:author="Flores-beebe, Dina M CIV SPAWARSYSCEN-PACIFIC, 59112" w:date="2015-09-21T13:0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130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2B8840A" w14:textId="77777777" w:rsidR="004B6828" w:rsidRPr="00661D80" w:rsidRDefault="004B6828" w:rsidP="00222915">
            <w:pPr>
              <w:spacing w:after="0" w:line="240" w:lineRule="auto"/>
              <w:rPr>
                <w:ins w:id="510" w:author="Flores-beebe, Dina M CIV SPAWARSYSCEN-PACIFIC, 59112" w:date="2015-09-21T13:0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11" w:author="Flores-beebe, Dina M CIV SPAWARSYSCEN-PACIFIC, 59112" w:date="2015-09-21T13:0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LOGISTIC COORDINATOR (FLC)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BAE47EE" w14:textId="644EB704" w:rsidR="004B6828" w:rsidRPr="00661D80" w:rsidRDefault="004B6828" w:rsidP="00222915">
            <w:pPr>
              <w:spacing w:after="0" w:line="240" w:lineRule="auto"/>
              <w:rPr>
                <w:ins w:id="512" w:author="Flores-beebe, Dina M CIV SPAWARSYSCEN-PACIFIC, 59112" w:date="2015-09-21T13:02:00Z"/>
                <w:rFonts w:ascii="Courier" w:eastAsia="Times New Roman" w:hAnsi="Courier" w:cs="Times New Roman"/>
                <w:sz w:val="24"/>
                <w:szCs w:val="24"/>
              </w:rPr>
            </w:pPr>
            <w:ins w:id="513" w:author="Flores-beebe, Dina M CIV SPAWARSYSCEN-PACIFIC, 59112" w:date="2015-10-05T07:5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LOGISTIC COORDINATOR (FLC)</w:t>
              </w:r>
            </w:ins>
          </w:p>
        </w:tc>
      </w:tr>
      <w:tr w:rsidR="004B6828" w:rsidRPr="00661D80" w14:paraId="63353169" w14:textId="77777777" w:rsidTr="004B6828">
        <w:trPr>
          <w:trHeight w:val="20"/>
          <w:tblCellSpacing w:w="15" w:type="dxa"/>
          <w:ins w:id="514" w:author="Flores-beebe, Dina M CIV SPAWARSYSCEN-PACIFIC, 59112" w:date="2015-09-21T13:02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ACE19F7" w14:textId="77777777" w:rsidR="004B6828" w:rsidRPr="00661D80" w:rsidRDefault="004B6828" w:rsidP="00222915">
            <w:pPr>
              <w:spacing w:after="0" w:line="240" w:lineRule="auto"/>
              <w:rPr>
                <w:ins w:id="515" w:author="Flores-beebe, Dina M CIV SPAWARSYSCEN-PACIFIC, 59112" w:date="2015-09-21T13:02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FC717F5" w14:textId="77777777" w:rsidR="004B6828" w:rsidRPr="00661D80" w:rsidRDefault="004B6828" w:rsidP="00222915">
            <w:pPr>
              <w:spacing w:after="0" w:line="240" w:lineRule="auto"/>
              <w:rPr>
                <w:ins w:id="516" w:author="Flores-beebe, Dina M CIV SPAWARSYSCEN-PACIFIC, 59112" w:date="2015-09-21T13:0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17" w:author="Flores-beebe, Dina M CIV SPAWARSYSCEN-PACIFIC, 59112" w:date="2015-09-21T13:0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130S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3EEFC54" w14:textId="77777777" w:rsidR="004B6828" w:rsidRPr="00661D80" w:rsidRDefault="004B6828" w:rsidP="00222915">
            <w:pPr>
              <w:spacing w:after="0" w:line="240" w:lineRule="auto"/>
              <w:rPr>
                <w:ins w:id="518" w:author="Flores-beebe, Dina M CIV SPAWARSYSCEN-PACIFIC, 59112" w:date="2015-09-21T13:0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19" w:author="Flores-beebe, Dina M CIV SPAWARSYSCEN-PACIFIC, 59112" w:date="2015-09-21T13:0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LOGISTIC COORDINATOR (FLC)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252F2B1" w14:textId="3ACFF09E" w:rsidR="004B6828" w:rsidRPr="00661D80" w:rsidRDefault="004B6828" w:rsidP="00222915">
            <w:pPr>
              <w:spacing w:after="0" w:line="240" w:lineRule="auto"/>
              <w:rPr>
                <w:ins w:id="520" w:author="Flores-beebe, Dina M CIV SPAWARSYSCEN-PACIFIC, 59112" w:date="2015-09-21T13:02:00Z"/>
                <w:rFonts w:ascii="Courier" w:eastAsia="Times New Roman" w:hAnsi="Courier" w:cs="Times New Roman"/>
                <w:sz w:val="24"/>
                <w:szCs w:val="24"/>
              </w:rPr>
            </w:pPr>
            <w:ins w:id="521" w:author="Flores-beebe, Dina M CIV SPAWARSYSCEN-PACIFIC, 59112" w:date="2015-10-05T07:5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LOGISTIC COORDINATOR (FLC) STANDBY</w:t>
              </w:r>
            </w:ins>
          </w:p>
        </w:tc>
      </w:tr>
      <w:tr w:rsidR="004B6828" w:rsidRPr="00661D80" w14:paraId="0CCF8907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AB5836E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07FD738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101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3706B63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FORCE MARSHALLER (FM)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AD4B278" w14:textId="564EA0E8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522" w:author="Flores-beebe, Dina M CIV SPAWARSYSCEN-PACIFIC, 59112" w:date="2015-10-05T07:5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FORCE MARSHALLER (FM) </w:t>
              </w:r>
            </w:ins>
          </w:p>
        </w:tc>
      </w:tr>
      <w:tr w:rsidR="004B6828" w:rsidRPr="00661D80" w14:paraId="1A9DE6CB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0C88672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7DA8007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101S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46E8ABA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FORCE MARSHALLER (FM)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FCCB08C" w14:textId="217FD760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523" w:author="Flores-beebe, Dina M CIV SPAWARSYSCEN-PACIFIC, 59112" w:date="2015-10-05T07:5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FORCE MARSHALLER (FM) STANDBY </w:t>
              </w:r>
            </w:ins>
          </w:p>
        </w:tc>
      </w:tr>
      <w:tr w:rsidR="004B6828" w:rsidRPr="00661D80" w14:paraId="3D8DFBC2" w14:textId="77777777" w:rsidTr="004B6828">
        <w:trPr>
          <w:trHeight w:val="20"/>
          <w:tblCellSpacing w:w="15" w:type="dxa"/>
          <w:ins w:id="524" w:author="Flores-beebe, Dina M CIV SPAWARSYSCEN-PACIFIC, 59112" w:date="2015-09-21T13:04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6ABBE02" w14:textId="77777777" w:rsidR="004B6828" w:rsidRPr="00661D80" w:rsidRDefault="004B6828" w:rsidP="00222915">
            <w:pPr>
              <w:spacing w:after="0" w:line="240" w:lineRule="auto"/>
              <w:rPr>
                <w:ins w:id="525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5A51868" w14:textId="77777777" w:rsidR="004B6828" w:rsidRPr="00661D80" w:rsidRDefault="004B6828" w:rsidP="00222915">
            <w:pPr>
              <w:spacing w:after="0" w:line="240" w:lineRule="auto"/>
              <w:rPr>
                <w:ins w:id="526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27" w:author="Flores-beebe, Dina M CIV SPAWARSYSCEN-PACIFIC, 59112" w:date="2015-09-21T13:0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150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9A64B23" w14:textId="77777777" w:rsidR="004B6828" w:rsidRPr="00661D80" w:rsidRDefault="004B6828" w:rsidP="00222915">
            <w:pPr>
              <w:spacing w:after="0" w:line="240" w:lineRule="auto"/>
              <w:rPr>
                <w:ins w:id="528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29" w:author="Flores-beebe, Dina M CIV SPAWARSYSCEN-PACIFIC, 59112" w:date="2015-09-21T13:0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PROTECTION COORDINATOR (FPC)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B9D5335" w14:textId="4076315A" w:rsidR="004B6828" w:rsidRPr="00661D80" w:rsidRDefault="004B6828" w:rsidP="00222915">
            <w:pPr>
              <w:spacing w:after="0" w:line="240" w:lineRule="auto"/>
              <w:rPr>
                <w:ins w:id="530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31" w:author="Flores-beebe, Dina M CIV SPAWARSYSCEN-PACIFIC, 59112" w:date="2015-10-05T07:5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PROTECTION COORDINATOR (FPC)</w:t>
              </w:r>
            </w:ins>
          </w:p>
        </w:tc>
      </w:tr>
      <w:tr w:rsidR="004B6828" w:rsidRPr="00661D80" w14:paraId="37666C28" w14:textId="77777777" w:rsidTr="004B6828">
        <w:trPr>
          <w:trHeight w:val="20"/>
          <w:tblCellSpacing w:w="15" w:type="dxa"/>
          <w:ins w:id="532" w:author="Flores-beebe, Dina M CIV SPAWARSYSCEN-PACIFIC, 59112" w:date="2015-09-21T13:04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B0023B6" w14:textId="77777777" w:rsidR="004B6828" w:rsidRPr="00661D80" w:rsidRDefault="004B6828" w:rsidP="00222915">
            <w:pPr>
              <w:spacing w:after="0" w:line="240" w:lineRule="auto"/>
              <w:rPr>
                <w:ins w:id="533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F66B59E" w14:textId="77777777" w:rsidR="004B6828" w:rsidRPr="00661D80" w:rsidRDefault="004B6828" w:rsidP="00222915">
            <w:pPr>
              <w:spacing w:after="0" w:line="240" w:lineRule="auto"/>
              <w:rPr>
                <w:ins w:id="534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35" w:author="Flores-beebe, Dina M CIV SPAWARSYSCEN-PACIFIC, 59112" w:date="2015-09-21T13:0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150S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252203A" w14:textId="77777777" w:rsidR="004B6828" w:rsidRPr="00661D80" w:rsidRDefault="004B6828" w:rsidP="00222915">
            <w:pPr>
              <w:spacing w:after="0" w:line="240" w:lineRule="auto"/>
              <w:rPr>
                <w:ins w:id="536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37" w:author="Flores-beebe, Dina M CIV SPAWARSYSCEN-PACIFIC, 59112" w:date="2015-09-21T13:0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PROTECTION COORDINATOR (FPC)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3AB22E4" w14:textId="11501B5F" w:rsidR="004B6828" w:rsidRPr="00661D80" w:rsidRDefault="004B6828" w:rsidP="00222915">
            <w:pPr>
              <w:spacing w:after="0" w:line="240" w:lineRule="auto"/>
              <w:rPr>
                <w:ins w:id="538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39" w:author="Flores-beebe, Dina M CIV SPAWARSYSCEN-PACIFIC, 59112" w:date="2015-10-05T07:5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PROTECTION COORDINATOR (FPC) STANDBY</w:t>
              </w:r>
            </w:ins>
          </w:p>
        </w:tc>
      </w:tr>
      <w:tr w:rsidR="004B6828" w:rsidRPr="00661D80" w14:paraId="6E11823B" w14:textId="77777777" w:rsidTr="004B6828">
        <w:trPr>
          <w:trHeight w:val="20"/>
          <w:tblCellSpacing w:w="15" w:type="dxa"/>
          <w:ins w:id="540" w:author="Flores-beebe, Dina M CIV SPAWARSYSCEN-PACIFIC, 59112" w:date="2015-09-21T13:04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F500083" w14:textId="77777777" w:rsidR="004B6828" w:rsidRPr="00661D80" w:rsidRDefault="004B6828" w:rsidP="00222915">
            <w:pPr>
              <w:spacing w:after="0" w:line="240" w:lineRule="auto"/>
              <w:rPr>
                <w:ins w:id="541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B309474" w14:textId="77777777" w:rsidR="004B6828" w:rsidRPr="00661D80" w:rsidRDefault="004B6828" w:rsidP="00222915">
            <w:pPr>
              <w:spacing w:after="0" w:line="240" w:lineRule="auto"/>
              <w:rPr>
                <w:ins w:id="542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43" w:author="Flores-beebe, Dina M CIV SPAWARSYSCEN-PACIFIC, 59112" w:date="2015-09-21T13:0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151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1BC1183" w14:textId="77777777" w:rsidR="004B6828" w:rsidRPr="00661D80" w:rsidRDefault="004B6828" w:rsidP="00222915">
            <w:pPr>
              <w:spacing w:after="0" w:line="240" w:lineRule="auto"/>
              <w:rPr>
                <w:ins w:id="544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45" w:author="Flores-beebe, Dina M CIV SPAWARSYSCEN-PACIFIC, 59112" w:date="2015-09-21T13:0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PROTECTION OPERATIONS CENTER (FP</w:t>
              </w:r>
            </w:ins>
            <w:ins w:id="546" w:author="Flores-beebe, Dina M CIV SPAWARSYSCEN-PACIFIC, 59112" w:date="2015-09-21T13:0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O</w:t>
              </w:r>
            </w:ins>
            <w:ins w:id="547" w:author="Flores-beebe, Dina M CIV SPAWARSYSCEN-PACIFIC, 59112" w:date="2015-09-21T13:0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C)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6F8B3AB" w14:textId="4936BE8A" w:rsidR="004B6828" w:rsidRPr="00661D80" w:rsidRDefault="004B6828" w:rsidP="00222915">
            <w:pPr>
              <w:spacing w:after="0" w:line="240" w:lineRule="auto"/>
              <w:rPr>
                <w:ins w:id="548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49" w:author="Flores-beebe, Dina M CIV SPAWARSYSCEN-PACIFIC, 59112" w:date="2015-10-05T07:5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PROTECTION OPERATIONS CENTER (FPOC)</w:t>
              </w:r>
            </w:ins>
          </w:p>
        </w:tc>
      </w:tr>
      <w:tr w:rsidR="004B6828" w:rsidRPr="00661D80" w14:paraId="0D8FC25D" w14:textId="77777777" w:rsidTr="004B6828">
        <w:trPr>
          <w:trHeight w:val="20"/>
          <w:tblCellSpacing w:w="15" w:type="dxa"/>
          <w:ins w:id="550" w:author="Flores-beebe, Dina M CIV SPAWARSYSCEN-PACIFIC, 59112" w:date="2015-09-21T13:04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0BE0CD7" w14:textId="77777777" w:rsidR="004B6828" w:rsidRPr="00661D80" w:rsidRDefault="004B6828" w:rsidP="00222915">
            <w:pPr>
              <w:spacing w:after="0" w:line="240" w:lineRule="auto"/>
              <w:rPr>
                <w:ins w:id="551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5FF743E" w14:textId="77777777" w:rsidR="004B6828" w:rsidRPr="00661D80" w:rsidRDefault="004B6828" w:rsidP="00222915">
            <w:pPr>
              <w:spacing w:after="0" w:line="240" w:lineRule="auto"/>
              <w:rPr>
                <w:ins w:id="552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53" w:author="Flores-beebe, Dina M CIV SPAWARSYSCEN-PACIFIC, 59112" w:date="2015-09-21T13:0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15</w:t>
              </w:r>
            </w:ins>
            <w:ins w:id="554" w:author="Flores-beebe, Dina M CIV SPAWARSYSCEN-PACIFIC, 59112" w:date="2015-09-21T13:0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</w:t>
              </w:r>
            </w:ins>
            <w:ins w:id="555" w:author="Flores-beebe, Dina M CIV SPAWARSYSCEN-PACIFIC, 59112" w:date="2015-09-21T13:0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41B23B9" w14:textId="77777777" w:rsidR="004B6828" w:rsidRPr="00661D80" w:rsidRDefault="004B6828" w:rsidP="00222915">
            <w:pPr>
              <w:spacing w:after="0" w:line="240" w:lineRule="auto"/>
              <w:rPr>
                <w:ins w:id="556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57" w:author="Flores-beebe, Dina M CIV SPAWARSYSCEN-PACIFIC, 59112" w:date="2015-09-21T13:0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FORCE PROTECTION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lastRenderedPageBreak/>
                <w:t>OPERATIONS CENTER (FPOC)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03648B3" w14:textId="5438825B" w:rsidR="004B6828" w:rsidRPr="00661D80" w:rsidRDefault="004B6828" w:rsidP="00222915">
            <w:pPr>
              <w:spacing w:after="0" w:line="240" w:lineRule="auto"/>
              <w:rPr>
                <w:ins w:id="558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59" w:author="Flores-beebe, Dina M CIV SPAWARSYSCEN-PACIFIC, 59112" w:date="2015-10-05T07:5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lastRenderedPageBreak/>
                <w:t xml:space="preserve">FORCE PROTECTION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lastRenderedPageBreak/>
                <w:t>OPERATIONS CENTER (FPOC) STANDBY</w:t>
              </w:r>
            </w:ins>
          </w:p>
        </w:tc>
      </w:tr>
      <w:tr w:rsidR="004B6828" w:rsidRPr="00661D80" w14:paraId="3E136082" w14:textId="77777777" w:rsidTr="004B6828">
        <w:trPr>
          <w:trHeight w:val="20"/>
          <w:tblCellSpacing w:w="15" w:type="dxa"/>
          <w:ins w:id="560" w:author="Flores-beebe, Dina M CIV SPAWARSYSCEN-PACIFIC, 59112" w:date="2015-09-21T13:04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F201A43" w14:textId="77777777" w:rsidR="004B6828" w:rsidRPr="00661D80" w:rsidRDefault="004B6828" w:rsidP="00222915">
            <w:pPr>
              <w:spacing w:after="0" w:line="240" w:lineRule="auto"/>
              <w:rPr>
                <w:ins w:id="561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D9C6A2F" w14:textId="77777777" w:rsidR="004B6828" w:rsidRPr="00661D80" w:rsidRDefault="004B6828" w:rsidP="00222915">
            <w:pPr>
              <w:spacing w:after="0" w:line="240" w:lineRule="auto"/>
              <w:rPr>
                <w:ins w:id="562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63" w:author="Flores-beebe, Dina M CIV SPAWARSYSCEN-PACIFIC, 59112" w:date="2015-09-21T13:0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157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4A271DB" w14:textId="77777777" w:rsidR="004B6828" w:rsidRPr="00661D80" w:rsidRDefault="004B6828" w:rsidP="00222915">
            <w:pPr>
              <w:spacing w:after="0" w:line="240" w:lineRule="auto"/>
              <w:rPr>
                <w:ins w:id="564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65" w:author="Flores-beebe, Dina M CIV SPAWARSYSCEN-PACIFIC, 59112" w:date="2015-09-21T13:0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SHORE PATROL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6F69DE0" w14:textId="156A247E" w:rsidR="004B6828" w:rsidRPr="00661D80" w:rsidRDefault="004B6828" w:rsidP="00222915">
            <w:pPr>
              <w:spacing w:after="0" w:line="240" w:lineRule="auto"/>
              <w:rPr>
                <w:ins w:id="566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67" w:author="Flores-beebe, Dina M CIV SPAWARSYSCEN-PACIFIC, 59112" w:date="2015-10-05T07:5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SHORE PATROL</w:t>
              </w:r>
            </w:ins>
          </w:p>
        </w:tc>
      </w:tr>
      <w:tr w:rsidR="004B6828" w:rsidRPr="00661D80" w14:paraId="320D1367" w14:textId="77777777" w:rsidTr="004B6828">
        <w:trPr>
          <w:trHeight w:val="20"/>
          <w:tblCellSpacing w:w="15" w:type="dxa"/>
          <w:ins w:id="568" w:author="Flores-beebe, Dina M CIV SPAWARSYSCEN-PACIFIC, 59112" w:date="2015-09-21T13:04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86A35AB" w14:textId="77777777" w:rsidR="004B6828" w:rsidRPr="00661D80" w:rsidRDefault="004B6828" w:rsidP="00222915">
            <w:pPr>
              <w:spacing w:after="0" w:line="240" w:lineRule="auto"/>
              <w:rPr>
                <w:ins w:id="569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D999DD0" w14:textId="77777777" w:rsidR="004B6828" w:rsidRPr="00661D80" w:rsidRDefault="004B6828" w:rsidP="00222915">
            <w:pPr>
              <w:spacing w:after="0" w:line="240" w:lineRule="auto"/>
              <w:rPr>
                <w:ins w:id="570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71" w:author="Flores-beebe, Dina M CIV SPAWARSYSCEN-PACIFIC, 59112" w:date="2015-09-21T13:0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157S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9481359" w14:textId="77777777" w:rsidR="004B6828" w:rsidRPr="00661D80" w:rsidRDefault="004B6828" w:rsidP="00222915">
            <w:pPr>
              <w:spacing w:after="0" w:line="240" w:lineRule="auto"/>
              <w:rPr>
                <w:ins w:id="572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73" w:author="Flores-beebe, Dina M CIV SPAWARSYSCEN-PACIFIC, 59112" w:date="2015-09-21T13:0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SHORE PATROL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D1B0EA2" w14:textId="2406A641" w:rsidR="004B6828" w:rsidRPr="00661D80" w:rsidRDefault="004B6828" w:rsidP="00222915">
            <w:pPr>
              <w:spacing w:after="0" w:line="240" w:lineRule="auto"/>
              <w:rPr>
                <w:ins w:id="574" w:author="Flores-beebe, Dina M CIV SPAWARSYSCEN-PACIFIC, 59112" w:date="2015-09-21T13:0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75" w:author="Flores-beebe, Dina M CIV SPAWARSYSCEN-PACIFIC, 59112" w:date="2015-10-05T07:5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SHORE PATROL STANDBY</w:t>
              </w:r>
            </w:ins>
          </w:p>
        </w:tc>
      </w:tr>
      <w:tr w:rsidR="00507BB8" w:rsidRPr="00661D80" w14:paraId="50EA79EF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AAE12E3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3175858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576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1A5058D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FORCE TRACK COORDINATOR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2D2ED67" w14:textId="15573100" w:rsidR="00507BB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576" w:author="Flores-beebe, Dina M CIV SPAWARSYSCEN-PACIFIC, 59112" w:date="2015-10-05T07:5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TRACK COORDINATOR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AIR DUTY</w:t>
            </w:r>
            <w:ins w:id="577" w:author="Flores-beebe, Dina M CIV SPAWARSYSCEN-PACIFIC, 59112" w:date="2015-09-21T13:08:00Z">
              <w:r w:rsidR="00507BB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07BB8" w:rsidRPr="00661D80" w14:paraId="4F97FA8A" w14:textId="77777777" w:rsidTr="004B6828">
        <w:trPr>
          <w:trHeight w:val="20"/>
          <w:tblCellSpacing w:w="15" w:type="dxa"/>
          <w:ins w:id="578" w:author="Flores-beebe, Dina M CIV SPAWARSYSCEN-PACIFIC, 59112" w:date="2015-09-21T13:08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E54A6C8" w14:textId="77777777" w:rsidR="00507BB8" w:rsidRPr="00661D80" w:rsidRDefault="00507BB8" w:rsidP="00222915">
            <w:pPr>
              <w:spacing w:after="0" w:line="240" w:lineRule="auto"/>
              <w:rPr>
                <w:ins w:id="579" w:author="Flores-beebe, Dina M CIV SPAWARSYSCEN-PACIFIC, 59112" w:date="2015-09-21T13:08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08F2225" w14:textId="77777777" w:rsidR="00507BB8" w:rsidRPr="00661D80" w:rsidRDefault="00507BB8" w:rsidP="00222915">
            <w:pPr>
              <w:spacing w:after="0" w:line="240" w:lineRule="auto"/>
              <w:rPr>
                <w:ins w:id="580" w:author="Flores-beebe, Dina M CIV SPAWARSYSCEN-PACIFIC, 59112" w:date="2015-09-21T13:0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81" w:author="Flores-beebe, Dina M CIV SPAWARSYSCEN-PACIFIC, 59112" w:date="2015-09-21T13:0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576S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E1DB6F7" w14:textId="77777777" w:rsidR="00507BB8" w:rsidRPr="00661D80" w:rsidRDefault="00507BB8" w:rsidP="00222915">
            <w:pPr>
              <w:spacing w:after="0" w:line="240" w:lineRule="auto"/>
              <w:rPr>
                <w:ins w:id="582" w:author="Flores-beebe, Dina M CIV SPAWARSYSCEN-PACIFIC, 59112" w:date="2015-09-21T13:0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583" w:author="Flores-beebe, Dina M CIV SPAWARSYSCEN-PACIFIC, 59112" w:date="2015-09-21T13:0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TRACK COORDINATOR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500ED2F" w14:textId="21425396" w:rsidR="00507BB8" w:rsidRPr="00661D80" w:rsidRDefault="004B6828" w:rsidP="00222915">
            <w:pPr>
              <w:spacing w:after="0" w:line="240" w:lineRule="auto"/>
              <w:rPr>
                <w:ins w:id="584" w:author="Flores-beebe, Dina M CIV SPAWARSYSCEN-PACIFIC, 59112" w:date="2015-09-21T13:08:00Z"/>
                <w:rFonts w:ascii="Courier" w:eastAsia="Times New Roman" w:hAnsi="Courier" w:cs="Times New Roman"/>
                <w:sz w:val="24"/>
                <w:szCs w:val="24"/>
              </w:rPr>
            </w:pPr>
            <w:ins w:id="585" w:author="Flores-beebe, Dina M CIV SPAWARSYSCEN-PACIFIC, 59112" w:date="2015-10-05T07:5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TRACK COORDINATOR STANDBY.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ins w:id="586" w:author="Flores-beebe, Dina M CIV SPAWARSYSCEN-PACIFIC, 59112" w:date="2015-09-21T13:09:00Z">
              <w:r w:rsidR="00507BB8"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DUTY</w:t>
              </w:r>
              <w:r w:rsidR="00507BB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  <w:r w:rsidR="00507BB8"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</w:ins>
          </w:p>
        </w:tc>
      </w:tr>
      <w:tr w:rsidR="004B6828" w:rsidRPr="00661D80" w14:paraId="709C1BD8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4737181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BD60E86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80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DF7E80C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FORCE TRACK COORDINATOR </w:t>
            </w:r>
            <w:del w:id="587" w:author="Flores-beebe, Dina M CIV SPAWARSYSCEN-PACIFIC, 59112" w:date="2015-09-21T13:09:00Z">
              <w:r w:rsidRPr="00661D80" w:rsidDel="004453F4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AIR </w:delText>
              </w:r>
            </w:del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(FTC</w:t>
            </w:r>
            <w:del w:id="588" w:author="Flores-beebe, Dina M CIV SPAWARSYSCEN-PACIFIC, 59112" w:date="2015-09-21T13:10:00Z">
              <w:r w:rsidRPr="00661D80" w:rsidDel="004453F4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(</w:delText>
              </w:r>
            </w:del>
            <w:ins w:id="589" w:author="Flores-beebe, Dina M CIV SPAWARSYSCEN-PACIFIC, 59112" w:date="2015-09-21T13:1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del w:id="590" w:author="Flores-beebe, Dina M CIV SPAWARSYSCEN-PACIFIC, 59112" w:date="2015-09-21T13:10:00Z">
              <w:r w:rsidRPr="00661D80" w:rsidDel="004453F4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)</w:delText>
              </w:r>
            </w:del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A8DE522" w14:textId="391E8042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591" w:author="Flores-beebe, Dina M CIV SPAWARSYSCEN-PACIFIC, 59112" w:date="2015-10-05T07:5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TRACK COORDINATOR (FTC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A) </w:t>
              </w:r>
            </w:ins>
          </w:p>
        </w:tc>
      </w:tr>
      <w:tr w:rsidR="004B6828" w:rsidRPr="00661D80" w14:paraId="6CE8E889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FE52D26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601D211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80S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EE47FB0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FORCE TRACK COORDINATOR </w:t>
            </w:r>
            <w:del w:id="592" w:author="Flores-beebe, Dina M CIV SPAWARSYSCEN-PACIFIC, 59112" w:date="2015-09-21T13:10:00Z">
              <w:r w:rsidRPr="00661D80" w:rsidDel="004453F4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AIR STANDBY (FTC(A)SBY)</w:delText>
              </w:r>
            </w:del>
            <w:ins w:id="593" w:author="Flores-beebe, Dina M CIV SPAWARSYSCEN-PACIFIC, 59112" w:date="2015-09-21T13:1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(FTC-A) STANDBY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F034E8A" w14:textId="622B45E8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594" w:author="Flores-beebe, Dina M CIV SPAWARSYSCEN-PACIFIC, 59112" w:date="2015-10-05T07:5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FORCE TRACK COORDINATOR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(FTC-A) STANDBY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</w:p>
        </w:tc>
      </w:tr>
      <w:tr w:rsidR="004B6828" w:rsidRPr="00661D80" w14:paraId="2FD73A47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E2DB8E5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B1AFD08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81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56A25EC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FORCE TRACK COORDINATOR SUBSURFACE (FTC</w:t>
            </w:r>
            <w:del w:id="595" w:author="Flores-beebe, Dina M CIV SPAWARSYSCEN-PACIFIC, 59112" w:date="2015-09-21T13:11:00Z">
              <w:r w:rsidRPr="00661D80" w:rsidDel="004453F4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(</w:delText>
              </w:r>
            </w:del>
            <w:ins w:id="596" w:author="Flores-beebe, Dina M CIV SPAWARSYSCEN-PACIFIC, 59112" w:date="2015-09-21T13:1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  <w:del w:id="597" w:author="Flores-beebe, Dina M CIV SPAWARSYSCEN-PACIFIC, 59112" w:date="2015-09-21T13:11:00Z">
              <w:r w:rsidRPr="00661D80" w:rsidDel="004453F4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)</w:delText>
              </w:r>
            </w:del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43DBF0D" w14:textId="3125BEA2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598" w:author="Flores-beebe, Dina M CIV SPAWARSYSCEN-PACIFIC, 59112" w:date="2015-10-05T07:5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TRACK COORDINATOR SUBSURFACE (FTC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SS) </w:t>
              </w:r>
            </w:ins>
          </w:p>
        </w:tc>
      </w:tr>
      <w:tr w:rsidR="004B6828" w:rsidRPr="00661D80" w14:paraId="03801CF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EE3867D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9AB5B4E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81S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DDA7669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FORCE TRACK COORDINATOR SUBSURFACE </w:t>
            </w:r>
            <w:ins w:id="599" w:author="Flores-beebe, Dina M CIV SPAWARSYSCEN-PACIFIC, 59112" w:date="2015-09-21T13:1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(FTC-SS)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STANDBY </w:t>
            </w:r>
            <w:del w:id="600" w:author="Flores-beebe, Dina M CIV SPAWARSYSCEN-PACIFIC, 59112" w:date="2015-09-21T13:12:00Z">
              <w:r w:rsidRPr="00661D80" w:rsidDel="004453F4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(FTC(SS)SBY) </w:delText>
              </w:r>
            </w:del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0FD6107" w14:textId="100F0F2B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01" w:author="Flores-beebe, Dina M CIV SPAWARSYSCEN-PACIFIC, 59112" w:date="2015-10-05T07:5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FORCE TRACK COORDINATOR SUBSURFACE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(FTC-SS)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STANDBY </w:t>
              </w:r>
            </w:ins>
          </w:p>
        </w:tc>
      </w:tr>
      <w:tr w:rsidR="004B6828" w:rsidRPr="00661D80" w14:paraId="513FF48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4E30365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88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4061C38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82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9758B14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FORCE TRACK COORDINATOR SURFACE (FTC</w:t>
            </w:r>
            <w:del w:id="602" w:author="Flores-beebe, Dina M CIV SPAWARSYSCEN-PACIFIC, 59112" w:date="2015-09-21T13:13:00Z">
              <w:r w:rsidRPr="00661D80" w:rsidDel="004453F4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(</w:delText>
              </w:r>
            </w:del>
            <w:ins w:id="603" w:author="Flores-beebe, Dina M CIV SPAWARSYSCEN-PACIFIC, 59112" w:date="2015-09-21T13:1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del w:id="604" w:author="Flores-beebe, Dina M CIV SPAWARSYSCEN-PACIFIC, 59112" w:date="2015-09-21T13:13:00Z">
              <w:r w:rsidRPr="00661D80" w:rsidDel="004453F4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)</w:delText>
              </w:r>
            </w:del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D654620" w14:textId="290C032C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05" w:author="Flores-beebe, Dina M CIV SPAWARSYSCEN-PACIFIC, 59112" w:date="2015-10-05T07:5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TRACK COORDINATOR SURFACE (FTC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S) </w:t>
              </w:r>
            </w:ins>
          </w:p>
        </w:tc>
      </w:tr>
      <w:tr w:rsidR="004B6828" w:rsidRPr="00661D80" w14:paraId="48E16DD0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D946351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0B2DB76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82S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89A312E" w14:textId="77777777" w:rsidR="004B682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FORCE TRACK COORDINATOR SURFACE (FTC</w:t>
            </w:r>
            <w:del w:id="606" w:author="Flores-beebe, Dina M CIV SPAWARSYSCEN-PACIFIC, 59112" w:date="2015-09-21T13:13:00Z">
              <w:r w:rsidRPr="00661D80" w:rsidDel="004453F4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(</w:delText>
              </w:r>
            </w:del>
            <w:ins w:id="607" w:author="Flores-beebe, Dina M CIV SPAWARSYSCEN-PACIFIC, 59112" w:date="2015-09-21T13:1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S)</w:t>
            </w:r>
            <w:del w:id="608" w:author="Flores-beebe, Dina M CIV SPAWARSYSCEN-PACIFIC, 59112" w:date="2015-09-21T13:13:00Z">
              <w:r w:rsidRPr="00661D80" w:rsidDel="004453F4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SBY)</w:delText>
              </w:r>
            </w:del>
            <w:ins w:id="609" w:author="Flores-beebe, Dina M CIV SPAWARSYSCEN-PACIFIC, 59112" w:date="2015-09-21T13:1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STANDBY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E5DA074" w14:textId="4CE28407" w:rsidR="004B6828" w:rsidRPr="00661D80" w:rsidRDefault="004B682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10" w:author="Flores-beebe, Dina M CIV SPAWARSYSCEN-PACIFIC, 59112" w:date="2015-10-05T07:5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FORCE TRACK COORDINATOR SURFACE (FTC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S)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STANDBY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</w:p>
        </w:tc>
      </w:tr>
      <w:tr w:rsidR="00507BB8" w:rsidRPr="00661D80" w14:paraId="643C63EC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B3E9F14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C6985EC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577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743AFC2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FORWARD AIR CONTROLLER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ABA9D95" w14:textId="318CCAF8" w:rsidR="00507BB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611" w:author="Flores-beebe, Dina M CIV SPAWARSYSCEN-PACIFIC, 59112" w:date="2015-10-05T07:5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FORWARD AIR CONTROLLER. 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AIR DUTY</w:t>
            </w:r>
            <w:ins w:id="612" w:author="Flores-beebe, Dina M CIV SPAWARSYSCEN-PACIFIC, 59112" w:date="2015-09-21T13:13:00Z">
              <w:r w:rsidR="00507BB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07BB8" w:rsidRPr="00661D80" w14:paraId="48E373C3" w14:textId="77777777" w:rsidTr="004B6828">
        <w:trPr>
          <w:trHeight w:val="20"/>
          <w:tblCellSpacing w:w="15" w:type="dxa"/>
          <w:ins w:id="613" w:author="Flores-beebe, Dina M CIV SPAWARSYSCEN-PACIFIC, 59112" w:date="2015-09-21T13:14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BD24C3E" w14:textId="77777777" w:rsidR="00507BB8" w:rsidRPr="00661D80" w:rsidRDefault="00507BB8" w:rsidP="00222915">
            <w:pPr>
              <w:spacing w:after="0" w:line="240" w:lineRule="auto"/>
              <w:rPr>
                <w:ins w:id="614" w:author="Flores-beebe, Dina M CIV SPAWARSYSCEN-PACIFIC, 59112" w:date="2015-09-21T13:14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DC3DBDC" w14:textId="77777777" w:rsidR="00507BB8" w:rsidRPr="00661D80" w:rsidRDefault="00507BB8" w:rsidP="00222915">
            <w:pPr>
              <w:spacing w:after="0" w:line="240" w:lineRule="auto"/>
              <w:rPr>
                <w:ins w:id="615" w:author="Flores-beebe, Dina M CIV SPAWARSYSCEN-PACIFIC, 59112" w:date="2015-09-21T13:1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616" w:author="Flores-beebe, Dina M CIV SPAWARSYSCEN-PACIFIC, 59112" w:date="2015-09-21T13:1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577S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DD67224" w14:textId="77777777" w:rsidR="00507BB8" w:rsidRPr="00661D80" w:rsidRDefault="00507BB8" w:rsidP="00222915">
            <w:pPr>
              <w:spacing w:after="0" w:line="240" w:lineRule="auto"/>
              <w:rPr>
                <w:ins w:id="617" w:author="Flores-beebe, Dina M CIV SPAWARSYSCEN-PACIFIC, 59112" w:date="2015-09-21T13:1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618" w:author="Flores-beebe, Dina M CIV SPAWARSYSCEN-PACIFIC, 59112" w:date="2015-09-21T13:1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FORWARD AIR CONTROLLER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6E5CC82" w14:textId="782BEF6A" w:rsidR="00507BB8" w:rsidRPr="00661D80" w:rsidRDefault="004B6828" w:rsidP="00222915">
            <w:pPr>
              <w:spacing w:after="0" w:line="240" w:lineRule="auto"/>
              <w:rPr>
                <w:ins w:id="619" w:author="Flores-beebe, Dina M CIV SPAWARSYSCEN-PACIFIC, 59112" w:date="2015-09-21T13:1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620" w:author="Flores-beebe, Dina M CIV SPAWARSYSCEN-PACIFIC, 59112" w:date="2015-10-05T07:57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FORWARD AIR CONTROLLER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STANDBY.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ins w:id="621" w:author="Flores-beebe, Dina M CIV SPAWARSYSCEN-PACIFIC, 59112" w:date="2015-09-21T13:14:00Z">
              <w:r w:rsidR="00507BB8"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DUTY</w:t>
              </w:r>
              <w:r w:rsidR="00507BB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  <w:r w:rsidR="00507BB8"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</w:ins>
          </w:p>
        </w:tc>
      </w:tr>
      <w:tr w:rsidR="00507BB8" w:rsidRPr="00661D80" w14:paraId="37E38660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8DCE631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D77C449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578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6B2003B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FORWARD OBSERVATION OFFICER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5BFBDDC" w14:textId="26C97583" w:rsidR="00507BB8" w:rsidRPr="00661D80" w:rsidRDefault="004B682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622" w:author="Flores-beebe, Dina M CIV SPAWARSYSCEN-PACIFIC, 59112" w:date="2015-10-05T07:57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FORWARD OBSERVATION OFFICER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AIR DUTY</w:t>
            </w:r>
            <w:ins w:id="623" w:author="Flores-beebe, Dina M CIV SPAWARSYSCEN-PACIFIC, 59112" w:date="2015-09-21T13:14:00Z">
              <w:r w:rsidR="00507BB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07BB8" w:rsidRPr="00661D80" w14:paraId="7290522D" w14:textId="77777777" w:rsidTr="004B6828">
        <w:trPr>
          <w:trHeight w:val="20"/>
          <w:tblCellSpacing w:w="15" w:type="dxa"/>
          <w:ins w:id="624" w:author="Flores-beebe, Dina M CIV SPAWARSYSCEN-PACIFIC, 59112" w:date="2015-09-21T13:15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EA6E878" w14:textId="77777777" w:rsidR="00507BB8" w:rsidRPr="00661D80" w:rsidRDefault="00507BB8" w:rsidP="00222915">
            <w:pPr>
              <w:spacing w:after="0" w:line="240" w:lineRule="auto"/>
              <w:rPr>
                <w:ins w:id="625" w:author="Flores-beebe, Dina M CIV SPAWARSYSCEN-PACIFIC, 59112" w:date="2015-09-21T13:15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4310408" w14:textId="77777777" w:rsidR="00507BB8" w:rsidRPr="00661D80" w:rsidRDefault="00507BB8" w:rsidP="00222915">
            <w:pPr>
              <w:spacing w:after="0" w:line="240" w:lineRule="auto"/>
              <w:rPr>
                <w:ins w:id="626" w:author="Flores-beebe, Dina M CIV SPAWARSYSCEN-PACIFIC, 59112" w:date="2015-09-21T13:15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627" w:author="Flores-beebe, Dina M CIV SPAWARSYSCEN-PACIFIC, 59112" w:date="2015-09-21T13:1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578S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77488D6" w14:textId="77777777" w:rsidR="00507BB8" w:rsidRPr="00661D80" w:rsidRDefault="00507BB8" w:rsidP="00222915">
            <w:pPr>
              <w:spacing w:after="0" w:line="240" w:lineRule="auto"/>
              <w:rPr>
                <w:ins w:id="628" w:author="Flores-beebe, Dina M CIV SPAWARSYSCEN-PACIFIC, 59112" w:date="2015-09-21T13:15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629" w:author="Flores-beebe, Dina M CIV SPAWARSYSCEN-PACIFIC, 59112" w:date="2015-09-21T13:1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FORWARD OBSERVATION OFFICER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CB26317" w14:textId="6C067579" w:rsidR="00507BB8" w:rsidRPr="00661D80" w:rsidRDefault="004B6828" w:rsidP="00222915">
            <w:pPr>
              <w:spacing w:after="0" w:line="240" w:lineRule="auto"/>
              <w:rPr>
                <w:ins w:id="630" w:author="Flores-beebe, Dina M CIV SPAWARSYSCEN-PACIFIC, 59112" w:date="2015-09-21T13:15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631" w:author="Flores-beebe, Dina M CIV SPAWARSYSCEN-PACIFIC, 59112" w:date="2015-10-05T07:5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FORWARD OBSERVATION OFFICER STANDBY.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ins w:id="632" w:author="Flores-beebe, Dina M CIV SPAWARSYSCEN-PACIFIC, 59112" w:date="2015-09-21T13:15:00Z">
              <w:r w:rsidR="00507BB8"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DUTY</w:t>
              </w:r>
              <w:r w:rsidR="00507BB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  <w:r w:rsidR="00507BB8"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</w:ins>
          </w:p>
        </w:tc>
      </w:tr>
      <w:tr w:rsidR="00507BB8" w:rsidRPr="00661D80" w14:paraId="52BBC7FD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5AD8CF9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E05F36B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579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55803E0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FORWARD OBSERVATION OFFICER/AIR OBSERVATION POST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C995E19" w14:textId="141D723B" w:rsidR="00507BB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633" w:author="Flores-beebe, Dina M CIV SPAWARSYSCEN-PACIFIC, 59112" w:date="2015-10-05T07:5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FORWARD OBSERVATION OFFICER/AIR OBSERVATION POST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AIR DUTY</w:t>
            </w:r>
            <w:ins w:id="634" w:author="Flores-beebe, Dina M CIV SPAWARSYSCEN-PACIFIC, 59112" w:date="2015-09-21T13:16:00Z">
              <w:r w:rsidR="00507BB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07BB8" w:rsidRPr="00661D80" w14:paraId="3E1EA52B" w14:textId="77777777" w:rsidTr="004B6828">
        <w:trPr>
          <w:trHeight w:val="20"/>
          <w:tblCellSpacing w:w="15" w:type="dxa"/>
          <w:ins w:id="635" w:author="Flores-beebe, Dina M CIV SPAWARSYSCEN-PACIFIC, 59112" w:date="2015-09-21T13:15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8F405C3" w14:textId="77777777" w:rsidR="00507BB8" w:rsidRPr="00661D80" w:rsidRDefault="00507BB8" w:rsidP="00222915">
            <w:pPr>
              <w:spacing w:after="0" w:line="240" w:lineRule="auto"/>
              <w:rPr>
                <w:ins w:id="636" w:author="Flores-beebe, Dina M CIV SPAWARSYSCEN-PACIFIC, 59112" w:date="2015-09-21T13:15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48DBCF2" w14:textId="77777777" w:rsidR="00507BB8" w:rsidRPr="00661D80" w:rsidRDefault="00507BB8" w:rsidP="00222915">
            <w:pPr>
              <w:spacing w:after="0" w:line="240" w:lineRule="auto"/>
              <w:rPr>
                <w:ins w:id="637" w:author="Flores-beebe, Dina M CIV SPAWARSYSCEN-PACIFIC, 59112" w:date="2015-09-21T13:15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638" w:author="Flores-beebe, Dina M CIV SPAWARSYSCEN-PACIFIC, 59112" w:date="2015-09-21T13:1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579S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C963EBF" w14:textId="77777777" w:rsidR="00507BB8" w:rsidRPr="00661D80" w:rsidRDefault="00507BB8" w:rsidP="00222915">
            <w:pPr>
              <w:spacing w:after="0" w:line="240" w:lineRule="auto"/>
              <w:rPr>
                <w:ins w:id="639" w:author="Flores-beebe, Dina M CIV SPAWARSYSCEN-PACIFIC, 59112" w:date="2015-09-21T13:15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640" w:author="Flores-beebe, Dina M CIV SPAWARSYSCEN-PACIFIC, 59112" w:date="2015-09-21T13:1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FORWARD OBSERVATION OFFICER/AIR OBSERVATION POST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AF1ED05" w14:textId="5D59EB3C" w:rsidR="00507BB8" w:rsidRPr="00661D80" w:rsidRDefault="00D47248" w:rsidP="00222915">
            <w:pPr>
              <w:spacing w:after="0" w:line="240" w:lineRule="auto"/>
              <w:rPr>
                <w:ins w:id="641" w:author="Flores-beebe, Dina M CIV SPAWARSYSCEN-PACIFIC, 59112" w:date="2015-09-21T13:15:00Z"/>
                <w:rFonts w:ascii="Courier" w:eastAsia="Times New Roman" w:hAnsi="Courier" w:cs="Times New Roman"/>
                <w:sz w:val="24"/>
                <w:szCs w:val="24"/>
              </w:rPr>
            </w:pPr>
            <w:ins w:id="642" w:author="Flores-beebe, Dina M CIV SPAWARSYSCEN-PACIFIC, 59112" w:date="2015-10-05T07:5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FORWARD OBSERVATION OFFICER/AIR OBSERVATION POST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STANDBY.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ins w:id="643" w:author="Flores-beebe, Dina M CIV SPAWARSYSCEN-PACIFIC, 59112" w:date="2015-09-21T13:16:00Z">
              <w:r w:rsidR="00507BB8"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DUTY</w:t>
              </w:r>
              <w:r w:rsidR="00507BB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  <w:r w:rsidR="00507BB8"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</w:ins>
          </w:p>
        </w:tc>
      </w:tr>
      <w:tr w:rsidR="00D47248" w:rsidRPr="00661D80" w14:paraId="1943AF6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8B33FF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93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FAA667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71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729946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GENERAL SUPPORT NAVAL GUN</w:t>
            </w:r>
            <w:ins w:id="644" w:author="Flores-beebe, Dina M CIV SPAWARSYSCEN-PACIFIC, 59112" w:date="2015-09-21T13:1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FIRE SUPPORT SHIP (GSNGSS)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12E536F" w14:textId="7856B3E3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45" w:author="Flores-beebe, Dina M CIV SPAWARSYSCEN-PACIFIC, 59112" w:date="2015-10-05T07:5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GENERAL SUPPORT NAVAL GUN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FIRE SUPPORT SHIP (GSNGSS) </w:t>
              </w:r>
            </w:ins>
          </w:p>
        </w:tc>
      </w:tr>
      <w:tr w:rsidR="00D47248" w:rsidRPr="00661D80" w14:paraId="23B7236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4ABDF0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096D6C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71S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5BA204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GENERAL SUPPORT NAVAL GUN</w:t>
            </w:r>
            <w:ins w:id="646" w:author="Flores-beebe, Dina M CIV SPAWARSYSCEN-PACIFIC, 59112" w:date="2015-09-21T13:1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FIRE SUPPORT SHIP (GSNGSS)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0742B8A" w14:textId="313FFA23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47" w:author="Flores-beebe, Dina M CIV SPAWARSYSCEN-PACIFIC, 59112" w:date="2015-10-05T07:5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GENERAL SUPPORT NAVAL GUN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FIRE SUPPORT SHIP (GSNGSS) STANDBY </w:t>
              </w:r>
            </w:ins>
          </w:p>
        </w:tc>
      </w:tr>
      <w:tr w:rsidR="00D47248" w:rsidRPr="00661D80" w14:paraId="119B5A0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3D4F65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BFB20A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212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C1F7CB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GOAL</w:t>
            </w:r>
            <w:ins w:id="648" w:author="Flores-beebe, Dina M CIV SPAWARSYSCEN-PACIFIC, 59112" w:date="2015-09-21T13:1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KEEPER ON HVU OR UNIT INDICATED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F00ED45" w14:textId="7E6BCF20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49" w:author="Flores-beebe, Dina M CIV SPAWARSYSCEN-PACIFIC, 59112" w:date="2015-10-05T07:5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GOAL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KEEPER ON HVU OR UNIT INDICATED </w:t>
              </w:r>
            </w:ins>
          </w:p>
        </w:tc>
      </w:tr>
      <w:tr w:rsidR="00D47248" w:rsidRPr="00661D80" w14:paraId="3339A069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FD91F4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7928A4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212S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BCF1C8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GOAL</w:t>
            </w:r>
            <w:ins w:id="650" w:author="Flores-beebe, Dina M CIV SPAWARSYSCEN-PACIFIC, 59112" w:date="2015-09-21T13:1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KEEPER ON HVU OR UNIT INDICATED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3857DD9" w14:textId="08F60A98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51" w:author="Flores-beebe, Dina M CIV SPAWARSYSCEN-PACIFIC, 59112" w:date="2015-10-05T07:5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GOAL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KEEPER ON HVU OR UNIT INDICATED STANDBY </w:t>
              </w:r>
            </w:ins>
          </w:p>
        </w:tc>
      </w:tr>
      <w:tr w:rsidR="00D47248" w:rsidRPr="00661D80" w14:paraId="6A132C43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4CBA6E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3CF903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83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CDC57B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GRID REFERENCE UNIT (GRU)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C1DB0C5" w14:textId="62012862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52" w:author="Flores-beebe, Dina M CIV SPAWARSYSCEN-PACIFIC, 59112" w:date="2015-10-05T07:5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GRID REFERENCE UNIT (GRU) </w:t>
              </w:r>
            </w:ins>
          </w:p>
        </w:tc>
      </w:tr>
      <w:tr w:rsidR="00D47248" w:rsidRPr="00661D80" w14:paraId="7CE44529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C95F71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035AED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83S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680198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GRID REFERENCE UNIT </w:t>
            </w:r>
            <w:ins w:id="653" w:author="Flores-beebe, Dina M CIV SPAWARSYSCEN-PACIFIC, 59112" w:date="2015-09-21T14:3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(GRU)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STANDBY</w:t>
            </w:r>
            <w:del w:id="654" w:author="Flores-beebe, Dina M CIV SPAWARSYSCEN-PACIFIC, 59112" w:date="2015-09-21T14:35:00Z">
              <w:r w:rsidRPr="00661D80" w:rsidDel="00C4214C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 (GRUSBY)</w:delText>
              </w:r>
            </w:del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B606A8C" w14:textId="61771629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55" w:author="Flores-beebe, Dina M CIV SPAWARSYSCEN-PACIFIC, 59112" w:date="2015-10-05T07:5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GRID REFERENCE UNIT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(GRU)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STANDBY </w:t>
              </w:r>
            </w:ins>
          </w:p>
        </w:tc>
      </w:tr>
      <w:tr w:rsidR="00507BB8" w:rsidRPr="00661D80" w14:paraId="5F9C849D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C3E40F6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B4EFC00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580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02675A7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GROUND MANEUVER COMMANDER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E7C3F7D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AIR DUTY</w:t>
            </w:r>
            <w:ins w:id="656" w:author="Flores-beebe, Dina M CIV SPAWARSYSCEN-PACIFIC, 59112" w:date="2015-09-21T13:1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07BB8" w:rsidRPr="00661D80" w14:paraId="6793CE88" w14:textId="77777777" w:rsidTr="004B6828">
        <w:trPr>
          <w:trHeight w:val="20"/>
          <w:tblCellSpacing w:w="15" w:type="dxa"/>
          <w:ins w:id="657" w:author="Flores-beebe, Dina M CIV SPAWARSYSCEN-PACIFIC, 59112" w:date="2015-09-21T13:16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29859F9" w14:textId="77777777" w:rsidR="00507BB8" w:rsidRPr="00661D80" w:rsidRDefault="00507BB8" w:rsidP="00222915">
            <w:pPr>
              <w:spacing w:after="0" w:line="240" w:lineRule="auto"/>
              <w:rPr>
                <w:ins w:id="658" w:author="Flores-beebe, Dina M CIV SPAWARSYSCEN-PACIFIC, 59112" w:date="2015-09-21T13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9C05E40" w14:textId="77777777" w:rsidR="00507BB8" w:rsidRPr="00661D80" w:rsidRDefault="00507BB8" w:rsidP="00222915">
            <w:pPr>
              <w:spacing w:after="0" w:line="240" w:lineRule="auto"/>
              <w:rPr>
                <w:ins w:id="659" w:author="Flores-beebe, Dina M CIV SPAWARSYSCEN-PACIFIC, 59112" w:date="2015-09-21T13:16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660" w:author="Flores-beebe, Dina M CIV SPAWARSYSCEN-PACIFIC, 59112" w:date="2015-09-21T13:1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580S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3ECB150" w14:textId="77777777" w:rsidR="00507BB8" w:rsidRPr="00661D80" w:rsidRDefault="00507BB8" w:rsidP="00222915">
            <w:pPr>
              <w:spacing w:after="0" w:line="240" w:lineRule="auto"/>
              <w:rPr>
                <w:ins w:id="661" w:author="Flores-beebe, Dina M CIV SPAWARSYSCEN-PACIFIC, 59112" w:date="2015-09-21T13:16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662" w:author="Flores-beebe, Dina M CIV SPAWARSYSCEN-PACIFIC, 59112" w:date="2015-09-21T13:17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GROUND MANEUVER COMMANDER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A5B31D7" w14:textId="77777777" w:rsidR="00507BB8" w:rsidRPr="00661D80" w:rsidRDefault="00507BB8" w:rsidP="00222915">
            <w:pPr>
              <w:spacing w:after="0" w:line="240" w:lineRule="auto"/>
              <w:rPr>
                <w:ins w:id="663" w:author="Flores-beebe, Dina M CIV SPAWARSYSCEN-PACIFIC, 59112" w:date="2015-09-21T13:16:00Z"/>
                <w:rFonts w:ascii="Courier" w:eastAsia="Times New Roman" w:hAnsi="Courier" w:cs="Times New Roman"/>
                <w:sz w:val="24"/>
                <w:szCs w:val="24"/>
              </w:rPr>
            </w:pPr>
            <w:ins w:id="664" w:author="Flores-beebe, Dina M CIV SPAWARSYSCEN-PACIFIC, 59112" w:date="2015-09-21T13:17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DUTY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</w:ins>
          </w:p>
        </w:tc>
      </w:tr>
      <w:tr w:rsidR="00D47248" w:rsidRPr="00661D80" w14:paraId="63FBD688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C6737E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ED8ACD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665" w:author="Flores-beebe, Dina M CIV SPAWARSYSCEN-PACIFIC, 59112" w:date="2015-09-21T13:18:00Z">
              <w:r w:rsidRPr="00661D80" w:rsidDel="004453F4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247</w:delText>
              </w:r>
            </w:del>
            <w:ins w:id="666" w:author="Flores-beebe, Dina M CIV SPAWARSYSCEN-PACIFIC, 59112" w:date="2015-09-21T13:1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131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96B09E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GROUP LOGISTICS COORDINATOR </w:t>
            </w:r>
            <w:ins w:id="667" w:author="Flores-beebe, Dina M CIV SPAWARSYSCEN-PACIFIC, 59112" w:date="2015-09-21T13:1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(GLC)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A687276" w14:textId="7C004E8A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68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GROUP LOGISTICS COORDINATOR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(GLC)</w:t>
              </w:r>
            </w:ins>
          </w:p>
        </w:tc>
      </w:tr>
      <w:tr w:rsidR="00D47248" w:rsidRPr="00661D80" w14:paraId="09AC4DC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F620C0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F75371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669" w:author="Flores-beebe, Dina M CIV SPAWARSYSCEN-PACIFIC, 59112" w:date="2015-09-21T13:18:00Z">
              <w:r w:rsidRPr="00661D80" w:rsidDel="004453F4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247</w:delText>
              </w:r>
            </w:del>
            <w:ins w:id="670" w:author="Flores-beebe, Dina M CIV SPAWARSYSCEN-PACIFIC, 59112" w:date="2015-09-21T13:1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131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ECF94E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GROUP LOGISTICS </w:t>
            </w: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COORDINATOR </w:t>
            </w:r>
            <w:ins w:id="671" w:author="Flores-beebe, Dina M CIV SPAWARSYSCEN-PACIFIC, 59112" w:date="2015-09-21T13:1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(GLC)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C8FF4BA" w14:textId="32D1F3DA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72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lastRenderedPageBreak/>
                <w:t xml:space="preserve">GROUP LOGISTICS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lastRenderedPageBreak/>
                <w:t xml:space="preserve">COORDINATOR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(GLC)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STANDBY </w:t>
              </w:r>
            </w:ins>
          </w:p>
        </w:tc>
      </w:tr>
      <w:tr w:rsidR="00D47248" w:rsidRPr="00661D80" w14:paraId="7168EBC3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22F91D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102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5FAF62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43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7C29C4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HELICOPTER </w:t>
            </w:r>
            <w:del w:id="673" w:author="Flores-beebe, Dina M CIV SPAWARSYSCEN-PACIFIC, 59112" w:date="2015-09-21T13:19:00Z">
              <w:r w:rsidRPr="00661D80" w:rsidDel="004453F4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ATTACK</w:delText>
              </w:r>
            </w:del>
            <w:ins w:id="674" w:author="Flores-beebe, Dina M CIV SPAWARSYSCEN-PACIFIC, 59112" w:date="2015-09-21T13:1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ACTION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GROUP COMMANDER (HAGC)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FF1FC4D" w14:textId="4B9B9120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75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HELICOPTER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ACTION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GROUP COMMANDER (HAGC) </w:t>
              </w:r>
            </w:ins>
          </w:p>
        </w:tc>
      </w:tr>
      <w:tr w:rsidR="00D47248" w:rsidRPr="00661D80" w14:paraId="756C9B9E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129973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39B111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43S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EEB7FB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HELICOPTER </w:t>
            </w:r>
            <w:del w:id="676" w:author="Flores-beebe, Dina M CIV SPAWARSYSCEN-PACIFIC, 59112" w:date="2015-09-21T13:19:00Z">
              <w:r w:rsidRPr="00661D80" w:rsidDel="004453F4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ATTACK</w:delText>
              </w:r>
            </w:del>
            <w:ins w:id="677" w:author="Flores-beebe, Dina M CIV SPAWARSYSCEN-PACIFIC, 59112" w:date="2015-09-21T13:1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ACTION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GROUP COMMANDER (HAGC)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B8F5995" w14:textId="2A1B6487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78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HELICOPTER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ACTION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GROUP COMMANDER (HAGC) STANDBY </w:t>
              </w:r>
            </w:ins>
          </w:p>
        </w:tc>
      </w:tr>
      <w:tr w:rsidR="00D47248" w:rsidRPr="00661D80" w14:paraId="4E4D60C3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29AEB3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C3E8FB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64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71B7D0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HELICOPTER CONTROL SHIP (HCS)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498359C" w14:textId="77EC48BC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79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HELICOPTER CONTROL SHIP (HCS) </w:t>
              </w:r>
            </w:ins>
          </w:p>
        </w:tc>
      </w:tr>
      <w:tr w:rsidR="00D47248" w:rsidRPr="00661D80" w14:paraId="013D138F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985F06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26592C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64S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DBC24C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HELICOPTER CONTROL SHIP (HCS)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5DB82FD" w14:textId="3EAF4F41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80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HELICOPTER CONTROL SHIP (HCS) STANDBY </w:t>
              </w:r>
            </w:ins>
          </w:p>
        </w:tc>
      </w:tr>
      <w:tr w:rsidR="00D47248" w:rsidRPr="00661D80" w14:paraId="7E658A6A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F23FAF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25EA68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104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4283AA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HELICOPTER CONTROL UNIT (HCU)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65E656A" w14:textId="66804D4C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81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HELICOPTER CONTROL UNIT (HCU) </w:t>
              </w:r>
            </w:ins>
          </w:p>
        </w:tc>
      </w:tr>
      <w:tr w:rsidR="00D47248" w:rsidRPr="00661D80" w14:paraId="0AA39482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87C0ED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A519A7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104S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7A034C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HELICOPTER CONTROL UNIT (HCU)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814A24F" w14:textId="632250E5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82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HELICOPTER CONTROL UNIT (HCU) STANDBY </w:t>
              </w:r>
            </w:ins>
          </w:p>
        </w:tc>
      </w:tr>
      <w:tr w:rsidR="00D47248" w:rsidRPr="00661D80" w14:paraId="216D5152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084F09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70F38A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65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DFE6B4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HELICOPTER DIRECTION CENTER (HDC)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465D371" w14:textId="36865DCC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83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HELICOPTER DIRECTION CENTER (HDC) </w:t>
              </w:r>
            </w:ins>
          </w:p>
        </w:tc>
      </w:tr>
      <w:tr w:rsidR="00D47248" w:rsidRPr="00661D80" w14:paraId="2A1BC326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9D5844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F3FF78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65S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406B86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HELICOPTER DIRECTION CENTER (HDC)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0DD0529" w14:textId="5BC93792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84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HELICOPTER DIRECTION CENTER (HDC) STANDBY </w:t>
              </w:r>
            </w:ins>
          </w:p>
        </w:tc>
      </w:tr>
      <w:tr w:rsidR="00D47248" w:rsidRPr="00661D80" w14:paraId="30556DC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61A46B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916F5D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103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0E2883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HELICOPTER ELEMENT </w:t>
            </w: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COORDINATOR (HEC)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D903531" w14:textId="5165BB6C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85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lastRenderedPageBreak/>
                <w:t xml:space="preserve">HELICOPTER ELEMENT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lastRenderedPageBreak/>
                <w:t xml:space="preserve">COORDINATOR (HEC) </w:t>
              </w:r>
            </w:ins>
          </w:p>
        </w:tc>
      </w:tr>
      <w:tr w:rsidR="00D47248" w:rsidRPr="00661D80" w14:paraId="0A2889EB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860F7A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111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B09C0C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103S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0343B9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HELICOPTER ELEMENT COORDINATOR (HEC)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EE0339A" w14:textId="1C7DB3BA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86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HELICOPTER ELEMENT COORDINATOR (HEC) STANDBY </w:t>
              </w:r>
            </w:ins>
          </w:p>
        </w:tc>
      </w:tr>
      <w:tr w:rsidR="00D47248" w:rsidRPr="00661D80" w14:paraId="24D762C8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03FB03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65848D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687" w:author="Flores-beebe, Dina M CIV SPAWARSYSCEN-PACIFIC, 59112" w:date="2015-09-21T13:19:00Z">
              <w:r w:rsidRPr="00661D80" w:rsidDel="00675CF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213</w:delText>
              </w:r>
            </w:del>
            <w:ins w:id="688" w:author="Flores-beebe, Dina M CIV SPAWARSYSCEN-PACIFIC, 59112" w:date="2015-09-21T13:1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137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3EFE4B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HOSE 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525C3DA" w14:textId="1D64ABBB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89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HOSE SHIP </w:t>
              </w:r>
            </w:ins>
          </w:p>
        </w:tc>
      </w:tr>
      <w:tr w:rsidR="00D47248" w:rsidRPr="00661D80" w14:paraId="59AAB4CE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5F54B4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E56AF1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690" w:author="Flores-beebe, Dina M CIV SPAWARSYSCEN-PACIFIC, 59112" w:date="2015-09-21T13:19:00Z">
              <w:r w:rsidRPr="00661D80" w:rsidDel="00675CF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213</w:delText>
              </w:r>
            </w:del>
            <w:ins w:id="691" w:author="Flores-beebe, Dina M CIV SPAWARSYSCEN-PACIFIC, 59112" w:date="2015-09-21T13:2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137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E88421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HOSE SHIP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C5CA821" w14:textId="3A1CF183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92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HOSE SHIP STANDBY </w:t>
              </w:r>
            </w:ins>
          </w:p>
        </w:tc>
      </w:tr>
      <w:tr w:rsidR="00D47248" w:rsidRPr="00661D80" w14:paraId="0CC98D02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4E7333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4A5239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693" w:author="Flores-beebe, Dina M CIV SPAWARSYSCEN-PACIFIC, 59112" w:date="2015-09-21T13:20:00Z">
              <w:r w:rsidRPr="00661D80" w:rsidDel="00675CF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214</w:delText>
              </w:r>
            </w:del>
            <w:ins w:id="694" w:author="Flores-beebe, Dina M CIV SPAWARSYSCEN-PACIFIC, 59112" w:date="2015-09-21T13:2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116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E534AC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IFF GUARD</w:t>
            </w:r>
            <w:ins w:id="695" w:author="Flores-beebe, Dina M CIV SPAWARSYSCEN-PACIFIC, 59112" w:date="2015-09-21T13:2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C694004" w14:textId="0369FA7F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696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IFF GUARD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SHIP </w:t>
              </w:r>
            </w:ins>
          </w:p>
        </w:tc>
      </w:tr>
      <w:tr w:rsidR="00D47248" w:rsidRPr="00661D80" w14:paraId="379C783F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B33380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6F853A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697" w:author="Flores-beebe, Dina M CIV SPAWARSYSCEN-PACIFIC, 59112" w:date="2015-09-21T13:20:00Z">
              <w:r w:rsidRPr="00661D80" w:rsidDel="00675CF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214</w:delText>
              </w:r>
            </w:del>
            <w:ins w:id="698" w:author="Flores-beebe, Dina M CIV SPAWARSYSCEN-PACIFIC, 59112" w:date="2015-09-21T13:2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116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FAD3C7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IFF GUARD</w:t>
            </w:r>
            <w:ins w:id="699" w:author="Flores-beebe, Dina M CIV SPAWARSYSCEN-PACIFIC, 59112" w:date="2015-09-21T13:2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SHIP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3F4F660" w14:textId="13BB8DB1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00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IFF GUARD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SHIP STANDBY </w:t>
              </w:r>
            </w:ins>
          </w:p>
        </w:tc>
      </w:tr>
      <w:tr w:rsidR="00D47248" w:rsidRPr="00661D80" w14:paraId="62975B88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8BDEBA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905DBD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830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0D01BE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IJMS CHANGE DATA AUTHORITY (ICDA)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ACB415C" w14:textId="1D377195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01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IJMS CHANGE DATA AUTHORITY (ICDA) </w:t>
              </w:r>
            </w:ins>
          </w:p>
        </w:tc>
      </w:tr>
      <w:tr w:rsidR="00D47248" w:rsidRPr="00661D80" w14:paraId="5F288037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39F6D0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625E88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830S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757489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IJMS CHANGE DATA AUTHORITY STANDBY (ICDASBY)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A8944FD" w14:textId="730D1008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02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IJMS CHANGE DATA AUTHORITY STANDBY (ICDASBY) </w:t>
              </w:r>
            </w:ins>
          </w:p>
        </w:tc>
      </w:tr>
      <w:tr w:rsidR="00D47248" w:rsidRPr="00661D80" w14:paraId="47675A2F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FCBA3C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258104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215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774F94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ILLUMINATING 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D8B6325" w14:textId="572CF7DE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03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ILLUMINATING SHIP </w:t>
              </w:r>
            </w:ins>
          </w:p>
        </w:tc>
      </w:tr>
      <w:tr w:rsidR="00D47248" w:rsidRPr="00661D80" w14:paraId="7591F247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2FB8B7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721947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215S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E49835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ILLUMINATING SHIP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5400F26" w14:textId="732DEE51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04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ILLUMINATING SHIP STANDBY </w:t>
              </w:r>
            </w:ins>
          </w:p>
        </w:tc>
      </w:tr>
      <w:tr w:rsidR="00D47248" w:rsidRPr="00661D80" w14:paraId="2D557A4A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B0886F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12E0D8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815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ECA4B5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INITIAL ENTRY MIDS UNIT </w:t>
            </w: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(IEJU)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1B81049" w14:textId="441C7E21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05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lastRenderedPageBreak/>
                <w:t xml:space="preserve">INITIAL ENTRY MIDS UNIT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lastRenderedPageBreak/>
                <w:t xml:space="preserve">(IEJU) </w:t>
              </w:r>
            </w:ins>
          </w:p>
        </w:tc>
      </w:tr>
      <w:tr w:rsidR="00D47248" w:rsidRPr="00661D80" w14:paraId="6E879038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341447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121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9EBA1E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815S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FAF089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INITIAL ENTRY MIDS UNIT STANDBY (IEJUSBY)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8EA45E1" w14:textId="22686CB0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06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INITIAL ENTRY MIDS UNIT STANDBY (IEJUSBY) </w:t>
              </w:r>
            </w:ins>
          </w:p>
        </w:tc>
      </w:tr>
      <w:tr w:rsidR="00D47248" w:rsidRPr="00661D80" w14:paraId="1A587026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1B4991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8631FF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25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DCD26A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INNER DEFENSE ZONE COORDINATOR (IDZC)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251E204" w14:textId="1B1E6E36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07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INNER DEFENSE ZONE COORDINATOR (IDZC) </w:t>
              </w:r>
            </w:ins>
          </w:p>
        </w:tc>
      </w:tr>
      <w:tr w:rsidR="00D47248" w:rsidRPr="00661D80" w14:paraId="4E345B1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DD31A3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6A20B4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25S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1982F7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INNER DEFENSE ZONE COORDINATOR </w:t>
            </w:r>
            <w:ins w:id="708" w:author="Flores-beebe, Dina M CIV SPAWARSYSCEN-PACIFIC, 59112" w:date="2015-09-21T13:2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(IDZCS)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STANDBY </w:t>
            </w:r>
            <w:del w:id="709" w:author="Flores-beebe, Dina M CIV SPAWARSYSCEN-PACIFIC, 59112" w:date="2015-09-21T13:21:00Z">
              <w:r w:rsidRPr="00661D80" w:rsidDel="00675CF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(IDZCS</w:delText>
              </w:r>
            </w:del>
            <w:del w:id="710" w:author="Flores-beebe, Dina M CIV SPAWARSYSCEN-PACIFIC, 59112" w:date="2015-09-21T13:20:00Z">
              <w:r w:rsidRPr="00661D80" w:rsidDel="00675CF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B</w:delText>
              </w:r>
            </w:del>
            <w:del w:id="711" w:author="Flores-beebe, Dina M CIV SPAWARSYSCEN-PACIFIC, 59112" w:date="2015-09-21T13:21:00Z">
              <w:r w:rsidRPr="00661D80" w:rsidDel="00675CF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Y)</w:delText>
              </w:r>
            </w:del>
            <w:ins w:id="712" w:author="Flores-beebe, Dina M CIV SPAWARSYSCEN-PACIFIC, 59112" w:date="2015-09-21T13:2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6628FD3" w14:textId="7976D206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13" w:author="Flores-beebe, Dina M CIV SPAWARSYSCEN-PACIFIC, 59112" w:date="2015-10-05T07:5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INNER DEFENSE ZONE COORDINATOR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(IDZCS)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STANDBY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</w:p>
        </w:tc>
      </w:tr>
      <w:tr w:rsidR="00507BB8" w:rsidRPr="00661D80" w14:paraId="571D7B99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9971A3B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4D62EF6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ICO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7D471ED" w14:textId="77777777" w:rsidR="00507BB8" w:rsidRPr="00661D80" w:rsidRDefault="00507BB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INTERFACE CONTROL OFFICER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C2373C7" w14:textId="2C808EE5" w:rsidR="00507BB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714" w:author="Flores-beebe, Dina M CIV SPAWARSYSCEN-PACIFIC, 59112" w:date="2015-10-05T08:00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INTERFACE CONTROL OFFICER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MULTILINK COORD DUTY</w:t>
            </w:r>
            <w:ins w:id="715" w:author="Flores-beebe, Dina M CIV SPAWARSYSCEN-PACIFIC, 59112" w:date="2015-09-21T13:21:00Z">
              <w:r w:rsidR="00507BB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="00507BB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D47248" w:rsidRPr="00661D80" w14:paraId="7C6C0BE8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11B826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766CA3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804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D68722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INTERFACE CONTROL OFFICER (ICO)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AF10C27" w14:textId="64D4DA2E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16" w:author="Flores-beebe, Dina M CIV SPAWARSYSCEN-PACIFIC, 59112" w:date="2015-10-05T08:00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INTERFACE CONTROL OFFICER (ICO) </w:t>
              </w:r>
            </w:ins>
          </w:p>
        </w:tc>
      </w:tr>
      <w:tr w:rsidR="00D47248" w:rsidRPr="00661D80" w14:paraId="0A73B3F6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811B80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ACD71A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804S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68E0BB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INTERFACE CONTROL OFFICER STANDBY (ICOSBY)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263D1C8" w14:textId="5830E4C3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17" w:author="Flores-beebe, Dina M CIV SPAWARSYSCEN-PACIFIC, 59112" w:date="2015-10-05T08:00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INTERFACE CONTROL OFFICER STANDBY (ICOSBY)</w:t>
              </w:r>
            </w:ins>
          </w:p>
        </w:tc>
      </w:tr>
      <w:tr w:rsidR="00D47248" w:rsidRPr="00661D80" w14:paraId="64F341FC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3CB90B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37BF76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581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5CFF1D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JOINT AIR ATTACK TEAM CONTROLLER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57E2F8E" w14:textId="306518BE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718" w:author="Flores-beebe, Dina M CIV SPAWARSYSCEN-PACIFIC, 59112" w:date="2015-10-05T08:00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JOINT AIR ATTACK TEAM CONTROLLER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AIR DUTY</w:t>
            </w:r>
            <w:ins w:id="719" w:author="Flores-beebe, Dina M CIV SPAWARSYSCEN-PACIFIC, 59112" w:date="2015-09-21T13:2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D47248" w:rsidRPr="00661D80" w14:paraId="6C66D7FA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33753D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C990DA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581S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6AE1E6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JOINT AIR ATTACK TEAM CONTROLLER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0D23C7A" w14:textId="17FD9C4C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720" w:author="Flores-beebe, Dina M CIV SPAWARSYSCEN-PACIFIC, 59112" w:date="2015-10-05T08:00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JOINT AIR ATTACK TEAM CONTROLLER STANDBY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AIR DUTY</w:t>
            </w:r>
            <w:ins w:id="721" w:author="Flores-beebe, Dina M CIV SPAWARSYSCEN-PACIFIC, 59112" w:date="2015-09-21T13:2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D47248" w:rsidRPr="00661D80" w14:paraId="68CB90CD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07892D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129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CA6609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805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5D3EE2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JOINT INTERFACE CONTROL OFFICER (JICO)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E630BE0" w14:textId="3140CEB5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22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JOINT INTERFACE CONTROL OFFICER (JICO) </w:t>
              </w:r>
            </w:ins>
          </w:p>
        </w:tc>
      </w:tr>
      <w:tr w:rsidR="00D47248" w:rsidRPr="00661D80" w14:paraId="1F0CD56D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47EEF3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4AB527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805S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B8872E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JOINT INTERFACE CONTROL OFFICER STANDBY (JICOSBY)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CAC0A1C" w14:textId="1E46C0AF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23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JOINT INTERFACE CONTROL OFFICER STANDBY (JICOSBY) </w:t>
              </w:r>
            </w:ins>
          </w:p>
        </w:tc>
      </w:tr>
      <w:tr w:rsidR="00D47248" w:rsidRPr="00661D80" w14:paraId="3DAB91F0" w14:textId="77777777" w:rsidTr="004B6828">
        <w:trPr>
          <w:trHeight w:val="20"/>
          <w:tblCellSpacing w:w="15" w:type="dxa"/>
          <w:ins w:id="724" w:author="Flores-beebe, Dina M CIV SPAWARSYSCEN-PACIFIC, 59112" w:date="2015-09-21T13:22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A6476D0" w14:textId="77777777" w:rsidR="00D47248" w:rsidRPr="00661D80" w:rsidRDefault="00D47248" w:rsidP="00222915">
            <w:pPr>
              <w:spacing w:after="0" w:line="240" w:lineRule="auto"/>
              <w:rPr>
                <w:ins w:id="725" w:author="Flores-beebe, Dina M CIV SPAWARSYSCEN-PACIFIC, 59112" w:date="2015-09-21T13:22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B2ED698" w14:textId="77777777" w:rsidR="00D47248" w:rsidRPr="00661D80" w:rsidRDefault="00D47248" w:rsidP="00222915">
            <w:pPr>
              <w:spacing w:after="0" w:line="240" w:lineRule="auto"/>
              <w:rPr>
                <w:ins w:id="726" w:author="Flores-beebe, Dina M CIV SPAWARSYSCEN-PACIFIC, 59112" w:date="2015-09-21T13:2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727" w:author="Flores-beebe, Dina M CIV SPAWARSYSCEN-PACIFIC, 59112" w:date="2015-09-21T13:2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247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EEB2E35" w14:textId="77777777" w:rsidR="00D47248" w:rsidRPr="00661D80" w:rsidRDefault="00D47248" w:rsidP="00222915">
            <w:pPr>
              <w:spacing w:after="0" w:line="240" w:lineRule="auto"/>
              <w:rPr>
                <w:ins w:id="728" w:author="Flores-beebe, Dina M CIV SPAWARSYSCEN-PACIFIC, 59112" w:date="2015-09-21T13:2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729" w:author="Flores-beebe, Dina M CIV SPAWARSYSCEN-PACIFIC, 59112" w:date="2015-09-21T13:2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LAUNCH AREA COORDINATOR (LAC)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F586871" w14:textId="1B5AC5A1" w:rsidR="00D47248" w:rsidRPr="00661D80" w:rsidRDefault="00D47248" w:rsidP="00222915">
            <w:pPr>
              <w:spacing w:after="0" w:line="240" w:lineRule="auto"/>
              <w:rPr>
                <w:ins w:id="730" w:author="Flores-beebe, Dina M CIV SPAWARSYSCEN-PACIFIC, 59112" w:date="2015-09-21T13:22:00Z"/>
                <w:rFonts w:ascii="Courier" w:eastAsia="Times New Roman" w:hAnsi="Courier" w:cs="Times New Roman"/>
                <w:sz w:val="24"/>
                <w:szCs w:val="24"/>
              </w:rPr>
            </w:pPr>
            <w:ins w:id="731" w:author="Flores-beebe, Dina M CIV SPAWARSYSCEN-PACIFIC, 59112" w:date="2015-10-05T08:0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LAUNCH AREA COORDINATOR (LAC)</w:t>
              </w:r>
            </w:ins>
          </w:p>
        </w:tc>
      </w:tr>
      <w:tr w:rsidR="00D47248" w:rsidRPr="00661D80" w14:paraId="366EA621" w14:textId="77777777" w:rsidTr="004B6828">
        <w:trPr>
          <w:trHeight w:val="20"/>
          <w:tblCellSpacing w:w="15" w:type="dxa"/>
          <w:ins w:id="732" w:author="Flores-beebe, Dina M CIV SPAWARSYSCEN-PACIFIC, 59112" w:date="2015-09-21T13:22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A0A8AB0" w14:textId="77777777" w:rsidR="00D47248" w:rsidRPr="00661D80" w:rsidRDefault="00D47248" w:rsidP="00222915">
            <w:pPr>
              <w:spacing w:after="0" w:line="240" w:lineRule="auto"/>
              <w:rPr>
                <w:ins w:id="733" w:author="Flores-beebe, Dina M CIV SPAWARSYSCEN-PACIFIC, 59112" w:date="2015-09-21T13:22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1776E5D" w14:textId="77777777" w:rsidR="00D47248" w:rsidRPr="00661D80" w:rsidRDefault="00D47248" w:rsidP="00222915">
            <w:pPr>
              <w:spacing w:after="0" w:line="240" w:lineRule="auto"/>
              <w:rPr>
                <w:ins w:id="734" w:author="Flores-beebe, Dina M CIV SPAWARSYSCEN-PACIFIC, 59112" w:date="2015-09-21T13:2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735" w:author="Flores-beebe, Dina M CIV SPAWARSYSCEN-PACIFIC, 59112" w:date="2015-09-21T13:2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247S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DD192F7" w14:textId="77777777" w:rsidR="00D47248" w:rsidRPr="00661D80" w:rsidRDefault="00D47248" w:rsidP="00222915">
            <w:pPr>
              <w:spacing w:after="0" w:line="240" w:lineRule="auto"/>
              <w:rPr>
                <w:ins w:id="736" w:author="Flores-beebe, Dina M CIV SPAWARSYSCEN-PACIFIC, 59112" w:date="2015-09-21T13:2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737" w:author="Flores-beebe, Dina M CIV SPAWARSYSCEN-PACIFIC, 59112" w:date="2015-09-21T13:2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LAUNCH AREA COORDINATOR (LAC)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BFFFBE0" w14:textId="045C72FB" w:rsidR="00D47248" w:rsidRPr="00661D80" w:rsidRDefault="00D47248" w:rsidP="00222915">
            <w:pPr>
              <w:spacing w:after="0" w:line="240" w:lineRule="auto"/>
              <w:rPr>
                <w:ins w:id="738" w:author="Flores-beebe, Dina M CIV SPAWARSYSCEN-PACIFIC, 59112" w:date="2015-09-21T13:22:00Z"/>
                <w:rFonts w:ascii="Courier" w:eastAsia="Times New Roman" w:hAnsi="Courier" w:cs="Times New Roman"/>
                <w:sz w:val="24"/>
                <w:szCs w:val="24"/>
              </w:rPr>
            </w:pPr>
            <w:ins w:id="739" w:author="Flores-beebe, Dina M CIV SPAWARSYSCEN-PACIFIC, 59112" w:date="2015-10-05T08:0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LAUNCH AREA COORDINATOR (LAC) STANDBY</w:t>
              </w:r>
            </w:ins>
          </w:p>
        </w:tc>
      </w:tr>
      <w:tr w:rsidR="00D47248" w:rsidRPr="00661D80" w14:paraId="3AE6AC0C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DE80D1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A4B01A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841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A8C06E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L22 FORWARDING UNIT A TO L11 AND L16 (F</w:t>
            </w:r>
            <w:del w:id="740" w:author="Flores-beebe, Dina M CIV SPAWARSYSCEN-PACIFIC, 59112" w:date="2015-09-21T13:23:00Z">
              <w:r w:rsidRPr="00661D80" w:rsidDel="00675CF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J</w:delText>
              </w:r>
            </w:del>
            <w:ins w:id="741" w:author="Flores-beebe, Dina M CIV SPAWARSYSCEN-PACIFIC, 59112" w:date="2015-09-21T13:2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N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UAJ)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8F21A45" w14:textId="69B3B137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42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L22 FORWARDING UNIT A TO L11 AND L16 (F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N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UAJ) </w:t>
              </w:r>
            </w:ins>
          </w:p>
        </w:tc>
      </w:tr>
      <w:tr w:rsidR="00D47248" w:rsidRPr="00661D80" w14:paraId="66F4C81C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E63202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BD633B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841S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389E2D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L22 FORWARDING UNIT A TO L11 AND L16 STANDBY (FNUAJSBY)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BD14946" w14:textId="2DA2875D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43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L22 FORWARDING UNIT A TO L11 AND L16 STANDBY (FNUAJSBY) </w:t>
              </w:r>
            </w:ins>
          </w:p>
        </w:tc>
      </w:tr>
      <w:tr w:rsidR="00D47248" w:rsidRPr="00661D80" w14:paraId="28403F34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7ADD78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3322B7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842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6BA2A6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L22 FORWARDING UNIT B TO L11 AND LINK 11B (FNUAB)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EF997C5" w14:textId="4F2FC257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44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L22 FORWARDING UNIT B TO L11 AND LINK 11B (FNUAB) </w:t>
              </w:r>
            </w:ins>
          </w:p>
        </w:tc>
      </w:tr>
      <w:tr w:rsidR="00D47248" w:rsidRPr="00661D80" w14:paraId="7FF7214B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3C5712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893A98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842S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3DBAC9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L22 FORWARDING UNIT B TO L11 AND LINK 11B STANDBY (FNUABSBY)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D79AD38" w14:textId="763F6F59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45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L22 FORWARDING UNIT B TO L11 AND LINK 11B STANDBY (FNUABSBY) </w:t>
              </w:r>
            </w:ins>
          </w:p>
        </w:tc>
      </w:tr>
      <w:tr w:rsidR="00D47248" w:rsidRPr="00661D80" w14:paraId="2C4E882A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6C5464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9264B1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845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D1B92C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L22 LATE NET ENTRY SUPPORT UNIT (LNESU)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5DA21C6" w14:textId="7A9FB12C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46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L22 LATE NET ENTRY SUPPORT UNIT (LNESU) </w:t>
              </w:r>
            </w:ins>
          </w:p>
        </w:tc>
      </w:tr>
      <w:tr w:rsidR="00D47248" w:rsidRPr="00661D80" w14:paraId="4DBC82B9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BCA87E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136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3CD72A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845S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BB5400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L22 LATE NET ENTRY SUPPORT UNIT STANDBY (LNESUSBY)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366E718" w14:textId="5B5CF153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47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L22 LATE NET ENTRY SUPPORT UNIT STANDBY (LNESUSBY) </w:t>
              </w:r>
            </w:ins>
          </w:p>
        </w:tc>
      </w:tr>
      <w:tr w:rsidR="00D47248" w:rsidRPr="00661D80" w14:paraId="5C680F5B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3EFC88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0ED9EC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843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6F195D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L22 NET MANAGEMENT UNIT (NNMU)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D0ED0AC" w14:textId="17A2DF3C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48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L22 NET MANAGEMENT UNIT (NNMU) </w:t>
              </w:r>
            </w:ins>
          </w:p>
        </w:tc>
      </w:tr>
      <w:tr w:rsidR="00D47248" w:rsidRPr="00661D80" w14:paraId="68F4A702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F21EAB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336C52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843S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7362C0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L22 NET MANAGEMENT UNIT STANDBY (NNMUSBY)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442FD1B" w14:textId="5E5AD1B8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49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L22 NET MANAGEMENT UNIT STANDBY (NNMUSBY) </w:t>
              </w:r>
            </w:ins>
          </w:p>
        </w:tc>
      </w:tr>
      <w:tr w:rsidR="00D47248" w:rsidRPr="00661D80" w14:paraId="4F44EB54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CB7EC6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6F48B0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840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E87399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L22 SUPER NETWORK MANAGER (NSNMU)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4B8C406" w14:textId="5D2C6046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50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L22 SUPER NETWORK MANAGER (NSNMU) </w:t>
              </w:r>
            </w:ins>
          </w:p>
        </w:tc>
      </w:tr>
      <w:tr w:rsidR="00D47248" w:rsidRPr="00661D80" w14:paraId="3575387D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204C47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BF2DA7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840S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EB4902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L22 SUPER NETWORK MANAGER STANDBY (NSNMUSBY)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00BF2FB" w14:textId="0A7654DE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51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L22 SUPER NETWORK MANAGER STANDBY (NSNMUSBY) </w:t>
              </w:r>
            </w:ins>
          </w:p>
        </w:tc>
      </w:tr>
      <w:tr w:rsidR="00D47248" w:rsidRPr="00661D80" w14:paraId="0642AB0D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D04DAD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E4B61B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85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CF1530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11 BROADCAST UNIT (L11BU)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10ACC0C" w14:textId="78A290A7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52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LINK 11 BROADCAST UNIT (L11BU) </w:t>
              </w:r>
            </w:ins>
          </w:p>
        </w:tc>
      </w:tr>
      <w:tr w:rsidR="00D47248" w:rsidRPr="00661D80" w14:paraId="3E02702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6A8B82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1ADDDB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85S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61F0FF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LINK 11 BROADCAST UNIT</w:t>
            </w:r>
            <w:ins w:id="753" w:author="Flores-beebe, Dina M CIV SPAWARSYSCEN-PACIFIC, 59112" w:date="2015-09-21T13:2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(L11BU)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STANDBY </w:t>
            </w:r>
            <w:del w:id="754" w:author="Flores-beebe, Dina M CIV SPAWARSYSCEN-PACIFIC, 59112" w:date="2015-09-21T13:24:00Z">
              <w:r w:rsidRPr="00661D80" w:rsidDel="00675CF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(L11BUSBY)</w:delText>
              </w:r>
            </w:del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0B36A51" w14:textId="0F9445DD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55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LINK 11 BROADCAST UNIT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(L11BU)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STANDBY  </w:t>
              </w:r>
            </w:ins>
          </w:p>
        </w:tc>
      </w:tr>
      <w:tr w:rsidR="00D47248" w:rsidRPr="00661D80" w14:paraId="2CEF55E6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E947F7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1EC1F5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84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A7B8F0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11 </w:t>
            </w:r>
            <w:ins w:id="756" w:author="Flores-beebe, Dina M CIV SPAWARSYSCEN-PACIFIC, 59112" w:date="2015-09-21T13:2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DATA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NET CONTROL STATION (L11DNCS)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12B808B" w14:textId="4648F80A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57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LINK 11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DATA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NET CONTROL STATION (L11DNCS) </w:t>
              </w:r>
            </w:ins>
          </w:p>
        </w:tc>
      </w:tr>
      <w:tr w:rsidR="00D47248" w:rsidRPr="00661D80" w14:paraId="275CAC60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4BF26B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43CB28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84S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79A286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11 </w:t>
            </w:r>
            <w:ins w:id="758" w:author="Flores-beebe, Dina M CIV SPAWARSYSCEN-PACIFIC, 59112" w:date="2015-09-21T13:2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DATA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NET CONTROL STATION </w:t>
            </w:r>
            <w:ins w:id="759" w:author="Flores-beebe, Dina M CIV SPAWARSYSCEN-PACIFIC, 59112" w:date="2015-09-21T13:2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(L11DNCS)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STANDBY </w:t>
            </w:r>
            <w:del w:id="760" w:author="Flores-beebe, Dina M CIV SPAWARSYSCEN-PACIFIC, 59112" w:date="2015-09-21T13:25:00Z">
              <w:r w:rsidRPr="00661D80" w:rsidDel="00675CF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(L11DNCSSBY) </w:delText>
              </w:r>
            </w:del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00BFFAF" w14:textId="78607FC8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61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LINK 11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DATA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NET CONTROL STATION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(L11DNCS)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STANDBY </w:t>
              </w:r>
            </w:ins>
          </w:p>
        </w:tc>
      </w:tr>
      <w:tr w:rsidR="00D47248" w:rsidRPr="00661D80" w14:paraId="64ABA7AC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94DA38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145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2869AC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89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0EBA08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11 TO LINK 11 GATEWAY (L11GWAY)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A7925CC" w14:textId="291307EE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62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LINK 11 TO LINK 11 GATEWAY (L11GWAY) </w:t>
              </w:r>
            </w:ins>
          </w:p>
        </w:tc>
      </w:tr>
      <w:tr w:rsidR="00D47248" w:rsidRPr="00661D80" w14:paraId="12E0237E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84C63E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5A1566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89S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97CA42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LINK 11 TO LINK 11 GATEWAY</w:t>
            </w:r>
            <w:ins w:id="763" w:author="Flores-beebe, Dina M CIV SPAWARSYSCEN-PACIFIC, 59112" w:date="2015-09-21T13:2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(L11GWAY)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STANDBY</w:t>
            </w:r>
            <w:del w:id="764" w:author="Flores-beebe, Dina M CIV SPAWARSYSCEN-PACIFIC, 59112" w:date="2015-09-21T13:25:00Z">
              <w:r w:rsidRPr="00661D80" w:rsidDel="00675CF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 (L11GWAYSBY)</w:delText>
              </w:r>
            </w:del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DB34EBA" w14:textId="5A23FB11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65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LINK 11 TO LINK 11 GATEWAY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(L11GWAY)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STANDBY </w:t>
              </w:r>
            </w:ins>
          </w:p>
        </w:tc>
      </w:tr>
      <w:tr w:rsidR="00D47248" w:rsidRPr="00661D80" w14:paraId="5628378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BBE5E3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131E5E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87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24CF0E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14 BROADCAST UNIT (L14BU)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CC1E984" w14:textId="3163B190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66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LINK 14 BROADCAST UNIT (L14BU) </w:t>
              </w:r>
            </w:ins>
          </w:p>
        </w:tc>
      </w:tr>
      <w:tr w:rsidR="00D47248" w:rsidRPr="00661D80" w14:paraId="2C1F4207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FE645C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0109F9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87S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8C64C3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14 BROADCAST </w:t>
            </w:r>
            <w:ins w:id="767" w:author="Flores-beebe, Dina M CIV SPAWARSYSCEN-PACIFIC, 59112" w:date="2015-09-21T13:2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(L14BU)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UNIT STANDBY</w:t>
            </w:r>
            <w:del w:id="768" w:author="Flores-beebe, Dina M CIV SPAWARSYSCEN-PACIFIC, 59112" w:date="2015-09-21T13:26:00Z">
              <w:r w:rsidRPr="00661D80" w:rsidDel="00675CF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 (L14BUSBY) </w:delText>
              </w:r>
            </w:del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A662828" w14:textId="589FBADA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69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LINK 14 BROADCAST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(L14BU)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UNIT STANDBY</w:t>
              </w:r>
            </w:ins>
          </w:p>
        </w:tc>
      </w:tr>
      <w:tr w:rsidR="00D47248" w:rsidRPr="00661D80" w14:paraId="56FAF7B7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634C28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118D4B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820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0A6735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16 CHANGE DATA AUTHORITY (L16CDA)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CA37CE3" w14:textId="02D0195C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70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LINK 16 CHANGE DATA AUTHORITY (L16CDA) </w:t>
              </w:r>
            </w:ins>
          </w:p>
        </w:tc>
      </w:tr>
      <w:tr w:rsidR="00D47248" w:rsidRPr="00661D80" w14:paraId="400B71FD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4FE0D0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145E44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820S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153A75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16 CHANGE DATA AUTHORITY STANDBY (L16CDASBY)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147F194" w14:textId="0469A1F0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71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LINK 16 CHANGE DATA AUTHORITY STANDBY (L16CDASBY) </w:t>
              </w:r>
            </w:ins>
          </w:p>
        </w:tc>
      </w:tr>
      <w:tr w:rsidR="00D47248" w:rsidRPr="00661D80" w14:paraId="2396BAB8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220D73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0EDB54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827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A4FF2C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16 CRYPTONET MANAGER (L16CRYPT)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822A167" w14:textId="63761A8D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72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LINK 16 CRYPTONET MANAGER (L16CRYPT) </w:t>
              </w:r>
            </w:ins>
          </w:p>
        </w:tc>
      </w:tr>
      <w:tr w:rsidR="00D47248" w:rsidRPr="00661D80" w14:paraId="7EE7784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885F79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6773D8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827S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7806BA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16 CRYPTONET MANAGER STANDBY (L16CRYPTSBY)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4AF29E7" w14:textId="44E5840E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73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LINK 16 CRYPTONET MANAGER STANDBY (L16CRYPTSBY) </w:t>
              </w:r>
            </w:ins>
          </w:p>
        </w:tc>
      </w:tr>
      <w:tr w:rsidR="00D47248" w:rsidRPr="00661D80" w14:paraId="6AAF363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0FD40D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EAD28E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823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406497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16 DATA FORWARDING UNIT LINK 11 (FJUA)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03CE1CC" w14:textId="3407ECC5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74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LINK 16 DATA FORWARDING UNIT LINK 11 (FJUA) </w:t>
              </w:r>
            </w:ins>
          </w:p>
        </w:tc>
      </w:tr>
      <w:tr w:rsidR="00D47248" w:rsidRPr="00661D80" w14:paraId="5A787447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EBF8D0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154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593515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823S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FA3543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16 DATA FORWARDING UNIT LINK 11 STANDBY (FJUASBY)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7E36A79" w14:textId="2F1319AF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75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LINK 16 DATA FORWARDING UNIT LINK 11 STANDBY (FJUASBY) </w:t>
              </w:r>
            </w:ins>
          </w:p>
        </w:tc>
      </w:tr>
      <w:tr w:rsidR="00D47248" w:rsidRPr="00661D80" w14:paraId="7D39E99D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A11BD3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59465E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825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91746D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LINK 16 DATA FORWARDING UNIT LINK 11A</w:t>
            </w:r>
            <w:del w:id="776" w:author="Flores-beebe, Dina M CIV SPAWARSYSCEN-PACIFIC, 59112" w:date="2015-09-21T13:28:00Z">
              <w:r w:rsidRPr="00661D80" w:rsidDel="00675CF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 &amp; </w:delText>
              </w:r>
            </w:del>
            <w:ins w:id="777" w:author="Flores-beebe, Dina M CIV SPAWARSYSCEN-PACIFIC, 59112" w:date="2015-09-21T13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/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 (FJUAB)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D053E74" w14:textId="0ACD196E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78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LINK 16 DATA FORWARDING UNIT LINK 11A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/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B (FJUAB) </w:t>
              </w:r>
            </w:ins>
          </w:p>
        </w:tc>
      </w:tr>
      <w:tr w:rsidR="00D47248" w:rsidRPr="00661D80" w14:paraId="687F701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1C4277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D29FA2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825S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E6FB8A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LINK 16 DATA FORWARDING UNIT LINK 11A</w:t>
            </w:r>
            <w:del w:id="779" w:author="Flores-beebe, Dina M CIV SPAWARSYSCEN-PACIFIC, 59112" w:date="2015-09-21T13:28:00Z">
              <w:r w:rsidRPr="00661D80" w:rsidDel="00675CF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 &amp; S</w:delText>
              </w:r>
            </w:del>
            <w:ins w:id="780" w:author="Flores-beebe, Dina M CIV SPAWARSYSCEN-PACIFIC, 59112" w:date="2015-09-21T13:4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/</w:t>
              </w:r>
            </w:ins>
            <w:ins w:id="781" w:author="Flores-beebe, Dina M CIV SPAWARSYSCEN-PACIFIC, 59112" w:date="2015-09-21T13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</w:t>
              </w:r>
            </w:ins>
            <w:del w:id="782" w:author="Flores-beebe, Dina M CIV SPAWARSYSCEN-PACIFIC, 59112" w:date="2015-09-21T13:28:00Z">
              <w:r w:rsidRPr="00661D80" w:rsidDel="00675CF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 </w:delText>
              </w:r>
            </w:del>
            <w:ins w:id="783" w:author="Flores-beebe, Dina M CIV SPAWARSYSCEN-PACIFIC, 59112" w:date="2015-09-21T13:5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STANDBY (FJUABSBY)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F0B1DB4" w14:textId="7955560B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84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LINK 16 DATA FORWARDING UNIT LINK 11A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/B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STANDBY (FJUABSBY) </w:t>
              </w:r>
            </w:ins>
          </w:p>
        </w:tc>
      </w:tr>
      <w:tr w:rsidR="00D47248" w:rsidRPr="00661D80" w14:paraId="1C81C19E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BFBD2D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6D4233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824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35826A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16 DATA FORWARDING UNIT LINK 11B (FJUB)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7CF0864" w14:textId="59D2CFF7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85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LINK 16 DATA FORWARDING UNIT LINK 11B (FJUB) </w:t>
              </w:r>
            </w:ins>
          </w:p>
        </w:tc>
      </w:tr>
      <w:tr w:rsidR="00D47248" w:rsidRPr="00661D80" w14:paraId="37BA9C83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8ED835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AD4A29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824S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A6EF3C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16 DATA FORWARDING UNIT LINK 11B STANDBY (FJUBSBY)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D8A8FC7" w14:textId="07812D32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86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LINK 16 DATA FORWARDING UNIT LINK 11B STANDBY (FJUBSBY) </w:t>
              </w:r>
            </w:ins>
          </w:p>
        </w:tc>
      </w:tr>
      <w:tr w:rsidR="00D47248" w:rsidRPr="00661D80" w14:paraId="671F19C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D13118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F951E6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821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6BBF02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16 NAVIGATION CONTROLLER (NC)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2F9758A" w14:textId="01AF9150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87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LINK 16 NAVIGATION CONTROLLER (NC) </w:t>
              </w:r>
            </w:ins>
          </w:p>
        </w:tc>
      </w:tr>
      <w:tr w:rsidR="00D47248" w:rsidRPr="00661D80" w14:paraId="520781EF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F2BED3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338F4C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821S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B1287C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16 NAVIGATION CONTROLLER STANDBY (NCSBY)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0EF93D8" w14:textId="47665BBD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88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LINK 16 NAVIGATION CONTROLLER STANDBY (NCSBY) </w:t>
              </w:r>
            </w:ins>
          </w:p>
        </w:tc>
      </w:tr>
      <w:tr w:rsidR="00D47248" w:rsidRPr="00661D80" w14:paraId="618401D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5109E1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98CCFC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826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A0B40A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16 POSITION REFERENCE (L16PR)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CBC5E8B" w14:textId="3CDA4BE9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89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LINK 16 POSITION REFERENCE (L16PR) </w:t>
              </w:r>
            </w:ins>
          </w:p>
        </w:tc>
      </w:tr>
      <w:tr w:rsidR="00D47248" w:rsidRPr="00661D80" w14:paraId="54850392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0468A9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D3E95C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826S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504902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16 POSITION REFERENCE STANDBY (L16PRSBY)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B1A8C4B" w14:textId="1D9F09DB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90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LINK 16 POSITION REFERENCE STANDBY (L16PRSBY) </w:t>
              </w:r>
            </w:ins>
          </w:p>
        </w:tc>
      </w:tr>
      <w:tr w:rsidR="00D47248" w:rsidRPr="00661D80" w14:paraId="45CAA7CA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DE6C83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163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99BA71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822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36617A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16 SECONDARY NAVIGATION CONTROLLER (SECNC)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EA5B2D6" w14:textId="7949D2B9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91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LINK 16 SECONDARY NAVIGATION CONTROLLER (SECNC) </w:t>
              </w:r>
            </w:ins>
          </w:p>
        </w:tc>
      </w:tr>
      <w:tr w:rsidR="00D47248" w:rsidRPr="00661D80" w14:paraId="79195E3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A93C76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254834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822S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F3DB0C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16 SECONDARY NAVIGATION CONTROLLER STANDBY </w:t>
            </w:r>
            <w:ins w:id="792" w:author="Flores-beebe, Dina M CIV SPAWARSYSCEN-PACIFIC, 59112" w:date="2015-09-21T13:5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(SECNCSBY)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CB3CF02" w14:textId="2025FDF1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93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LINK 16 SECONDARY NAVIGATION CONTROLLER STANDBY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(SECNCSBY)</w:t>
              </w:r>
            </w:ins>
          </w:p>
        </w:tc>
      </w:tr>
      <w:tr w:rsidR="00D47248" w:rsidRPr="00661D80" w14:paraId="51F25042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D40195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F1891F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86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CA3B00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4 CONTROL UNIT (L4CU)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EA3EE1A" w14:textId="6C8BCE68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94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LINK 4 CONTROL UNIT (L4CU) </w:t>
              </w:r>
            </w:ins>
          </w:p>
        </w:tc>
      </w:tr>
      <w:tr w:rsidR="00D47248" w:rsidRPr="00661D80" w14:paraId="2A24FBE8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7FDD4A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FD330D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86S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405170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LINK 4 CONTROL UNIT STANDBY (L4CU</w:t>
            </w:r>
            <w:del w:id="795" w:author="Flores-beebe, Dina M CIV SPAWARSYSCEN-PACIFIC, 59112" w:date="2015-09-21T13:51:00Z">
              <w:r w:rsidRPr="00661D80" w:rsidDel="00540E27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SBY</w:delText>
              </w:r>
            </w:del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2510B22" w14:textId="4A7A4D0A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96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LINK 4 CONTROL UNIT STANDBY (L4CU) </w:t>
              </w:r>
            </w:ins>
          </w:p>
        </w:tc>
      </w:tr>
      <w:tr w:rsidR="00D47248" w:rsidRPr="00661D80" w14:paraId="615E49BA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7E0C42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4D0FF7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0E4DA5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LOCAL AAW COORDINATOR (LAAWC)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698DCDF" w14:textId="50EA49C8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97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LOCAL AAW COORDINATOR (LAAWC) </w:t>
              </w:r>
            </w:ins>
          </w:p>
        </w:tc>
      </w:tr>
      <w:tr w:rsidR="00D47248" w:rsidRPr="00661D80" w14:paraId="0367B6EB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93F420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AD40D9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41AED3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LOCAL AAW COORDINATOR (LAAWC)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80B4521" w14:textId="471D4CA1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798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LOCAL AAW COORDINATOR (LAAWC) STANDBY </w:t>
              </w:r>
            </w:ins>
          </w:p>
        </w:tc>
      </w:tr>
      <w:tr w:rsidR="00D47248" w:rsidRPr="00661D80" w14:paraId="1CA6D6B0" w14:textId="77777777" w:rsidTr="004B6828">
        <w:trPr>
          <w:trHeight w:val="20"/>
          <w:tblCellSpacing w:w="15" w:type="dxa"/>
          <w:ins w:id="799" w:author="Flores-beebe, Dina M CIV SPAWARSYSCEN-PACIFIC, 59112" w:date="2015-09-21T13:52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CE10420" w14:textId="77777777" w:rsidR="00D47248" w:rsidRPr="00661D80" w:rsidRDefault="00D47248" w:rsidP="00222915">
            <w:pPr>
              <w:spacing w:after="0" w:line="240" w:lineRule="auto"/>
              <w:rPr>
                <w:ins w:id="800" w:author="Flores-beebe, Dina M CIV SPAWARSYSCEN-PACIFIC, 59112" w:date="2015-09-21T13:52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F6826A7" w14:textId="77777777" w:rsidR="00D47248" w:rsidRPr="00661D80" w:rsidRDefault="00D47248" w:rsidP="00222915">
            <w:pPr>
              <w:spacing w:after="0" w:line="240" w:lineRule="auto"/>
              <w:rPr>
                <w:ins w:id="801" w:author="Flores-beebe, Dina M CIV SPAWARSYSCEN-PACIFIC, 59112" w:date="2015-09-21T13:5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802" w:author="Flores-beebe, Dina M CIV SPAWARSYSCEN-PACIFIC, 59112" w:date="2015-09-21T13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132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99FA523" w14:textId="77777777" w:rsidR="00D47248" w:rsidRPr="00661D80" w:rsidRDefault="00D47248" w:rsidP="00222915">
            <w:pPr>
              <w:spacing w:after="0" w:line="240" w:lineRule="auto"/>
              <w:rPr>
                <w:ins w:id="803" w:author="Flores-beebe, Dina M CIV SPAWARSYSCEN-PACIFIC, 59112" w:date="2015-09-21T13:5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804" w:author="Flores-beebe, Dina M CIV SPAWARSYSCEN-PACIFIC, 59112" w:date="2015-09-21T13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LOCAL AIR LOGISTIC COORDINATOR (LALC)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C8F3310" w14:textId="4A11A78F" w:rsidR="00D47248" w:rsidRPr="00661D80" w:rsidRDefault="00D47248" w:rsidP="00222915">
            <w:pPr>
              <w:spacing w:after="0" w:line="240" w:lineRule="auto"/>
              <w:rPr>
                <w:ins w:id="805" w:author="Flores-beebe, Dina M CIV SPAWARSYSCEN-PACIFIC, 59112" w:date="2015-09-21T13:52:00Z"/>
                <w:rFonts w:ascii="Courier" w:eastAsia="Times New Roman" w:hAnsi="Courier" w:cs="Times New Roman"/>
                <w:sz w:val="24"/>
                <w:szCs w:val="24"/>
              </w:rPr>
            </w:pPr>
            <w:ins w:id="806" w:author="Flores-beebe, Dina M CIV SPAWARSYSCEN-PACIFIC, 59112" w:date="2015-10-05T08:0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LOCAL AIR LOGISTIC COORDINATOR (LALC)</w:t>
              </w:r>
            </w:ins>
          </w:p>
        </w:tc>
      </w:tr>
      <w:tr w:rsidR="00D47248" w:rsidRPr="00661D80" w14:paraId="5643471B" w14:textId="77777777" w:rsidTr="004B6828">
        <w:trPr>
          <w:trHeight w:val="20"/>
          <w:tblCellSpacing w:w="15" w:type="dxa"/>
          <w:ins w:id="807" w:author="Flores-beebe, Dina M CIV SPAWARSYSCEN-PACIFIC, 59112" w:date="2015-09-21T13:52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786EABD" w14:textId="77777777" w:rsidR="00D47248" w:rsidRPr="00661D80" w:rsidRDefault="00D47248" w:rsidP="00222915">
            <w:pPr>
              <w:spacing w:after="0" w:line="240" w:lineRule="auto"/>
              <w:rPr>
                <w:ins w:id="808" w:author="Flores-beebe, Dina M CIV SPAWARSYSCEN-PACIFIC, 59112" w:date="2015-09-21T13:52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DE83578" w14:textId="77777777" w:rsidR="00D47248" w:rsidRPr="00661D80" w:rsidRDefault="00D47248" w:rsidP="00222915">
            <w:pPr>
              <w:spacing w:after="0" w:line="240" w:lineRule="auto"/>
              <w:rPr>
                <w:ins w:id="809" w:author="Flores-beebe, Dina M CIV SPAWARSYSCEN-PACIFIC, 59112" w:date="2015-09-21T13:5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810" w:author="Flores-beebe, Dina M CIV SPAWARSYSCEN-PACIFIC, 59112" w:date="2015-09-21T13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132S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0580A24" w14:textId="77777777" w:rsidR="00D47248" w:rsidRPr="00661D80" w:rsidRDefault="00D47248" w:rsidP="00222915">
            <w:pPr>
              <w:spacing w:after="0" w:line="240" w:lineRule="auto"/>
              <w:rPr>
                <w:ins w:id="811" w:author="Flores-beebe, Dina M CIV SPAWARSYSCEN-PACIFIC, 59112" w:date="2015-09-21T13:5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812" w:author="Flores-beebe, Dina M CIV SPAWARSYSCEN-PACIFIC, 59112" w:date="2015-09-21T13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LOCAL AIR LOGISTIC COORDINATOR (LALC)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C8A0734" w14:textId="22560872" w:rsidR="00D47248" w:rsidRPr="00661D80" w:rsidRDefault="00D47248" w:rsidP="00222915">
            <w:pPr>
              <w:spacing w:after="0" w:line="240" w:lineRule="auto"/>
              <w:rPr>
                <w:ins w:id="813" w:author="Flores-beebe, Dina M CIV SPAWARSYSCEN-PACIFIC, 59112" w:date="2015-09-21T13:52:00Z"/>
                <w:rFonts w:ascii="Courier" w:eastAsia="Times New Roman" w:hAnsi="Courier" w:cs="Times New Roman"/>
                <w:sz w:val="24"/>
                <w:szCs w:val="24"/>
              </w:rPr>
            </w:pPr>
            <w:ins w:id="814" w:author="Flores-beebe, Dina M CIV SPAWARSYSCEN-PACIFIC, 59112" w:date="2015-10-05T08:0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LOCAL AIR LOGISTIC COORDINATOR (LALC) STANDBY</w:t>
              </w:r>
            </w:ins>
          </w:p>
        </w:tc>
      </w:tr>
      <w:tr w:rsidR="00D47248" w:rsidRPr="00661D80" w14:paraId="1C85AF17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E0BC25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42B037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32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1306B8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LOCAL ASW </w:t>
            </w:r>
            <w:ins w:id="815" w:author="Flores-beebe, Dina M CIV SPAWARSYSCEN-PACIFIC, 59112" w:date="2015-09-21T14:3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COORDINATOR </w:t>
              </w:r>
            </w:ins>
            <w:del w:id="816" w:author="Flores-beebe, Dina M CIV SPAWARSYSCEN-PACIFIC, 59112" w:date="2015-09-21T14:31:00Z">
              <w:r w:rsidRPr="00661D80" w:rsidDel="00C4214C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COMMANDER</w:delText>
              </w:r>
            </w:del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(LASWC)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99B0E71" w14:textId="598EBBAE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817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LOCAL ASW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COORDINATOR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(LASWC) </w:t>
              </w:r>
            </w:ins>
          </w:p>
        </w:tc>
      </w:tr>
      <w:tr w:rsidR="00D47248" w:rsidRPr="00661D80" w14:paraId="091DBF8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F9AB50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170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D1EFBA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32S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8A8D4B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LOCAL ASW </w:t>
            </w:r>
            <w:del w:id="818" w:author="Flores-beebe, Dina M CIV SPAWARSYSCEN-PACIFIC, 59112" w:date="2015-09-21T14:31:00Z">
              <w:r w:rsidRPr="00661D80" w:rsidDel="00C4214C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COMMANDER</w:delText>
              </w:r>
            </w:del>
            <w:ins w:id="819" w:author="Flores-beebe, Dina M CIV SPAWARSYSCEN-PACIFIC, 59112" w:date="2015-09-21T14:3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COORDINATOR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(LASWC)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FF44591" w14:textId="53C2D9E0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820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LOCAL ASW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COORDINATOR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(LASWC) STANDBY </w:t>
              </w:r>
            </w:ins>
          </w:p>
        </w:tc>
      </w:tr>
      <w:tr w:rsidR="00D47248" w:rsidRPr="00661D80" w14:paraId="46F45F5A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548FDE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C413D5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216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DDA215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MAIN</w:t>
            </w:r>
            <w:ins w:id="821" w:author="Flores-beebe, Dina M CIV SPAWARSYSCEN-PACIFIC, 59112" w:date="2015-09-21T14:3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BODY GROUP COMMANDER (MBGC)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43D18FC" w14:textId="752D5424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822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MAIN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BODY GROUP COMMANDER (MBGC) </w:t>
              </w:r>
            </w:ins>
          </w:p>
        </w:tc>
      </w:tr>
      <w:tr w:rsidR="00D47248" w:rsidRPr="00661D80" w14:paraId="45AE7837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7FAD77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D27B21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216S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6E6E98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MAIN</w:t>
            </w:r>
            <w:ins w:id="823" w:author="Flores-beebe, Dina M CIV SPAWARSYSCEN-PACIFIC, 59112" w:date="2015-09-21T14:3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BODY GROUP COMMANDER (MBGC)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398BD98" w14:textId="6701ED40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824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MAIN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BODY GROUP COMMANDER (MBGC) STANDBY </w:t>
              </w:r>
            </w:ins>
          </w:p>
        </w:tc>
      </w:tr>
      <w:tr w:rsidR="00D47248" w:rsidRPr="00661D80" w14:paraId="3FFD5EA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146A38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DFC722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217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8B4CCA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MAN</w:t>
            </w:r>
            <w:del w:id="825" w:author="Flores-beebe, Dina M CIV SPAWARSYSCEN-PACIFIC, 59112" w:date="2015-09-21T14:32:00Z">
              <w:r w:rsidRPr="00661D80" w:rsidDel="00C4214C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 </w:delText>
              </w:r>
            </w:del>
            <w:ins w:id="826" w:author="Flores-beebe, Dina M CIV SPAWARSYSCEN-PACIFIC, 59112" w:date="2015-09-21T14:3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OVERBOARD RECOVERY 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B1D5973" w14:textId="4FF799F9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827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MAN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OVERBOARD RECOVERY SHIP </w:t>
              </w:r>
            </w:ins>
          </w:p>
        </w:tc>
      </w:tr>
      <w:tr w:rsidR="00D47248" w:rsidRPr="00661D80" w14:paraId="79044A23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62415C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163BA6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217S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9F3A05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MAN</w:t>
            </w:r>
            <w:del w:id="828" w:author="Flores-beebe, Dina M CIV SPAWARSYSCEN-PACIFIC, 59112" w:date="2015-09-21T14:32:00Z">
              <w:r w:rsidRPr="00661D80" w:rsidDel="00C4214C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 </w:delText>
              </w:r>
            </w:del>
            <w:ins w:id="829" w:author="Flores-beebe, Dina M CIV SPAWARSYSCEN-PACIFIC, 59112" w:date="2015-09-21T14:3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OVERBOARD RECOVERY SHIP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25A3086" w14:textId="68DACA9C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830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MAN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OVERBOARD RECOVERY SHIP STANDBY </w:t>
              </w:r>
            </w:ins>
          </w:p>
        </w:tc>
      </w:tr>
      <w:tr w:rsidR="00D47248" w:rsidRPr="00661D80" w14:paraId="3928ABFD" w14:textId="77777777" w:rsidTr="004B6828">
        <w:trPr>
          <w:trHeight w:val="20"/>
          <w:tblCellSpacing w:w="15" w:type="dxa"/>
          <w:ins w:id="831" w:author="Flores-beebe, Dina M CIV SPAWARSYSCEN-PACIFIC, 59112" w:date="2015-09-21T14:00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49D092A" w14:textId="77777777" w:rsidR="00D47248" w:rsidRPr="00661D80" w:rsidRDefault="00D47248" w:rsidP="00222915">
            <w:pPr>
              <w:spacing w:after="0" w:line="240" w:lineRule="auto"/>
              <w:rPr>
                <w:ins w:id="832" w:author="Flores-beebe, Dina M CIV SPAWARSYSCEN-PACIFIC, 59112" w:date="2015-09-21T14:0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7757231" w14:textId="77777777" w:rsidR="00D47248" w:rsidRPr="00661D80" w:rsidRDefault="00D47248" w:rsidP="00222915">
            <w:pPr>
              <w:spacing w:after="0" w:line="240" w:lineRule="auto"/>
              <w:rPr>
                <w:ins w:id="833" w:author="Flores-beebe, Dina M CIV SPAWARSYSCEN-PACIFIC, 59112" w:date="2015-09-21T14:0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834" w:author="Flores-beebe, Dina M CIV SPAWARSYSCEN-PACIFIC, 59112" w:date="2015-09-21T14:0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46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FAA84C9" w14:textId="77777777" w:rsidR="00D47248" w:rsidRPr="00661D80" w:rsidRDefault="00D47248" w:rsidP="00222915">
            <w:pPr>
              <w:spacing w:after="0" w:line="240" w:lineRule="auto"/>
              <w:rPr>
                <w:ins w:id="835" w:author="Flores-beebe, Dina M CIV SPAWARSYSCEN-PACIFIC, 59112" w:date="2015-09-21T14:0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836" w:author="Flores-beebe, Dina M CIV SPAWARSYSCEN-PACIFIC, 59112" w:date="2015-09-21T14:0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MARITIME INTERDICTION OPERATION COORDINATOR (MIOC)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BB4FBB3" w14:textId="2C9BA4C1" w:rsidR="00D47248" w:rsidRPr="00661D80" w:rsidRDefault="00D47248" w:rsidP="00222915">
            <w:pPr>
              <w:spacing w:after="0" w:line="240" w:lineRule="auto"/>
              <w:rPr>
                <w:ins w:id="837" w:author="Flores-beebe, Dina M CIV SPAWARSYSCEN-PACIFIC, 59112" w:date="2015-09-21T14:00:00Z"/>
                <w:rFonts w:ascii="Courier" w:eastAsia="Times New Roman" w:hAnsi="Courier" w:cs="Times New Roman"/>
                <w:sz w:val="24"/>
                <w:szCs w:val="24"/>
              </w:rPr>
            </w:pPr>
            <w:ins w:id="838" w:author="Flores-beebe, Dina M CIV SPAWARSYSCEN-PACIFIC, 59112" w:date="2015-10-05T08:0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MARITIME INTERDICTION OPERATION COORDINATOR (MIOC)</w:t>
              </w:r>
            </w:ins>
          </w:p>
        </w:tc>
      </w:tr>
      <w:tr w:rsidR="00D47248" w:rsidRPr="00661D80" w14:paraId="614996B2" w14:textId="77777777" w:rsidTr="004B6828">
        <w:trPr>
          <w:trHeight w:val="20"/>
          <w:tblCellSpacing w:w="15" w:type="dxa"/>
          <w:ins w:id="839" w:author="Flores-beebe, Dina M CIV SPAWARSYSCEN-PACIFIC, 59112" w:date="2015-09-21T14:00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85AD7F5" w14:textId="77777777" w:rsidR="00D47248" w:rsidRPr="00661D80" w:rsidRDefault="00D47248" w:rsidP="00222915">
            <w:pPr>
              <w:spacing w:after="0" w:line="240" w:lineRule="auto"/>
              <w:rPr>
                <w:ins w:id="840" w:author="Flores-beebe, Dina M CIV SPAWARSYSCEN-PACIFIC, 59112" w:date="2015-09-21T14:0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01BC40D" w14:textId="77777777" w:rsidR="00D47248" w:rsidRPr="00661D80" w:rsidRDefault="00D47248" w:rsidP="00222915">
            <w:pPr>
              <w:spacing w:after="0" w:line="240" w:lineRule="auto"/>
              <w:rPr>
                <w:ins w:id="841" w:author="Flores-beebe, Dina M CIV SPAWARSYSCEN-PACIFIC, 59112" w:date="2015-09-21T14:0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842" w:author="Flores-beebe, Dina M CIV SPAWARSYSCEN-PACIFIC, 59112" w:date="2015-09-21T14:0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46S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43CC55E" w14:textId="77777777" w:rsidR="00D47248" w:rsidRPr="00661D80" w:rsidRDefault="00D47248" w:rsidP="00222915">
            <w:pPr>
              <w:spacing w:after="0" w:line="240" w:lineRule="auto"/>
              <w:rPr>
                <w:ins w:id="843" w:author="Flores-beebe, Dina M CIV SPAWARSYSCEN-PACIFIC, 59112" w:date="2015-09-21T14:0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844" w:author="Flores-beebe, Dina M CIV SPAWARSYSCEN-PACIFIC, 59112" w:date="2015-09-21T14:0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MARITIME INTERDICTION OPERATION COORDINATOR (MIOC)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A6C8C27" w14:textId="6A0C5109" w:rsidR="00D47248" w:rsidRPr="00661D80" w:rsidRDefault="00D47248" w:rsidP="00222915">
            <w:pPr>
              <w:spacing w:after="0" w:line="240" w:lineRule="auto"/>
              <w:rPr>
                <w:ins w:id="845" w:author="Flores-beebe, Dina M CIV SPAWARSYSCEN-PACIFIC, 59112" w:date="2015-09-21T14:00:00Z"/>
                <w:rFonts w:ascii="Courier" w:eastAsia="Times New Roman" w:hAnsi="Courier" w:cs="Times New Roman"/>
                <w:sz w:val="24"/>
                <w:szCs w:val="24"/>
              </w:rPr>
            </w:pPr>
            <w:ins w:id="846" w:author="Flores-beebe, Dina M CIV SPAWARSYSCEN-PACIFIC, 59112" w:date="2015-10-05T08:0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MARITIME INTERDICTION OPERATION COORDINATOR (MIOC) STANDBY</w:t>
              </w:r>
            </w:ins>
          </w:p>
        </w:tc>
      </w:tr>
      <w:tr w:rsidR="00D47248" w:rsidRPr="00661D80" w14:paraId="48703601" w14:textId="77777777" w:rsidTr="004B6828">
        <w:trPr>
          <w:trHeight w:val="20"/>
          <w:tblCellSpacing w:w="15" w:type="dxa"/>
          <w:ins w:id="847" w:author="Flores-beebe, Dina M CIV SPAWARSYSCEN-PACIFIC, 59112" w:date="2015-09-21T14:00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F272565" w14:textId="77777777" w:rsidR="00D47248" w:rsidRPr="00661D80" w:rsidRDefault="00D47248" w:rsidP="00222915">
            <w:pPr>
              <w:spacing w:after="0" w:line="240" w:lineRule="auto"/>
              <w:rPr>
                <w:ins w:id="848" w:author="Flores-beebe, Dina M CIV SPAWARSYSCEN-PACIFIC, 59112" w:date="2015-09-21T14:0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BD281C2" w14:textId="77777777" w:rsidR="00D47248" w:rsidRPr="00661D80" w:rsidRDefault="00D47248" w:rsidP="00222915">
            <w:pPr>
              <w:spacing w:after="0" w:line="240" w:lineRule="auto"/>
              <w:rPr>
                <w:ins w:id="849" w:author="Flores-beebe, Dina M CIV SPAWARSYSCEN-PACIFIC, 59112" w:date="2015-09-21T14:0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850" w:author="Flores-beebe, Dina M CIV SPAWARSYSCEN-PACIFIC, 59112" w:date="2015-09-21T14:0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48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5C8E929" w14:textId="77777777" w:rsidR="00D47248" w:rsidRPr="00661D80" w:rsidRDefault="00D47248" w:rsidP="00222915">
            <w:pPr>
              <w:spacing w:after="0" w:line="240" w:lineRule="auto"/>
              <w:rPr>
                <w:ins w:id="851" w:author="Flores-beebe, Dina M CIV SPAWARSYSCEN-PACIFIC, 59112" w:date="2015-09-21T14:0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852" w:author="Flores-beebe, Dina M CIV SPAWARSYSCEN-PACIFIC, 59112" w:date="2015-09-21T14:0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MARITIME INTERDICTION OPERATION UNIT (MIO</w:t>
              </w:r>
            </w:ins>
            <w:ins w:id="853" w:author="Flores-beebe, Dina M CIV SPAWARSYSCEN-PACIFIC, 59112" w:date="2015-09-21T14:0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UNIT</w:t>
              </w:r>
            </w:ins>
            <w:ins w:id="854" w:author="Flores-beebe, Dina M CIV SPAWARSYSCEN-PACIFIC, 59112" w:date="2015-09-21T14:0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)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7A5A323" w14:textId="758DA6B3" w:rsidR="00D47248" w:rsidRPr="00661D80" w:rsidRDefault="00D47248" w:rsidP="00222915">
            <w:pPr>
              <w:spacing w:after="0" w:line="240" w:lineRule="auto"/>
              <w:rPr>
                <w:ins w:id="855" w:author="Flores-beebe, Dina M CIV SPAWARSYSCEN-PACIFIC, 59112" w:date="2015-09-21T14:00:00Z"/>
                <w:rFonts w:ascii="Courier" w:eastAsia="Times New Roman" w:hAnsi="Courier" w:cs="Times New Roman"/>
                <w:sz w:val="24"/>
                <w:szCs w:val="24"/>
              </w:rPr>
            </w:pPr>
            <w:ins w:id="856" w:author="Flores-beebe, Dina M CIV SPAWARSYSCEN-PACIFIC, 59112" w:date="2015-10-05T08:0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MARITIME INTERDICTION OPERATION UNIT (MIO UNIT)</w:t>
              </w:r>
            </w:ins>
          </w:p>
        </w:tc>
      </w:tr>
      <w:tr w:rsidR="00D47248" w:rsidRPr="00661D80" w14:paraId="180EC45F" w14:textId="77777777" w:rsidTr="004B6828">
        <w:trPr>
          <w:trHeight w:val="20"/>
          <w:tblCellSpacing w:w="15" w:type="dxa"/>
          <w:ins w:id="857" w:author="Flores-beebe, Dina M CIV SPAWARSYSCEN-PACIFIC, 59112" w:date="2015-09-21T14:00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3D4985C" w14:textId="77777777" w:rsidR="00D47248" w:rsidRPr="00661D80" w:rsidRDefault="00D47248" w:rsidP="00222915">
            <w:pPr>
              <w:spacing w:after="0" w:line="240" w:lineRule="auto"/>
              <w:rPr>
                <w:ins w:id="858" w:author="Flores-beebe, Dina M CIV SPAWARSYSCEN-PACIFIC, 59112" w:date="2015-09-21T14:0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DE5CCA6" w14:textId="77777777" w:rsidR="00D47248" w:rsidRPr="00661D80" w:rsidRDefault="00D47248" w:rsidP="00222915">
            <w:pPr>
              <w:spacing w:after="0" w:line="240" w:lineRule="auto"/>
              <w:rPr>
                <w:ins w:id="859" w:author="Flores-beebe, Dina M CIV SPAWARSYSCEN-PACIFIC, 59112" w:date="2015-09-21T14:0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860" w:author="Flores-beebe, Dina M CIV SPAWARSYSCEN-PACIFIC, 59112" w:date="2015-09-21T14:0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48S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3E8E43B" w14:textId="77777777" w:rsidR="00D47248" w:rsidRPr="00661D80" w:rsidRDefault="00D47248" w:rsidP="00222915">
            <w:pPr>
              <w:spacing w:after="0" w:line="240" w:lineRule="auto"/>
              <w:rPr>
                <w:ins w:id="861" w:author="Flores-beebe, Dina M CIV SPAWARSYSCEN-PACIFIC, 59112" w:date="2015-09-21T14:0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862" w:author="Flores-beebe, Dina M CIV SPAWARSYSCEN-PACIFIC, 59112" w:date="2015-09-21T14:0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MARITIME INTERDICTION OPERATION </w:t>
              </w:r>
            </w:ins>
            <w:ins w:id="863" w:author="Flores-beebe, Dina M CIV SPAWARSYSCEN-PACIFIC, 59112" w:date="2015-09-21T14:0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UNIT</w:t>
              </w:r>
            </w:ins>
            <w:ins w:id="864" w:author="Flores-beebe, Dina M CIV SPAWARSYSCEN-PACIFIC, 59112" w:date="2015-09-21T14:0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(MIO</w:t>
              </w:r>
            </w:ins>
            <w:ins w:id="865" w:author="Flores-beebe, Dina M CIV SPAWARSYSCEN-PACIFIC, 59112" w:date="2015-09-21T14:0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UNIT</w:t>
              </w:r>
            </w:ins>
            <w:ins w:id="866" w:author="Flores-beebe, Dina M CIV SPAWARSYSCEN-PACIFIC, 59112" w:date="2015-09-21T14:0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)</w:t>
              </w:r>
            </w:ins>
            <w:ins w:id="867" w:author="Flores-beebe, Dina M CIV SPAWARSYSCEN-PACIFIC, 59112" w:date="2015-09-21T14:0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88882CD" w14:textId="56411876" w:rsidR="00D47248" w:rsidRPr="00661D80" w:rsidRDefault="00D47248" w:rsidP="00222915">
            <w:pPr>
              <w:spacing w:after="0" w:line="240" w:lineRule="auto"/>
              <w:rPr>
                <w:ins w:id="868" w:author="Flores-beebe, Dina M CIV SPAWARSYSCEN-PACIFIC, 59112" w:date="2015-09-21T14:00:00Z"/>
                <w:rFonts w:ascii="Courier" w:eastAsia="Times New Roman" w:hAnsi="Courier" w:cs="Times New Roman"/>
                <w:sz w:val="24"/>
                <w:szCs w:val="24"/>
              </w:rPr>
            </w:pPr>
            <w:ins w:id="869" w:author="Flores-beebe, Dina M CIV SPAWARSYSCEN-PACIFIC, 59112" w:date="2015-10-05T08:0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MARITIME INTERDICTION OPERATION UNIT (MIO UNIT) STANDBY</w:t>
              </w:r>
            </w:ins>
          </w:p>
        </w:tc>
      </w:tr>
      <w:tr w:rsidR="00D47248" w:rsidRPr="00661D80" w14:paraId="3527E6BA" w14:textId="77777777" w:rsidTr="004B6828">
        <w:trPr>
          <w:trHeight w:val="20"/>
          <w:tblCellSpacing w:w="15" w:type="dxa"/>
          <w:ins w:id="870" w:author="Flores-beebe, Dina M CIV SPAWARSYSCEN-PACIFIC, 59112" w:date="2015-09-21T14:00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9903872" w14:textId="77777777" w:rsidR="00D47248" w:rsidRPr="00661D80" w:rsidRDefault="00D47248" w:rsidP="00222915">
            <w:pPr>
              <w:spacing w:after="0" w:line="240" w:lineRule="auto"/>
              <w:rPr>
                <w:ins w:id="871" w:author="Flores-beebe, Dina M CIV SPAWARSYSCEN-PACIFIC, 59112" w:date="2015-09-21T14:0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CD22F46" w14:textId="77777777" w:rsidR="00D47248" w:rsidRPr="00661D80" w:rsidRDefault="00D47248" w:rsidP="00222915">
            <w:pPr>
              <w:spacing w:after="0" w:line="240" w:lineRule="auto"/>
              <w:rPr>
                <w:ins w:id="872" w:author="Flores-beebe, Dina M CIV SPAWARSYSCEN-PACIFIC, 59112" w:date="2015-09-21T14:0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873" w:author="Flores-beebe, Dina M CIV SPAWARSYSCEN-PACIFIC, 59112" w:date="2015-09-21T14:0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133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66C83AC" w14:textId="77777777" w:rsidR="00D47248" w:rsidRPr="00661D80" w:rsidRDefault="00D47248" w:rsidP="00222915">
            <w:pPr>
              <w:spacing w:after="0" w:line="240" w:lineRule="auto"/>
              <w:rPr>
                <w:ins w:id="874" w:author="Flores-beebe, Dina M CIV SPAWARSYSCEN-PACIFIC, 59112" w:date="2015-09-21T14:0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875" w:author="Flores-beebe, Dina M CIV SPAWARSYSCEN-PACIFIC, 59112" w:date="2015-09-21T14:0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MATERIAL CONTROL OFFICER (MCO)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C041F0C" w14:textId="1A545564" w:rsidR="00D47248" w:rsidRPr="00661D80" w:rsidRDefault="00D47248" w:rsidP="00222915">
            <w:pPr>
              <w:spacing w:after="0" w:line="240" w:lineRule="auto"/>
              <w:rPr>
                <w:ins w:id="876" w:author="Flores-beebe, Dina M CIV SPAWARSYSCEN-PACIFIC, 59112" w:date="2015-09-21T14:00:00Z"/>
                <w:rFonts w:ascii="Courier" w:eastAsia="Times New Roman" w:hAnsi="Courier" w:cs="Times New Roman"/>
                <w:sz w:val="24"/>
                <w:szCs w:val="24"/>
              </w:rPr>
            </w:pPr>
            <w:ins w:id="877" w:author="Flores-beebe, Dina M CIV SPAWARSYSCEN-PACIFIC, 59112" w:date="2015-10-05T08:0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MATERIAL CONTROL OFFICER (MCO)</w:t>
              </w:r>
            </w:ins>
          </w:p>
        </w:tc>
      </w:tr>
      <w:tr w:rsidR="00D47248" w:rsidRPr="00661D80" w14:paraId="010BAD50" w14:textId="77777777" w:rsidTr="004B6828">
        <w:trPr>
          <w:trHeight w:val="20"/>
          <w:tblCellSpacing w:w="15" w:type="dxa"/>
          <w:ins w:id="878" w:author="Flores-beebe, Dina M CIV SPAWARSYSCEN-PACIFIC, 59112" w:date="2015-09-21T14:00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6CB3F77" w14:textId="77777777" w:rsidR="00D47248" w:rsidRPr="00661D80" w:rsidRDefault="00D47248" w:rsidP="00222915">
            <w:pPr>
              <w:spacing w:after="0" w:line="240" w:lineRule="auto"/>
              <w:rPr>
                <w:ins w:id="879" w:author="Flores-beebe, Dina M CIV SPAWARSYSCEN-PACIFIC, 59112" w:date="2015-09-21T14:0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E4EA686" w14:textId="77777777" w:rsidR="00D47248" w:rsidRPr="00661D80" w:rsidRDefault="00D47248" w:rsidP="00222915">
            <w:pPr>
              <w:spacing w:after="0" w:line="240" w:lineRule="auto"/>
              <w:rPr>
                <w:ins w:id="880" w:author="Flores-beebe, Dina M CIV SPAWARSYSCEN-PACIFIC, 59112" w:date="2015-09-21T14:0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881" w:author="Flores-beebe, Dina M CIV SPAWARSYSCEN-PACIFIC, 59112" w:date="2015-09-21T14:0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133S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A574AE8" w14:textId="77777777" w:rsidR="00D47248" w:rsidRPr="00661D80" w:rsidRDefault="00D47248" w:rsidP="00222915">
            <w:pPr>
              <w:spacing w:after="0" w:line="240" w:lineRule="auto"/>
              <w:rPr>
                <w:ins w:id="882" w:author="Flores-beebe, Dina M CIV SPAWARSYSCEN-PACIFIC, 59112" w:date="2015-09-21T14:0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883" w:author="Flores-beebe, Dina M CIV SPAWARSYSCEN-PACIFIC, 59112" w:date="2015-09-21T14:0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MATERIAL CONTROL OFFICER (MCO)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1E17328" w14:textId="305C8DBC" w:rsidR="00D47248" w:rsidRPr="00661D80" w:rsidRDefault="00D47248" w:rsidP="00222915">
            <w:pPr>
              <w:spacing w:after="0" w:line="240" w:lineRule="auto"/>
              <w:rPr>
                <w:ins w:id="884" w:author="Flores-beebe, Dina M CIV SPAWARSYSCEN-PACIFIC, 59112" w:date="2015-09-21T14:00:00Z"/>
                <w:rFonts w:ascii="Courier" w:eastAsia="Times New Roman" w:hAnsi="Courier" w:cs="Times New Roman"/>
                <w:sz w:val="24"/>
                <w:szCs w:val="24"/>
              </w:rPr>
            </w:pPr>
            <w:ins w:id="885" w:author="Flores-beebe, Dina M CIV SPAWARSYSCEN-PACIFIC, 59112" w:date="2015-10-05T08:0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MATERIAL CONTROL OFFICER (MCO) STANDBY</w:t>
              </w:r>
            </w:ins>
          </w:p>
        </w:tc>
      </w:tr>
      <w:tr w:rsidR="00D47248" w:rsidRPr="00661D80" w14:paraId="521C29D3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804792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EA7C12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886" w:author="Flores-beebe, Dina M CIV SPAWARSYSCEN-PACIFIC, 59112" w:date="2015-09-21T14:06:00Z">
              <w:r w:rsidRPr="00661D80" w:rsidDel="0063308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218</w:delText>
              </w:r>
            </w:del>
            <w:ins w:id="887" w:author="Flores-beebe, Dina M CIV SPAWARSYSCEN-PACIFIC, 59112" w:date="2015-09-21T14:0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138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4A8E1A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MEDICAL GUARD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DE4EB19" w14:textId="69B625CF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888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MEDICAL GUARD </w:t>
              </w:r>
            </w:ins>
          </w:p>
        </w:tc>
      </w:tr>
      <w:tr w:rsidR="00D47248" w:rsidRPr="00661D80" w14:paraId="3A67916B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D7D545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C19CC3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889" w:author="Flores-beebe, Dina M CIV SPAWARSYSCEN-PACIFIC, 59112" w:date="2015-09-21T14:06:00Z">
              <w:r w:rsidRPr="00661D80" w:rsidDel="0063308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218</w:delText>
              </w:r>
            </w:del>
            <w:ins w:id="890" w:author="Flores-beebe, Dina M CIV SPAWARSYSCEN-PACIFIC, 59112" w:date="2015-09-21T14:0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138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4BC842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MEDICAL GUARD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F264666" w14:textId="0BD55F1A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891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MEDICAL GUARD STANDBY </w:t>
              </w:r>
            </w:ins>
          </w:p>
        </w:tc>
      </w:tr>
      <w:tr w:rsidR="00D47248" w:rsidRPr="00661D80" w14:paraId="1917195B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24291F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EE646E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219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33B297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METEOROLOGICAL GUARD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FB3A03D" w14:textId="13AE2750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892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METEOROLOGICAL GUARD </w:t>
              </w:r>
            </w:ins>
          </w:p>
        </w:tc>
      </w:tr>
      <w:tr w:rsidR="00D47248" w:rsidRPr="00661D80" w14:paraId="6D0686CE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6347FB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71375A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219S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095650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METEOROLOGICAL GUARD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E51A3D3" w14:textId="1B26EAC0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893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METEOROLOGICAL GUARD STANDBY </w:t>
              </w:r>
            </w:ins>
          </w:p>
        </w:tc>
      </w:tr>
      <w:tr w:rsidR="00D47248" w:rsidRPr="00661D80" w14:paraId="6D755AA8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E6E6CA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D4BC23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810S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E67DAD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MIDS NETWORK MANAGEMENT STATION STANDBY (JNETMANSBY)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142DF18" w14:textId="3F08948D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894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MIDS NETWORK MANAGEMENT STATION STANDBY (JNETMANSBY) </w:t>
              </w:r>
            </w:ins>
          </w:p>
        </w:tc>
      </w:tr>
      <w:tr w:rsidR="00D47248" w:rsidRPr="00661D80" w14:paraId="27854B2F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A23CF0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ACAEE7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814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62BA67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MIDS NET CONTROL STATION (MNCS)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39E35DE" w14:textId="4737C608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895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MIDS NET CONTROL STATION (MNCS) </w:t>
              </w:r>
            </w:ins>
          </w:p>
        </w:tc>
      </w:tr>
      <w:tr w:rsidR="00D47248" w:rsidRPr="00661D80" w14:paraId="65AA5414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FA2132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7C4B6A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814S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09FDA1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MIDS NET CONTROL STATION STANDBY (MNCSSBY)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F7E91C0" w14:textId="41B4EE75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896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MIDS NET CONTROL STATION STANDBY (MNCSSBY) </w:t>
              </w:r>
            </w:ins>
          </w:p>
        </w:tc>
      </w:tr>
      <w:tr w:rsidR="00D47248" w:rsidRPr="00661D80" w14:paraId="4078BAD0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26881A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E43675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810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AE170B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MIDS NETWORK MANAGEMENT STATION (JNETMAN)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5AE0814" w14:textId="552CD844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897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MIDS NETWORK MANAGEMENT STATION (JNETMAN) </w:t>
              </w:r>
            </w:ins>
          </w:p>
        </w:tc>
      </w:tr>
      <w:tr w:rsidR="00D47248" w:rsidRPr="00661D80" w14:paraId="030904C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2A3855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183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63F5B4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813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79CC82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MIDS RELAY UNIT (MRLYU)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4B8079D" w14:textId="347199C5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898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MIDS RELAY UNIT (MRLYU) </w:t>
              </w:r>
            </w:ins>
          </w:p>
        </w:tc>
      </w:tr>
      <w:tr w:rsidR="00D47248" w:rsidRPr="00661D80" w14:paraId="015E238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C08171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D6B737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813S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E38F14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MIDS RELAY UNIT STANDBY (MRLYUSBY)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98D6B67" w14:textId="0524F815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899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MIDS RELAY UNIT STANDBY (MRLYUSBY) </w:t>
              </w:r>
            </w:ins>
          </w:p>
        </w:tc>
      </w:tr>
      <w:tr w:rsidR="00D47248" w:rsidRPr="00661D80" w14:paraId="0C7CBC26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384B5D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5402EB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811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A4C869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MIDS SUB NETWORK MANAGEMENT STATION (JSUBNETMAN)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4D362A9" w14:textId="764DE51D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00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MIDS SUB NETWORK MANAGEMENT STATION (JSUBNETMAN) </w:t>
              </w:r>
            </w:ins>
          </w:p>
        </w:tc>
      </w:tr>
      <w:tr w:rsidR="00D47248" w:rsidRPr="00661D80" w14:paraId="5AD9C966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84AAD9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3F30F2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811S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E99A1C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MIDS SUB NETWORK MANAGEMENT STATION STANDBY (JSUBNETMANSBY)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6DF9812" w14:textId="255B7F2D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01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MIDS SUB NETWORK MANAGEMENT STATION STANDBY (JSUBNETMANSBY) </w:t>
              </w:r>
            </w:ins>
          </w:p>
        </w:tc>
      </w:tr>
      <w:tr w:rsidR="00D47248" w:rsidRPr="00661D80" w14:paraId="72DF8189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010263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69810B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220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2C5D71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MILITARY GUARD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AD9069C" w14:textId="422A9BB8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02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MILITARY GUARD </w:t>
              </w:r>
            </w:ins>
          </w:p>
        </w:tc>
      </w:tr>
      <w:tr w:rsidR="00D47248" w:rsidRPr="00661D80" w14:paraId="7E93CB97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379671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373F29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220S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22E1E2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MILITARY GUARD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E48EC07" w14:textId="77A4A86C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03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MILITARY GUARD STANDBY </w:t>
              </w:r>
            </w:ins>
          </w:p>
        </w:tc>
      </w:tr>
      <w:tr w:rsidR="00D47248" w:rsidRPr="00661D80" w14:paraId="4D8627D8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6F6543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309C5A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90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8EF90C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MINE WARFARE COORDINATOR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992BDBF" w14:textId="02DE3B7D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04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MINE WARFARE COORDINATOR </w:t>
              </w:r>
            </w:ins>
          </w:p>
        </w:tc>
      </w:tr>
      <w:tr w:rsidR="00D47248" w:rsidRPr="00661D80" w14:paraId="570DD6AF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EB3730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551443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90S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9B2B5F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MINE WARFARE COORDINATOR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7FAAEBA" w14:textId="229CCE74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05" w:author="Flores-beebe, Dina M CIV SPAWARSYSCEN-PACIFIC, 59112" w:date="2015-10-05T08:04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MINE WARFARE COORDINATOR STANDBY </w:t>
              </w:r>
            </w:ins>
          </w:p>
        </w:tc>
      </w:tr>
      <w:tr w:rsidR="00D47248" w:rsidRPr="00661D80" w14:paraId="3FA535E7" w14:textId="77777777" w:rsidTr="004B6828">
        <w:trPr>
          <w:trHeight w:val="20"/>
          <w:tblCellSpacing w:w="15" w:type="dxa"/>
          <w:ins w:id="906" w:author="Flores-beebe, Dina M CIV SPAWARSYSCEN-PACIFIC, 59112" w:date="2015-09-21T14:07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8F1CB7E" w14:textId="77777777" w:rsidR="00D47248" w:rsidRPr="00661D80" w:rsidRDefault="00D47248" w:rsidP="00222915">
            <w:pPr>
              <w:spacing w:after="0" w:line="240" w:lineRule="auto"/>
              <w:rPr>
                <w:ins w:id="907" w:author="Flores-beebe, Dina M CIV SPAWARSYSCEN-PACIFIC, 59112" w:date="2015-09-21T14:07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F188B65" w14:textId="77777777" w:rsidR="00D47248" w:rsidRPr="00661D80" w:rsidRDefault="00D47248" w:rsidP="00222915">
            <w:pPr>
              <w:spacing w:after="0" w:line="240" w:lineRule="auto"/>
              <w:rPr>
                <w:ins w:id="908" w:author="Flores-beebe, Dina M CIV SPAWARSYSCEN-PACIFIC, 59112" w:date="2015-09-21T14:07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909" w:author="Flores-beebe, Dina M CIV SPAWARSYSCEN-PACIFIC, 59112" w:date="2015-09-21T14:0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800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BA88DBC" w14:textId="77777777" w:rsidR="00D47248" w:rsidRPr="00661D80" w:rsidRDefault="00D47248" w:rsidP="00222915">
            <w:pPr>
              <w:spacing w:after="0" w:line="240" w:lineRule="auto"/>
              <w:rPr>
                <w:ins w:id="910" w:author="Flores-beebe, Dina M CIV SPAWARSYSCEN-PACIFIC, 59112" w:date="2015-09-21T14:07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911" w:author="Flores-beebe, Dina M CIV SPAWARSYSCEN-PACIFIC, 59112" w:date="2015-09-21T14:0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MULTILINK MANAGER (MLM)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C5262CD" w14:textId="74A8F9C7" w:rsidR="00D47248" w:rsidRPr="00661D80" w:rsidRDefault="00D47248" w:rsidP="00222915">
            <w:pPr>
              <w:spacing w:after="0" w:line="240" w:lineRule="auto"/>
              <w:rPr>
                <w:ins w:id="912" w:author="Flores-beebe, Dina M CIV SPAWARSYSCEN-PACIFIC, 59112" w:date="2015-09-21T14:07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913" w:author="Flores-beebe, Dina M CIV SPAWARSYSCEN-PACIFIC, 59112" w:date="2015-10-05T08:0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MULTILINK MANAGER (MLM)</w:t>
              </w:r>
            </w:ins>
          </w:p>
        </w:tc>
      </w:tr>
      <w:tr w:rsidR="00D47248" w:rsidRPr="00661D80" w14:paraId="37524616" w14:textId="77777777" w:rsidTr="004B6828">
        <w:trPr>
          <w:trHeight w:val="20"/>
          <w:tblCellSpacing w:w="15" w:type="dxa"/>
          <w:ins w:id="914" w:author="Flores-beebe, Dina M CIV SPAWARSYSCEN-PACIFIC, 59112" w:date="2015-09-21T14:07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011BA2E" w14:textId="77777777" w:rsidR="00D47248" w:rsidRPr="00661D80" w:rsidRDefault="00D47248" w:rsidP="00222915">
            <w:pPr>
              <w:spacing w:after="0" w:line="240" w:lineRule="auto"/>
              <w:rPr>
                <w:ins w:id="915" w:author="Flores-beebe, Dina M CIV SPAWARSYSCEN-PACIFIC, 59112" w:date="2015-09-21T14:07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32059B2" w14:textId="77777777" w:rsidR="00D47248" w:rsidRPr="00661D80" w:rsidRDefault="00D47248" w:rsidP="00222915">
            <w:pPr>
              <w:spacing w:after="0" w:line="240" w:lineRule="auto"/>
              <w:rPr>
                <w:ins w:id="916" w:author="Flores-beebe, Dina M CIV SPAWARSYSCEN-PACIFIC, 59112" w:date="2015-09-21T14:07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917" w:author="Flores-beebe, Dina M CIV SPAWARSYSCEN-PACIFIC, 59112" w:date="2015-09-21T14:0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800S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B1DB31F" w14:textId="77777777" w:rsidR="00D47248" w:rsidRPr="00661D80" w:rsidRDefault="00D47248" w:rsidP="00222915">
            <w:pPr>
              <w:spacing w:after="0" w:line="240" w:lineRule="auto"/>
              <w:rPr>
                <w:ins w:id="918" w:author="Flores-beebe, Dina M CIV SPAWARSYSCEN-PACIFIC, 59112" w:date="2015-09-21T14:07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919" w:author="Flores-beebe, Dina M CIV SPAWARSYSCEN-PACIFIC, 59112" w:date="2015-09-21T14:0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MULTILINK MANAGER STANDBY (MLMSBY)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D6D5B3F" w14:textId="11833CA2" w:rsidR="00D47248" w:rsidRPr="00661D80" w:rsidRDefault="00D47248" w:rsidP="00222915">
            <w:pPr>
              <w:spacing w:after="0" w:line="240" w:lineRule="auto"/>
              <w:rPr>
                <w:ins w:id="920" w:author="Flores-beebe, Dina M CIV SPAWARSYSCEN-PACIFIC, 59112" w:date="2015-09-21T14:07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921" w:author="Flores-beebe, Dina M CIV SPAWARSYSCEN-PACIFIC, 59112" w:date="2015-10-05T08:0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MULTILINK MANAGER STANDBY (MLMSBY)</w:t>
              </w:r>
            </w:ins>
          </w:p>
        </w:tc>
      </w:tr>
      <w:tr w:rsidR="00D47248" w:rsidRPr="00661D80" w14:paraId="25AE9F60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A578C2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191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BA8815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582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A76EA4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NAVAL GUNNERY FIRE SUPPORT OFFICER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F059EEC" w14:textId="1D993F9D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922" w:author="Flores-beebe, Dina M CIV SPAWARSYSCEN-PACIFIC, 59112" w:date="2015-10-05T08:0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NAVAL GUNNERY FIRE SUPPORT OFFICER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AIR DUTY</w:t>
            </w:r>
            <w:ins w:id="923" w:author="Flores-beebe, Dina M CIV SPAWARSYSCEN-PACIFIC, 59112" w:date="2015-09-21T14:0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D47248" w:rsidRPr="00661D80" w14:paraId="323C0FDA" w14:textId="77777777" w:rsidTr="004B6828">
        <w:trPr>
          <w:trHeight w:val="20"/>
          <w:tblCellSpacing w:w="15" w:type="dxa"/>
          <w:ins w:id="924" w:author="Flores-beebe, Dina M CIV SPAWARSYSCEN-PACIFIC, 59112" w:date="2015-09-21T14:08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724DEF9" w14:textId="77777777" w:rsidR="00D47248" w:rsidRPr="00661D80" w:rsidRDefault="00D47248" w:rsidP="00222915">
            <w:pPr>
              <w:spacing w:after="0" w:line="240" w:lineRule="auto"/>
              <w:rPr>
                <w:ins w:id="925" w:author="Flores-beebe, Dina M CIV SPAWARSYSCEN-PACIFIC, 59112" w:date="2015-09-21T14:08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C8AB9AC" w14:textId="77777777" w:rsidR="00D47248" w:rsidRPr="00661D80" w:rsidRDefault="00D47248" w:rsidP="00222915">
            <w:pPr>
              <w:spacing w:after="0" w:line="240" w:lineRule="auto"/>
              <w:rPr>
                <w:ins w:id="926" w:author="Flores-beebe, Dina M CIV SPAWARSYSCEN-PACIFIC, 59112" w:date="2015-09-21T14:0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927" w:author="Flores-beebe, Dina M CIV SPAWARSYSCEN-PACIFIC, 59112" w:date="2015-09-21T14:0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582</w:t>
              </w:r>
            </w:ins>
            <w:ins w:id="928" w:author="Flores-beebe, Dina M CIV SPAWARSYSCEN-PACIFIC, 59112" w:date="2015-09-21T14:0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101AC57" w14:textId="77777777" w:rsidR="00D47248" w:rsidRPr="00661D80" w:rsidRDefault="00D47248" w:rsidP="00222915">
            <w:pPr>
              <w:spacing w:after="0" w:line="240" w:lineRule="auto"/>
              <w:rPr>
                <w:ins w:id="929" w:author="Flores-beebe, Dina M CIV SPAWARSYSCEN-PACIFIC, 59112" w:date="2015-09-21T14:0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930" w:author="Flores-beebe, Dina M CIV SPAWARSYSCEN-PACIFIC, 59112" w:date="2015-09-21T14:0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NAVAL GUNNERY FIRE SUPPORT OFFICER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83D4992" w14:textId="4C629A45" w:rsidR="00D47248" w:rsidRPr="00661D80" w:rsidRDefault="00D47248" w:rsidP="00222915">
            <w:pPr>
              <w:spacing w:after="0" w:line="240" w:lineRule="auto"/>
              <w:rPr>
                <w:ins w:id="931" w:author="Flores-beebe, Dina M CIV SPAWARSYSCEN-PACIFIC, 59112" w:date="2015-09-21T14:08:00Z"/>
                <w:rFonts w:ascii="Courier" w:eastAsia="Times New Roman" w:hAnsi="Courier" w:cs="Times New Roman"/>
                <w:sz w:val="24"/>
                <w:szCs w:val="24"/>
              </w:rPr>
            </w:pPr>
            <w:ins w:id="932" w:author="Flores-beebe, Dina M CIV SPAWARSYSCEN-PACIFIC, 59112" w:date="2015-10-05T08:0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NAVAL GUNNERY FIRE SUPPORT OFFICER STANDBY.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ins w:id="933" w:author="Flores-beebe, Dina M CIV SPAWARSYSCEN-PACIFIC, 59112" w:date="2015-09-21T14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DUTY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</w:ins>
          </w:p>
        </w:tc>
      </w:tr>
      <w:tr w:rsidR="00D47248" w:rsidRPr="00661D80" w14:paraId="61ECCD46" w14:textId="77777777" w:rsidTr="004B6828">
        <w:trPr>
          <w:trHeight w:val="20"/>
          <w:tblCellSpacing w:w="15" w:type="dxa"/>
          <w:ins w:id="934" w:author="Flores-beebe, Dina M CIV SPAWARSYSCEN-PACIFIC, 59112" w:date="2015-09-21T14:09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538DF4F" w14:textId="77777777" w:rsidR="00D47248" w:rsidRPr="00661D80" w:rsidRDefault="00D47248" w:rsidP="00222915">
            <w:pPr>
              <w:spacing w:after="0" w:line="240" w:lineRule="auto"/>
              <w:rPr>
                <w:ins w:id="935" w:author="Flores-beebe, Dina M CIV SPAWARSYSCEN-PACIFIC, 59112" w:date="2015-09-21T14:09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1DBAD9F" w14:textId="77777777" w:rsidR="00D47248" w:rsidRPr="00661D80" w:rsidRDefault="00D47248" w:rsidP="00222915">
            <w:pPr>
              <w:spacing w:after="0" w:line="240" w:lineRule="auto"/>
              <w:rPr>
                <w:ins w:id="936" w:author="Flores-beebe, Dina M CIV SPAWARSYSCEN-PACIFIC, 59112" w:date="2015-09-21T14:09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937" w:author="Flores-beebe, Dina M CIV SPAWARSYSCEN-PACIFIC, 59112" w:date="2015-09-21T14:0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249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3A07105" w14:textId="77777777" w:rsidR="00D47248" w:rsidRPr="00661D80" w:rsidRDefault="00D47248" w:rsidP="00222915">
            <w:pPr>
              <w:spacing w:after="0" w:line="240" w:lineRule="auto"/>
              <w:rPr>
                <w:ins w:id="938" w:author="Flores-beebe, Dina M CIV SPAWARSYSCEN-PACIFIC, 59112" w:date="2015-09-21T14:09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939" w:author="Flores-beebe, Dina M CIV SPAWARSYSCEN-PACIFIC, 59112" w:date="2015-09-21T14:0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NCAGS COMMANDER (NCAGS-C)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D1CB8DD" w14:textId="4FC710CB" w:rsidR="00D47248" w:rsidRPr="00661D80" w:rsidRDefault="00D47248" w:rsidP="00222915">
            <w:pPr>
              <w:spacing w:after="0" w:line="240" w:lineRule="auto"/>
              <w:rPr>
                <w:ins w:id="940" w:author="Flores-beebe, Dina M CIV SPAWARSYSCEN-PACIFIC, 59112" w:date="2015-09-21T14:09:00Z"/>
                <w:rFonts w:ascii="Courier" w:eastAsia="Times New Roman" w:hAnsi="Courier" w:cs="Times New Roman"/>
                <w:sz w:val="24"/>
                <w:szCs w:val="24"/>
              </w:rPr>
            </w:pPr>
            <w:ins w:id="941" w:author="Flores-beebe, Dina M CIV SPAWARSYSCEN-PACIFIC, 59112" w:date="2015-10-05T08:0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NCAGS COMMANDER (NCAGS-C)</w:t>
              </w:r>
            </w:ins>
          </w:p>
        </w:tc>
      </w:tr>
      <w:tr w:rsidR="00D47248" w:rsidRPr="00661D80" w14:paraId="4502342F" w14:textId="77777777" w:rsidTr="004B6828">
        <w:trPr>
          <w:trHeight w:val="20"/>
          <w:tblCellSpacing w:w="15" w:type="dxa"/>
          <w:ins w:id="942" w:author="Flores-beebe, Dina M CIV SPAWARSYSCEN-PACIFIC, 59112" w:date="2015-09-21T14:09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48BF236" w14:textId="77777777" w:rsidR="00D47248" w:rsidRPr="00661D80" w:rsidRDefault="00D47248" w:rsidP="00222915">
            <w:pPr>
              <w:spacing w:after="0" w:line="240" w:lineRule="auto"/>
              <w:rPr>
                <w:ins w:id="943" w:author="Flores-beebe, Dina M CIV SPAWARSYSCEN-PACIFIC, 59112" w:date="2015-09-21T14:09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7D7DE28" w14:textId="77777777" w:rsidR="00D47248" w:rsidRPr="00661D80" w:rsidRDefault="00D47248" w:rsidP="00222915">
            <w:pPr>
              <w:spacing w:after="0" w:line="240" w:lineRule="auto"/>
              <w:rPr>
                <w:ins w:id="944" w:author="Flores-beebe, Dina M CIV SPAWARSYSCEN-PACIFIC, 59112" w:date="2015-09-21T14:09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945" w:author="Flores-beebe, Dina M CIV SPAWARSYSCEN-PACIFIC, 59112" w:date="2015-09-21T14:0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249S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F726485" w14:textId="77777777" w:rsidR="00D47248" w:rsidRPr="00661D80" w:rsidRDefault="00D47248" w:rsidP="00222915">
            <w:pPr>
              <w:spacing w:after="0" w:line="240" w:lineRule="auto"/>
              <w:rPr>
                <w:ins w:id="946" w:author="Flores-beebe, Dina M CIV SPAWARSYSCEN-PACIFIC, 59112" w:date="2015-09-21T14:09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947" w:author="Flores-beebe, Dina M CIV SPAWARSYSCEN-PACIFIC, 59112" w:date="2015-09-21T14:1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NCAGS COMMANDER (NCAGS-C)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28720CC" w14:textId="22DC265F" w:rsidR="00D47248" w:rsidRPr="00661D80" w:rsidRDefault="00D47248" w:rsidP="00222915">
            <w:pPr>
              <w:spacing w:after="0" w:line="240" w:lineRule="auto"/>
              <w:rPr>
                <w:ins w:id="948" w:author="Flores-beebe, Dina M CIV SPAWARSYSCEN-PACIFIC, 59112" w:date="2015-09-21T14:09:00Z"/>
                <w:rFonts w:ascii="Courier" w:eastAsia="Times New Roman" w:hAnsi="Courier" w:cs="Times New Roman"/>
                <w:sz w:val="24"/>
                <w:szCs w:val="24"/>
              </w:rPr>
            </w:pPr>
            <w:ins w:id="949" w:author="Flores-beebe, Dina M CIV SPAWARSYSCEN-PACIFIC, 59112" w:date="2015-10-05T08:0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NCAGS COMMANDER (NCAGS-C) STANDBY</w:t>
              </w:r>
            </w:ins>
          </w:p>
        </w:tc>
      </w:tr>
      <w:tr w:rsidR="00D47248" w:rsidRPr="00661D80" w14:paraId="736CF6FC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098D58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24374F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221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0EA8C3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NET CONTROL STATION (NCS) (CIRCUIT/LINE</w:t>
            </w:r>
            <w:ins w:id="950" w:author="Flores-beebe, Dina M CIV SPAWARSYSCEN-PACIFIC, 59112" w:date="2015-09-21T14:1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…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112A5BB" w14:textId="72B8D031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51" w:author="Flores-beebe, Dina M CIV SPAWARSYSCEN-PACIFIC, 59112" w:date="2015-10-05T08:0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NET CONTROL STATION (NCS) (CIRCUIT/LINE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…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) </w:t>
              </w:r>
            </w:ins>
          </w:p>
        </w:tc>
      </w:tr>
      <w:tr w:rsidR="00D47248" w:rsidRPr="00661D80" w14:paraId="14A5163E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64C0BB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E6A7A8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221S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5EB10A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NET CONTROL STATION (NCS) (CIRCUIT/LINE</w:t>
            </w:r>
            <w:ins w:id="952" w:author="Flores-beebe, Dina M CIV SPAWARSYSCEN-PACIFIC, 59112" w:date="2015-09-21T14:1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…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5EA32A0" w14:textId="3717E528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53" w:author="Flores-beebe, Dina M CIV SPAWARSYSCEN-PACIFIC, 59112" w:date="2015-10-05T08:0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NET CONTROL STATION (NCS) (CIRCUIT/LINE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…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) STANDBY </w:t>
              </w:r>
            </w:ins>
          </w:p>
        </w:tc>
      </w:tr>
      <w:tr w:rsidR="00D47248" w:rsidRPr="00661D80" w14:paraId="1AEB245D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C53148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A46536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812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6F9AB1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NET TIME REFERENCE UNIT (NTR)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32699E8" w14:textId="2ABF0507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54" w:author="Flores-beebe, Dina M CIV SPAWARSYSCEN-PACIFIC, 59112" w:date="2015-10-05T08:0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NET TIME REFERENCE UNIT (NTR) </w:t>
              </w:r>
            </w:ins>
          </w:p>
        </w:tc>
      </w:tr>
      <w:tr w:rsidR="00D47248" w:rsidRPr="00661D80" w14:paraId="6A059E8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9DEB76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02F16C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812S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988BB4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NET TIME REFERENCE UNIT STANDBY (NTRSBY)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D84C850" w14:textId="7D309AAE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55" w:author="Flores-beebe, Dina M CIV SPAWARSYSCEN-PACIFIC, 59112" w:date="2015-10-05T08:0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NET TIME REFERENCE UNIT STANDBY (NTRSBY) </w:t>
              </w:r>
            </w:ins>
          </w:p>
        </w:tc>
      </w:tr>
      <w:tr w:rsidR="00D47248" w:rsidRPr="00661D80" w14:paraId="54D936E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49F3F1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C4428F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222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DE4CD9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OFFICER CONDUCTING EXERCISE (OCE)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DAF3035" w14:textId="4CAB0DCE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56" w:author="Flores-beebe, Dina M CIV SPAWARSYSCEN-PACIFIC, 59112" w:date="2015-10-05T08:0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OFFICER CONDUCTING EXERCISE (OCE) </w:t>
              </w:r>
            </w:ins>
          </w:p>
        </w:tc>
      </w:tr>
      <w:tr w:rsidR="00D47248" w:rsidRPr="00661D80" w14:paraId="5DCEA776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C1BE0A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197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48580D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222S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0AC97B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OFFICER CONDUCTING EXERCISE (OCE)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84518A2" w14:textId="593D76C5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57" w:author="Flores-beebe, Dina M CIV SPAWARSYSCEN-PACIFIC, 59112" w:date="2015-10-05T08:0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OFFICER CONDUCTING EXERCISE (OCE) STANDBY </w:t>
              </w:r>
            </w:ins>
          </w:p>
        </w:tc>
      </w:tr>
      <w:tr w:rsidR="00D47248" w:rsidRPr="00661D80" w14:paraId="07D8D757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BFB44F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1909AA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223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38AE9D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OFFICER CONDUCTING SERIAL (OCS)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339B4C5" w14:textId="260242BA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58" w:author="Flores-beebe, Dina M CIV SPAWARSYSCEN-PACIFIC, 59112" w:date="2015-10-05T08:0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OFFICER CONDUCTING SERIAL (OCS) </w:t>
              </w:r>
            </w:ins>
          </w:p>
        </w:tc>
      </w:tr>
      <w:tr w:rsidR="00D47248" w:rsidRPr="00661D80" w14:paraId="4A1E78A3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4C9DC2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F0EA85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223S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05C0C7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OFFICER CONDUCTING SERIAL (OCS)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656C70A" w14:textId="3FC6A745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59" w:author="Flores-beebe, Dina M CIV SPAWARSYSCEN-PACIFIC, 59112" w:date="2015-10-05T08:0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OFFICER CONDUCTING SERIAL (OCS) STANDBY </w:t>
              </w:r>
            </w:ins>
          </w:p>
        </w:tc>
      </w:tr>
      <w:tr w:rsidR="00D47248" w:rsidRPr="00661D80" w14:paraId="0E1230E9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E06F34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BB00AD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B9CB35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OFFICER IN TACTICAL COMMAND (OTC)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5991D9E" w14:textId="430BE9C4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60" w:author="Flores-beebe, Dina M CIV SPAWARSYSCEN-PACIFIC, 59112" w:date="2015-10-05T08:0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OFFICER IN TACTICAL COMMAND (OTC) </w:t>
              </w:r>
            </w:ins>
          </w:p>
        </w:tc>
      </w:tr>
      <w:tr w:rsidR="00D47248" w:rsidRPr="00661D80" w14:paraId="5FCF67D6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AEB0D8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6728DF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10S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3BD373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OFFICER IN TACTICAL COMMAND (OTC)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CFCF854" w14:textId="3B13ED07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61" w:author="Flores-beebe, Dina M CIV SPAWARSYSCEN-PACIFIC, 59112" w:date="2015-10-05T08:0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OFFICER IN TACTICAL COMMAND (OTC) STANDBY </w:t>
              </w:r>
            </w:ins>
          </w:p>
        </w:tc>
      </w:tr>
      <w:tr w:rsidR="00D47248" w:rsidRPr="00661D80" w14:paraId="041C97DC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2CF54D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6F746C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26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763056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OUTER DEFENSE ZONE COORDINATOR (ODZC)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CD21FD8" w14:textId="067903CE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62" w:author="Flores-beebe, Dina M CIV SPAWARSYSCEN-PACIFIC, 59112" w:date="2015-10-05T08:0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OUTER DEFENSE ZONE COORDINATOR (ODZC) </w:t>
              </w:r>
            </w:ins>
          </w:p>
        </w:tc>
      </w:tr>
      <w:tr w:rsidR="00D47248" w:rsidRPr="00661D80" w14:paraId="352BB47F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7FA861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0F7493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26S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9C1B96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OUTER DEFENSE ZONE COORDINATOR </w:t>
            </w:r>
            <w:ins w:id="963" w:author="Flores-beebe, Dina M CIV SPAWARSYSCEN-PACIFIC, 59112" w:date="2015-09-21T14:1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(ODZC)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STANDBY </w:t>
            </w:r>
            <w:del w:id="964" w:author="Flores-beebe, Dina M CIV SPAWARSYSCEN-PACIFIC, 59112" w:date="2015-09-21T14:11:00Z">
              <w:r w:rsidRPr="00661D80" w:rsidDel="00731403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(ODZCSBY) </w:delText>
              </w:r>
            </w:del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7F24AC8" w14:textId="6B93BCA4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65" w:author="Flores-beebe, Dina M CIV SPAWARSYSCEN-PACIFIC, 59112" w:date="2015-10-05T08:0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OUTER DEFENSE ZONE COORDINATOR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(ODZC)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STANDBY </w:t>
              </w:r>
            </w:ins>
          </w:p>
        </w:tc>
      </w:tr>
      <w:tr w:rsidR="00D47248" w:rsidRPr="00661D80" w14:paraId="1CB1529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8B83DC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F28079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224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DB7FA1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PHYSICAL BARRIER (BETWEEN UNIT INDICATED AND UNIT BEARING)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601C361" w14:textId="1DB8D25F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66" w:author="Flores-beebe, Dina M CIV SPAWARSYSCEN-PACIFIC, 59112" w:date="2015-10-05T08:0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PHYSICAL BARRIER (BETWEEN UNIT INDICATED AND UNIT BEARING) </w:t>
              </w:r>
            </w:ins>
          </w:p>
        </w:tc>
      </w:tr>
      <w:tr w:rsidR="00D47248" w:rsidRPr="00661D80" w14:paraId="1C4CDFEE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9B9D8A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9B92CD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224S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FF9704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PHYSICAL BARRIER (BETWEEN UNIT INDICATED AND UNIT BEARING)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F55DEAF" w14:textId="566B447A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67" w:author="Flores-beebe, Dina M CIV SPAWARSYSCEN-PACIFIC, 59112" w:date="2015-10-05T08:05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PHYSICAL BARRIER (BETWEEN UNIT INDICATED AND UNIT BEARING) STANDBY </w:t>
              </w:r>
            </w:ins>
          </w:p>
        </w:tc>
      </w:tr>
      <w:tr w:rsidR="00D47248" w:rsidRPr="00661D80" w14:paraId="3C8CA16B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C3766C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46EDEC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583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C651CC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PLANE GUARD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E0E101B" w14:textId="40D5E201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968" w:author="Flores-beebe, Dina M CIV SPAWARSYSCEN-PACIFIC, 59112" w:date="2015-10-05T08:0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PLANE GUARD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AIR DUTY</w:t>
            </w:r>
            <w:ins w:id="969" w:author="Flores-beebe, Dina M CIV SPAWARSYSCEN-PACIFIC, 59112" w:date="2015-09-21T14:1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D47248" w:rsidRPr="00661D80" w14:paraId="7045E0FC" w14:textId="77777777" w:rsidTr="004B6828">
        <w:trPr>
          <w:trHeight w:val="20"/>
          <w:tblCellSpacing w:w="15" w:type="dxa"/>
          <w:ins w:id="970" w:author="Flores-beebe, Dina M CIV SPAWARSYSCEN-PACIFIC, 59112" w:date="2015-09-21T14:12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A1955E4" w14:textId="77777777" w:rsidR="00D47248" w:rsidRPr="00661D80" w:rsidRDefault="00D47248" w:rsidP="00222915">
            <w:pPr>
              <w:spacing w:after="0" w:line="240" w:lineRule="auto"/>
              <w:rPr>
                <w:ins w:id="971" w:author="Flores-beebe, Dina M CIV SPAWARSYSCEN-PACIFIC, 59112" w:date="2015-09-21T14:12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9010BBB" w14:textId="77777777" w:rsidR="00D47248" w:rsidRPr="00661D80" w:rsidRDefault="00D47248" w:rsidP="00222915">
            <w:pPr>
              <w:spacing w:after="0" w:line="240" w:lineRule="auto"/>
              <w:rPr>
                <w:ins w:id="972" w:author="Flores-beebe, Dina M CIV SPAWARSYSCEN-PACIFIC, 59112" w:date="2015-09-21T14:1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973" w:author="Flores-beebe, Dina M CIV SPAWARSYSCEN-PACIFIC, 59112" w:date="2015-09-21T14:1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583S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82BE12B" w14:textId="77777777" w:rsidR="00D47248" w:rsidRPr="00661D80" w:rsidRDefault="00D47248" w:rsidP="00222915">
            <w:pPr>
              <w:spacing w:after="0" w:line="240" w:lineRule="auto"/>
              <w:rPr>
                <w:ins w:id="974" w:author="Flores-beebe, Dina M CIV SPAWARSYSCEN-PACIFIC, 59112" w:date="2015-09-21T14:1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975" w:author="Flores-beebe, Dina M CIV SPAWARSYSCEN-PACIFIC, 59112" w:date="2015-09-21T14:1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PLANE GUARD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66A1F77" w14:textId="2790A324" w:rsidR="00D47248" w:rsidRPr="00661D80" w:rsidRDefault="00D47248" w:rsidP="00222915">
            <w:pPr>
              <w:spacing w:after="0" w:line="240" w:lineRule="auto"/>
              <w:rPr>
                <w:ins w:id="976" w:author="Flores-beebe, Dina M CIV SPAWARSYSCEN-PACIFIC, 59112" w:date="2015-09-21T14:12:00Z"/>
                <w:rFonts w:ascii="Courier" w:eastAsia="Times New Roman" w:hAnsi="Courier" w:cs="Times New Roman"/>
                <w:sz w:val="24"/>
                <w:szCs w:val="24"/>
              </w:rPr>
            </w:pPr>
            <w:ins w:id="977" w:author="Flores-beebe, Dina M CIV SPAWARSYSCEN-PACIFIC, 59112" w:date="2015-10-05T08:0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PLANE GUARD STANDBY.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ins w:id="978" w:author="Flores-beebe, Dina M CIV SPAWARSYSCEN-PACIFIC, 59112" w:date="2015-09-21T14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AIR DUTY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</w:ins>
          </w:p>
        </w:tc>
      </w:tr>
      <w:tr w:rsidR="00D47248" w:rsidRPr="00661D80" w14:paraId="51A35168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3D50BB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207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F2E981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67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98D577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PRIMARY CASUALTY RECEIVING AND EVACUATION CONTROL SHIP (PCRS)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E61310B" w14:textId="637B3A2E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79" w:author="Flores-beebe, Dina M CIV SPAWARSYSCEN-PACIFIC, 59112" w:date="2015-10-05T08:0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PRIMARY CASUALTY RECEIVING AND EVACUATION CONTROL SHIP (PCRS) </w:t>
              </w:r>
            </w:ins>
          </w:p>
        </w:tc>
      </w:tr>
      <w:tr w:rsidR="00D47248" w:rsidRPr="00661D80" w14:paraId="2F80FCA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176D78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7371A3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67S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7F6082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PRIMARY CASUALTY RECEIVING AND EVACUATION CONTROL SHIP (PCRS)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4A38062" w14:textId="0973D50D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80" w:author="Flores-beebe, Dina M CIV SPAWARSYSCEN-PACIFIC, 59112" w:date="2015-10-05T08:0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PRIMARY CASUALTY RECEIVING AND EVACUATION CONTROL SHIP (PCRS) STANDBY </w:t>
              </w:r>
            </w:ins>
          </w:p>
        </w:tc>
      </w:tr>
      <w:tr w:rsidR="00D47248" w:rsidRPr="00661D80" w14:paraId="5DB275FD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2687BD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209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D63A84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62S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33C202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PRIMARY CONTROL SHIP (PCS) (SPECIFY BEACH COLOR)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4A9B5DB" w14:textId="3BC0FB23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81" w:author="Flores-beebe, Dina M CIV SPAWARSYSCEN-PACIFIC, 59112" w:date="2015-10-05T08:0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PRIMARY CONTROL SHIP (PCS) (SPECIFY BEACH COLOR) STANDBY </w:t>
              </w:r>
            </w:ins>
          </w:p>
        </w:tc>
      </w:tr>
      <w:tr w:rsidR="00D47248" w:rsidRPr="00661D80" w14:paraId="699AAB7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265462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241E8F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62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593238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PRIMARY CONTROL SHIP (PCS) (SPECIFY BEACH COLOR)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8C78735" w14:textId="756F3605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82" w:author="Flores-beebe, Dina M CIV SPAWARSYSCEN-PACIFIC, 59112" w:date="2015-10-05T08:0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PRIMARY CONTROL SHIP (PCS) (SPECIFY BEACH COLOR) </w:t>
              </w:r>
            </w:ins>
          </w:p>
        </w:tc>
      </w:tr>
      <w:tr w:rsidR="00D47248" w:rsidRPr="00661D80" w14:paraId="07F31376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DB091F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9DD01E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225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E9FE6B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RADAR GUARD 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7620F54" w14:textId="46784285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83" w:author="Flores-beebe, Dina M CIV SPAWARSYSCEN-PACIFIC, 59112" w:date="2015-10-05T08:0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RADAR GUARD SHIP </w:t>
              </w:r>
            </w:ins>
          </w:p>
        </w:tc>
      </w:tr>
      <w:tr w:rsidR="00D47248" w:rsidRPr="00661D80" w14:paraId="521DE58E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33E58C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9E0AC0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225S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B33507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RADAR GUARD SHIP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AA1F417" w14:textId="0E9CC6F4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84" w:author="Flores-beebe, Dina M CIV SPAWARSYSCEN-PACIFIC, 59112" w:date="2015-10-05T08:0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RADAR GUARD SHIP STANDBY </w:t>
              </w:r>
            </w:ins>
          </w:p>
        </w:tc>
      </w:tr>
      <w:tr w:rsidR="00D47248" w:rsidRPr="00661D80" w14:paraId="2AC0AE52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FFC523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DEA51A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226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14B7FC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RADAR PICKET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8720F45" w14:textId="2F8941ED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85" w:author="Flores-beebe, Dina M CIV SPAWARSYSCEN-PACIFIC, 59112" w:date="2015-10-05T08:0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RADAR PICKET </w:t>
              </w:r>
            </w:ins>
          </w:p>
        </w:tc>
      </w:tr>
      <w:tr w:rsidR="00D47248" w:rsidRPr="00661D80" w14:paraId="094866EF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CEC5AF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214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26B04D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226S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EA53B5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RADAR PICKET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3E16765" w14:textId="3FB2FF48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86" w:author="Flores-beebe, Dina M CIV SPAWARSYSCEN-PACIFIC, 59112" w:date="2015-10-05T08:0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RADAR PICKET STANDBY </w:t>
              </w:r>
            </w:ins>
          </w:p>
        </w:tc>
      </w:tr>
      <w:tr w:rsidR="00D47248" w:rsidRPr="00661D80" w14:paraId="44A996A9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9A19F1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215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861EF8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227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02EFFA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RADHAZ RELAY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611D1C8" w14:textId="50F8535C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87" w:author="Flores-beebe, Dina M CIV SPAWARSYSCEN-PACIFIC, 59112" w:date="2015-10-05T08:0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RADHAZ RELAY </w:t>
              </w:r>
            </w:ins>
          </w:p>
        </w:tc>
      </w:tr>
      <w:tr w:rsidR="00D47248" w:rsidRPr="00661D80" w14:paraId="5CC1119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905A34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8563C2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227S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F4F729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RADHAZ RELAY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5EB3E47" w14:textId="61A2C0F8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88" w:author="Flores-beebe, Dina M CIV SPAWARSYSCEN-PACIFIC, 59112" w:date="2015-10-05T08:0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RADHAZ RELAY STANDBY </w:t>
              </w:r>
            </w:ins>
          </w:p>
        </w:tc>
      </w:tr>
      <w:tr w:rsidR="00D47248" w:rsidRPr="00661D80" w14:paraId="35C0BDF3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5CBD78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217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818D09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228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B078D5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RADIO LINK (ON CIRCUIT...)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BC73ECB" w14:textId="3BD1CE0C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89" w:author="Flores-beebe, Dina M CIV SPAWARSYSCEN-PACIFIC, 59112" w:date="2015-10-05T08:0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RADIO LINK (ON CIRCUIT...) </w:t>
              </w:r>
            </w:ins>
          </w:p>
        </w:tc>
      </w:tr>
      <w:tr w:rsidR="00D47248" w:rsidRPr="00661D80" w14:paraId="339B05FA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E43E2B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D5CDB8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228S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E5F609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RADIO LINK (ON CIRCUIT...)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C0AC101" w14:textId="7ADA8809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90" w:author="Flores-beebe, Dina M CIV SPAWARSYSCEN-PACIFIC, 59112" w:date="2015-10-05T08:0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RADIO LINK (ON CIRCUIT...) STANDBY </w:t>
              </w:r>
            </w:ins>
          </w:p>
        </w:tc>
      </w:tr>
      <w:tr w:rsidR="00D47248" w:rsidRPr="00661D80" w14:paraId="6EEB292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D410DA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3B5A49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229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A784EC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READY DUTY 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47245C3" w14:textId="2CA1ADC4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91" w:author="Flores-beebe, Dina M CIV SPAWARSYSCEN-PACIFIC, 59112" w:date="2015-10-05T08:0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READY DUTY SHIP </w:t>
              </w:r>
            </w:ins>
          </w:p>
        </w:tc>
      </w:tr>
      <w:tr w:rsidR="00D47248" w:rsidRPr="00661D80" w14:paraId="51FEE934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E96727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CB1389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229S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5D49CA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READY DUTY SHIP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88B45BB" w14:textId="519412A4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92" w:author="Flores-beebe, Dina M CIV SPAWARSYSCEN-PACIFIC, 59112" w:date="2015-10-05T08:0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READY DUTY SHIP STANDBY </w:t>
              </w:r>
            </w:ins>
          </w:p>
        </w:tc>
      </w:tr>
      <w:tr w:rsidR="00D47248" w:rsidRPr="00661D80" w14:paraId="5B70BEA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B455AA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EB3FF6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993" w:author="Flores-beebe, Dina M CIV SPAWARSYSCEN-PACIFIC, 59112" w:date="2015-09-21T14:13:00Z">
              <w:r w:rsidRPr="00661D80" w:rsidDel="00523CC7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230</w:delText>
              </w:r>
            </w:del>
            <w:ins w:id="994" w:author="Flores-beebe, Dina M CIV SPAWARSYSCEN-PACIFIC, 59112" w:date="2015-09-21T14:1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139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A58FAF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RECEIVING 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2A19228" w14:textId="389C00A2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95" w:author="Flores-beebe, Dina M CIV SPAWARSYSCEN-PACIFIC, 59112" w:date="2015-10-05T08:0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RECEIVING SHIP </w:t>
              </w:r>
            </w:ins>
          </w:p>
        </w:tc>
      </w:tr>
      <w:tr w:rsidR="00D47248" w:rsidRPr="00661D80" w14:paraId="0022A096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F4E05E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222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F441E9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996" w:author="Flores-beebe, Dina M CIV SPAWARSYSCEN-PACIFIC, 59112" w:date="2015-09-21T14:13:00Z">
              <w:r w:rsidRPr="00661D80" w:rsidDel="00523CC7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230</w:delText>
              </w:r>
            </w:del>
            <w:ins w:id="997" w:author="Flores-beebe, Dina M CIV SPAWARSYSCEN-PACIFIC, 59112" w:date="2015-09-21T14:1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139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3576EB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RECEIVING SHIP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C400C3F" w14:textId="53D125A3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98" w:author="Flores-beebe, Dina M CIV SPAWARSYSCEN-PACIFIC, 59112" w:date="2015-10-05T08:0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RECEIVING SHIP STANDBY </w:t>
              </w:r>
            </w:ins>
          </w:p>
        </w:tc>
      </w:tr>
      <w:tr w:rsidR="00D47248" w:rsidRPr="00661D80" w14:paraId="005AE3F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B7749D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A58DBE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231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DF82AF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RECOVERY 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4962D76" w14:textId="199DAF71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999" w:author="Flores-beebe, Dina M CIV SPAWARSYSCEN-PACIFIC, 59112" w:date="2015-10-05T08:0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RECOVERY SHIP </w:t>
              </w:r>
            </w:ins>
          </w:p>
        </w:tc>
      </w:tr>
      <w:tr w:rsidR="00D47248" w:rsidRPr="00661D80" w14:paraId="7E1117C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9E7EA8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11DCDB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231S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F69809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RECOVERY SHIP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D778AB5" w14:textId="516031A1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00" w:author="Flores-beebe, Dina M CIV SPAWARSYSCEN-PACIFIC, 59112" w:date="2015-10-05T08:0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RECOVERY SHIP STANDBY </w:t>
              </w:r>
            </w:ins>
          </w:p>
        </w:tc>
      </w:tr>
      <w:tr w:rsidR="00D47248" w:rsidRPr="00661D80" w14:paraId="01F98698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0C9CE7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90356D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RADC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0286B2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REGIONAL AIR DEFENSE COMMANDER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9A45FBD" w14:textId="5DA474C4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1001" w:author="Flores-beebe, Dina M CIV SPAWARSYSCEN-PACIFIC, 59112" w:date="2015-10-05T08:0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REGIONAL AIR DEFENSE COMMANDER</w:t>
              </w:r>
            </w:ins>
            <w:ins w:id="1002" w:author="Flores-beebe, Dina M CIV SPAWARSYSCEN-PACIFIC, 59112" w:date="2015-10-05T08:0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</w:ins>
            <w:ins w:id="1003" w:author="Flores-beebe, Dina M CIV SPAWARSYSCEN-PACIFIC, 59112" w:date="2015-10-05T08:06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MULTILINK </w:t>
            </w: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COORD DUTY</w:t>
            </w:r>
            <w:ins w:id="1004" w:author="Flores-beebe, Dina M CIV SPAWARSYSCEN-PACIFIC, 59112" w:date="2015-09-21T14:1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D47248" w:rsidRPr="00661D80" w14:paraId="2BBE97E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CAD19C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226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7C3001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RICO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EE6B16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REGIONAL INTERFACE CONTROL OFFICER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3303719" w14:textId="6497420C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1005" w:author="Flores-beebe, Dina M CIV SPAWARSYSCEN-PACIFIC, 59112" w:date="2015-10-05T08:07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REGIONAL INTERFACE CONTROL OFFICER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MULTILINK COORD DUTY</w:t>
            </w:r>
            <w:ins w:id="1006" w:author="Flores-beebe, Dina M CIV SPAWARSYSCEN-PACIFIC, 59112" w:date="2015-09-21T14:1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D47248" w:rsidRPr="00661D80" w14:paraId="45001088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9D5EF8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F53D96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806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EC719F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REGIONAL INTERFACE CONTROL OFFICER (RICO)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73B9CEC" w14:textId="1BF419E6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07" w:author="Flores-beebe, Dina M CIV SPAWARSYSCEN-PACIFIC, 59112" w:date="2015-10-05T08:07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REGIONAL INTERFACE CONTROL OFFICER (RICO) </w:t>
              </w:r>
            </w:ins>
          </w:p>
        </w:tc>
      </w:tr>
      <w:tr w:rsidR="00D47248" w:rsidRPr="00661D80" w14:paraId="60993F54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E87028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C79D09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806S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842E90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REGIONAL INTERFACE CONTROL OFFICER STANDBY (RICOSBY)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9F2544E" w14:textId="7E9259E1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08" w:author="Flores-beebe, Dina M CIV SPAWARSYSCEN-PACIFIC, 59112" w:date="2015-10-05T08:07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REGIONAL INTERFACE CONTROL OFFICER STANDBY (RICOSBY) </w:t>
              </w:r>
            </w:ins>
          </w:p>
        </w:tc>
      </w:tr>
      <w:tr w:rsidR="00D47248" w:rsidRPr="00661D80" w14:paraId="2A463E97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21F514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67D1F5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RTDC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928998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REGIONAL TRACK DATA COORDINATOR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596EE71" w14:textId="2981B195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1009" w:author="Flores-beebe, Dina M CIV SPAWARSYSCEN-PACIFIC, 59112" w:date="2015-10-05T08:07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REGIONAL TRACK DATA COORDINATOR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MULTILINK COORD DUTY</w:t>
            </w:r>
            <w:ins w:id="1010" w:author="Flores-beebe, Dina M CIV SPAWARSYSCEN-PACIFIC, 59112" w:date="2015-09-21T14:1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D47248" w:rsidRPr="00661D80" w14:paraId="17F29276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3DC030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A6C9A5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802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369553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REGIONAL TRACK DATA COORDINATOR (RTDC)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AF8055C" w14:textId="2BA45709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11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REGIONAL TRACK DATA COORDINATOR (RTDC) </w:t>
              </w:r>
            </w:ins>
          </w:p>
        </w:tc>
      </w:tr>
      <w:tr w:rsidR="00D47248" w:rsidRPr="00661D80" w14:paraId="24F9CD1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FE96C0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231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8E2BE2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802S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DA5EE6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REGIONAL TRACK DATA COORDINATOR STANDBY (RTDCSBY)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1B7D883" w14:textId="5AABCFD5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12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REGIONAL TRACK DATA COORDINATOR STANDBY (RTDCSBY) </w:t>
              </w:r>
            </w:ins>
          </w:p>
        </w:tc>
      </w:tr>
      <w:tr w:rsidR="00D47248" w:rsidRPr="00661D80" w14:paraId="3DC549BE" w14:textId="77777777" w:rsidTr="004B6828">
        <w:trPr>
          <w:trHeight w:val="20"/>
          <w:tblCellSpacing w:w="15" w:type="dxa"/>
          <w:ins w:id="1013" w:author="Flores-beebe, Dina M CIV SPAWARSYSCEN-PACIFIC, 59112" w:date="2015-09-21T14:14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E3CD6DA" w14:textId="77777777" w:rsidR="00D47248" w:rsidRPr="00661D80" w:rsidRDefault="00D47248" w:rsidP="00222915">
            <w:pPr>
              <w:spacing w:after="0" w:line="240" w:lineRule="auto"/>
              <w:rPr>
                <w:ins w:id="1014" w:author="Flores-beebe, Dina M CIV SPAWARSYSCEN-PACIFIC, 59112" w:date="2015-09-21T14:14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F0B1C39" w14:textId="77777777" w:rsidR="00D47248" w:rsidRPr="00661D80" w:rsidRDefault="00D47248" w:rsidP="00222915">
            <w:pPr>
              <w:spacing w:after="0" w:line="240" w:lineRule="auto"/>
              <w:rPr>
                <w:ins w:id="1015" w:author="Flores-beebe, Dina M CIV SPAWARSYSCEN-PACIFIC, 59112" w:date="2015-09-21T14:1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016" w:author="Flores-beebe, Dina M CIV SPAWARSYSCEN-PACIFIC, 59112" w:date="2015-09-21T14:1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134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84684F0" w14:textId="77777777" w:rsidR="00D47248" w:rsidRPr="00661D80" w:rsidRDefault="00D47248" w:rsidP="00222915">
            <w:pPr>
              <w:spacing w:after="0" w:line="240" w:lineRule="auto"/>
              <w:rPr>
                <w:ins w:id="1017" w:author="Flores-beebe, Dina M CIV SPAWARSYSCEN-PACIFIC, 59112" w:date="2015-09-21T14:1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018" w:author="Flores-beebe, Dina M CIV SPAWARSYSCEN-PACIFIC, 59112" w:date="2015-09-21T14:1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REPAIR COORDINATOR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4669094" w14:textId="0C50F6DF" w:rsidR="00D47248" w:rsidRPr="00661D80" w:rsidRDefault="00D47248" w:rsidP="00222915">
            <w:pPr>
              <w:spacing w:after="0" w:line="240" w:lineRule="auto"/>
              <w:rPr>
                <w:ins w:id="1019" w:author="Flores-beebe, Dina M CIV SPAWARSYSCEN-PACIFIC, 59112" w:date="2015-09-21T14:14:00Z"/>
                <w:rFonts w:ascii="Courier" w:eastAsia="Times New Roman" w:hAnsi="Courier" w:cs="Times New Roman"/>
                <w:sz w:val="24"/>
                <w:szCs w:val="24"/>
              </w:rPr>
            </w:pPr>
            <w:ins w:id="1020" w:author="Flores-beebe, Dina M CIV SPAWARSYSCEN-PACIFIC, 59112" w:date="2015-10-05T08:0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REPAIR COORDINATOR</w:t>
              </w:r>
            </w:ins>
          </w:p>
        </w:tc>
      </w:tr>
      <w:tr w:rsidR="00D47248" w:rsidRPr="00661D80" w14:paraId="0DD789D0" w14:textId="77777777" w:rsidTr="004B6828">
        <w:trPr>
          <w:trHeight w:val="20"/>
          <w:tblCellSpacing w:w="15" w:type="dxa"/>
          <w:ins w:id="1021" w:author="Flores-beebe, Dina M CIV SPAWARSYSCEN-PACIFIC, 59112" w:date="2015-09-21T14:14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4AADEE8" w14:textId="77777777" w:rsidR="00D47248" w:rsidRPr="00661D80" w:rsidRDefault="00D47248" w:rsidP="00222915">
            <w:pPr>
              <w:spacing w:after="0" w:line="240" w:lineRule="auto"/>
              <w:rPr>
                <w:ins w:id="1022" w:author="Flores-beebe, Dina M CIV SPAWARSYSCEN-PACIFIC, 59112" w:date="2015-09-21T14:14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A363ECD" w14:textId="77777777" w:rsidR="00D47248" w:rsidRPr="00661D80" w:rsidRDefault="00D47248" w:rsidP="00222915">
            <w:pPr>
              <w:spacing w:after="0" w:line="240" w:lineRule="auto"/>
              <w:rPr>
                <w:ins w:id="1023" w:author="Flores-beebe, Dina M CIV SPAWARSYSCEN-PACIFIC, 59112" w:date="2015-09-21T14:1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024" w:author="Flores-beebe, Dina M CIV SPAWARSYSCEN-PACIFIC, 59112" w:date="2015-09-21T14:1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134S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E14141D" w14:textId="77777777" w:rsidR="00D47248" w:rsidRPr="00661D80" w:rsidRDefault="00D47248" w:rsidP="00222915">
            <w:pPr>
              <w:spacing w:after="0" w:line="240" w:lineRule="auto"/>
              <w:rPr>
                <w:ins w:id="1025" w:author="Flores-beebe, Dina M CIV SPAWARSYSCEN-PACIFIC, 59112" w:date="2015-09-21T14:1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026" w:author="Flores-beebe, Dina M CIV SPAWARSYSCEN-PACIFIC, 59112" w:date="2015-09-21T14:1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REPAIR COORDINATOR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3548DF9" w14:textId="191B9059" w:rsidR="00D47248" w:rsidRPr="00661D80" w:rsidRDefault="00D47248" w:rsidP="00222915">
            <w:pPr>
              <w:spacing w:after="0" w:line="240" w:lineRule="auto"/>
              <w:rPr>
                <w:ins w:id="1027" w:author="Flores-beebe, Dina M CIV SPAWARSYSCEN-PACIFIC, 59112" w:date="2015-09-21T14:14:00Z"/>
                <w:rFonts w:ascii="Courier" w:eastAsia="Times New Roman" w:hAnsi="Courier" w:cs="Times New Roman"/>
                <w:sz w:val="24"/>
                <w:szCs w:val="24"/>
              </w:rPr>
            </w:pPr>
            <w:ins w:id="1028" w:author="Flores-beebe, Dina M CIV SPAWARSYSCEN-PACIFIC, 59112" w:date="2015-10-05T08:0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REPAIR COORDINATOR STANDBY</w:t>
              </w:r>
            </w:ins>
          </w:p>
        </w:tc>
      </w:tr>
      <w:tr w:rsidR="00D47248" w:rsidRPr="00661D80" w14:paraId="0849DFA6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0CEA9E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232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3581B3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844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618FE3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RELAY NILE UNIT (RLYNU)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7DCAF9D" w14:textId="517D56CF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29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RELAY NILE UNIT (RLYNU) </w:t>
              </w:r>
            </w:ins>
          </w:p>
        </w:tc>
      </w:tr>
      <w:tr w:rsidR="00D47248" w:rsidRPr="00661D80" w14:paraId="1F566A62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5158CF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6CDB94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844S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D49683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RELAY NILE UNIT STANDBY (RLYNUSBY)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4306319" w14:textId="5078310B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30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RELAY NILE UNIT STANDBY (RLYNUSBY) </w:t>
              </w:r>
            </w:ins>
          </w:p>
        </w:tc>
      </w:tr>
      <w:tr w:rsidR="00D47248" w:rsidRPr="00661D80" w14:paraId="0077925E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13C033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6538DF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031" w:author="Flores-beebe, Dina M CIV SPAWARSYSCEN-PACIFIC, 59112" w:date="2015-09-21T14:14:00Z">
              <w:r w:rsidRPr="00661D80" w:rsidDel="00523CC7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232</w:delText>
              </w:r>
            </w:del>
            <w:ins w:id="1032" w:author="Flores-beebe, Dina M CIV SPAWARSYSCEN-PACIFIC, 59112" w:date="2015-09-21T14:1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140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E79759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REPLENISHMENT UNIT GUIDE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4A24681" w14:textId="2DFE57C7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33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REPLENISHMENT UNIT GUIDE </w:t>
              </w:r>
            </w:ins>
          </w:p>
        </w:tc>
      </w:tr>
      <w:tr w:rsidR="00D47248" w:rsidRPr="00661D80" w14:paraId="6AB9241D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636C8E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EC6654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034" w:author="Flores-beebe, Dina M CIV SPAWARSYSCEN-PACIFIC, 59112" w:date="2015-09-21T14:14:00Z">
              <w:r w:rsidRPr="00661D80" w:rsidDel="00523CC7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232</w:delText>
              </w:r>
            </w:del>
            <w:ins w:id="1035" w:author="Flores-beebe, Dina M CIV SPAWARSYSCEN-PACIFIC, 59112" w:date="2015-09-21T14:1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140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C28BAA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REPLENISHMENT UNIT GUIDE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18C9EE8" w14:textId="117A2C89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36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REPLENISHMENT UNIT GUIDE STANDBY </w:t>
              </w:r>
            </w:ins>
          </w:p>
        </w:tc>
      </w:tr>
      <w:tr w:rsidR="00D47248" w:rsidRPr="00661D80" w14:paraId="784F22C0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BAB53B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6B74B8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233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0D94EC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RESCUE DESTROYER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BB05F91" w14:textId="170B42F0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37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RESCUE DESTROYER </w:t>
              </w:r>
            </w:ins>
          </w:p>
        </w:tc>
      </w:tr>
      <w:tr w:rsidR="00D47248" w:rsidRPr="00661D80" w14:paraId="3F829DFE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EF5213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D08831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233S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A9ACF9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RESCUE DESTROYER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01ACEF7" w14:textId="2613A963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38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RESCUE DESTROYER STANDBY </w:t>
              </w:r>
            </w:ins>
          </w:p>
        </w:tc>
      </w:tr>
      <w:tr w:rsidR="00D47248" w:rsidRPr="00661D80" w14:paraId="516C261D" w14:textId="77777777" w:rsidTr="004B6828">
        <w:trPr>
          <w:trHeight w:val="20"/>
          <w:tblCellSpacing w:w="15" w:type="dxa"/>
          <w:ins w:id="1039" w:author="Flores-beebe, Dina M CIV SPAWARSYSCEN-PACIFIC, 59112" w:date="2015-09-21T14:15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0F3DEF6" w14:textId="77777777" w:rsidR="00D47248" w:rsidRPr="00661D80" w:rsidRDefault="00D47248" w:rsidP="00222915">
            <w:pPr>
              <w:spacing w:after="0" w:line="240" w:lineRule="auto"/>
              <w:rPr>
                <w:ins w:id="1040" w:author="Flores-beebe, Dina M CIV SPAWARSYSCEN-PACIFIC, 59112" w:date="2015-09-21T14:15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6BD33FE" w14:textId="77777777" w:rsidR="00D47248" w:rsidRPr="00661D80" w:rsidRDefault="00D47248" w:rsidP="00222915">
            <w:pPr>
              <w:spacing w:after="0" w:line="240" w:lineRule="auto"/>
              <w:rPr>
                <w:ins w:id="1041" w:author="Flores-beebe, Dina M CIV SPAWARSYSCEN-PACIFIC, 59112" w:date="2015-09-21T14:15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042" w:author="Flores-beebe, Dina M CIV SPAWARSYSCEN-PACIFIC, 59112" w:date="2015-09-21T14:1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154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380930E" w14:textId="77777777" w:rsidR="00D47248" w:rsidRPr="00661D80" w:rsidRDefault="00D47248" w:rsidP="00222915">
            <w:pPr>
              <w:spacing w:after="0" w:line="240" w:lineRule="auto"/>
              <w:rPr>
                <w:ins w:id="1043" w:author="Flores-beebe, Dina M CIV SPAWARSYSCEN-PACIFIC, 59112" w:date="2015-09-21T14:15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044" w:author="Flores-beebe, Dina M CIV SPAWARSYSCEN-PACIFIC, 59112" w:date="2015-09-21T14:1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RHIB GUARD SHIP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6965CA0" w14:textId="5B55F748" w:rsidR="00D47248" w:rsidRPr="00661D80" w:rsidRDefault="00D47248" w:rsidP="00222915">
            <w:pPr>
              <w:spacing w:after="0" w:line="240" w:lineRule="auto"/>
              <w:rPr>
                <w:ins w:id="1045" w:author="Flores-beebe, Dina M CIV SPAWARSYSCEN-PACIFIC, 59112" w:date="2015-09-21T14:15:00Z"/>
                <w:rFonts w:ascii="Courier" w:eastAsia="Times New Roman" w:hAnsi="Courier" w:cs="Times New Roman"/>
                <w:sz w:val="24"/>
                <w:szCs w:val="24"/>
              </w:rPr>
            </w:pPr>
            <w:ins w:id="1046" w:author="Flores-beebe, Dina M CIV SPAWARSYSCEN-PACIFIC, 59112" w:date="2015-10-05T08:0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RHIB GUARD SHIP</w:t>
              </w:r>
            </w:ins>
          </w:p>
        </w:tc>
      </w:tr>
      <w:tr w:rsidR="00D47248" w:rsidRPr="00661D80" w14:paraId="5C9E65F3" w14:textId="77777777" w:rsidTr="004B6828">
        <w:trPr>
          <w:trHeight w:val="20"/>
          <w:tblCellSpacing w:w="15" w:type="dxa"/>
          <w:ins w:id="1047" w:author="Flores-beebe, Dina M CIV SPAWARSYSCEN-PACIFIC, 59112" w:date="2015-09-21T14:15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CFF0505" w14:textId="77777777" w:rsidR="00D47248" w:rsidRPr="00661D80" w:rsidRDefault="00D47248" w:rsidP="00222915">
            <w:pPr>
              <w:spacing w:after="0" w:line="240" w:lineRule="auto"/>
              <w:rPr>
                <w:ins w:id="1048" w:author="Flores-beebe, Dina M CIV SPAWARSYSCEN-PACIFIC, 59112" w:date="2015-09-21T14:15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E706C88" w14:textId="77777777" w:rsidR="00D47248" w:rsidRPr="00661D80" w:rsidRDefault="00D47248" w:rsidP="00222915">
            <w:pPr>
              <w:spacing w:after="0" w:line="240" w:lineRule="auto"/>
              <w:rPr>
                <w:ins w:id="1049" w:author="Flores-beebe, Dina M CIV SPAWARSYSCEN-PACIFIC, 59112" w:date="2015-09-21T14:15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050" w:author="Flores-beebe, Dina M CIV SPAWARSYSCEN-PACIFIC, 59112" w:date="2015-09-21T14:1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154S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A005D78" w14:textId="77777777" w:rsidR="00D47248" w:rsidRPr="00661D80" w:rsidRDefault="00D47248" w:rsidP="00222915">
            <w:pPr>
              <w:spacing w:after="0" w:line="240" w:lineRule="auto"/>
              <w:rPr>
                <w:ins w:id="1051" w:author="Flores-beebe, Dina M CIV SPAWARSYSCEN-PACIFIC, 59112" w:date="2015-09-21T14:15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052" w:author="Flores-beebe, Dina M CIV SPAWARSYSCEN-PACIFIC, 59112" w:date="2015-09-21T14:1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RHIB GUARD SHIP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B0EAA0C" w14:textId="0BFC6777" w:rsidR="00D47248" w:rsidRPr="00661D80" w:rsidRDefault="00D47248" w:rsidP="00222915">
            <w:pPr>
              <w:spacing w:after="0" w:line="240" w:lineRule="auto"/>
              <w:rPr>
                <w:ins w:id="1053" w:author="Flores-beebe, Dina M CIV SPAWARSYSCEN-PACIFIC, 59112" w:date="2015-09-21T14:15:00Z"/>
                <w:rFonts w:ascii="Courier" w:eastAsia="Times New Roman" w:hAnsi="Courier" w:cs="Times New Roman"/>
                <w:sz w:val="24"/>
                <w:szCs w:val="24"/>
              </w:rPr>
            </w:pPr>
            <w:ins w:id="1054" w:author="Flores-beebe, Dina M CIV SPAWARSYSCEN-PACIFIC, 59112" w:date="2015-10-05T08:0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RHIB GUARD SHIP</w:t>
              </w:r>
            </w:ins>
          </w:p>
        </w:tc>
      </w:tr>
      <w:tr w:rsidR="00D47248" w:rsidRPr="00661D80" w14:paraId="3A360907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3BA021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1EE9B3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234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9C4B68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SCENE OF ACTION COMMANDER (SAC)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A9AA844" w14:textId="6D19FFB1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55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SCENE OF ACTION COMMANDER (SAC) </w:t>
              </w:r>
            </w:ins>
          </w:p>
        </w:tc>
      </w:tr>
      <w:tr w:rsidR="00D47248" w:rsidRPr="00661D80" w14:paraId="71C8029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605209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DC032E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234S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16D669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SCENE OF ACTION COMMANDER (SAC)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D048751" w14:textId="197323BC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56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SCENE OF ACTION COMMANDER (SAC) STANDBY </w:t>
              </w:r>
            </w:ins>
          </w:p>
        </w:tc>
      </w:tr>
      <w:tr w:rsidR="00D47248" w:rsidRPr="00661D80" w14:paraId="04124F7A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117743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BD1CEB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12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AF4754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SCREEN COMMANDER (SC)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F434DF3" w14:textId="712EB5A4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57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SCREEN COMMANDER (SC) </w:t>
              </w:r>
            </w:ins>
          </w:p>
        </w:tc>
      </w:tr>
      <w:tr w:rsidR="00D47248" w:rsidRPr="00661D80" w14:paraId="796299DA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D7FB9E3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241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80B06A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12S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A0A9ED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SCREEN COMMANDER (SC)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47D6399" w14:textId="27FB4652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58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SCREEN COMMANDER (SC) STANDBY </w:t>
              </w:r>
            </w:ins>
          </w:p>
        </w:tc>
      </w:tr>
      <w:tr w:rsidR="00D47248" w:rsidRPr="00661D80" w14:paraId="1EAEBC0F" w14:textId="77777777" w:rsidTr="004B6828">
        <w:trPr>
          <w:trHeight w:val="20"/>
          <w:tblCellSpacing w:w="15" w:type="dxa"/>
          <w:ins w:id="1059" w:author="Flores-beebe, Dina M CIV SPAWARSYSCEN-PACIFIC, 59112" w:date="2015-09-21T14:16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6B54604" w14:textId="77777777" w:rsidR="00D47248" w:rsidRPr="00661D80" w:rsidRDefault="00D47248" w:rsidP="00222915">
            <w:pPr>
              <w:spacing w:after="0" w:line="240" w:lineRule="auto"/>
              <w:rPr>
                <w:ins w:id="1060" w:author="Flores-beebe, Dina M CIV SPAWARSYSCEN-PACIFIC, 59112" w:date="2015-09-21T14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34BF12E" w14:textId="77777777" w:rsidR="00D47248" w:rsidRPr="00661D80" w:rsidRDefault="00D47248" w:rsidP="00222915">
            <w:pPr>
              <w:spacing w:after="0" w:line="240" w:lineRule="auto"/>
              <w:rPr>
                <w:ins w:id="1061" w:author="Flores-beebe, Dina M CIV SPAWARSYSCEN-PACIFIC, 59112" w:date="2015-09-21T14:16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062" w:author="Flores-beebe, Dina M CIV SPAWARSYSCEN-PACIFIC, 59112" w:date="2015-09-21T14:1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3703081" w14:textId="77777777" w:rsidR="00D47248" w:rsidRPr="00661D80" w:rsidRDefault="00D47248" w:rsidP="00222915">
            <w:pPr>
              <w:spacing w:after="0" w:line="240" w:lineRule="auto"/>
              <w:rPr>
                <w:ins w:id="1063" w:author="Flores-beebe, Dina M CIV SPAWARSYSCEN-PACIFIC, 59112" w:date="2015-09-21T14:16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064" w:author="Flores-beebe, Dina M CIV SPAWARSYSCEN-PACIFIC, 59112" w:date="2015-09-21T14:1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SEA COMBATANT COMMANDER (SCC)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2018095" w14:textId="6DC5876F" w:rsidR="00D47248" w:rsidRPr="00661D80" w:rsidRDefault="00D47248" w:rsidP="00222915">
            <w:pPr>
              <w:spacing w:after="0" w:line="240" w:lineRule="auto"/>
              <w:rPr>
                <w:ins w:id="1065" w:author="Flores-beebe, Dina M CIV SPAWARSYSCEN-PACIFIC, 59112" w:date="2015-09-21T14:16:00Z"/>
                <w:rFonts w:ascii="Courier" w:eastAsia="Times New Roman" w:hAnsi="Courier" w:cs="Times New Roman"/>
                <w:sz w:val="24"/>
                <w:szCs w:val="24"/>
              </w:rPr>
            </w:pPr>
            <w:ins w:id="1066" w:author="Flores-beebe, Dina M CIV SPAWARSYSCEN-PACIFIC, 59112" w:date="2015-10-05T08:0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SEA COMBATANT COMMANDER (SCC)</w:t>
              </w:r>
            </w:ins>
          </w:p>
        </w:tc>
      </w:tr>
      <w:tr w:rsidR="00D47248" w:rsidRPr="00661D80" w14:paraId="6E7E5D02" w14:textId="77777777" w:rsidTr="004B6828">
        <w:trPr>
          <w:trHeight w:val="20"/>
          <w:tblCellSpacing w:w="15" w:type="dxa"/>
          <w:ins w:id="1067" w:author="Flores-beebe, Dina M CIV SPAWARSYSCEN-PACIFIC, 59112" w:date="2015-09-21T14:16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0713C74" w14:textId="77777777" w:rsidR="00D47248" w:rsidRPr="00661D80" w:rsidRDefault="00D47248" w:rsidP="00222915">
            <w:pPr>
              <w:spacing w:after="0" w:line="240" w:lineRule="auto"/>
              <w:rPr>
                <w:ins w:id="1068" w:author="Flores-beebe, Dina M CIV SPAWARSYSCEN-PACIFIC, 59112" w:date="2015-09-21T14:16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329000B" w14:textId="77777777" w:rsidR="00D47248" w:rsidRPr="00661D80" w:rsidRDefault="00D47248" w:rsidP="00222915">
            <w:pPr>
              <w:spacing w:after="0" w:line="240" w:lineRule="auto"/>
              <w:rPr>
                <w:ins w:id="1069" w:author="Flores-beebe, Dina M CIV SPAWARSYSCEN-PACIFIC, 59112" w:date="2015-09-21T14:16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070" w:author="Flores-beebe, Dina M CIV SPAWARSYSCEN-PACIFIC, 59112" w:date="2015-09-21T14:1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6F34790" w14:textId="77777777" w:rsidR="00D47248" w:rsidRPr="00661D80" w:rsidRDefault="00D47248" w:rsidP="00222915">
            <w:pPr>
              <w:spacing w:after="0" w:line="240" w:lineRule="auto"/>
              <w:rPr>
                <w:ins w:id="1071" w:author="Flores-beebe, Dina M CIV SPAWARSYSCEN-PACIFIC, 59112" w:date="2015-09-21T14:16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072" w:author="Flores-beebe, Dina M CIV SPAWARSYSCEN-PACIFIC, 59112" w:date="2015-09-21T14:1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SEA COMBATANT COMMANDER (SCC)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E0D478A" w14:textId="4DE9B0BF" w:rsidR="00D47248" w:rsidRPr="00661D80" w:rsidRDefault="00D47248" w:rsidP="00222915">
            <w:pPr>
              <w:spacing w:after="0" w:line="240" w:lineRule="auto"/>
              <w:rPr>
                <w:ins w:id="1073" w:author="Flores-beebe, Dina M CIV SPAWARSYSCEN-PACIFIC, 59112" w:date="2015-09-21T14:16:00Z"/>
                <w:rFonts w:ascii="Courier" w:eastAsia="Times New Roman" w:hAnsi="Courier" w:cs="Times New Roman"/>
                <w:sz w:val="24"/>
                <w:szCs w:val="24"/>
              </w:rPr>
            </w:pPr>
            <w:ins w:id="1074" w:author="Flores-beebe, Dina M CIV SPAWARSYSCEN-PACIFIC, 59112" w:date="2015-10-05T08:0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SEA COMBATANT COMMANDER (SCC) STANDBY</w:t>
              </w:r>
            </w:ins>
          </w:p>
        </w:tc>
      </w:tr>
      <w:tr w:rsidR="00D47248" w:rsidRPr="00661D80" w14:paraId="72BA7359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0C31AC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7E7F4B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33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8A45DA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SEARCH AND ATTACK UNIT COMMANDER (SAUC)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4A901E4" w14:textId="192E804E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75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SEARCH AND ATTACK UNIT COMMANDER (SAUC) </w:t>
              </w:r>
            </w:ins>
          </w:p>
        </w:tc>
      </w:tr>
      <w:tr w:rsidR="00D47248" w:rsidRPr="00661D80" w14:paraId="7400AC87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5E8104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2C5197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33S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E6F6B9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SEARCH AND ATTACK UNIT COMMANDER (SAUC)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380170A" w14:textId="27FCFFE9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76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SEARCH AND ATTACK UNIT COMMANDER (SAUC) STANDBY </w:t>
              </w:r>
            </w:ins>
          </w:p>
        </w:tc>
      </w:tr>
      <w:tr w:rsidR="00D47248" w:rsidRPr="00661D80" w14:paraId="2F7230F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8E7A55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244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9BEBC7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235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551147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SEARCH AND RESCUE (SAR) 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28B2760" w14:textId="2FF263BD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77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SEARCH AND RESCUE (SAR) SHIP </w:t>
              </w:r>
            </w:ins>
          </w:p>
        </w:tc>
      </w:tr>
      <w:tr w:rsidR="00D47248" w:rsidRPr="00661D80" w14:paraId="7C557F0F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ACC67B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EB2CF7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235S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CCEAE4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SEARCH AND RESCUE (SAR) SHIP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FFF9DCD" w14:textId="00E91830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78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SEARCH AND RESCUE (SAR) SHIP STANDBY </w:t>
              </w:r>
            </w:ins>
          </w:p>
        </w:tc>
      </w:tr>
      <w:tr w:rsidR="00D47248" w:rsidRPr="00661D80" w14:paraId="0A05B070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6F86E7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3B39DF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68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CC087AB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SECONDARY CASUALTY RECEIVING AND EVACUATION CONTROL SHIP (SCRS)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1216AA9" w14:textId="0951AAB4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79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SECONDARY CASUALTY RECEIVING AND EVACUATION CONTROL SHIP (SCRS) </w:t>
              </w:r>
            </w:ins>
          </w:p>
        </w:tc>
      </w:tr>
      <w:tr w:rsidR="00D47248" w:rsidRPr="00661D80" w14:paraId="2E7B6E22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74E606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247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4D50D3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68S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C698B0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SECONDARY CASUALTY RECEIVING AND EVACUATION CONTROL SHIP (SCRS)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806F897" w14:textId="1D0E76E3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80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SECONDARY CASUALTY RECEIVING AND EVACUATION CONTROL SHIP (SCRS) STANDBY </w:t>
              </w:r>
            </w:ins>
          </w:p>
        </w:tc>
      </w:tr>
      <w:tr w:rsidR="00D47248" w:rsidRPr="00661D80" w14:paraId="0989F174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03CC77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248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6BC49F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63S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06F462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SECONDARY CONTROL SHIP (SCS) (SPECIFY BEACH COLOR)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7E223F4" w14:textId="4EF3A9FC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81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SECONDARY CONTROL SHIP (SCS) (SPECIFY BEACH COLOR) STANDBY </w:t>
              </w:r>
            </w:ins>
          </w:p>
        </w:tc>
      </w:tr>
      <w:tr w:rsidR="00D47248" w:rsidRPr="00661D80" w14:paraId="575FC0D9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C00B04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176818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63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A54290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SECONDARY CONTROL SHIP (SCS) (SPECIFY BEACH COLOR)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9B6DD97" w14:textId="74CCFDA0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82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SECONDARY CONTROL SHIP (SCS) (SPECIFY BEACH COLOR) </w:t>
              </w:r>
            </w:ins>
          </w:p>
        </w:tc>
      </w:tr>
      <w:tr w:rsidR="00D47248" w:rsidRPr="00661D80" w14:paraId="0A88EA5B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F761A4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0D9E5C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21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251366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SECTOR AAW COORDINATOR (SAAWC)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09FB900" w14:textId="772AD9CF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83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SECTOR AAW COORDINATOR (SAAWC) </w:t>
              </w:r>
            </w:ins>
          </w:p>
        </w:tc>
      </w:tr>
      <w:tr w:rsidR="00D47248" w:rsidRPr="00661D80" w14:paraId="43B9CFCB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19355C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C4DBCB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21S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D4E72B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SECTOR AAW COORDINATOR (SAAWC)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5944222" w14:textId="41F2CF9D" w:rsidR="00D47248" w:rsidRPr="00661D80" w:rsidRDefault="00D47248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84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SECTOR AAW COORDINATOR (SAAWC) STANDBY </w:t>
              </w:r>
            </w:ins>
          </w:p>
        </w:tc>
      </w:tr>
      <w:tr w:rsidR="00D47248" w:rsidRPr="00661D80" w14:paraId="64D88CD3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A65767D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17F67C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SADC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FBD63B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SECTOR AIR DEFENSE COMMANDER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FA700DB" w14:textId="51C23AC7" w:rsidR="00D47248" w:rsidRPr="00661D80" w:rsidRDefault="005E57C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1085" w:author="Flores-beebe, Dina M CIV SPAWARSYSCEN-PACIFIC, 59112" w:date="2015-10-05T08:08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SECTOR AIR DEFENSE COMMANDER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="00D4724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MULTILINK COORD DUTY</w:t>
            </w:r>
            <w:ins w:id="1086" w:author="Flores-beebe, Dina M CIV SPAWARSYSCEN-PACIFIC, 59112" w:date="2015-09-21T14:17:00Z">
              <w:r w:rsidR="00D4724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="00D4724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90097B" w:rsidRPr="00661D80" w14:paraId="5A2AE89B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29F6E7D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95EAA92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41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FC271DD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SECTOR ASUW COMMANDER (SASUWC)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197086C" w14:textId="47978CC5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87" w:author="Flores-beebe, Dina M CIV SPAWARSYSCEN-PACIFIC, 59112" w:date="2015-10-05T08:0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SECTOR ASUW COMMANDER (SASUWC) </w:t>
              </w:r>
            </w:ins>
          </w:p>
        </w:tc>
      </w:tr>
      <w:tr w:rsidR="0090097B" w:rsidRPr="00661D80" w14:paraId="18ED8F2B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B2A6630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49F1E25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41S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754620F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SECTOR ASUW COMMANDER (SASUWC)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B42B384" w14:textId="1C0048D2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88" w:author="Flores-beebe, Dina M CIV SPAWARSYSCEN-PACIFIC, 59112" w:date="2015-10-05T08:0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SECTOR ASUW COMMANDER (SASUWC) STANDBY </w:t>
              </w:r>
            </w:ins>
          </w:p>
        </w:tc>
      </w:tr>
      <w:tr w:rsidR="0090097B" w:rsidRPr="00661D80" w14:paraId="73FC34B2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C9A31A5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26F7CA7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31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A0DFA4B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SECTOR ASW COMMANDER (SASWC)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547F12D" w14:textId="51F65F4E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89" w:author="Flores-beebe, Dina M CIV SPAWARSYSCEN-PACIFIC, 59112" w:date="2015-10-05T08:0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SECTOR ASW COMMANDER (SASWC) </w:t>
              </w:r>
            </w:ins>
          </w:p>
        </w:tc>
      </w:tr>
      <w:tr w:rsidR="0090097B" w:rsidRPr="00661D80" w14:paraId="6DB60C47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D7E7957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801CF00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31S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86F2F62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SECTOR ASW COMMANDER (SASWC)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C798A28" w14:textId="73B303F5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090" w:author="Flores-beebe, Dina M CIV SPAWARSYSCEN-PACIFIC, 59112" w:date="2015-10-05T08:0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SECTOR ASW COMMANDER (SASWC) STANDBY </w:t>
              </w:r>
            </w:ins>
          </w:p>
        </w:tc>
      </w:tr>
      <w:tr w:rsidR="00D47248" w:rsidRPr="00661D80" w14:paraId="6752938E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C01E14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257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F2C206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584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AE417DE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SECTOR COMMANDER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B744A48" w14:textId="5D66FC68" w:rsidR="00D47248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1091" w:author="Flores-beebe, Dina M CIV SPAWARSYSCEN-PACIFIC, 59112" w:date="2015-10-05T08:0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SECTOR COMMANDER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="00D4724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AIR DUTY</w:t>
            </w:r>
            <w:ins w:id="1092" w:author="Flores-beebe, Dina M CIV SPAWARSYSCEN-PACIFIC, 59112" w:date="2015-09-21T14:17:00Z">
              <w:r w:rsidR="00D4724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="00D4724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D47248" w:rsidRPr="00661D80" w14:paraId="21C89426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5F3A1E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258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E96E34C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584S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D9AC64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SECTOR COMMANDER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5B592AC" w14:textId="1C0F5277" w:rsidR="00D47248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1093" w:author="Flores-beebe, Dina M CIV SPAWARSYSCEN-PACIFIC, 59112" w:date="2015-10-05T08:0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SECTOR COMMANDER STANDBY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="00D4724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AIR DUTY</w:t>
            </w:r>
            <w:ins w:id="1094" w:author="Flores-beebe, Dina M CIV SPAWARSYSCEN-PACIFIC, 59112" w:date="2015-09-21T14:17:00Z">
              <w:r w:rsidR="00D4724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="00D4724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90097B" w:rsidRPr="00661D80" w14:paraId="22633B8A" w14:textId="77777777" w:rsidTr="004B6828">
        <w:trPr>
          <w:trHeight w:val="20"/>
          <w:tblCellSpacing w:w="15" w:type="dxa"/>
          <w:ins w:id="1095" w:author="Flores-beebe, Dina M CIV SPAWARSYSCEN-PACIFIC, 59112" w:date="2015-09-21T14:18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6E82A1B" w14:textId="77777777" w:rsidR="0090097B" w:rsidRPr="00661D80" w:rsidRDefault="0090097B" w:rsidP="00222915">
            <w:pPr>
              <w:spacing w:after="0" w:line="240" w:lineRule="auto"/>
              <w:rPr>
                <w:ins w:id="1096" w:author="Flores-beebe, Dina M CIV SPAWARSYSCEN-PACIFIC, 59112" w:date="2015-09-21T14:18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3A41F68" w14:textId="77777777" w:rsidR="0090097B" w:rsidRPr="00661D80" w:rsidRDefault="0090097B" w:rsidP="00222915">
            <w:pPr>
              <w:spacing w:after="0" w:line="240" w:lineRule="auto"/>
              <w:rPr>
                <w:ins w:id="1097" w:author="Flores-beebe, Dina M CIV SPAWARSYSCEN-PACIFIC, 59112" w:date="2015-09-21T14:1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098" w:author="Flores-beebe, Dina M CIV SPAWARSYSCEN-PACIFIC, 59112" w:date="2015-09-21T14:1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113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A55AB34" w14:textId="77777777" w:rsidR="0090097B" w:rsidRPr="00661D80" w:rsidRDefault="0090097B" w:rsidP="00222915">
            <w:pPr>
              <w:spacing w:after="0" w:line="240" w:lineRule="auto"/>
              <w:rPr>
                <w:ins w:id="1099" w:author="Flores-beebe, Dina M CIV SPAWARSYSCEN-PACIFIC, 59112" w:date="2015-09-21T14:1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00" w:author="Flores-beebe, Dina M CIV SPAWARSYSCEN-PACIFIC, 59112" w:date="2015-09-21T14:1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SECTOR FADIZ COORDINATOR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395BC3E" w14:textId="56841F63" w:rsidR="0090097B" w:rsidRPr="00661D80" w:rsidRDefault="0090097B" w:rsidP="00222915">
            <w:pPr>
              <w:spacing w:after="0" w:line="240" w:lineRule="auto"/>
              <w:rPr>
                <w:ins w:id="1101" w:author="Flores-beebe, Dina M CIV SPAWARSYSCEN-PACIFIC, 59112" w:date="2015-09-21T14:1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02" w:author="Flores-beebe, Dina M CIV SPAWARSYSCEN-PACIFIC, 59112" w:date="2015-10-05T08:0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SECTOR FADIZ COORDINATOR</w:t>
              </w:r>
            </w:ins>
          </w:p>
        </w:tc>
      </w:tr>
      <w:tr w:rsidR="0090097B" w:rsidRPr="00661D80" w14:paraId="54870610" w14:textId="77777777" w:rsidTr="004B6828">
        <w:trPr>
          <w:trHeight w:val="20"/>
          <w:tblCellSpacing w:w="15" w:type="dxa"/>
          <w:ins w:id="1103" w:author="Flores-beebe, Dina M CIV SPAWARSYSCEN-PACIFIC, 59112" w:date="2015-09-21T14:18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3EFECA1" w14:textId="77777777" w:rsidR="0090097B" w:rsidRPr="00661D80" w:rsidRDefault="0090097B" w:rsidP="00222915">
            <w:pPr>
              <w:spacing w:after="0" w:line="240" w:lineRule="auto"/>
              <w:rPr>
                <w:ins w:id="1104" w:author="Flores-beebe, Dina M CIV SPAWARSYSCEN-PACIFIC, 59112" w:date="2015-09-21T14:18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655D1FA" w14:textId="77777777" w:rsidR="0090097B" w:rsidRPr="00661D80" w:rsidRDefault="0090097B" w:rsidP="00222915">
            <w:pPr>
              <w:spacing w:after="0" w:line="240" w:lineRule="auto"/>
              <w:rPr>
                <w:ins w:id="1105" w:author="Flores-beebe, Dina M CIV SPAWARSYSCEN-PACIFIC, 59112" w:date="2015-09-21T14:1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06" w:author="Flores-beebe, Dina M CIV SPAWARSYSCEN-PACIFIC, 59112" w:date="2015-09-21T14:1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113S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5653678" w14:textId="77777777" w:rsidR="0090097B" w:rsidRPr="00661D80" w:rsidRDefault="0090097B" w:rsidP="00222915">
            <w:pPr>
              <w:spacing w:after="0" w:line="240" w:lineRule="auto"/>
              <w:rPr>
                <w:ins w:id="1107" w:author="Flores-beebe, Dina M CIV SPAWARSYSCEN-PACIFIC, 59112" w:date="2015-09-21T14:1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08" w:author="Flores-beebe, Dina M CIV SPAWARSYSCEN-PACIFIC, 59112" w:date="2015-09-21T14:1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SECTOR FADIZ COORDINATOR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6E75A7B" w14:textId="25B4FB7F" w:rsidR="0090097B" w:rsidRPr="00661D80" w:rsidRDefault="0090097B" w:rsidP="00222915">
            <w:pPr>
              <w:spacing w:after="0" w:line="240" w:lineRule="auto"/>
              <w:rPr>
                <w:ins w:id="1109" w:author="Flores-beebe, Dina M CIV SPAWARSYSCEN-PACIFIC, 59112" w:date="2015-09-21T14:1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10" w:author="Flores-beebe, Dina M CIV SPAWARSYSCEN-PACIFIC, 59112" w:date="2015-10-05T08:0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SECTOR FADIZ COORDINATOR STANDBY</w:t>
              </w:r>
            </w:ins>
          </w:p>
        </w:tc>
      </w:tr>
      <w:tr w:rsidR="0090097B" w:rsidRPr="00661D80" w14:paraId="18E48AA7" w14:textId="77777777" w:rsidTr="004B6828">
        <w:trPr>
          <w:trHeight w:val="20"/>
          <w:tblCellSpacing w:w="15" w:type="dxa"/>
          <w:ins w:id="1111" w:author="Flores-beebe, Dina M CIV SPAWARSYSCEN-PACIFIC, 59112" w:date="2015-09-21T14:18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B00646F" w14:textId="77777777" w:rsidR="0090097B" w:rsidRPr="00661D80" w:rsidRDefault="0090097B" w:rsidP="00222915">
            <w:pPr>
              <w:spacing w:after="0" w:line="240" w:lineRule="auto"/>
              <w:rPr>
                <w:ins w:id="1112" w:author="Flores-beebe, Dina M CIV SPAWARSYSCEN-PACIFIC, 59112" w:date="2015-09-21T14:18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919E13F" w14:textId="77777777" w:rsidR="0090097B" w:rsidRPr="00661D80" w:rsidRDefault="0090097B" w:rsidP="00222915">
            <w:pPr>
              <w:spacing w:after="0" w:line="240" w:lineRule="auto"/>
              <w:rPr>
                <w:ins w:id="1113" w:author="Flores-beebe, Dina M CIV SPAWARSYSCEN-PACIFIC, 59112" w:date="2015-09-21T14:1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14" w:author="Flores-beebe, Dina M CIV SPAWARSYSCEN-PACIFIC, 59112" w:date="2015-09-21T14:1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114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0E30F72" w14:textId="77777777" w:rsidR="0090097B" w:rsidRPr="00661D80" w:rsidRDefault="0090097B" w:rsidP="00222915">
            <w:pPr>
              <w:spacing w:after="0" w:line="240" w:lineRule="auto"/>
              <w:rPr>
                <w:ins w:id="1115" w:author="Flores-beebe, Dina M CIV SPAWARSYSCEN-PACIFIC, 59112" w:date="2015-09-21T14:1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16" w:author="Flores-beebe, Dina M CIV SPAWARSYSCEN-PACIFIC, 59112" w:date="2015-09-21T14:1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SECTOR FORCE MARSHALLER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1D44EED" w14:textId="2B210B82" w:rsidR="0090097B" w:rsidRPr="00661D80" w:rsidRDefault="0090097B" w:rsidP="00222915">
            <w:pPr>
              <w:spacing w:after="0" w:line="240" w:lineRule="auto"/>
              <w:rPr>
                <w:ins w:id="1117" w:author="Flores-beebe, Dina M CIV SPAWARSYSCEN-PACIFIC, 59112" w:date="2015-09-21T14:1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18" w:author="Flores-beebe, Dina M CIV SPAWARSYSCEN-PACIFIC, 59112" w:date="2015-10-05T08:0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SECTOR FORCE MARSHALLER</w:t>
              </w:r>
            </w:ins>
          </w:p>
        </w:tc>
      </w:tr>
      <w:tr w:rsidR="0090097B" w:rsidRPr="00661D80" w14:paraId="4640C8BE" w14:textId="77777777" w:rsidTr="004B6828">
        <w:trPr>
          <w:trHeight w:val="20"/>
          <w:tblCellSpacing w:w="15" w:type="dxa"/>
          <w:ins w:id="1119" w:author="Flores-beebe, Dina M CIV SPAWARSYSCEN-PACIFIC, 59112" w:date="2015-09-21T14:18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2A7F71F" w14:textId="77777777" w:rsidR="0090097B" w:rsidRPr="00661D80" w:rsidRDefault="0090097B" w:rsidP="00222915">
            <w:pPr>
              <w:spacing w:after="0" w:line="240" w:lineRule="auto"/>
              <w:rPr>
                <w:ins w:id="1120" w:author="Flores-beebe, Dina M CIV SPAWARSYSCEN-PACIFIC, 59112" w:date="2015-09-21T14:18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0C01A8E" w14:textId="77777777" w:rsidR="0090097B" w:rsidRPr="00661D80" w:rsidRDefault="0090097B" w:rsidP="00222915">
            <w:pPr>
              <w:spacing w:after="0" w:line="240" w:lineRule="auto"/>
              <w:rPr>
                <w:ins w:id="1121" w:author="Flores-beebe, Dina M CIV SPAWARSYSCEN-PACIFIC, 59112" w:date="2015-09-21T14:1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22" w:author="Flores-beebe, Dina M CIV SPAWARSYSCEN-PACIFIC, 59112" w:date="2015-09-21T14:18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114S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4C79F8F" w14:textId="77777777" w:rsidR="0090097B" w:rsidRPr="00661D80" w:rsidRDefault="0090097B" w:rsidP="00222915">
            <w:pPr>
              <w:spacing w:after="0" w:line="240" w:lineRule="auto"/>
              <w:rPr>
                <w:ins w:id="1123" w:author="Flores-beebe, Dina M CIV SPAWARSYSCEN-PACIFIC, 59112" w:date="2015-09-21T14:1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24" w:author="Flores-beebe, Dina M CIV SPAWARSYSCEN-PACIFIC, 59112" w:date="2015-09-21T14:1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SECTOR FORCE MARSHALLER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9413952" w14:textId="2DC341EF" w:rsidR="0090097B" w:rsidRPr="00661D80" w:rsidRDefault="0090097B" w:rsidP="00222915">
            <w:pPr>
              <w:spacing w:after="0" w:line="240" w:lineRule="auto"/>
              <w:rPr>
                <w:ins w:id="1125" w:author="Flores-beebe, Dina M CIV SPAWARSYSCEN-PACIFIC, 59112" w:date="2015-09-21T14:18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26" w:author="Flores-beebe, Dina M CIV SPAWARSYSCEN-PACIFIC, 59112" w:date="2015-10-05T08:0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SECTOR FORCE MARSHALLER STANDBY</w:t>
              </w:r>
            </w:ins>
          </w:p>
        </w:tc>
      </w:tr>
      <w:tr w:rsidR="00D47248" w:rsidRPr="00661D80" w14:paraId="303955E4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E620594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259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17CCF76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SICO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C2FD3C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SECTOR INTERFACE CONTROL OFFICER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1DB96EA" w14:textId="4C8A56DD" w:rsidR="00D47248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1127" w:author="Flores-beebe, Dina M CIV SPAWARSYSCEN-PACIFIC, 59112" w:date="2015-10-05T08:09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SECTOR INTERFACE CONTROL OFFICER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="00D4724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MULTILINK COORD DUTY</w:t>
            </w:r>
            <w:ins w:id="1128" w:author="Flores-beebe, Dina M CIV SPAWARSYSCEN-PACIFIC, 59112" w:date="2015-09-21T14:17:00Z">
              <w:r w:rsidR="00D4724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="00D4724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90097B" w:rsidRPr="00661D80" w14:paraId="7AEF42B7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2A0DF3A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0A06DEB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808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5A58C89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SECTOR INTERFACE CONTROL OFFICER (SICO)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B0D5E80" w14:textId="289DD11C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29" w:author="Flores-beebe, Dina M CIV SPAWARSYSCEN-PACIFIC, 59112" w:date="2015-10-05T08:10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SECTOR INTERFACE CONTROL OFFICER (SICO) </w:t>
              </w:r>
            </w:ins>
          </w:p>
        </w:tc>
      </w:tr>
      <w:tr w:rsidR="0090097B" w:rsidRPr="00661D80" w14:paraId="5F87FDAB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7DF6E2D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261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1928C63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808S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E209C36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SECTOR INTERFACE CONTROL OFFICER STANDBY (SICOSBY)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415B32F" w14:textId="496BED2C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30" w:author="Flores-beebe, Dina M CIV SPAWARSYSCEN-PACIFIC, 59112" w:date="2015-10-05T08:10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SECTOR INTERFACE CONTROL OFFICER STANDBY (SICOSBY) </w:t>
              </w:r>
            </w:ins>
          </w:p>
        </w:tc>
      </w:tr>
      <w:tr w:rsidR="0090097B" w:rsidRPr="00661D80" w14:paraId="45B5F93F" w14:textId="77777777" w:rsidTr="004B6828">
        <w:trPr>
          <w:trHeight w:val="20"/>
          <w:tblCellSpacing w:w="15" w:type="dxa"/>
          <w:ins w:id="1131" w:author="Flores-beebe, Dina M CIV SPAWARSYSCEN-PACIFIC, 59112" w:date="2015-09-21T14:19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F1B8307" w14:textId="77777777" w:rsidR="0090097B" w:rsidRPr="00661D80" w:rsidRDefault="0090097B" w:rsidP="00222915">
            <w:pPr>
              <w:spacing w:after="0" w:line="240" w:lineRule="auto"/>
              <w:rPr>
                <w:ins w:id="1132" w:author="Flores-beebe, Dina M CIV SPAWARSYSCEN-PACIFIC, 59112" w:date="2015-09-21T14:19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D7E91B0" w14:textId="77777777" w:rsidR="0090097B" w:rsidRPr="00661D80" w:rsidRDefault="0090097B" w:rsidP="00222915">
            <w:pPr>
              <w:spacing w:after="0" w:line="240" w:lineRule="auto"/>
              <w:rPr>
                <w:ins w:id="1133" w:author="Flores-beebe, Dina M CIV SPAWARSYSCEN-PACIFIC, 59112" w:date="2015-09-21T14:19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34" w:author="Flores-beebe, Dina M CIV SPAWARSYSCEN-PACIFIC, 59112" w:date="2015-09-21T14:2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47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BA7E760" w14:textId="77777777" w:rsidR="0090097B" w:rsidRPr="00661D80" w:rsidRDefault="0090097B" w:rsidP="00222915">
            <w:pPr>
              <w:spacing w:after="0" w:line="240" w:lineRule="auto"/>
              <w:rPr>
                <w:ins w:id="1135" w:author="Flores-beebe, Dina M CIV SPAWARSYSCEN-PACIFIC, 59112" w:date="2015-09-21T14:19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36" w:author="Flores-beebe, Dina M CIV SPAWARSYSCEN-PACIFIC, 59112" w:date="2015-09-21T14:1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SECTOR MIO COORDINATOR (SMIOC)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36430EE" w14:textId="4C768E32" w:rsidR="0090097B" w:rsidRPr="00661D80" w:rsidRDefault="0090097B" w:rsidP="00222915">
            <w:pPr>
              <w:spacing w:after="0" w:line="240" w:lineRule="auto"/>
              <w:rPr>
                <w:ins w:id="1137" w:author="Flores-beebe, Dina M CIV SPAWARSYSCEN-PACIFIC, 59112" w:date="2015-09-21T14:19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38" w:author="Flores-beebe, Dina M CIV SPAWARSYSCEN-PACIFIC, 59112" w:date="2015-10-05T08:1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SECTOR MIO COORDINATOR (SMIOC)</w:t>
              </w:r>
            </w:ins>
          </w:p>
        </w:tc>
      </w:tr>
      <w:tr w:rsidR="0090097B" w:rsidRPr="00661D80" w14:paraId="38315602" w14:textId="77777777" w:rsidTr="004B6828">
        <w:trPr>
          <w:trHeight w:val="20"/>
          <w:tblCellSpacing w:w="15" w:type="dxa"/>
          <w:ins w:id="1139" w:author="Flores-beebe, Dina M CIV SPAWARSYSCEN-PACIFIC, 59112" w:date="2015-09-21T14:19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127B71B" w14:textId="77777777" w:rsidR="0090097B" w:rsidRPr="00661D80" w:rsidRDefault="0090097B" w:rsidP="00222915">
            <w:pPr>
              <w:spacing w:after="0" w:line="240" w:lineRule="auto"/>
              <w:rPr>
                <w:ins w:id="1140" w:author="Flores-beebe, Dina M CIV SPAWARSYSCEN-PACIFIC, 59112" w:date="2015-09-21T14:19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BA8831E" w14:textId="77777777" w:rsidR="0090097B" w:rsidRPr="00661D80" w:rsidRDefault="0090097B" w:rsidP="00222915">
            <w:pPr>
              <w:spacing w:after="0" w:line="240" w:lineRule="auto"/>
              <w:rPr>
                <w:ins w:id="1141" w:author="Flores-beebe, Dina M CIV SPAWARSYSCEN-PACIFIC, 59112" w:date="2015-09-21T14:19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42" w:author="Flores-beebe, Dina M CIV SPAWARSYSCEN-PACIFIC, 59112" w:date="2015-09-21T14:2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47S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ABAD690" w14:textId="77777777" w:rsidR="0090097B" w:rsidRPr="00661D80" w:rsidRDefault="0090097B" w:rsidP="00222915">
            <w:pPr>
              <w:spacing w:after="0" w:line="240" w:lineRule="auto"/>
              <w:rPr>
                <w:ins w:id="1143" w:author="Flores-beebe, Dina M CIV SPAWARSYSCEN-PACIFIC, 59112" w:date="2015-09-21T14:19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44" w:author="Flores-beebe, Dina M CIV SPAWARSYSCEN-PACIFIC, 59112" w:date="2015-09-21T14:19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SECTOR MIO COORDINATOR (SMIOC)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CC622C9" w14:textId="7B39EC80" w:rsidR="0090097B" w:rsidRPr="00661D80" w:rsidRDefault="0090097B" w:rsidP="00222915">
            <w:pPr>
              <w:spacing w:after="0" w:line="240" w:lineRule="auto"/>
              <w:rPr>
                <w:ins w:id="1145" w:author="Flores-beebe, Dina M CIV SPAWARSYSCEN-PACIFIC, 59112" w:date="2015-09-21T14:19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46" w:author="Flores-beebe, Dina M CIV SPAWARSYSCEN-PACIFIC, 59112" w:date="2015-10-05T08:1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SECTOR MIO COORDINATOR (SMIOC)</w:t>
              </w:r>
            </w:ins>
          </w:p>
        </w:tc>
      </w:tr>
      <w:tr w:rsidR="00D47248" w:rsidRPr="00661D80" w14:paraId="2A2E34C0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7BD4E29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262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46C670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STDC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DB8E26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SECTOR TRACK DATA COORDINATOR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8D2CDCE" w14:textId="75222561" w:rsidR="00D47248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1147" w:author="Flores-beebe, Dina M CIV SPAWARSYSCEN-PACIFIC, 59112" w:date="2015-10-05T08:10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SECTOR TRACK DATA COORDINATOR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="00D4724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MULTILINK COORD DUTY</w:t>
            </w:r>
            <w:ins w:id="1148" w:author="Flores-beebe, Dina M CIV SPAWARSYSCEN-PACIFIC, 59112" w:date="2015-09-21T14:20:00Z">
              <w:r w:rsidR="00D4724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="00D4724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90097B" w:rsidRPr="00661D80" w14:paraId="1F91B55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9AA6638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263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9203C3A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803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4B3344B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SECTOR TRACK DATA COORDINATOR (STDC)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9E9F610" w14:textId="002D24B5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49" w:author="Flores-beebe, Dina M CIV SPAWARSYSCEN-PACIFIC, 59112" w:date="2015-10-05T08:10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SECTOR TRACK DATA COORDINATOR (STDC) </w:t>
              </w:r>
            </w:ins>
          </w:p>
        </w:tc>
      </w:tr>
      <w:tr w:rsidR="0090097B" w:rsidRPr="00661D80" w14:paraId="7A4EFA69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3E6388C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264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2143551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803S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C4E31D3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SECTOR TRACK DATA COORDINATOR STANDBY (STDCSBY)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EDA5DD7" w14:textId="5EE5DDF0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50" w:author="Flores-beebe, Dina M CIV SPAWARSYSCEN-PACIFIC, 59112" w:date="2015-10-05T08:10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SECTOR TRACK DATA COORDINATOR STANDBY (STDCSBY) </w:t>
              </w:r>
            </w:ins>
          </w:p>
        </w:tc>
      </w:tr>
      <w:tr w:rsidR="0090097B" w:rsidRPr="00661D80" w14:paraId="1200C428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2E99145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265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576D91D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44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B73E73C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SENIOR OFFICER FPB (SOFPB)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87A9706" w14:textId="33802425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51" w:author="Flores-beebe, Dina M CIV SPAWARSYSCEN-PACIFIC, 59112" w:date="2015-10-05T08:10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SENIOR OFFICER FPB (SOFPB) </w:t>
              </w:r>
            </w:ins>
          </w:p>
        </w:tc>
      </w:tr>
      <w:tr w:rsidR="0090097B" w:rsidRPr="00661D80" w14:paraId="5F76A04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271F97D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266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97D0AC6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44S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D132A04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SENIOR OFFICER FPB (SOFPB)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33FBE5C" w14:textId="55F76D24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52" w:author="Flores-beebe, Dina M CIV SPAWARSYSCEN-PACIFIC, 59112" w:date="2015-10-05T08:10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SENIOR OFFICER FPB (SOFPB) STANDBY </w:t>
              </w:r>
            </w:ins>
          </w:p>
        </w:tc>
      </w:tr>
      <w:tr w:rsidR="0090097B" w:rsidRPr="00661D80" w14:paraId="011E7F44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4EF5087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267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BF14699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236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22E4995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SENIOR OFFICER PRESENT AFLOAT (SOPA)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4C97F1E" w14:textId="1022E5C8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53" w:author="Flores-beebe, Dina M CIV SPAWARSYSCEN-PACIFIC, 59112" w:date="2015-10-05T08:10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SENIOR OFFICER PRESENT AFLOAT (SOPA) </w:t>
              </w:r>
            </w:ins>
          </w:p>
        </w:tc>
      </w:tr>
      <w:tr w:rsidR="0090097B" w:rsidRPr="00661D80" w14:paraId="3DCBCC04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A050443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268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D81266D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236S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EAC0FC1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SENIOR OFFICER PRESENT AFLOAT (SOPA)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9E553C8" w14:textId="25D5EC1F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54" w:author="Flores-beebe, Dina M CIV SPAWARSYSCEN-PACIFIC, 59112" w:date="2015-10-05T08:10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SENIOR OFFICER PRESENT AFLOAT (SOPA) STANDBY </w:t>
              </w:r>
            </w:ins>
          </w:p>
        </w:tc>
      </w:tr>
      <w:tr w:rsidR="0090097B" w:rsidRPr="00661D80" w14:paraId="07448F60" w14:textId="77777777" w:rsidTr="004B6828">
        <w:trPr>
          <w:trHeight w:val="20"/>
          <w:tblCellSpacing w:w="15" w:type="dxa"/>
          <w:ins w:id="1155" w:author="Flores-beebe, Dina M CIV SPAWARSYSCEN-PACIFIC, 59112" w:date="2015-09-21T14:20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E5E7D4F" w14:textId="77777777" w:rsidR="0090097B" w:rsidRPr="00661D80" w:rsidRDefault="0090097B" w:rsidP="00222915">
            <w:pPr>
              <w:spacing w:after="0" w:line="240" w:lineRule="auto"/>
              <w:rPr>
                <w:ins w:id="1156" w:author="Flores-beebe, Dina M CIV SPAWARSYSCEN-PACIFIC, 59112" w:date="2015-09-21T14:2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9FA20F5" w14:textId="77777777" w:rsidR="0090097B" w:rsidRPr="00661D80" w:rsidRDefault="0090097B" w:rsidP="00222915">
            <w:pPr>
              <w:spacing w:after="0" w:line="240" w:lineRule="auto"/>
              <w:rPr>
                <w:ins w:id="1157" w:author="Flores-beebe, Dina M CIV SPAWARSYSCEN-PACIFIC, 59112" w:date="2015-09-21T14:2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58" w:author="Flores-beebe, Dina M CIV SPAWARSYSCEN-PACIFIC, 59112" w:date="2015-09-21T14:2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237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BCF2801" w14:textId="77777777" w:rsidR="0090097B" w:rsidRPr="00661D80" w:rsidRDefault="0090097B" w:rsidP="00222915">
            <w:pPr>
              <w:spacing w:after="0" w:line="240" w:lineRule="auto"/>
              <w:rPr>
                <w:ins w:id="1159" w:author="Flores-beebe, Dina M CIV SPAWARSYSCEN-PACIFIC, 59112" w:date="2015-09-21T14:2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60" w:author="Flores-beebe, Dina M CIV SPAWARSYSCEN-PACIFIC, 59112" w:date="2015-09-21T14:2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SHOTGUN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53E6F67" w14:textId="1AD01929" w:rsidR="0090097B" w:rsidRPr="00661D80" w:rsidRDefault="0090097B" w:rsidP="00222915">
            <w:pPr>
              <w:spacing w:after="0" w:line="240" w:lineRule="auto"/>
              <w:rPr>
                <w:ins w:id="1161" w:author="Flores-beebe, Dina M CIV SPAWARSYSCEN-PACIFIC, 59112" w:date="2015-09-21T14:20:00Z"/>
                <w:rFonts w:ascii="Courier" w:eastAsia="Times New Roman" w:hAnsi="Courier" w:cs="Times New Roman"/>
                <w:sz w:val="24"/>
                <w:szCs w:val="24"/>
              </w:rPr>
            </w:pPr>
            <w:ins w:id="1162" w:author="Flores-beebe, Dina M CIV SPAWARSYSCEN-PACIFIC, 59112" w:date="2015-10-05T08:1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SHOTGUN</w:t>
              </w:r>
            </w:ins>
          </w:p>
        </w:tc>
      </w:tr>
      <w:tr w:rsidR="0090097B" w:rsidRPr="00661D80" w14:paraId="3B116BF6" w14:textId="77777777" w:rsidTr="004B6828">
        <w:trPr>
          <w:trHeight w:val="20"/>
          <w:tblCellSpacing w:w="15" w:type="dxa"/>
          <w:ins w:id="1163" w:author="Flores-beebe, Dina M CIV SPAWARSYSCEN-PACIFIC, 59112" w:date="2015-09-21T14:20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C3CF7E4" w14:textId="77777777" w:rsidR="0090097B" w:rsidRPr="00661D80" w:rsidRDefault="0090097B" w:rsidP="00222915">
            <w:pPr>
              <w:spacing w:after="0" w:line="240" w:lineRule="auto"/>
              <w:rPr>
                <w:ins w:id="1164" w:author="Flores-beebe, Dina M CIV SPAWARSYSCEN-PACIFIC, 59112" w:date="2015-09-21T14:20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9FED17F" w14:textId="77777777" w:rsidR="0090097B" w:rsidRPr="00661D80" w:rsidRDefault="0090097B" w:rsidP="00222915">
            <w:pPr>
              <w:spacing w:after="0" w:line="240" w:lineRule="auto"/>
              <w:rPr>
                <w:ins w:id="1165" w:author="Flores-beebe, Dina M CIV SPAWARSYSCEN-PACIFIC, 59112" w:date="2015-09-21T14:2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66" w:author="Flores-beebe, Dina M CIV SPAWARSYSCEN-PACIFIC, 59112" w:date="2015-09-21T14:2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237S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FB7F617" w14:textId="77777777" w:rsidR="0090097B" w:rsidRPr="00661D80" w:rsidRDefault="0090097B" w:rsidP="00222915">
            <w:pPr>
              <w:spacing w:after="0" w:line="240" w:lineRule="auto"/>
              <w:rPr>
                <w:ins w:id="1167" w:author="Flores-beebe, Dina M CIV SPAWARSYSCEN-PACIFIC, 59112" w:date="2015-09-21T14:20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168" w:author="Flores-beebe, Dina M CIV SPAWARSYSCEN-PACIFIC, 59112" w:date="2015-09-21T14:21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SHOTGUN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F689B10" w14:textId="3C6200B4" w:rsidR="0090097B" w:rsidRPr="00661D80" w:rsidRDefault="0090097B" w:rsidP="00222915">
            <w:pPr>
              <w:spacing w:after="0" w:line="240" w:lineRule="auto"/>
              <w:rPr>
                <w:ins w:id="1169" w:author="Flores-beebe, Dina M CIV SPAWARSYSCEN-PACIFIC, 59112" w:date="2015-09-21T14:20:00Z"/>
                <w:rFonts w:ascii="Courier" w:eastAsia="Times New Roman" w:hAnsi="Courier" w:cs="Times New Roman"/>
                <w:sz w:val="24"/>
                <w:szCs w:val="24"/>
              </w:rPr>
            </w:pPr>
            <w:ins w:id="1170" w:author="Flores-beebe, Dina M CIV SPAWARSYSCEN-PACIFIC, 59112" w:date="2015-10-05T08:1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SHOTGUN STANDBY</w:t>
              </w:r>
            </w:ins>
          </w:p>
        </w:tc>
      </w:tr>
      <w:tr w:rsidR="0090097B" w:rsidRPr="00661D80" w14:paraId="5CF187CC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6678A38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269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D2E559E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34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5976EFC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SSN LINK 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D897245" w14:textId="16C1C5D2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71" w:author="Flores-beebe, Dina M CIV SPAWARSYSCEN-PACIFIC, 59112" w:date="2015-10-05T08:10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SSN LINK SHIP </w:t>
              </w:r>
            </w:ins>
          </w:p>
        </w:tc>
      </w:tr>
      <w:tr w:rsidR="0090097B" w:rsidRPr="00661D80" w14:paraId="6AA0F883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8F388EF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1D8FAE9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34S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C1E9E6D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SSN LINK SHIP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DB09716" w14:textId="22CEC742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72" w:author="Flores-beebe, Dina M CIV SPAWARSYSCEN-PACIFIC, 59112" w:date="2015-10-05T08:10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SSN LINK SHIP STANDBY </w:t>
              </w:r>
            </w:ins>
          </w:p>
        </w:tc>
      </w:tr>
      <w:tr w:rsidR="00D47248" w:rsidRPr="00661D80" w14:paraId="12752396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C6AAB68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271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33E8B3F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585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170E140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SUB-SECTOR COMMANDER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27E4DA3" w14:textId="3387EE3F" w:rsidR="00D47248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1173" w:author="Flores-beebe, Dina M CIV SPAWARSYSCEN-PACIFIC, 59112" w:date="2015-10-05T08:11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SUB-SECTOR COMMANDER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="00D4724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AIR DUTY</w:t>
            </w:r>
            <w:ins w:id="1174" w:author="Flores-beebe, Dina M CIV SPAWARSYSCEN-PACIFIC, 59112" w:date="2015-09-21T14:21:00Z">
              <w:r w:rsidR="00D4724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="00D4724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D47248" w:rsidRPr="00661D80" w14:paraId="2EAB398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2E2DBE7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272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41AFF6A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585S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AC55ED2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SUB-SECTOR COMMANDER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0D38BE8" w14:textId="38ACD5CB" w:rsidR="00D47248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1175" w:author="Flores-beebe, Dina M CIV SPAWARSYSCEN-PACIFIC, 59112" w:date="2015-10-05T08:11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SUB-SECTOR COMMANDER STANDBY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="00D4724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AIR DUTY</w:t>
            </w:r>
            <w:ins w:id="1176" w:author="Flores-beebe, Dina M CIV SPAWARSYSCEN-PACIFIC, 59112" w:date="2015-09-21T14:21:00Z">
              <w:r w:rsidR="00D4724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="00D4724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90097B" w:rsidRPr="00661D80" w14:paraId="149FBC3F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9CA6EEA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273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60E11C6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35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4CCC20E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SUBMARINE ELEMENT COORDINATOR (SEC)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E3D66DA" w14:textId="72EAC106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77" w:author="Flores-beebe, Dina M CIV SPAWARSYSCEN-PACIFIC, 59112" w:date="2015-10-05T08:11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SUBMARINE ELEMENT COORDINATOR (SEC) </w:t>
              </w:r>
            </w:ins>
          </w:p>
        </w:tc>
      </w:tr>
      <w:tr w:rsidR="0090097B" w:rsidRPr="00661D80" w14:paraId="7084463F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F058AE3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274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2AE03AE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35S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8CFDC31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SUBMARINE ELEMENT COORDINATOR (SEC)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93EFD33" w14:textId="32FC08EE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78" w:author="Flores-beebe, Dina M CIV SPAWARSYSCEN-PACIFIC, 59112" w:date="2015-10-05T08:11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SUBMARINE ELEMENT COORDINATOR (SEC) STANDBY </w:t>
              </w:r>
            </w:ins>
          </w:p>
        </w:tc>
      </w:tr>
      <w:tr w:rsidR="0090097B" w:rsidRPr="00661D80" w14:paraId="6332EA1F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D87CBFC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179" w:author="Flores-beebe, Dina M CIV SPAWARSYSCEN-PACIFIC, 59112" w:date="2015-09-21T14:21:00Z">
              <w:r w:rsidRPr="00661D80" w:rsidDel="00267B76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275</w:delText>
              </w:r>
            </w:del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DA94801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180" w:author="Flores-beebe, Dina M CIV SPAWARSYSCEN-PACIFIC, 59112" w:date="2015-09-21T14:21:00Z">
              <w:r w:rsidRPr="00661D80" w:rsidDel="00267B76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36 </w:delText>
              </w:r>
            </w:del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23C36D0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181" w:author="Flores-beebe, Dina M CIV SPAWARSYSCEN-PACIFIC, 59112" w:date="2015-09-21T14:21:00Z">
              <w:r w:rsidRPr="00661D80" w:rsidDel="00267B76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SUBMARINE OPERATIONS COORDINATING AUTHORITY (SOCA) </w:delText>
              </w:r>
            </w:del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B0FAB7F" w14:textId="00D8A5A6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82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SUPPORTING ARMS COORDINATION CENTER (SACC) </w:t>
              </w:r>
            </w:ins>
          </w:p>
        </w:tc>
      </w:tr>
      <w:tr w:rsidR="0090097B" w:rsidRPr="00661D80" w14:paraId="0A61BDFD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34C8FF0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183" w:author="Flores-beebe, Dina M CIV SPAWARSYSCEN-PACIFIC, 59112" w:date="2015-09-21T14:21:00Z">
              <w:r w:rsidRPr="00661D80" w:rsidDel="00267B76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276</w:delText>
              </w:r>
            </w:del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B3ABA83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184" w:author="Flores-beebe, Dina M CIV SPAWARSYSCEN-PACIFIC, 59112" w:date="2015-09-21T14:22:00Z">
              <w:r w:rsidRPr="00661D80" w:rsidDel="00267B76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36S </w:delText>
              </w:r>
            </w:del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71202A4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185" w:author="Flores-beebe, Dina M CIV SPAWARSYSCEN-PACIFIC, 59112" w:date="2015-09-21T14:22:00Z">
              <w:r w:rsidRPr="00661D80" w:rsidDel="00267B76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 xml:space="preserve">SUBMARINE OPERATIONS COORDINATING AUTHORITY (SOCA) STANDBY </w:delText>
              </w:r>
            </w:del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8FC1941" w14:textId="12576FCE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86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SUPPORTING ARMS COORDINATION CENTER (SACC) STANDBY </w:t>
              </w:r>
            </w:ins>
          </w:p>
        </w:tc>
      </w:tr>
      <w:tr w:rsidR="0090097B" w:rsidRPr="00661D80" w14:paraId="0CBEF49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2C2518C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277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3BF625E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60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02D894F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SUPPORTING ARMS </w:t>
            </w: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COORDINATION CENTER (SACC)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DF9A1C0" w14:textId="3F68E28A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87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lastRenderedPageBreak/>
                <w:t xml:space="preserve">SURFACE ACTION GROUP 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lastRenderedPageBreak/>
                <w:t xml:space="preserve">COMMANDER (SAGC) </w:t>
              </w:r>
            </w:ins>
          </w:p>
        </w:tc>
      </w:tr>
      <w:tr w:rsidR="0090097B" w:rsidRPr="00661D80" w14:paraId="439AC0C2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4B9A397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278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0C598D2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60S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7847646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SUPPORTING ARMS COORDINATION CENTER (SACC)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FBA27EF" w14:textId="35C7B006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88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SURFACE ACTION GROUP COMMANDER (SAGC) STANDBY </w:t>
              </w:r>
            </w:ins>
          </w:p>
        </w:tc>
      </w:tr>
      <w:tr w:rsidR="0090097B" w:rsidRPr="00661D80" w14:paraId="24B5B07E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2E1B083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279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73D69DB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42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A12CF5A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SURFACE ACTION GROUP COMMANDER (SAGC)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EA96C89" w14:textId="48B896EB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89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TACAN GUARD </w:t>
              </w:r>
            </w:ins>
          </w:p>
        </w:tc>
      </w:tr>
      <w:tr w:rsidR="0090097B" w:rsidRPr="00661D80" w14:paraId="39EF4ADA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9409AC0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E7DB4CE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42S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78E22BE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SURFACE ACTION GROUP COMMANDER (SAGC)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2D7C00B" w14:textId="6C828CCF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90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TACAN STANDBY </w:t>
              </w:r>
            </w:ins>
          </w:p>
        </w:tc>
      </w:tr>
      <w:tr w:rsidR="0090097B" w:rsidRPr="00661D80" w14:paraId="7EE7A184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C175368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281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5E777D4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191" w:author="Flores-beebe, Dina M CIV SPAWARSYSCEN-PACIFIC, 59112" w:date="2015-09-21T14:22:00Z">
              <w:r w:rsidRPr="00661D80" w:rsidDel="00267B76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23</w:delText>
              </w:r>
            </w:del>
            <w:ins w:id="1192" w:author="Flores-beebe, Dina M CIV SPAWARSYSCEN-PACIFIC, 59112" w:date="2015-09-21T14:2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11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BECB896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TACAN GUARD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37231A6" w14:textId="6760E06D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93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TACTICAL AIR COORDINATION CENTER (TACC) </w:t>
              </w:r>
            </w:ins>
          </w:p>
        </w:tc>
      </w:tr>
      <w:tr w:rsidR="0090097B" w:rsidRPr="00661D80" w14:paraId="37A264E6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72C3AAB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282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6D37363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194" w:author="Flores-beebe, Dina M CIV SPAWARSYSCEN-PACIFIC, 59112" w:date="2015-09-21T14:22:00Z">
              <w:r w:rsidRPr="00661D80" w:rsidDel="00267B76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23</w:delText>
              </w:r>
            </w:del>
            <w:ins w:id="1195" w:author="Flores-beebe, Dina M CIV SPAWARSYSCEN-PACIFIC, 59112" w:date="2015-09-21T14:2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11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8FE5875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TACAN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09462E2" w14:textId="0A8E9FED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96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TACTICAL AIR COORDINATION CENTER (TACC) STANDBY </w:t>
              </w:r>
            </w:ins>
          </w:p>
        </w:tc>
      </w:tr>
      <w:tr w:rsidR="0090097B" w:rsidRPr="00661D80" w14:paraId="5F39C03A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C059B80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283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E2B7670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61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46B60C2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TACTICAL AIR COORDINATION CENTER (TACC)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66BC38D" w14:textId="1C99F0E9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97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TARGET SHIP </w:t>
              </w:r>
            </w:ins>
          </w:p>
        </w:tc>
      </w:tr>
      <w:tr w:rsidR="0090097B" w:rsidRPr="00661D80" w14:paraId="03F4FA17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5906044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EC9D975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61S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0A845A8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TACTICAL AIR COORDINATION CENTER (TACC)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28503F1" w14:textId="58BBDBC2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98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TARGET SHIP STANDBY </w:t>
              </w:r>
            </w:ins>
          </w:p>
        </w:tc>
      </w:tr>
      <w:tr w:rsidR="0090097B" w:rsidRPr="00661D80" w14:paraId="0582E3F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82AE70C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285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0EE9505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238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BD7BC9A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TARGET 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E6B4D57" w14:textId="39EA7566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199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TATTLETALE </w:t>
              </w:r>
            </w:ins>
          </w:p>
        </w:tc>
      </w:tr>
      <w:tr w:rsidR="0090097B" w:rsidRPr="00661D80" w14:paraId="20D3E53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96F4628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286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CE32974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238S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1B9EE1C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TARGET SHIP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4F046AB" w14:textId="72A68E50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00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TATTLETALE STANDBY </w:t>
              </w:r>
            </w:ins>
          </w:p>
        </w:tc>
      </w:tr>
      <w:tr w:rsidR="0090097B" w:rsidRPr="00661D80" w14:paraId="69776EC0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C0C55D3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287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045755E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239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3B4586A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TATTLETALE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8B09601" w14:textId="7AAE7F1B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01" w:author="Flores-beebe, Dina M CIV SPAWARSYSCEN-PACIFIC, 59112" w:date="2015-10-05T08:1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TLAM STRIKE COORDINATOR (TSC)</w:t>
              </w:r>
            </w:ins>
          </w:p>
        </w:tc>
      </w:tr>
      <w:tr w:rsidR="0090097B" w:rsidRPr="00661D80" w14:paraId="500B5619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5E0B343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288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849E051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239S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52F4824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TATTLETALE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1EF2FD9" w14:textId="134F2C51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02" w:author="Flores-beebe, Dina M CIV SPAWARSYSCEN-PACIFIC, 59112" w:date="2015-10-05T08:1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TLAM STRIKE COORDINATOR (TSC) STANDBY</w:t>
              </w:r>
            </w:ins>
          </w:p>
        </w:tc>
      </w:tr>
      <w:tr w:rsidR="0090097B" w:rsidRPr="00661D80" w14:paraId="2FDA81EB" w14:textId="77777777" w:rsidTr="004B6828">
        <w:trPr>
          <w:trHeight w:val="20"/>
          <w:tblCellSpacing w:w="15" w:type="dxa"/>
          <w:ins w:id="1203" w:author="Flores-beebe, Dina M CIV SPAWARSYSCEN-PACIFIC, 59112" w:date="2015-09-21T14:22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DF2D4C0" w14:textId="77777777" w:rsidR="0090097B" w:rsidRPr="00661D80" w:rsidRDefault="0090097B" w:rsidP="00222915">
            <w:pPr>
              <w:spacing w:after="0" w:line="240" w:lineRule="auto"/>
              <w:rPr>
                <w:ins w:id="1204" w:author="Flores-beebe, Dina M CIV SPAWARSYSCEN-PACIFIC, 59112" w:date="2015-09-21T14:22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7D8A829" w14:textId="77777777" w:rsidR="0090097B" w:rsidRPr="00661D80" w:rsidRDefault="0090097B" w:rsidP="00222915">
            <w:pPr>
              <w:spacing w:after="0" w:line="240" w:lineRule="auto"/>
              <w:rPr>
                <w:ins w:id="1205" w:author="Flores-beebe, Dina M CIV SPAWARSYSCEN-PACIFIC, 59112" w:date="2015-09-21T14:2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206" w:author="Flores-beebe, Dina M CIV SPAWARSYSCEN-PACIFIC, 59112" w:date="2015-09-21T14:2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248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5DB801A3" w14:textId="77777777" w:rsidR="0090097B" w:rsidRPr="00661D80" w:rsidRDefault="0090097B" w:rsidP="00222915">
            <w:pPr>
              <w:spacing w:after="0" w:line="240" w:lineRule="auto"/>
              <w:rPr>
                <w:ins w:id="1207" w:author="Flores-beebe, Dina M CIV SPAWARSYSCEN-PACIFIC, 59112" w:date="2015-09-21T14:2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208" w:author="Flores-beebe, Dina M CIV SPAWARSYSCEN-PACIFIC, 59112" w:date="2015-09-21T14:2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TLAM STRIKE COORDINATOR (TSC)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723B4C3" w14:textId="5F63DC7E" w:rsidR="0090097B" w:rsidRPr="00661D80" w:rsidRDefault="0090097B" w:rsidP="00222915">
            <w:pPr>
              <w:spacing w:after="0" w:line="240" w:lineRule="auto"/>
              <w:rPr>
                <w:ins w:id="1209" w:author="Flores-beebe, Dina M CIV SPAWARSYSCEN-PACIFIC, 59112" w:date="2015-09-21T14:22:00Z"/>
                <w:rFonts w:ascii="Courier" w:eastAsia="Times New Roman" w:hAnsi="Courier" w:cs="Times New Roman"/>
                <w:sz w:val="24"/>
                <w:szCs w:val="24"/>
              </w:rPr>
            </w:pPr>
            <w:ins w:id="1210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TOMCAT </w:t>
              </w:r>
            </w:ins>
          </w:p>
        </w:tc>
      </w:tr>
      <w:tr w:rsidR="0090097B" w:rsidRPr="00661D80" w14:paraId="6493A76C" w14:textId="77777777" w:rsidTr="004B6828">
        <w:trPr>
          <w:trHeight w:val="20"/>
          <w:tblCellSpacing w:w="15" w:type="dxa"/>
          <w:ins w:id="1211" w:author="Flores-beebe, Dina M CIV SPAWARSYSCEN-PACIFIC, 59112" w:date="2015-09-21T14:22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6CB6EF8E" w14:textId="77777777" w:rsidR="0090097B" w:rsidRPr="00661D80" w:rsidRDefault="0090097B" w:rsidP="00222915">
            <w:pPr>
              <w:spacing w:after="0" w:line="240" w:lineRule="auto"/>
              <w:rPr>
                <w:ins w:id="1212" w:author="Flores-beebe, Dina M CIV SPAWARSYSCEN-PACIFIC, 59112" w:date="2015-09-21T14:22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1111CF6" w14:textId="77777777" w:rsidR="0090097B" w:rsidRPr="00661D80" w:rsidRDefault="0090097B" w:rsidP="00222915">
            <w:pPr>
              <w:spacing w:after="0" w:line="240" w:lineRule="auto"/>
              <w:rPr>
                <w:ins w:id="1213" w:author="Flores-beebe, Dina M CIV SPAWARSYSCEN-PACIFIC, 59112" w:date="2015-09-21T14:2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214" w:author="Flores-beebe, Dina M CIV SPAWARSYSCEN-PACIFIC, 59112" w:date="2015-09-21T14:2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248S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4890E54E" w14:textId="77777777" w:rsidR="0090097B" w:rsidRPr="00661D80" w:rsidRDefault="0090097B" w:rsidP="00222915">
            <w:pPr>
              <w:spacing w:after="0" w:line="240" w:lineRule="auto"/>
              <w:rPr>
                <w:ins w:id="1215" w:author="Flores-beebe, Dina M CIV SPAWARSYSCEN-PACIFIC, 59112" w:date="2015-09-21T14:22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216" w:author="Flores-beebe, Dina M CIV SPAWARSYSCEN-PACIFIC, 59112" w:date="2015-09-21T14:2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TLAM STRIKE COORDINATOR (TSC)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9B9B64D" w14:textId="150EA90A" w:rsidR="0090097B" w:rsidRPr="00661D80" w:rsidRDefault="0090097B" w:rsidP="00222915">
            <w:pPr>
              <w:spacing w:after="0" w:line="240" w:lineRule="auto"/>
              <w:rPr>
                <w:ins w:id="1217" w:author="Flores-beebe, Dina M CIV SPAWARSYSCEN-PACIFIC, 59112" w:date="2015-09-21T14:22:00Z"/>
                <w:rFonts w:ascii="Courier" w:eastAsia="Times New Roman" w:hAnsi="Courier" w:cs="Times New Roman"/>
                <w:sz w:val="24"/>
                <w:szCs w:val="24"/>
              </w:rPr>
            </w:pPr>
            <w:ins w:id="1218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TOMCAT STANDBY </w:t>
              </w:r>
            </w:ins>
          </w:p>
        </w:tc>
      </w:tr>
      <w:tr w:rsidR="0090097B" w:rsidRPr="00661D80" w14:paraId="57C7ECF8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F8AD964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289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CC28E2B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24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ED4F458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TOMCAT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AAE9CF3" w14:textId="6E77A13F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19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TOWING SHIP </w:t>
              </w:r>
            </w:ins>
          </w:p>
        </w:tc>
      </w:tr>
      <w:tr w:rsidR="0090097B" w:rsidRPr="00661D80" w14:paraId="676865B3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BDAC601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2EADB06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24S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6E133AC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TOMCAT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88813B3" w14:textId="7E71EC10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20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TOWING SHIP STANDBY </w:t>
              </w:r>
            </w:ins>
          </w:p>
        </w:tc>
      </w:tr>
      <w:tr w:rsidR="0090097B" w:rsidRPr="00661D80" w14:paraId="35F684B2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B127101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291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D85F24D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221" w:author="Flores-beebe, Dina M CIV SPAWARSYSCEN-PACIFIC, 59112" w:date="2015-09-21T14:23:00Z">
              <w:r w:rsidRPr="00661D80" w:rsidDel="00267B76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240</w:delText>
              </w:r>
            </w:del>
            <w:ins w:id="1222" w:author="Flores-beebe, Dina M CIV SPAWARSYSCEN-PACIFIC, 59112" w:date="2015-09-21T14:2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141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6AD63FE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TOWING 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4E1D008" w14:textId="737A1D84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23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SUPPORTING ARMS COORDINATION CENTER (SACC) </w:t>
              </w:r>
            </w:ins>
          </w:p>
        </w:tc>
      </w:tr>
      <w:tr w:rsidR="0090097B" w:rsidRPr="00661D80" w14:paraId="2E5F70DD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D4D6692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292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D64DAF0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224" w:author="Flores-beebe, Dina M CIV SPAWARSYSCEN-PACIFIC, 59112" w:date="2015-09-21T14:23:00Z">
              <w:r w:rsidRPr="00661D80" w:rsidDel="00267B76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240</w:delText>
              </w:r>
            </w:del>
            <w:ins w:id="1225" w:author="Flores-beebe, Dina M CIV SPAWARSYSCEN-PACIFIC, 59112" w:date="2015-09-21T14:23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141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12FF23F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TOWING SHIP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76D122E" w14:textId="2ECB4CF6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26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SUPPORTING ARMS COORDINATION CENTER (SACC) STANDBY </w:t>
              </w:r>
            </w:ins>
          </w:p>
        </w:tc>
      </w:tr>
      <w:tr w:rsidR="00D47248" w:rsidRPr="00661D80" w14:paraId="0F391EBA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E79956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293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96505A1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TDC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395C555" w14:textId="77777777" w:rsidR="00D47248" w:rsidRPr="00661D80" w:rsidRDefault="00D47248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TRACK DATA COORDINATOR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3C03188" w14:textId="1119EFEC" w:rsidR="00D47248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1227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TRACK DATA COORDINATOR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</w:t>
              </w:r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="00D4724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MULTILINK COORD DUTY</w:t>
            </w:r>
            <w:ins w:id="1228" w:author="Flores-beebe, Dina M CIV SPAWARSYSCEN-PACIFIC, 59112" w:date="2015-09-21T14:23:00Z">
              <w:r w:rsidR="00D4724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(NON-ATP-1)</w:t>
              </w:r>
            </w:ins>
            <w:r w:rsidR="00D47248"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90097B" w:rsidRPr="00661D80" w14:paraId="48DF4EBA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D5C83C3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294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137A08B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801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E1699A9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TRACK DATA COORDINATOR (TDC)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411C5D5" w14:textId="36DB673A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29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TRACK DATA COORDINATOR (TDC) </w:t>
              </w:r>
            </w:ins>
          </w:p>
        </w:tc>
      </w:tr>
      <w:tr w:rsidR="0090097B" w:rsidRPr="00661D80" w14:paraId="618DC434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9DC00F3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295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81D39C7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801S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43E566B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TRACK DATA COORDINATOR STANDBY (TDCSBY)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6861985" w14:textId="1A13FC5B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30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TRACK DATA COORDINATOR STANDBY (TDCSBY) </w:t>
              </w:r>
            </w:ins>
          </w:p>
        </w:tc>
      </w:tr>
      <w:tr w:rsidR="0090097B" w:rsidRPr="00661D80" w14:paraId="28462245" w14:textId="77777777" w:rsidTr="004B6828">
        <w:trPr>
          <w:trHeight w:val="20"/>
          <w:tblCellSpacing w:w="15" w:type="dxa"/>
          <w:ins w:id="1231" w:author="Flores-beebe, Dina M CIV SPAWARSYSCEN-PACIFIC, 59112" w:date="2015-09-21T14:24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16ACE445" w14:textId="77777777" w:rsidR="0090097B" w:rsidRPr="00661D80" w:rsidRDefault="0090097B" w:rsidP="00222915">
            <w:pPr>
              <w:spacing w:after="0" w:line="240" w:lineRule="auto"/>
              <w:rPr>
                <w:ins w:id="1232" w:author="Flores-beebe, Dina M CIV SPAWARSYSCEN-PACIFIC, 59112" w:date="2015-09-21T14:24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01BDFBB2" w14:textId="77777777" w:rsidR="0090097B" w:rsidRPr="00661D80" w:rsidRDefault="0090097B" w:rsidP="00222915">
            <w:pPr>
              <w:spacing w:after="0" w:line="240" w:lineRule="auto"/>
              <w:rPr>
                <w:ins w:id="1233" w:author="Flores-beebe, Dina M CIV SPAWARSYSCEN-PACIFIC, 59112" w:date="2015-09-21T14:2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234" w:author="Flores-beebe, Dina M CIV SPAWARSYSCEN-PACIFIC, 59112" w:date="2015-09-21T14:2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135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06D79DC" w14:textId="77777777" w:rsidR="0090097B" w:rsidRPr="00661D80" w:rsidRDefault="0090097B" w:rsidP="00222915">
            <w:pPr>
              <w:spacing w:after="0" w:line="240" w:lineRule="auto"/>
              <w:rPr>
                <w:ins w:id="1235" w:author="Flores-beebe, Dina M CIV SPAWARSYSCEN-PACIFIC, 59112" w:date="2015-09-21T14:2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236" w:author="Flores-beebe, Dina M CIV SPAWARSYSCEN-PACIFIC, 59112" w:date="2015-09-21T14:2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UNDERWAY REPLENISHMENT COORDINATOR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32E8CE7B" w14:textId="0BC4F233" w:rsidR="0090097B" w:rsidRPr="00661D80" w:rsidRDefault="0090097B" w:rsidP="00222915">
            <w:pPr>
              <w:spacing w:after="0" w:line="240" w:lineRule="auto"/>
              <w:rPr>
                <w:ins w:id="1237" w:author="Flores-beebe, Dina M CIV SPAWARSYSCEN-PACIFIC, 59112" w:date="2015-09-21T14:24:00Z"/>
                <w:rFonts w:ascii="Courier" w:eastAsia="Times New Roman" w:hAnsi="Courier" w:cs="Times New Roman"/>
                <w:sz w:val="24"/>
                <w:szCs w:val="24"/>
              </w:rPr>
            </w:pPr>
            <w:ins w:id="1238" w:author="Flores-beebe, Dina M CIV SPAWARSYSCEN-PACIFIC, 59112" w:date="2015-10-05T08:1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UNDERWAY REPLENISHMENT COORDINATOR</w:t>
              </w:r>
            </w:ins>
          </w:p>
        </w:tc>
      </w:tr>
      <w:tr w:rsidR="0090097B" w:rsidRPr="00661D80" w14:paraId="0DBDB076" w14:textId="77777777" w:rsidTr="004B6828">
        <w:trPr>
          <w:trHeight w:val="20"/>
          <w:tblCellSpacing w:w="15" w:type="dxa"/>
          <w:ins w:id="1239" w:author="Flores-beebe, Dina M CIV SPAWARSYSCEN-PACIFIC, 59112" w:date="2015-09-21T14:24:00Z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59D85E3" w14:textId="77777777" w:rsidR="0090097B" w:rsidRPr="00661D80" w:rsidRDefault="0090097B" w:rsidP="00222915">
            <w:pPr>
              <w:spacing w:after="0" w:line="240" w:lineRule="auto"/>
              <w:rPr>
                <w:ins w:id="1240" w:author="Flores-beebe, Dina M CIV SPAWARSYSCEN-PACIFIC, 59112" w:date="2015-09-21T14:24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726209F" w14:textId="77777777" w:rsidR="0090097B" w:rsidRPr="00661D80" w:rsidRDefault="0090097B" w:rsidP="00222915">
            <w:pPr>
              <w:spacing w:after="0" w:line="240" w:lineRule="auto"/>
              <w:rPr>
                <w:ins w:id="1241" w:author="Flores-beebe, Dina M CIV SPAWARSYSCEN-PACIFIC, 59112" w:date="2015-09-21T14:2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242" w:author="Flores-beebe, Dina M CIV SPAWARSYSCEN-PACIFIC, 59112" w:date="2015-09-21T14:2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135S</w:t>
              </w:r>
            </w:ins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7CBE2E5A" w14:textId="77777777" w:rsidR="0090097B" w:rsidRPr="00661D80" w:rsidRDefault="0090097B" w:rsidP="00222915">
            <w:pPr>
              <w:spacing w:after="0" w:line="240" w:lineRule="auto"/>
              <w:rPr>
                <w:ins w:id="1243" w:author="Flores-beebe, Dina M CIV SPAWARSYSCEN-PACIFIC, 59112" w:date="2015-09-21T14:2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1244" w:author="Flores-beebe, Dina M CIV SPAWARSYSCEN-PACIFIC, 59112" w:date="2015-09-21T14:2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UNDERWAY REPLENISHMENT COORDINATOR STANDBY</w:t>
              </w:r>
            </w:ins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</w:tcPr>
          <w:p w14:paraId="2705348C" w14:textId="1D8C386A" w:rsidR="0090097B" w:rsidRPr="00661D80" w:rsidRDefault="0090097B" w:rsidP="00222915">
            <w:pPr>
              <w:spacing w:after="0" w:line="240" w:lineRule="auto"/>
              <w:rPr>
                <w:ins w:id="1245" w:author="Flores-beebe, Dina M CIV SPAWARSYSCEN-PACIFIC, 59112" w:date="2015-09-21T14:24:00Z"/>
                <w:rFonts w:ascii="Courier" w:eastAsia="Times New Roman" w:hAnsi="Courier" w:cs="Times New Roman"/>
                <w:sz w:val="24"/>
                <w:szCs w:val="24"/>
              </w:rPr>
            </w:pPr>
            <w:ins w:id="1246" w:author="Flores-beebe, Dina M CIV SPAWARSYSCEN-PACIFIC, 59112" w:date="2015-10-05T08:12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UNDERWAY REPLENISHMENT COORDINATOR STANDBY</w:t>
              </w:r>
            </w:ins>
          </w:p>
        </w:tc>
      </w:tr>
      <w:tr w:rsidR="0090097B" w:rsidRPr="00661D80" w14:paraId="4A5CA703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1274AED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296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B723872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247" w:author="Flores-beebe, Dina M CIV SPAWARSYSCEN-PACIFIC, 59112" w:date="2015-09-21T14:26:00Z">
              <w:r w:rsidRPr="00661D80" w:rsidDel="009F40B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241</w:delText>
              </w:r>
            </w:del>
            <w:ins w:id="1248" w:author="Flores-beebe, Dina M CIV SPAWARSYSCEN-PACIFIC, 59112" w:date="2015-09-21T14:2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142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7EC38CC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UNDERWAY REPLENISHMENT GROUP COMMANDER (URGC)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C4B9340" w14:textId="275D0297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49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UNDERWAY REPLENISHMENT GROUP COMMANDER (URGC) STANDBY </w:t>
              </w:r>
            </w:ins>
          </w:p>
        </w:tc>
      </w:tr>
      <w:tr w:rsidR="0090097B" w:rsidRPr="00661D80" w14:paraId="5CFDB694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F7FF0BC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297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A43438C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1250" w:author="Flores-beebe, Dina M CIV SPAWARSYSCEN-PACIFIC, 59112" w:date="2015-09-21T14:26:00Z">
              <w:r w:rsidRPr="00661D80" w:rsidDel="009F40B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241</w:delText>
              </w:r>
            </w:del>
            <w:ins w:id="1251" w:author="Flores-beebe, Dina M CIV SPAWARSYSCEN-PACIFIC, 59112" w:date="2015-09-21T14:2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142</w:t>
              </w:r>
            </w:ins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183373E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UNDERWAY REPLENISHMENT GROUP COMMANDER (URGC)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1EAEFC8" w14:textId="36392AA8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52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UNDERWAY REPLENISHMENT GROUP COMMANDER (URGC) </w:t>
              </w:r>
            </w:ins>
          </w:p>
        </w:tc>
      </w:tr>
      <w:tr w:rsidR="0090097B" w:rsidRPr="00661D80" w14:paraId="76BDDD9D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C522D67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298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7A46F88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242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A578735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UNIT RESPONSIBLE FOR SURFACING THE SUBMARINE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AEAA4B7" w14:textId="4A2633AA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53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UNIT RESPONSIBLE FOR SURFACING THE SUBMARINE </w:t>
              </w:r>
            </w:ins>
          </w:p>
        </w:tc>
      </w:tr>
      <w:tr w:rsidR="0090097B" w:rsidRPr="00661D80" w14:paraId="53A1D519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CEBC7C5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299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C5BB499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242S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52C17F0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UNIT RESPONSIBLE FOR SURFACING THE SUBMARINE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79F4189" w14:textId="3698E949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54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UNIT RESPONSIBLE FOR SURFACING THE SUBMARINE STANDBY </w:t>
              </w:r>
            </w:ins>
          </w:p>
        </w:tc>
      </w:tr>
      <w:tr w:rsidR="0090097B" w:rsidRPr="00661D80" w14:paraId="417FC96D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278FFFF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70179EE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243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EAF8452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VISUAL COMMUNICATION DUTY SHIP FOR SHIP ALONGSIDE (OR FOR..)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E73F4B5" w14:textId="233A57E8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55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VISUAL COMMUNICATION DUTY SHIP FOR SHIP ALONGSIDE (OR FOR</w:t>
              </w:r>
              <w:proofErr w:type="gramStart"/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..)</w:t>
              </w:r>
              <w:proofErr w:type="gramEnd"/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</w:p>
        </w:tc>
      </w:tr>
      <w:tr w:rsidR="0090097B" w:rsidRPr="00661D80" w14:paraId="5F3B5EFD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E5F363C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301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5B07B42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243S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E755630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VISUAL COMMUNICATION DUTY SHIP FOR SHIP ALONGSIDE (OR FOR..)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67846A7" w14:textId="104B3693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56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VISUAL COMMUNICATION DUTY SHIP FOR SHIP ALONGSIDE (OR FOR</w:t>
              </w:r>
              <w:proofErr w:type="gramStart"/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..)</w:t>
              </w:r>
              <w:proofErr w:type="gramEnd"/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STANDBY </w:t>
              </w:r>
            </w:ins>
          </w:p>
        </w:tc>
      </w:tr>
      <w:tr w:rsidR="0090097B" w:rsidRPr="00661D80" w14:paraId="2B289AC6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3B80673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302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5DC2AE4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244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A6640C0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VISUAL LINK BETWEEN SHIPS INDICATED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FCECA03" w14:textId="30797055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57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VISUAL LINK BETWEEN SHIPS INDICATED </w:t>
              </w:r>
            </w:ins>
          </w:p>
        </w:tc>
      </w:tr>
      <w:tr w:rsidR="0090097B" w:rsidRPr="00661D80" w14:paraId="72CC6181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FC674EC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303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0B805728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244S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59C4FB4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VISUAL LINK BETWEEN SHIPS INDICATED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8AA92BE" w14:textId="3DD738EE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58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VISUAL LINK BETWEEN SHIPS INDICATED STANDBY </w:t>
              </w:r>
            </w:ins>
          </w:p>
        </w:tc>
      </w:tr>
      <w:tr w:rsidR="0090097B" w:rsidRPr="00661D80" w14:paraId="7CBA6DE0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5C593F1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304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7C9449E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245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F5A207C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WEAPON-CARRYING HELICOPTER STANDBY 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F9D3300" w14:textId="04AFEA51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59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WEAPON-CARRYING HELICOPTER STANDBY SHIP </w:t>
              </w:r>
            </w:ins>
          </w:p>
        </w:tc>
      </w:tr>
      <w:tr w:rsidR="0090097B" w:rsidRPr="00661D80" w14:paraId="5D96216A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716135A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305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4F1299A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245S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72D5E4D7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WEAPON-CARRYING HELICOPTER STANDBY SHIP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2B8FB87" w14:textId="6BBCCF75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60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WEAPON-CARRYING HELICOPTER STANDBY SHIP STANDBY </w:t>
              </w:r>
            </w:ins>
          </w:p>
        </w:tc>
      </w:tr>
      <w:tr w:rsidR="0090097B" w:rsidRPr="00661D80" w14:paraId="492E8C4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638CC243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306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A056D9E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246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D4B01BE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WEATHER BALLOON TRACKING SHIP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318EAA78" w14:textId="456FB7E3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61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WEATHER BALLOON TRACKING SHIP </w:t>
              </w:r>
            </w:ins>
          </w:p>
        </w:tc>
      </w:tr>
      <w:tr w:rsidR="0090097B" w:rsidRPr="00661D80" w14:paraId="4DA0B9B5" w14:textId="77777777" w:rsidTr="004B6828">
        <w:trPr>
          <w:trHeight w:val="20"/>
          <w:tblCellSpacing w:w="15" w:type="dxa"/>
        </w:trPr>
        <w:tc>
          <w:tcPr>
            <w:tcW w:w="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19C80245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290BC452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246S </w:t>
            </w:r>
          </w:p>
        </w:tc>
        <w:tc>
          <w:tcPr>
            <w:tcW w:w="1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43773A8E" w14:textId="77777777" w:rsidR="0090097B" w:rsidRPr="00661D80" w:rsidRDefault="0090097B" w:rsidP="00222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1D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WEATHER BALLOON TRACKING SHIP STANDBY </w:t>
            </w:r>
          </w:p>
        </w:tc>
        <w:tc>
          <w:tcPr>
            <w:tcW w:w="1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tcMar>
              <w:top w:w="320" w:type="dxa"/>
              <w:left w:w="320" w:type="dxa"/>
              <w:bottom w:w="320" w:type="dxa"/>
              <w:right w:w="320" w:type="dxa"/>
            </w:tcMar>
            <w:vAlign w:val="center"/>
            <w:hideMark/>
          </w:tcPr>
          <w:p w14:paraId="500E3F57" w14:textId="69EE4705" w:rsidR="0090097B" w:rsidRPr="00661D80" w:rsidRDefault="0090097B" w:rsidP="00222915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ins w:id="1262" w:author="Flores-beebe, Dina M CIV SPAWARSYSCEN-PACIFIC, 59112" w:date="2015-10-05T08:12:00Z">
              <w:r w:rsidRPr="00661D80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WEATHER BALLOON TRACKING SHIP STANDBY </w:t>
              </w:r>
            </w:ins>
          </w:p>
        </w:tc>
      </w:tr>
    </w:tbl>
    <w:p w14:paraId="2A012B13" w14:textId="77777777" w:rsidR="00222915" w:rsidRDefault="00222915"/>
    <w:p w14:paraId="75190445" w14:textId="77777777" w:rsidR="00877B27" w:rsidRPr="00505F2D" w:rsidRDefault="00877B27" w:rsidP="00505F2D">
      <w:pPr>
        <w:rPr>
          <w:rFonts w:ascii="Times-Roman" w:hAnsi="Times-Roman" w:cs="Times-Roman"/>
          <w:sz w:val="16"/>
          <w:szCs w:val="16"/>
        </w:rPr>
        <w:sectPr w:rsidR="00877B27" w:rsidRPr="00505F2D" w:rsidSect="00222915">
          <w:headerReference w:type="default" r:id="rId2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AEF620" w14:textId="4AE15189" w:rsidR="00853E43" w:rsidRPr="006D7F0E" w:rsidRDefault="00853E43" w:rsidP="00853E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7F0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ANNEX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4973FD23" w14:textId="34109460" w:rsidR="00254E43" w:rsidRDefault="00853E43" w:rsidP="00254E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 and Set Applicability</w:t>
      </w:r>
    </w:p>
    <w:p w14:paraId="7B18FAB8" w14:textId="77777777" w:rsidR="00254E43" w:rsidRDefault="00254E43" w:rsidP="00254E43">
      <w:pPr>
        <w:rPr>
          <w:rFonts w:ascii="Times New Roman" w:hAnsi="Times New Roman" w:cs="Times New Roman"/>
          <w:b/>
          <w:sz w:val="24"/>
          <w:szCs w:val="24"/>
        </w:rPr>
      </w:pPr>
    </w:p>
    <w:p w14:paraId="08575F81" w14:textId="77777777" w:rsidR="00254E43" w:rsidRPr="00254E43" w:rsidRDefault="00254E43" w:rsidP="00254E43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254E43" w:rsidRPr="00254E43" w:rsidSect="00254E43">
          <w:headerReference w:type="default" r:id="rId21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1E0122E5" w14:textId="6E979D21" w:rsidR="00853E43" w:rsidRDefault="00853E43">
      <w:pPr>
        <w:rPr>
          <w:rFonts w:ascii="Times-Roman" w:hAnsi="Times-Roman" w:cs="Times-Roman"/>
          <w:color w:val="000000"/>
          <w:sz w:val="16"/>
          <w:szCs w:val="16"/>
        </w:rPr>
      </w:pPr>
      <w:bookmarkStart w:id="1263" w:name="_GoBack"/>
      <w:bookmarkEnd w:id="1263"/>
    </w:p>
    <w:p w14:paraId="25843FE3" w14:textId="77777777" w:rsidR="00933191" w:rsidRDefault="00933191">
      <w:pPr>
        <w:rPr>
          <w:rFonts w:ascii="Times-Roman" w:hAnsi="Times-Roman" w:cs="Times-Roman"/>
          <w:color w:val="000000"/>
          <w:sz w:val="16"/>
          <w:szCs w:val="16"/>
        </w:rPr>
      </w:pPr>
    </w:p>
    <w:p w14:paraId="54A8F6E4" w14:textId="77777777" w:rsidR="00B75D16" w:rsidRPr="00222915" w:rsidRDefault="00B75D16" w:rsidP="00B75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915">
        <w:rPr>
          <w:rFonts w:ascii="Times New Roman" w:hAnsi="Times New Roman" w:cs="Times New Roman"/>
          <w:sz w:val="24"/>
          <w:szCs w:val="24"/>
        </w:rPr>
        <w:t>FFIRN: 1193 DUTY TABLE</w:t>
      </w:r>
    </w:p>
    <w:p w14:paraId="711478FE" w14:textId="77777777" w:rsidR="00B75D16" w:rsidRPr="00222915" w:rsidRDefault="00B75D16" w:rsidP="00B75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915">
        <w:rPr>
          <w:rFonts w:ascii="Times New Roman" w:hAnsi="Times New Roman" w:cs="Times New Roman"/>
          <w:sz w:val="24"/>
          <w:szCs w:val="24"/>
        </w:rPr>
        <w:t>FFIRN/FUD: 1193/2 DUTY</w:t>
      </w:r>
    </w:p>
    <w:p w14:paraId="3972A541" w14:textId="77777777" w:rsidR="00B75D16" w:rsidRPr="00222915" w:rsidRDefault="00B75D16" w:rsidP="00B75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3A878D" w14:textId="6B4651FC" w:rsidR="00B75D16" w:rsidRPr="00222915" w:rsidRDefault="00B75D16" w:rsidP="00B75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915">
        <w:rPr>
          <w:rFonts w:ascii="Times New Roman" w:hAnsi="Times New Roman" w:cs="Times New Roman"/>
          <w:sz w:val="24"/>
          <w:szCs w:val="24"/>
        </w:rPr>
        <w:t>SETID: DUTY</w:t>
      </w:r>
    </w:p>
    <w:p w14:paraId="6D0C1742" w14:textId="77777777" w:rsidR="00885CBF" w:rsidRDefault="00885CBF" w:rsidP="00B75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6F1D5E" w14:textId="77777777" w:rsidR="00B75D16" w:rsidRPr="00222915" w:rsidRDefault="00B75D16" w:rsidP="0025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2915">
        <w:rPr>
          <w:rFonts w:ascii="Times New Roman" w:hAnsi="Times New Roman" w:cs="Times New Roman"/>
          <w:sz w:val="24"/>
          <w:szCs w:val="24"/>
        </w:rPr>
        <w:t>A303 OPGEN</w:t>
      </w:r>
    </w:p>
    <w:p w14:paraId="0FC65D6B" w14:textId="77777777" w:rsidR="00B75D16" w:rsidRPr="00222915" w:rsidRDefault="00B75D16" w:rsidP="0025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2915">
        <w:rPr>
          <w:rFonts w:ascii="Times New Roman" w:hAnsi="Times New Roman" w:cs="Times New Roman"/>
          <w:sz w:val="24"/>
          <w:szCs w:val="24"/>
        </w:rPr>
        <w:t>A314 OPTASK AAW</w:t>
      </w:r>
    </w:p>
    <w:p w14:paraId="47FA832C" w14:textId="77777777" w:rsidR="00B75D16" w:rsidRPr="00222915" w:rsidRDefault="00B75D16" w:rsidP="0025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2915">
        <w:rPr>
          <w:rFonts w:ascii="Times New Roman" w:hAnsi="Times New Roman" w:cs="Times New Roman"/>
          <w:sz w:val="24"/>
          <w:szCs w:val="24"/>
        </w:rPr>
        <w:t>A310 OPTASK EW</w:t>
      </w:r>
    </w:p>
    <w:p w14:paraId="70871CC0" w14:textId="77777777" w:rsidR="00B75D16" w:rsidRPr="00222915" w:rsidRDefault="00B75D16" w:rsidP="0025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2915">
        <w:rPr>
          <w:rFonts w:ascii="Times New Roman" w:hAnsi="Times New Roman" w:cs="Times New Roman"/>
          <w:sz w:val="24"/>
          <w:szCs w:val="24"/>
        </w:rPr>
        <w:t>A307 OPTASK MCM</w:t>
      </w:r>
    </w:p>
    <w:p w14:paraId="0A66F5ED" w14:textId="77777777" w:rsidR="00B75D16" w:rsidRPr="00222915" w:rsidRDefault="00B75D16" w:rsidP="0025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2915">
        <w:rPr>
          <w:rFonts w:ascii="Times New Roman" w:hAnsi="Times New Roman" w:cs="Times New Roman"/>
          <w:sz w:val="24"/>
          <w:szCs w:val="24"/>
        </w:rPr>
        <w:t>A308 OPTASK MINING</w:t>
      </w:r>
    </w:p>
    <w:p w14:paraId="2AF54876" w14:textId="77777777" w:rsidR="00B75D16" w:rsidRPr="00222915" w:rsidRDefault="00B75D16" w:rsidP="00254E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2915">
        <w:rPr>
          <w:rFonts w:ascii="Times New Roman" w:hAnsi="Times New Roman" w:cs="Times New Roman"/>
          <w:sz w:val="24"/>
          <w:szCs w:val="24"/>
        </w:rPr>
        <w:t>A304 OPTASK RAS</w:t>
      </w:r>
    </w:p>
    <w:p w14:paraId="1EE995A9" w14:textId="77777777" w:rsidR="00B75D16" w:rsidRPr="00222915" w:rsidRDefault="00B75D16" w:rsidP="0025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2915">
        <w:rPr>
          <w:rFonts w:ascii="Times New Roman" w:hAnsi="Times New Roman" w:cs="Times New Roman"/>
          <w:sz w:val="24"/>
          <w:szCs w:val="24"/>
        </w:rPr>
        <w:t>A690 TACOPDAT</w:t>
      </w:r>
    </w:p>
    <w:p w14:paraId="021F301E" w14:textId="77777777" w:rsidR="00B75D16" w:rsidRPr="00222915" w:rsidRDefault="00B75D16" w:rsidP="0025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2915">
        <w:rPr>
          <w:rFonts w:ascii="Times New Roman" w:hAnsi="Times New Roman" w:cs="Times New Roman"/>
          <w:sz w:val="24"/>
          <w:szCs w:val="24"/>
        </w:rPr>
        <w:t>A301 TURQUOISE</w:t>
      </w:r>
    </w:p>
    <w:p w14:paraId="01859976" w14:textId="77777777" w:rsidR="00B75D16" w:rsidRPr="00222915" w:rsidRDefault="00B75D16" w:rsidP="0025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2915">
        <w:rPr>
          <w:rFonts w:ascii="Times New Roman" w:hAnsi="Times New Roman" w:cs="Times New Roman"/>
          <w:sz w:val="24"/>
          <w:szCs w:val="24"/>
        </w:rPr>
        <w:t>G331 TURQUOISE REPORT</w:t>
      </w:r>
    </w:p>
    <w:p w14:paraId="7D5CFDEF" w14:textId="77777777" w:rsidR="00B75D16" w:rsidRPr="00222915" w:rsidRDefault="00B75D16" w:rsidP="00254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2915">
        <w:rPr>
          <w:rFonts w:ascii="Times New Roman" w:hAnsi="Times New Roman" w:cs="Times New Roman"/>
          <w:sz w:val="24"/>
          <w:szCs w:val="24"/>
        </w:rPr>
        <w:t>D362 TURQUOISE REQUEST</w:t>
      </w:r>
    </w:p>
    <w:p w14:paraId="7386C841" w14:textId="77777777" w:rsidR="00B75D16" w:rsidRPr="00222915" w:rsidRDefault="00B75D16" w:rsidP="00B75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BD5E2D" w14:textId="77777777" w:rsidR="00B75D16" w:rsidRPr="00222915" w:rsidRDefault="00B75D16" w:rsidP="00B75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915">
        <w:rPr>
          <w:rFonts w:ascii="Times New Roman" w:hAnsi="Times New Roman" w:cs="Times New Roman"/>
          <w:sz w:val="24"/>
          <w:szCs w:val="24"/>
        </w:rPr>
        <w:t>SETID: DUTYSUM</w:t>
      </w:r>
    </w:p>
    <w:p w14:paraId="03E53FA2" w14:textId="77777777" w:rsidR="00885CBF" w:rsidRDefault="00885CBF" w:rsidP="00B75D16">
      <w:pPr>
        <w:rPr>
          <w:rFonts w:ascii="Times New Roman" w:hAnsi="Times New Roman" w:cs="Times New Roman"/>
          <w:sz w:val="24"/>
          <w:szCs w:val="24"/>
        </w:rPr>
      </w:pPr>
    </w:p>
    <w:p w14:paraId="3FD2A1DD" w14:textId="77777777" w:rsidR="00B75D16" w:rsidRPr="00222915" w:rsidRDefault="00B75D16" w:rsidP="00254E43">
      <w:pPr>
        <w:ind w:left="720"/>
        <w:rPr>
          <w:rFonts w:ascii="Times New Roman" w:hAnsi="Times New Roman" w:cs="Times New Roman"/>
          <w:sz w:val="24"/>
          <w:szCs w:val="24"/>
        </w:rPr>
      </w:pPr>
      <w:r w:rsidRPr="00222915">
        <w:rPr>
          <w:rFonts w:ascii="Times New Roman" w:hAnsi="Times New Roman" w:cs="Times New Roman"/>
          <w:sz w:val="24"/>
          <w:szCs w:val="24"/>
        </w:rPr>
        <w:t>A659 ATO</w:t>
      </w:r>
    </w:p>
    <w:p w14:paraId="0A8CF5E5" w14:textId="77777777" w:rsidR="00B75D16" w:rsidRPr="00222915" w:rsidRDefault="00B75D16" w:rsidP="00B75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915">
        <w:rPr>
          <w:rFonts w:ascii="Times New Roman" w:hAnsi="Times New Roman" w:cs="Times New Roman"/>
          <w:sz w:val="24"/>
          <w:szCs w:val="24"/>
        </w:rPr>
        <w:t>FFIRN: 569 AIR CONTROLLER QUALIFICATION</w:t>
      </w:r>
    </w:p>
    <w:p w14:paraId="5CC205E4" w14:textId="77777777" w:rsidR="00B75D16" w:rsidRPr="00222915" w:rsidRDefault="00B75D16" w:rsidP="00B75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915">
        <w:rPr>
          <w:rFonts w:ascii="Times New Roman" w:hAnsi="Times New Roman" w:cs="Times New Roman"/>
          <w:sz w:val="24"/>
          <w:szCs w:val="24"/>
        </w:rPr>
        <w:t>FFIRN/FUD: 569/1 AIR CONTROLLER QUALIFICATION</w:t>
      </w:r>
    </w:p>
    <w:p w14:paraId="067DA428" w14:textId="77777777" w:rsidR="00885CBF" w:rsidRDefault="00885CBF" w:rsidP="00B75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68E268" w14:textId="77777777" w:rsidR="00B75D16" w:rsidRPr="00222915" w:rsidRDefault="00B75D16" w:rsidP="00B75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915">
        <w:rPr>
          <w:rFonts w:ascii="Times New Roman" w:hAnsi="Times New Roman" w:cs="Times New Roman"/>
          <w:sz w:val="24"/>
          <w:szCs w:val="24"/>
        </w:rPr>
        <w:t>SETID: ACDAT</w:t>
      </w:r>
    </w:p>
    <w:p w14:paraId="1D0F3FB7" w14:textId="77777777" w:rsidR="00885CBF" w:rsidRDefault="00885CBF" w:rsidP="00B75D16">
      <w:pPr>
        <w:rPr>
          <w:rFonts w:ascii="Times New Roman" w:hAnsi="Times New Roman" w:cs="Times New Roman"/>
          <w:sz w:val="24"/>
          <w:szCs w:val="24"/>
        </w:rPr>
      </w:pPr>
    </w:p>
    <w:p w14:paraId="44C27CCF" w14:textId="77777777" w:rsidR="00B75D16" w:rsidRPr="00222915" w:rsidRDefault="00B75D16" w:rsidP="00254E43">
      <w:pPr>
        <w:ind w:left="720"/>
        <w:rPr>
          <w:rFonts w:ascii="Times New Roman" w:hAnsi="Times New Roman" w:cs="Times New Roman"/>
          <w:sz w:val="24"/>
          <w:szCs w:val="24"/>
        </w:rPr>
      </w:pPr>
      <w:r w:rsidRPr="00222915">
        <w:rPr>
          <w:rFonts w:ascii="Times New Roman" w:hAnsi="Times New Roman" w:cs="Times New Roman"/>
          <w:sz w:val="24"/>
          <w:szCs w:val="24"/>
        </w:rPr>
        <w:t>B302 OPSTAT UNIT</w:t>
      </w:r>
    </w:p>
    <w:p w14:paraId="2D12FFC7" w14:textId="6B6D2172" w:rsidR="00933191" w:rsidRPr="00222915" w:rsidRDefault="00933191" w:rsidP="00B75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933191" w:rsidRPr="00222915" w:rsidSect="008D5EE8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9E0EB1" w14:textId="77777777" w:rsidR="00D44940" w:rsidRDefault="00D44940" w:rsidP="00645375">
      <w:pPr>
        <w:spacing w:after="0" w:line="240" w:lineRule="auto"/>
      </w:pPr>
      <w:r>
        <w:separator/>
      </w:r>
    </w:p>
  </w:endnote>
  <w:endnote w:type="continuationSeparator" w:id="0">
    <w:p w14:paraId="6A3800FA" w14:textId="77777777" w:rsidR="00D44940" w:rsidRDefault="00D44940" w:rsidP="0064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791E4" w14:textId="2C2CEFC6" w:rsidR="005930A3" w:rsidRPr="005930A3" w:rsidRDefault="005930A3" w:rsidP="005930A3">
    <w:pPr>
      <w:pStyle w:val="Footer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M2015-06-C0-N</w:t>
    </w:r>
    <w:r w:rsidRPr="000A3482">
      <w:rPr>
        <w:rFonts w:ascii="Times New Roman" w:hAnsi="Times New Roman"/>
        <w:sz w:val="24"/>
        <w:szCs w:val="24"/>
      </w:rPr>
      <w:t>/</w:t>
    </w:r>
    <w:r w:rsidR="00CE7CA3">
      <w:rPr>
        <w:rFonts w:ascii="Times New Roman" w:hAnsi="Times New Roman"/>
        <w:sz w:val="24"/>
        <w:szCs w:val="24"/>
      </w:rPr>
      <w:fldChar w:fldCharType="begin"/>
    </w:r>
    <w:r w:rsidR="00CE7CA3">
      <w:rPr>
        <w:rFonts w:ascii="Times New Roman" w:hAnsi="Times New Roman"/>
        <w:sz w:val="24"/>
        <w:szCs w:val="24"/>
      </w:rPr>
      <w:instrText>PAGE</w:instrText>
    </w:r>
    <w:r w:rsidR="00CE7CA3">
      <w:rPr>
        <w:rFonts w:ascii="Times New Roman" w:hAnsi="Times New Roman"/>
        <w:sz w:val="24"/>
        <w:szCs w:val="24"/>
      </w:rPr>
      <w:fldChar w:fldCharType="separate"/>
    </w:r>
    <w:r w:rsidR="00C208A0">
      <w:rPr>
        <w:rFonts w:ascii="Times New Roman" w:hAnsi="Times New Roman"/>
        <w:noProof/>
        <w:sz w:val="24"/>
        <w:szCs w:val="24"/>
      </w:rPr>
      <w:t>2</w:t>
    </w:r>
    <w:r w:rsidR="00CE7CA3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079938" w14:textId="77777777" w:rsidR="00D44940" w:rsidRDefault="00D44940" w:rsidP="00645375">
      <w:pPr>
        <w:spacing w:after="0" w:line="240" w:lineRule="auto"/>
      </w:pPr>
      <w:r>
        <w:separator/>
      </w:r>
    </w:p>
  </w:footnote>
  <w:footnote w:type="continuationSeparator" w:id="0">
    <w:p w14:paraId="216CB26B" w14:textId="77777777" w:rsidR="00D44940" w:rsidRDefault="00D44940" w:rsidP="00645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15F36" w14:textId="26BF12E4" w:rsidR="005930A3" w:rsidRDefault="005930A3" w:rsidP="001132CE">
    <w:pPr>
      <w:pStyle w:val="Header"/>
      <w:spacing w:after="200"/>
      <w:jc w:val="center"/>
    </w:pPr>
    <w:r w:rsidRPr="008B1EE1">
      <w:rPr>
        <w:rFonts w:ascii="Times New Roman" w:hAnsi="Times New Roman"/>
        <w:b/>
        <w:sz w:val="28"/>
        <w:szCs w:val="28"/>
      </w:rPr>
      <w:t>INTERFACE CHANGE PROPOSAL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287B82" w14:textId="5ACD08CB" w:rsidR="00CF23AA" w:rsidRPr="00CF23AA" w:rsidRDefault="00CF23AA" w:rsidP="00CF23AA">
    <w:pPr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Message and Set Applicability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DCD252" w14:textId="5B4B1F88" w:rsidR="005930A3" w:rsidRDefault="005930A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8E6D38" w14:textId="0B446E60" w:rsidR="005930A3" w:rsidRDefault="005930A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91D62" w14:textId="076EF8B2" w:rsidR="005E107A" w:rsidRPr="00CF23AA" w:rsidRDefault="005E107A" w:rsidP="00CF23A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104D37" w14:textId="4F95BE69" w:rsidR="00CF23AA" w:rsidRPr="00CF23AA" w:rsidRDefault="00CF23AA" w:rsidP="005E107A">
    <w:pPr>
      <w:pStyle w:val="Header"/>
      <w:rPr>
        <w:rFonts w:ascii="Times New Roman" w:hAnsi="Times New Roman"/>
        <w:b/>
        <w:sz w:val="24"/>
        <w:szCs w:val="24"/>
      </w:rPr>
    </w:pPr>
    <w:r w:rsidRPr="00CF23AA">
      <w:rPr>
        <w:rFonts w:ascii="Times New Roman" w:hAnsi="Times New Roman"/>
        <w:b/>
        <w:sz w:val="24"/>
        <w:szCs w:val="24"/>
      </w:rPr>
      <w:t>FFIRN: 569 (AIR CONTROLLER QUALIFICATION)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69B04" w14:textId="6B3B630E" w:rsidR="00CF23AA" w:rsidRPr="00CF23AA" w:rsidRDefault="00CF23AA" w:rsidP="005E107A">
    <w:pPr>
      <w:pStyle w:val="Header"/>
      <w:rPr>
        <w:rFonts w:ascii="Times New Roman" w:hAnsi="Times New Roman"/>
        <w:b/>
        <w:sz w:val="24"/>
        <w:szCs w:val="24"/>
      </w:rPr>
    </w:pPr>
    <w:r w:rsidRPr="00CF23AA">
      <w:rPr>
        <w:rFonts w:ascii="Times New Roman" w:hAnsi="Times New Roman"/>
        <w:b/>
        <w:sz w:val="24"/>
        <w:szCs w:val="24"/>
      </w:rPr>
      <w:t>569</w:t>
    </w:r>
    <w:r>
      <w:rPr>
        <w:rFonts w:ascii="Times New Roman" w:hAnsi="Times New Roman"/>
        <w:b/>
        <w:sz w:val="24"/>
        <w:szCs w:val="24"/>
      </w:rPr>
      <w:t>/1</w:t>
    </w:r>
    <w:r w:rsidRPr="00CF23AA">
      <w:rPr>
        <w:rFonts w:ascii="Times New Roman" w:hAnsi="Times New Roman"/>
        <w:b/>
        <w:sz w:val="24"/>
        <w:szCs w:val="24"/>
      </w:rPr>
      <w:t xml:space="preserve"> (AIR CONTROLLER QUALIFICATION)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EE345" w14:textId="17212B65" w:rsidR="00CF23AA" w:rsidRPr="00CF23AA" w:rsidRDefault="00CF23AA" w:rsidP="005E107A">
    <w:pPr>
      <w:pStyle w:val="Header"/>
      <w:rPr>
        <w:rFonts w:ascii="Times New Roman" w:hAnsi="Times New Roman"/>
        <w:b/>
        <w:sz w:val="24"/>
        <w:szCs w:val="24"/>
      </w:rPr>
    </w:pPr>
    <w:r w:rsidRPr="00CF23AA">
      <w:rPr>
        <w:rFonts w:ascii="Times New Roman" w:hAnsi="Times New Roman"/>
        <w:b/>
        <w:sz w:val="24"/>
        <w:szCs w:val="24"/>
      </w:rPr>
      <w:t xml:space="preserve">FFIRN: </w:t>
    </w:r>
    <w:r>
      <w:rPr>
        <w:rFonts w:ascii="Times New Roman" w:hAnsi="Times New Roman"/>
        <w:b/>
        <w:sz w:val="24"/>
        <w:szCs w:val="24"/>
      </w:rPr>
      <w:t>1193</w:t>
    </w:r>
    <w:r w:rsidRPr="00CF23AA">
      <w:rPr>
        <w:rFonts w:ascii="Times New Roman" w:hAnsi="Times New Roman"/>
        <w:b/>
        <w:sz w:val="24"/>
        <w:szCs w:val="24"/>
      </w:rPr>
      <w:t xml:space="preserve"> (</w:t>
    </w:r>
    <w:r>
      <w:rPr>
        <w:rFonts w:ascii="Times New Roman" w:hAnsi="Times New Roman"/>
        <w:b/>
        <w:sz w:val="24"/>
        <w:szCs w:val="24"/>
      </w:rPr>
      <w:t>DUTY TABLE</w:t>
    </w:r>
    <w:r w:rsidRPr="00CF23AA">
      <w:rPr>
        <w:rFonts w:ascii="Times New Roman" w:hAnsi="Times New Roman"/>
        <w:b/>
        <w:sz w:val="24"/>
        <w:szCs w:val="24"/>
      </w:rPr>
      <w:t>)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819AE" w14:textId="132F29F0" w:rsidR="00CF23AA" w:rsidRPr="00CF23AA" w:rsidRDefault="00CF23AA" w:rsidP="005E107A">
    <w:pPr>
      <w:pStyle w:val="Head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1193/2</w:t>
    </w:r>
    <w:r w:rsidRPr="00CF23AA">
      <w:rPr>
        <w:rFonts w:ascii="Times New Roman" w:hAnsi="Times New Roman"/>
        <w:b/>
        <w:sz w:val="24"/>
        <w:szCs w:val="24"/>
      </w:rPr>
      <w:t xml:space="preserve"> (</w:t>
    </w:r>
    <w:r>
      <w:rPr>
        <w:rFonts w:ascii="Times New Roman" w:hAnsi="Times New Roman"/>
        <w:b/>
        <w:sz w:val="24"/>
        <w:szCs w:val="24"/>
      </w:rPr>
      <w:t>DUTY</w:t>
    </w:r>
    <w:r w:rsidRPr="00CF23AA">
      <w:rPr>
        <w:rFonts w:ascii="Times New Roman" w:hAnsi="Times New Roman"/>
        <w:b/>
        <w:sz w:val="24"/>
        <w:szCs w:val="24"/>
      </w:rPr>
      <w:t>)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9202B" w14:textId="1583B4EA" w:rsidR="00CF23AA" w:rsidRPr="00CF23AA" w:rsidRDefault="00CF23AA" w:rsidP="00CF23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602"/>
    <w:multiLevelType w:val="hybridMultilevel"/>
    <w:tmpl w:val="0E621F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6D1D71"/>
    <w:multiLevelType w:val="hybridMultilevel"/>
    <w:tmpl w:val="74A085C4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06F05DA9"/>
    <w:multiLevelType w:val="hybridMultilevel"/>
    <w:tmpl w:val="BFDCDB68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0A1A3301"/>
    <w:multiLevelType w:val="hybridMultilevel"/>
    <w:tmpl w:val="4E2C73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C2A99"/>
    <w:multiLevelType w:val="hybridMultilevel"/>
    <w:tmpl w:val="D054CA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B41214"/>
    <w:multiLevelType w:val="hybridMultilevel"/>
    <w:tmpl w:val="8B6C36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710" w:hanging="360"/>
      </w:pPr>
    </w:lvl>
    <w:lvl w:ilvl="2" w:tplc="04090019">
      <w:start w:val="1"/>
      <w:numFmt w:val="lowerLetter"/>
      <w:lvlText w:val="%3."/>
      <w:lvlJc w:val="left"/>
      <w:pPr>
        <w:ind w:left="153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A4299"/>
    <w:multiLevelType w:val="hybridMultilevel"/>
    <w:tmpl w:val="DB2CA756"/>
    <w:lvl w:ilvl="0" w:tplc="E0DAD0D2">
      <w:start w:val="1"/>
      <w:numFmt w:val="decimal"/>
      <w:lvlText w:val="%1."/>
      <w:lvlJc w:val="left"/>
      <w:pPr>
        <w:ind w:left="495" w:hanging="495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E758B0"/>
    <w:multiLevelType w:val="hybridMultilevel"/>
    <w:tmpl w:val="45786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A64E21"/>
    <w:multiLevelType w:val="hybridMultilevel"/>
    <w:tmpl w:val="4E0C7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0553C"/>
    <w:multiLevelType w:val="hybridMultilevel"/>
    <w:tmpl w:val="6888B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07B5138"/>
    <w:multiLevelType w:val="hybridMultilevel"/>
    <w:tmpl w:val="5C14E088"/>
    <w:lvl w:ilvl="0" w:tplc="3CF845D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4F5E21"/>
    <w:multiLevelType w:val="hybridMultilevel"/>
    <w:tmpl w:val="7F08FC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2B7604"/>
    <w:multiLevelType w:val="hybridMultilevel"/>
    <w:tmpl w:val="01CC6546"/>
    <w:lvl w:ilvl="0" w:tplc="E0DAD0D2">
      <w:start w:val="1"/>
      <w:numFmt w:val="decimal"/>
      <w:lvlText w:val="%1."/>
      <w:lvlJc w:val="left"/>
      <w:pPr>
        <w:ind w:left="495" w:hanging="495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EF51A03"/>
    <w:multiLevelType w:val="hybridMultilevel"/>
    <w:tmpl w:val="2890737E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05329C1"/>
    <w:multiLevelType w:val="hybridMultilevel"/>
    <w:tmpl w:val="A25E7584"/>
    <w:lvl w:ilvl="0" w:tplc="4BD81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A53DCA"/>
    <w:multiLevelType w:val="hybridMultilevel"/>
    <w:tmpl w:val="E4563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14633E"/>
    <w:multiLevelType w:val="hybridMultilevel"/>
    <w:tmpl w:val="8F66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1B6BED"/>
    <w:multiLevelType w:val="hybridMultilevel"/>
    <w:tmpl w:val="C5C46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F4192C"/>
    <w:multiLevelType w:val="hybridMultilevel"/>
    <w:tmpl w:val="C16E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773C07"/>
    <w:multiLevelType w:val="hybridMultilevel"/>
    <w:tmpl w:val="B91600A0"/>
    <w:lvl w:ilvl="0" w:tplc="6F2E9B98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710" w:hanging="360"/>
      </w:pPr>
    </w:lvl>
    <w:lvl w:ilvl="2" w:tplc="04090019">
      <w:start w:val="1"/>
      <w:numFmt w:val="lowerLetter"/>
      <w:lvlText w:val="%3."/>
      <w:lvlJc w:val="left"/>
      <w:pPr>
        <w:ind w:left="153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525496"/>
    <w:multiLevelType w:val="hybridMultilevel"/>
    <w:tmpl w:val="67EE97CC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>
    <w:nsid w:val="491627CB"/>
    <w:multiLevelType w:val="hybridMultilevel"/>
    <w:tmpl w:val="76B0C940"/>
    <w:lvl w:ilvl="0" w:tplc="C434B8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115A89"/>
    <w:multiLevelType w:val="hybridMultilevel"/>
    <w:tmpl w:val="E5186A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D17952"/>
    <w:multiLevelType w:val="hybridMultilevel"/>
    <w:tmpl w:val="679072B2"/>
    <w:lvl w:ilvl="0" w:tplc="E542D15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30" w:hanging="360"/>
      </w:pPr>
    </w:lvl>
    <w:lvl w:ilvl="2" w:tplc="04090011">
      <w:start w:val="1"/>
      <w:numFmt w:val="decimal"/>
      <w:lvlText w:val="%3)"/>
      <w:lvlJc w:val="left"/>
      <w:pPr>
        <w:ind w:left="1800" w:hanging="180"/>
      </w:pPr>
    </w:lvl>
    <w:lvl w:ilvl="3" w:tplc="04090019">
      <w:start w:val="1"/>
      <w:numFmt w:val="lowerLetter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64A1586"/>
    <w:multiLevelType w:val="hybridMultilevel"/>
    <w:tmpl w:val="CC6CD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3E17F2"/>
    <w:multiLevelType w:val="hybridMultilevel"/>
    <w:tmpl w:val="34783B00"/>
    <w:lvl w:ilvl="0" w:tplc="2206AE38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6">
    <w:nsid w:val="5EFB0ADF"/>
    <w:multiLevelType w:val="hybridMultilevel"/>
    <w:tmpl w:val="E8FC8ED8"/>
    <w:lvl w:ilvl="0" w:tplc="4BD81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DA60AF"/>
    <w:multiLevelType w:val="hybridMultilevel"/>
    <w:tmpl w:val="2E442E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6B61EB"/>
    <w:multiLevelType w:val="hybridMultilevel"/>
    <w:tmpl w:val="5E00B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EF04EAE"/>
    <w:multiLevelType w:val="hybridMultilevel"/>
    <w:tmpl w:val="5FD00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514DBF"/>
    <w:multiLevelType w:val="hybridMultilevel"/>
    <w:tmpl w:val="2C400CEA"/>
    <w:lvl w:ilvl="0" w:tplc="4BD81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0C6051"/>
    <w:multiLevelType w:val="hybridMultilevel"/>
    <w:tmpl w:val="207CBDD0"/>
    <w:lvl w:ilvl="0" w:tplc="497478D4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6"/>
  </w:num>
  <w:num w:numId="4">
    <w:abstractNumId w:val="4"/>
  </w:num>
  <w:num w:numId="5">
    <w:abstractNumId w:val="13"/>
  </w:num>
  <w:num w:numId="6">
    <w:abstractNumId w:val="16"/>
  </w:num>
  <w:num w:numId="7">
    <w:abstractNumId w:val="10"/>
  </w:num>
  <w:num w:numId="8">
    <w:abstractNumId w:val="1"/>
  </w:num>
  <w:num w:numId="9">
    <w:abstractNumId w:val="5"/>
  </w:num>
  <w:num w:numId="10">
    <w:abstractNumId w:val="11"/>
  </w:num>
  <w:num w:numId="11">
    <w:abstractNumId w:val="26"/>
  </w:num>
  <w:num w:numId="12">
    <w:abstractNumId w:val="30"/>
  </w:num>
  <w:num w:numId="13">
    <w:abstractNumId w:val="7"/>
  </w:num>
  <w:num w:numId="14">
    <w:abstractNumId w:val="29"/>
  </w:num>
  <w:num w:numId="15">
    <w:abstractNumId w:val="14"/>
  </w:num>
  <w:num w:numId="16">
    <w:abstractNumId w:val="31"/>
  </w:num>
  <w:num w:numId="17">
    <w:abstractNumId w:val="24"/>
  </w:num>
  <w:num w:numId="18">
    <w:abstractNumId w:val="15"/>
  </w:num>
  <w:num w:numId="19">
    <w:abstractNumId w:val="0"/>
  </w:num>
  <w:num w:numId="20">
    <w:abstractNumId w:val="17"/>
  </w:num>
  <w:num w:numId="21">
    <w:abstractNumId w:val="3"/>
  </w:num>
  <w:num w:numId="22">
    <w:abstractNumId w:val="8"/>
  </w:num>
  <w:num w:numId="23">
    <w:abstractNumId w:val="27"/>
  </w:num>
  <w:num w:numId="24">
    <w:abstractNumId w:val="20"/>
  </w:num>
  <w:num w:numId="25">
    <w:abstractNumId w:val="28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5"/>
  </w:num>
  <w:num w:numId="29">
    <w:abstractNumId w:val="18"/>
  </w:num>
  <w:num w:numId="30">
    <w:abstractNumId w:val="9"/>
  </w:num>
  <w:num w:numId="31">
    <w:abstractNumId w:val="2"/>
  </w:num>
  <w:num w:numId="32">
    <w:abstractNumId w:val="19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2CE"/>
    <w:rsid w:val="00000493"/>
    <w:rsid w:val="00001E82"/>
    <w:rsid w:val="00003449"/>
    <w:rsid w:val="00003CE5"/>
    <w:rsid w:val="00004DFE"/>
    <w:rsid w:val="00006443"/>
    <w:rsid w:val="0000644E"/>
    <w:rsid w:val="00006BEB"/>
    <w:rsid w:val="000077AA"/>
    <w:rsid w:val="00007BF8"/>
    <w:rsid w:val="000116D5"/>
    <w:rsid w:val="0001302C"/>
    <w:rsid w:val="00013461"/>
    <w:rsid w:val="00014062"/>
    <w:rsid w:val="00024C5B"/>
    <w:rsid w:val="00025BD8"/>
    <w:rsid w:val="00027BC5"/>
    <w:rsid w:val="00031F0A"/>
    <w:rsid w:val="000322F5"/>
    <w:rsid w:val="000331AC"/>
    <w:rsid w:val="0003356F"/>
    <w:rsid w:val="00033C52"/>
    <w:rsid w:val="00033E19"/>
    <w:rsid w:val="00034F25"/>
    <w:rsid w:val="00035290"/>
    <w:rsid w:val="000367E3"/>
    <w:rsid w:val="00037BA2"/>
    <w:rsid w:val="00040693"/>
    <w:rsid w:val="00040D74"/>
    <w:rsid w:val="0004226F"/>
    <w:rsid w:val="000425C0"/>
    <w:rsid w:val="00045F6F"/>
    <w:rsid w:val="000460F1"/>
    <w:rsid w:val="00046651"/>
    <w:rsid w:val="00046C42"/>
    <w:rsid w:val="0005039F"/>
    <w:rsid w:val="00053FA1"/>
    <w:rsid w:val="00054017"/>
    <w:rsid w:val="000570D4"/>
    <w:rsid w:val="00057243"/>
    <w:rsid w:val="000574FF"/>
    <w:rsid w:val="000578DD"/>
    <w:rsid w:val="0006076C"/>
    <w:rsid w:val="00060FCD"/>
    <w:rsid w:val="000610F3"/>
    <w:rsid w:val="000654B6"/>
    <w:rsid w:val="000706A8"/>
    <w:rsid w:val="000706D3"/>
    <w:rsid w:val="00072414"/>
    <w:rsid w:val="00072BB9"/>
    <w:rsid w:val="00074108"/>
    <w:rsid w:val="000768DB"/>
    <w:rsid w:val="00080BA2"/>
    <w:rsid w:val="00081DF1"/>
    <w:rsid w:val="00082797"/>
    <w:rsid w:val="00082810"/>
    <w:rsid w:val="00086173"/>
    <w:rsid w:val="0008689C"/>
    <w:rsid w:val="00087230"/>
    <w:rsid w:val="00087CCC"/>
    <w:rsid w:val="0009004B"/>
    <w:rsid w:val="0009155C"/>
    <w:rsid w:val="00093DD1"/>
    <w:rsid w:val="000946EB"/>
    <w:rsid w:val="00094746"/>
    <w:rsid w:val="00095751"/>
    <w:rsid w:val="00097A5B"/>
    <w:rsid w:val="000A07C1"/>
    <w:rsid w:val="000A1890"/>
    <w:rsid w:val="000A510B"/>
    <w:rsid w:val="000A6089"/>
    <w:rsid w:val="000A6E6F"/>
    <w:rsid w:val="000A7774"/>
    <w:rsid w:val="000A7EC0"/>
    <w:rsid w:val="000B337F"/>
    <w:rsid w:val="000B4147"/>
    <w:rsid w:val="000B43C9"/>
    <w:rsid w:val="000B4485"/>
    <w:rsid w:val="000B4AF0"/>
    <w:rsid w:val="000B4C50"/>
    <w:rsid w:val="000B78D2"/>
    <w:rsid w:val="000C0B9B"/>
    <w:rsid w:val="000C0D95"/>
    <w:rsid w:val="000C0FB8"/>
    <w:rsid w:val="000C1159"/>
    <w:rsid w:val="000C2207"/>
    <w:rsid w:val="000C2E8D"/>
    <w:rsid w:val="000C403E"/>
    <w:rsid w:val="000C4F2E"/>
    <w:rsid w:val="000C53C6"/>
    <w:rsid w:val="000C7720"/>
    <w:rsid w:val="000D00C0"/>
    <w:rsid w:val="000D07F2"/>
    <w:rsid w:val="000D1CAF"/>
    <w:rsid w:val="000D22EE"/>
    <w:rsid w:val="000D23B0"/>
    <w:rsid w:val="000D274D"/>
    <w:rsid w:val="000D3692"/>
    <w:rsid w:val="000D37C6"/>
    <w:rsid w:val="000D3CE2"/>
    <w:rsid w:val="000D5453"/>
    <w:rsid w:val="000D5C31"/>
    <w:rsid w:val="000E1E1E"/>
    <w:rsid w:val="000E2B30"/>
    <w:rsid w:val="000E46BE"/>
    <w:rsid w:val="000E4726"/>
    <w:rsid w:val="000E747D"/>
    <w:rsid w:val="000F5269"/>
    <w:rsid w:val="000F69F6"/>
    <w:rsid w:val="000F6F4C"/>
    <w:rsid w:val="000F7B7C"/>
    <w:rsid w:val="00102150"/>
    <w:rsid w:val="00103379"/>
    <w:rsid w:val="001049D4"/>
    <w:rsid w:val="00104BEA"/>
    <w:rsid w:val="0010589A"/>
    <w:rsid w:val="00107D92"/>
    <w:rsid w:val="00110F0B"/>
    <w:rsid w:val="001111FF"/>
    <w:rsid w:val="0011223F"/>
    <w:rsid w:val="001132CE"/>
    <w:rsid w:val="00113DB9"/>
    <w:rsid w:val="0011519B"/>
    <w:rsid w:val="00117E0F"/>
    <w:rsid w:val="0012049D"/>
    <w:rsid w:val="00120B4D"/>
    <w:rsid w:val="001246EA"/>
    <w:rsid w:val="00124C7C"/>
    <w:rsid w:val="00124D5E"/>
    <w:rsid w:val="001261C2"/>
    <w:rsid w:val="00126A26"/>
    <w:rsid w:val="00126E00"/>
    <w:rsid w:val="00127F34"/>
    <w:rsid w:val="001306D3"/>
    <w:rsid w:val="00131AFC"/>
    <w:rsid w:val="0014137A"/>
    <w:rsid w:val="00141532"/>
    <w:rsid w:val="0014273B"/>
    <w:rsid w:val="00143079"/>
    <w:rsid w:val="001452A9"/>
    <w:rsid w:val="00146C9E"/>
    <w:rsid w:val="00146FD2"/>
    <w:rsid w:val="00147CF9"/>
    <w:rsid w:val="00147F3E"/>
    <w:rsid w:val="00152092"/>
    <w:rsid w:val="00152AE4"/>
    <w:rsid w:val="001548B6"/>
    <w:rsid w:val="00154920"/>
    <w:rsid w:val="001549D3"/>
    <w:rsid w:val="00154E93"/>
    <w:rsid w:val="00155E39"/>
    <w:rsid w:val="001600D1"/>
    <w:rsid w:val="00160AF8"/>
    <w:rsid w:val="0016169E"/>
    <w:rsid w:val="0016216B"/>
    <w:rsid w:val="00162663"/>
    <w:rsid w:val="00162A8B"/>
    <w:rsid w:val="00163118"/>
    <w:rsid w:val="00163A7A"/>
    <w:rsid w:val="001657B8"/>
    <w:rsid w:val="00166165"/>
    <w:rsid w:val="00166921"/>
    <w:rsid w:val="00170EBE"/>
    <w:rsid w:val="001710D5"/>
    <w:rsid w:val="00171437"/>
    <w:rsid w:val="0017183D"/>
    <w:rsid w:val="001724E7"/>
    <w:rsid w:val="0017439A"/>
    <w:rsid w:val="0017442D"/>
    <w:rsid w:val="00174BA8"/>
    <w:rsid w:val="00176B74"/>
    <w:rsid w:val="00177D02"/>
    <w:rsid w:val="0018069F"/>
    <w:rsid w:val="001822C6"/>
    <w:rsid w:val="00184330"/>
    <w:rsid w:val="00184392"/>
    <w:rsid w:val="00184E75"/>
    <w:rsid w:val="00185633"/>
    <w:rsid w:val="0018623E"/>
    <w:rsid w:val="00186288"/>
    <w:rsid w:val="00186A66"/>
    <w:rsid w:val="00187BC4"/>
    <w:rsid w:val="001906B2"/>
    <w:rsid w:val="001908B7"/>
    <w:rsid w:val="001910BE"/>
    <w:rsid w:val="001919BB"/>
    <w:rsid w:val="00193AF5"/>
    <w:rsid w:val="00194153"/>
    <w:rsid w:val="001949DA"/>
    <w:rsid w:val="001955D9"/>
    <w:rsid w:val="001957F7"/>
    <w:rsid w:val="001962EA"/>
    <w:rsid w:val="0019638B"/>
    <w:rsid w:val="00196548"/>
    <w:rsid w:val="0019704B"/>
    <w:rsid w:val="001A42A9"/>
    <w:rsid w:val="001A4B74"/>
    <w:rsid w:val="001A6533"/>
    <w:rsid w:val="001A683A"/>
    <w:rsid w:val="001A7969"/>
    <w:rsid w:val="001A7B93"/>
    <w:rsid w:val="001B2134"/>
    <w:rsid w:val="001B2984"/>
    <w:rsid w:val="001B39FF"/>
    <w:rsid w:val="001B4220"/>
    <w:rsid w:val="001B43F9"/>
    <w:rsid w:val="001B4564"/>
    <w:rsid w:val="001B5A02"/>
    <w:rsid w:val="001B7598"/>
    <w:rsid w:val="001C0871"/>
    <w:rsid w:val="001C08B2"/>
    <w:rsid w:val="001C0D00"/>
    <w:rsid w:val="001C1534"/>
    <w:rsid w:val="001C1A95"/>
    <w:rsid w:val="001C2FD1"/>
    <w:rsid w:val="001C41D5"/>
    <w:rsid w:val="001C4671"/>
    <w:rsid w:val="001C5225"/>
    <w:rsid w:val="001C5600"/>
    <w:rsid w:val="001D1382"/>
    <w:rsid w:val="001D3A85"/>
    <w:rsid w:val="001D4031"/>
    <w:rsid w:val="001D4242"/>
    <w:rsid w:val="001D4F28"/>
    <w:rsid w:val="001D5AC6"/>
    <w:rsid w:val="001D670E"/>
    <w:rsid w:val="001D7F98"/>
    <w:rsid w:val="001E0141"/>
    <w:rsid w:val="001E19BD"/>
    <w:rsid w:val="001E2743"/>
    <w:rsid w:val="001E4483"/>
    <w:rsid w:val="001E4ADC"/>
    <w:rsid w:val="001E69FD"/>
    <w:rsid w:val="001E6A0F"/>
    <w:rsid w:val="001F1472"/>
    <w:rsid w:val="001F1FB8"/>
    <w:rsid w:val="001F23A1"/>
    <w:rsid w:val="001F28B8"/>
    <w:rsid w:val="001F2F49"/>
    <w:rsid w:val="001F3751"/>
    <w:rsid w:val="001F4BB2"/>
    <w:rsid w:val="001F4BE3"/>
    <w:rsid w:val="001F5666"/>
    <w:rsid w:val="001F6867"/>
    <w:rsid w:val="001F7171"/>
    <w:rsid w:val="001F7B01"/>
    <w:rsid w:val="00200291"/>
    <w:rsid w:val="00200996"/>
    <w:rsid w:val="002052D6"/>
    <w:rsid w:val="0021122D"/>
    <w:rsid w:val="00212893"/>
    <w:rsid w:val="00214F57"/>
    <w:rsid w:val="00215B53"/>
    <w:rsid w:val="002161B2"/>
    <w:rsid w:val="00216309"/>
    <w:rsid w:val="00216F65"/>
    <w:rsid w:val="002178FB"/>
    <w:rsid w:val="00217BD2"/>
    <w:rsid w:val="002204A9"/>
    <w:rsid w:val="00220B1D"/>
    <w:rsid w:val="002212BF"/>
    <w:rsid w:val="0022282F"/>
    <w:rsid w:val="0022289C"/>
    <w:rsid w:val="00222915"/>
    <w:rsid w:val="0022568F"/>
    <w:rsid w:val="00225E90"/>
    <w:rsid w:val="002272CF"/>
    <w:rsid w:val="0023057D"/>
    <w:rsid w:val="00230FB5"/>
    <w:rsid w:val="002330C9"/>
    <w:rsid w:val="002335B4"/>
    <w:rsid w:val="00234F0F"/>
    <w:rsid w:val="00235267"/>
    <w:rsid w:val="002352E6"/>
    <w:rsid w:val="00235B1A"/>
    <w:rsid w:val="0023675D"/>
    <w:rsid w:val="00240C01"/>
    <w:rsid w:val="002423C0"/>
    <w:rsid w:val="00246BAC"/>
    <w:rsid w:val="002524D4"/>
    <w:rsid w:val="00253CEE"/>
    <w:rsid w:val="00254A96"/>
    <w:rsid w:val="00254E43"/>
    <w:rsid w:val="00255AA5"/>
    <w:rsid w:val="00264423"/>
    <w:rsid w:val="00273F07"/>
    <w:rsid w:val="00274224"/>
    <w:rsid w:val="0027514E"/>
    <w:rsid w:val="002822D5"/>
    <w:rsid w:val="00284208"/>
    <w:rsid w:val="00284473"/>
    <w:rsid w:val="0028447F"/>
    <w:rsid w:val="00284A99"/>
    <w:rsid w:val="00290872"/>
    <w:rsid w:val="00290A84"/>
    <w:rsid w:val="00290EB4"/>
    <w:rsid w:val="00291D9C"/>
    <w:rsid w:val="002922E0"/>
    <w:rsid w:val="00296837"/>
    <w:rsid w:val="00296E11"/>
    <w:rsid w:val="002976D2"/>
    <w:rsid w:val="00297922"/>
    <w:rsid w:val="002A1F8E"/>
    <w:rsid w:val="002A4BD7"/>
    <w:rsid w:val="002A642A"/>
    <w:rsid w:val="002A6E7B"/>
    <w:rsid w:val="002B0C6A"/>
    <w:rsid w:val="002B1C8C"/>
    <w:rsid w:val="002B22DD"/>
    <w:rsid w:val="002B26AF"/>
    <w:rsid w:val="002B2CD1"/>
    <w:rsid w:val="002B2E52"/>
    <w:rsid w:val="002B486F"/>
    <w:rsid w:val="002C0148"/>
    <w:rsid w:val="002C106F"/>
    <w:rsid w:val="002C2EFA"/>
    <w:rsid w:val="002C4A02"/>
    <w:rsid w:val="002C7751"/>
    <w:rsid w:val="002D0211"/>
    <w:rsid w:val="002D0EA6"/>
    <w:rsid w:val="002D0FF7"/>
    <w:rsid w:val="002D166D"/>
    <w:rsid w:val="002D42CE"/>
    <w:rsid w:val="002D6A72"/>
    <w:rsid w:val="002D6B54"/>
    <w:rsid w:val="002D7574"/>
    <w:rsid w:val="002D77C5"/>
    <w:rsid w:val="002E0132"/>
    <w:rsid w:val="002E27F7"/>
    <w:rsid w:val="002E2C8D"/>
    <w:rsid w:val="002E5BE1"/>
    <w:rsid w:val="002E7210"/>
    <w:rsid w:val="002F13FC"/>
    <w:rsid w:val="002F19A5"/>
    <w:rsid w:val="002F291D"/>
    <w:rsid w:val="002F4BCA"/>
    <w:rsid w:val="002F6535"/>
    <w:rsid w:val="002F66FE"/>
    <w:rsid w:val="00300ABE"/>
    <w:rsid w:val="003014F5"/>
    <w:rsid w:val="00301C59"/>
    <w:rsid w:val="003038BE"/>
    <w:rsid w:val="00306C53"/>
    <w:rsid w:val="00307D29"/>
    <w:rsid w:val="00310752"/>
    <w:rsid w:val="003124C2"/>
    <w:rsid w:val="00314A63"/>
    <w:rsid w:val="003169BA"/>
    <w:rsid w:val="00316D1A"/>
    <w:rsid w:val="003212E6"/>
    <w:rsid w:val="00322481"/>
    <w:rsid w:val="00323532"/>
    <w:rsid w:val="003240CD"/>
    <w:rsid w:val="003244DF"/>
    <w:rsid w:val="00324C84"/>
    <w:rsid w:val="0032538B"/>
    <w:rsid w:val="003274C5"/>
    <w:rsid w:val="00327D4D"/>
    <w:rsid w:val="00330139"/>
    <w:rsid w:val="0033042A"/>
    <w:rsid w:val="00331596"/>
    <w:rsid w:val="0033206D"/>
    <w:rsid w:val="00332474"/>
    <w:rsid w:val="0033275D"/>
    <w:rsid w:val="003335CE"/>
    <w:rsid w:val="00334930"/>
    <w:rsid w:val="00335005"/>
    <w:rsid w:val="00335228"/>
    <w:rsid w:val="00336097"/>
    <w:rsid w:val="00337CB1"/>
    <w:rsid w:val="003400BA"/>
    <w:rsid w:val="00340616"/>
    <w:rsid w:val="00341629"/>
    <w:rsid w:val="00343A47"/>
    <w:rsid w:val="0034495A"/>
    <w:rsid w:val="0034514F"/>
    <w:rsid w:val="0034677B"/>
    <w:rsid w:val="003476C5"/>
    <w:rsid w:val="00347DA3"/>
    <w:rsid w:val="003511D0"/>
    <w:rsid w:val="00351320"/>
    <w:rsid w:val="00351A32"/>
    <w:rsid w:val="00352300"/>
    <w:rsid w:val="00352AE2"/>
    <w:rsid w:val="00352EB4"/>
    <w:rsid w:val="00354873"/>
    <w:rsid w:val="00355299"/>
    <w:rsid w:val="00356035"/>
    <w:rsid w:val="00356623"/>
    <w:rsid w:val="00356D37"/>
    <w:rsid w:val="0035774D"/>
    <w:rsid w:val="003607F1"/>
    <w:rsid w:val="00360F4A"/>
    <w:rsid w:val="00361020"/>
    <w:rsid w:val="00363D11"/>
    <w:rsid w:val="00365EA4"/>
    <w:rsid w:val="00366BF7"/>
    <w:rsid w:val="00367F9E"/>
    <w:rsid w:val="0037035C"/>
    <w:rsid w:val="003710A0"/>
    <w:rsid w:val="003719CE"/>
    <w:rsid w:val="00371FD9"/>
    <w:rsid w:val="003724C3"/>
    <w:rsid w:val="0037251D"/>
    <w:rsid w:val="003726FC"/>
    <w:rsid w:val="003739ED"/>
    <w:rsid w:val="00375456"/>
    <w:rsid w:val="003757F0"/>
    <w:rsid w:val="003771B7"/>
    <w:rsid w:val="003772C5"/>
    <w:rsid w:val="00377669"/>
    <w:rsid w:val="00377E20"/>
    <w:rsid w:val="003816F9"/>
    <w:rsid w:val="00381B35"/>
    <w:rsid w:val="00381E79"/>
    <w:rsid w:val="00382073"/>
    <w:rsid w:val="00383109"/>
    <w:rsid w:val="0038373E"/>
    <w:rsid w:val="00384A16"/>
    <w:rsid w:val="00385615"/>
    <w:rsid w:val="00386566"/>
    <w:rsid w:val="003879AC"/>
    <w:rsid w:val="00391981"/>
    <w:rsid w:val="003923CD"/>
    <w:rsid w:val="003924E4"/>
    <w:rsid w:val="00395D7C"/>
    <w:rsid w:val="00395E72"/>
    <w:rsid w:val="00396305"/>
    <w:rsid w:val="00397476"/>
    <w:rsid w:val="003A123F"/>
    <w:rsid w:val="003A24C6"/>
    <w:rsid w:val="003A4C99"/>
    <w:rsid w:val="003A5009"/>
    <w:rsid w:val="003A5A70"/>
    <w:rsid w:val="003A5B72"/>
    <w:rsid w:val="003A74BF"/>
    <w:rsid w:val="003B0695"/>
    <w:rsid w:val="003B0DBD"/>
    <w:rsid w:val="003B1A15"/>
    <w:rsid w:val="003B1A61"/>
    <w:rsid w:val="003B31D8"/>
    <w:rsid w:val="003B421F"/>
    <w:rsid w:val="003B55C9"/>
    <w:rsid w:val="003B626E"/>
    <w:rsid w:val="003B670B"/>
    <w:rsid w:val="003B6CD5"/>
    <w:rsid w:val="003B6F38"/>
    <w:rsid w:val="003B7834"/>
    <w:rsid w:val="003C0C55"/>
    <w:rsid w:val="003C43B2"/>
    <w:rsid w:val="003C6505"/>
    <w:rsid w:val="003C7257"/>
    <w:rsid w:val="003D00DA"/>
    <w:rsid w:val="003D0621"/>
    <w:rsid w:val="003D182D"/>
    <w:rsid w:val="003D293E"/>
    <w:rsid w:val="003D32B6"/>
    <w:rsid w:val="003D4092"/>
    <w:rsid w:val="003D4591"/>
    <w:rsid w:val="003D704F"/>
    <w:rsid w:val="003D7380"/>
    <w:rsid w:val="003E17F5"/>
    <w:rsid w:val="003E1A55"/>
    <w:rsid w:val="003E3D3B"/>
    <w:rsid w:val="003E3D4F"/>
    <w:rsid w:val="003E4CC0"/>
    <w:rsid w:val="003E5322"/>
    <w:rsid w:val="003E59A0"/>
    <w:rsid w:val="003E607B"/>
    <w:rsid w:val="003E6174"/>
    <w:rsid w:val="003E66F5"/>
    <w:rsid w:val="003F1534"/>
    <w:rsid w:val="003F2605"/>
    <w:rsid w:val="003F2DE2"/>
    <w:rsid w:val="003F4078"/>
    <w:rsid w:val="003F463C"/>
    <w:rsid w:val="003F50A0"/>
    <w:rsid w:val="003F5550"/>
    <w:rsid w:val="003F6C0D"/>
    <w:rsid w:val="004008F4"/>
    <w:rsid w:val="0040099F"/>
    <w:rsid w:val="004016ED"/>
    <w:rsid w:val="00402A0B"/>
    <w:rsid w:val="00402D2A"/>
    <w:rsid w:val="00404E6D"/>
    <w:rsid w:val="004050DA"/>
    <w:rsid w:val="00405FF9"/>
    <w:rsid w:val="00406E9C"/>
    <w:rsid w:val="0040725C"/>
    <w:rsid w:val="004104B9"/>
    <w:rsid w:val="004108A2"/>
    <w:rsid w:val="00413362"/>
    <w:rsid w:val="00413B5D"/>
    <w:rsid w:val="00415E6A"/>
    <w:rsid w:val="00416412"/>
    <w:rsid w:val="0041734D"/>
    <w:rsid w:val="0041778B"/>
    <w:rsid w:val="004177F2"/>
    <w:rsid w:val="00417BA3"/>
    <w:rsid w:val="00420A57"/>
    <w:rsid w:val="004216F3"/>
    <w:rsid w:val="0042309F"/>
    <w:rsid w:val="00423D23"/>
    <w:rsid w:val="00423DC4"/>
    <w:rsid w:val="00423FBC"/>
    <w:rsid w:val="004246D6"/>
    <w:rsid w:val="00425274"/>
    <w:rsid w:val="00432547"/>
    <w:rsid w:val="00432892"/>
    <w:rsid w:val="004331AA"/>
    <w:rsid w:val="00433469"/>
    <w:rsid w:val="00434568"/>
    <w:rsid w:val="004349C9"/>
    <w:rsid w:val="00434E5C"/>
    <w:rsid w:val="00435F9F"/>
    <w:rsid w:val="00436294"/>
    <w:rsid w:val="00440195"/>
    <w:rsid w:val="004409C4"/>
    <w:rsid w:val="0044105A"/>
    <w:rsid w:val="00441717"/>
    <w:rsid w:val="00442892"/>
    <w:rsid w:val="004433A6"/>
    <w:rsid w:val="004453CD"/>
    <w:rsid w:val="004458F2"/>
    <w:rsid w:val="004466DB"/>
    <w:rsid w:val="00447721"/>
    <w:rsid w:val="004477FA"/>
    <w:rsid w:val="004501D1"/>
    <w:rsid w:val="0045074B"/>
    <w:rsid w:val="00453892"/>
    <w:rsid w:val="00453D2A"/>
    <w:rsid w:val="00455F9F"/>
    <w:rsid w:val="00457C05"/>
    <w:rsid w:val="004608C9"/>
    <w:rsid w:val="00462FCB"/>
    <w:rsid w:val="00465500"/>
    <w:rsid w:val="004657F8"/>
    <w:rsid w:val="004658CE"/>
    <w:rsid w:val="004667A1"/>
    <w:rsid w:val="00467760"/>
    <w:rsid w:val="00467881"/>
    <w:rsid w:val="0047064E"/>
    <w:rsid w:val="004706BF"/>
    <w:rsid w:val="00470AD0"/>
    <w:rsid w:val="00470C56"/>
    <w:rsid w:val="004713A1"/>
    <w:rsid w:val="00471652"/>
    <w:rsid w:val="00471C5A"/>
    <w:rsid w:val="00471E1D"/>
    <w:rsid w:val="00473B8D"/>
    <w:rsid w:val="004747AC"/>
    <w:rsid w:val="004763AF"/>
    <w:rsid w:val="004768EB"/>
    <w:rsid w:val="00483325"/>
    <w:rsid w:val="00483B43"/>
    <w:rsid w:val="004846E2"/>
    <w:rsid w:val="00486995"/>
    <w:rsid w:val="00487376"/>
    <w:rsid w:val="0049108E"/>
    <w:rsid w:val="00493FA1"/>
    <w:rsid w:val="0049431A"/>
    <w:rsid w:val="00495553"/>
    <w:rsid w:val="004963F7"/>
    <w:rsid w:val="00497B45"/>
    <w:rsid w:val="004A0606"/>
    <w:rsid w:val="004A3166"/>
    <w:rsid w:val="004A4220"/>
    <w:rsid w:val="004A4D9F"/>
    <w:rsid w:val="004A4F68"/>
    <w:rsid w:val="004A64A3"/>
    <w:rsid w:val="004A6FAF"/>
    <w:rsid w:val="004A702D"/>
    <w:rsid w:val="004A720D"/>
    <w:rsid w:val="004B178B"/>
    <w:rsid w:val="004B1FF1"/>
    <w:rsid w:val="004B2361"/>
    <w:rsid w:val="004B23DD"/>
    <w:rsid w:val="004B422C"/>
    <w:rsid w:val="004B51CF"/>
    <w:rsid w:val="004B6320"/>
    <w:rsid w:val="004B6828"/>
    <w:rsid w:val="004B73CB"/>
    <w:rsid w:val="004B7698"/>
    <w:rsid w:val="004C00D7"/>
    <w:rsid w:val="004C0761"/>
    <w:rsid w:val="004C1F08"/>
    <w:rsid w:val="004C2135"/>
    <w:rsid w:val="004C3489"/>
    <w:rsid w:val="004C3E9F"/>
    <w:rsid w:val="004C3F59"/>
    <w:rsid w:val="004C4B66"/>
    <w:rsid w:val="004C660B"/>
    <w:rsid w:val="004C6C78"/>
    <w:rsid w:val="004D123D"/>
    <w:rsid w:val="004D1314"/>
    <w:rsid w:val="004D179C"/>
    <w:rsid w:val="004D1ED1"/>
    <w:rsid w:val="004D2B6E"/>
    <w:rsid w:val="004D34F1"/>
    <w:rsid w:val="004D568E"/>
    <w:rsid w:val="004D7812"/>
    <w:rsid w:val="004E04FD"/>
    <w:rsid w:val="004E2A59"/>
    <w:rsid w:val="004E2F7D"/>
    <w:rsid w:val="004E397B"/>
    <w:rsid w:val="004E52F8"/>
    <w:rsid w:val="004E5793"/>
    <w:rsid w:val="004E759B"/>
    <w:rsid w:val="004E7D00"/>
    <w:rsid w:val="004F058B"/>
    <w:rsid w:val="004F0EC2"/>
    <w:rsid w:val="004F1F53"/>
    <w:rsid w:val="004F2CFD"/>
    <w:rsid w:val="004F2E0B"/>
    <w:rsid w:val="004F435B"/>
    <w:rsid w:val="004F676A"/>
    <w:rsid w:val="00500C69"/>
    <w:rsid w:val="00500DEB"/>
    <w:rsid w:val="00501FF1"/>
    <w:rsid w:val="0050456F"/>
    <w:rsid w:val="00505F2D"/>
    <w:rsid w:val="005077F4"/>
    <w:rsid w:val="00507BB8"/>
    <w:rsid w:val="00510284"/>
    <w:rsid w:val="0051219A"/>
    <w:rsid w:val="00512289"/>
    <w:rsid w:val="0051249F"/>
    <w:rsid w:val="00512E30"/>
    <w:rsid w:val="00513DA8"/>
    <w:rsid w:val="00514AF7"/>
    <w:rsid w:val="00516909"/>
    <w:rsid w:val="00516B5A"/>
    <w:rsid w:val="00516EF8"/>
    <w:rsid w:val="00521285"/>
    <w:rsid w:val="0052154B"/>
    <w:rsid w:val="005240D7"/>
    <w:rsid w:val="00524700"/>
    <w:rsid w:val="00524A34"/>
    <w:rsid w:val="00525F82"/>
    <w:rsid w:val="005263D5"/>
    <w:rsid w:val="00526BA1"/>
    <w:rsid w:val="00526C61"/>
    <w:rsid w:val="0052788A"/>
    <w:rsid w:val="00530FB7"/>
    <w:rsid w:val="00531A04"/>
    <w:rsid w:val="00531D4D"/>
    <w:rsid w:val="005330B2"/>
    <w:rsid w:val="0053428C"/>
    <w:rsid w:val="005357B9"/>
    <w:rsid w:val="00536235"/>
    <w:rsid w:val="0053748F"/>
    <w:rsid w:val="0054009E"/>
    <w:rsid w:val="005403B1"/>
    <w:rsid w:val="00542062"/>
    <w:rsid w:val="00543103"/>
    <w:rsid w:val="005434B5"/>
    <w:rsid w:val="00543940"/>
    <w:rsid w:val="00544073"/>
    <w:rsid w:val="00544766"/>
    <w:rsid w:val="00544824"/>
    <w:rsid w:val="00544C38"/>
    <w:rsid w:val="00544DB8"/>
    <w:rsid w:val="00545B2A"/>
    <w:rsid w:val="00545BE4"/>
    <w:rsid w:val="00546B69"/>
    <w:rsid w:val="00547672"/>
    <w:rsid w:val="005507A2"/>
    <w:rsid w:val="0055087F"/>
    <w:rsid w:val="00550CDD"/>
    <w:rsid w:val="0055100D"/>
    <w:rsid w:val="005516D1"/>
    <w:rsid w:val="00552402"/>
    <w:rsid w:val="0055243B"/>
    <w:rsid w:val="005524CF"/>
    <w:rsid w:val="00552706"/>
    <w:rsid w:val="00553663"/>
    <w:rsid w:val="00560252"/>
    <w:rsid w:val="005621E6"/>
    <w:rsid w:val="00562E07"/>
    <w:rsid w:val="0056391C"/>
    <w:rsid w:val="0056609C"/>
    <w:rsid w:val="00566E01"/>
    <w:rsid w:val="00572E6E"/>
    <w:rsid w:val="0057543D"/>
    <w:rsid w:val="00575625"/>
    <w:rsid w:val="00575899"/>
    <w:rsid w:val="005760BE"/>
    <w:rsid w:val="0057650F"/>
    <w:rsid w:val="005772AC"/>
    <w:rsid w:val="0058044C"/>
    <w:rsid w:val="00580A7B"/>
    <w:rsid w:val="0058148E"/>
    <w:rsid w:val="0058220B"/>
    <w:rsid w:val="0058239B"/>
    <w:rsid w:val="00582E89"/>
    <w:rsid w:val="0058545E"/>
    <w:rsid w:val="00585A63"/>
    <w:rsid w:val="005866B5"/>
    <w:rsid w:val="00590438"/>
    <w:rsid w:val="00592726"/>
    <w:rsid w:val="005930A3"/>
    <w:rsid w:val="005950EE"/>
    <w:rsid w:val="00595762"/>
    <w:rsid w:val="005963ED"/>
    <w:rsid w:val="00596973"/>
    <w:rsid w:val="005977E3"/>
    <w:rsid w:val="005A0E28"/>
    <w:rsid w:val="005A123B"/>
    <w:rsid w:val="005A162E"/>
    <w:rsid w:val="005A296F"/>
    <w:rsid w:val="005A2A8C"/>
    <w:rsid w:val="005A3077"/>
    <w:rsid w:val="005A3223"/>
    <w:rsid w:val="005A464C"/>
    <w:rsid w:val="005A5F80"/>
    <w:rsid w:val="005A6ABC"/>
    <w:rsid w:val="005A7864"/>
    <w:rsid w:val="005A7BC9"/>
    <w:rsid w:val="005B07E7"/>
    <w:rsid w:val="005B0907"/>
    <w:rsid w:val="005B0DEF"/>
    <w:rsid w:val="005B6573"/>
    <w:rsid w:val="005B7139"/>
    <w:rsid w:val="005B79DE"/>
    <w:rsid w:val="005B7DA9"/>
    <w:rsid w:val="005C41D3"/>
    <w:rsid w:val="005C44B7"/>
    <w:rsid w:val="005D0BB3"/>
    <w:rsid w:val="005D100F"/>
    <w:rsid w:val="005D17AB"/>
    <w:rsid w:val="005D2D1F"/>
    <w:rsid w:val="005D4EB2"/>
    <w:rsid w:val="005D6A0B"/>
    <w:rsid w:val="005E1042"/>
    <w:rsid w:val="005E107A"/>
    <w:rsid w:val="005E4432"/>
    <w:rsid w:val="005E5027"/>
    <w:rsid w:val="005E57CB"/>
    <w:rsid w:val="005E66E8"/>
    <w:rsid w:val="005E7A7E"/>
    <w:rsid w:val="005F05DE"/>
    <w:rsid w:val="005F06AB"/>
    <w:rsid w:val="005F0BCD"/>
    <w:rsid w:val="005F1A13"/>
    <w:rsid w:val="005F3A1F"/>
    <w:rsid w:val="005F40D7"/>
    <w:rsid w:val="005F5140"/>
    <w:rsid w:val="005F6304"/>
    <w:rsid w:val="005F6776"/>
    <w:rsid w:val="005F6E1C"/>
    <w:rsid w:val="005F728D"/>
    <w:rsid w:val="005F7F29"/>
    <w:rsid w:val="006003ED"/>
    <w:rsid w:val="00600E59"/>
    <w:rsid w:val="00601E25"/>
    <w:rsid w:val="00602548"/>
    <w:rsid w:val="006030E1"/>
    <w:rsid w:val="00603AE8"/>
    <w:rsid w:val="006041ED"/>
    <w:rsid w:val="006048BC"/>
    <w:rsid w:val="00604C46"/>
    <w:rsid w:val="00605599"/>
    <w:rsid w:val="0060589B"/>
    <w:rsid w:val="00605A39"/>
    <w:rsid w:val="00611081"/>
    <w:rsid w:val="00613422"/>
    <w:rsid w:val="00614773"/>
    <w:rsid w:val="00614DA6"/>
    <w:rsid w:val="00620296"/>
    <w:rsid w:val="00623A1A"/>
    <w:rsid w:val="00623A2F"/>
    <w:rsid w:val="00623AAD"/>
    <w:rsid w:val="006243BD"/>
    <w:rsid w:val="00625E91"/>
    <w:rsid w:val="00626D16"/>
    <w:rsid w:val="00627589"/>
    <w:rsid w:val="00627676"/>
    <w:rsid w:val="00627768"/>
    <w:rsid w:val="00630423"/>
    <w:rsid w:val="00631402"/>
    <w:rsid w:val="00631733"/>
    <w:rsid w:val="00631A45"/>
    <w:rsid w:val="00634920"/>
    <w:rsid w:val="006349EE"/>
    <w:rsid w:val="00634DD1"/>
    <w:rsid w:val="0063507D"/>
    <w:rsid w:val="00635DC9"/>
    <w:rsid w:val="006367DD"/>
    <w:rsid w:val="00636A00"/>
    <w:rsid w:val="00640C67"/>
    <w:rsid w:val="00641FCE"/>
    <w:rsid w:val="006427E5"/>
    <w:rsid w:val="006446C8"/>
    <w:rsid w:val="00644DBC"/>
    <w:rsid w:val="00644FBC"/>
    <w:rsid w:val="00645375"/>
    <w:rsid w:val="00654E2A"/>
    <w:rsid w:val="006555D0"/>
    <w:rsid w:val="0065670F"/>
    <w:rsid w:val="0066035B"/>
    <w:rsid w:val="00661CF2"/>
    <w:rsid w:val="00664591"/>
    <w:rsid w:val="0066532F"/>
    <w:rsid w:val="0067044F"/>
    <w:rsid w:val="00671B95"/>
    <w:rsid w:val="00674243"/>
    <w:rsid w:val="00675578"/>
    <w:rsid w:val="00676031"/>
    <w:rsid w:val="00676F60"/>
    <w:rsid w:val="00677527"/>
    <w:rsid w:val="00677A89"/>
    <w:rsid w:val="00681DF8"/>
    <w:rsid w:val="00682DC6"/>
    <w:rsid w:val="00682FE9"/>
    <w:rsid w:val="006832CE"/>
    <w:rsid w:val="00686295"/>
    <w:rsid w:val="006863EA"/>
    <w:rsid w:val="00687121"/>
    <w:rsid w:val="006905B0"/>
    <w:rsid w:val="00692B03"/>
    <w:rsid w:val="00692B36"/>
    <w:rsid w:val="00692DBB"/>
    <w:rsid w:val="0069618F"/>
    <w:rsid w:val="00696898"/>
    <w:rsid w:val="00696E8F"/>
    <w:rsid w:val="006A195B"/>
    <w:rsid w:val="006A1E18"/>
    <w:rsid w:val="006A3B68"/>
    <w:rsid w:val="006A3CF4"/>
    <w:rsid w:val="006A4532"/>
    <w:rsid w:val="006B20AE"/>
    <w:rsid w:val="006B3220"/>
    <w:rsid w:val="006B3259"/>
    <w:rsid w:val="006B3D4D"/>
    <w:rsid w:val="006B5D57"/>
    <w:rsid w:val="006B5FB6"/>
    <w:rsid w:val="006B6280"/>
    <w:rsid w:val="006B7353"/>
    <w:rsid w:val="006B7949"/>
    <w:rsid w:val="006C18E6"/>
    <w:rsid w:val="006C1BB0"/>
    <w:rsid w:val="006C2669"/>
    <w:rsid w:val="006C4406"/>
    <w:rsid w:val="006C48F8"/>
    <w:rsid w:val="006C69D2"/>
    <w:rsid w:val="006C727C"/>
    <w:rsid w:val="006D1213"/>
    <w:rsid w:val="006D1B2C"/>
    <w:rsid w:val="006D3F7C"/>
    <w:rsid w:val="006D4078"/>
    <w:rsid w:val="006D4C48"/>
    <w:rsid w:val="006D5044"/>
    <w:rsid w:val="006D5FB3"/>
    <w:rsid w:val="006D723C"/>
    <w:rsid w:val="006D7354"/>
    <w:rsid w:val="006D7F0E"/>
    <w:rsid w:val="006E069C"/>
    <w:rsid w:val="006E0B4D"/>
    <w:rsid w:val="006E482A"/>
    <w:rsid w:val="006E4DCA"/>
    <w:rsid w:val="006E4DD4"/>
    <w:rsid w:val="006E5062"/>
    <w:rsid w:val="006E6490"/>
    <w:rsid w:val="006E6A07"/>
    <w:rsid w:val="006E7057"/>
    <w:rsid w:val="006F1337"/>
    <w:rsid w:val="006F1F5B"/>
    <w:rsid w:val="006F22C7"/>
    <w:rsid w:val="006F2607"/>
    <w:rsid w:val="006F2AF6"/>
    <w:rsid w:val="006F4A07"/>
    <w:rsid w:val="006F4F14"/>
    <w:rsid w:val="006F6182"/>
    <w:rsid w:val="006F7383"/>
    <w:rsid w:val="006F7941"/>
    <w:rsid w:val="007015BD"/>
    <w:rsid w:val="00701849"/>
    <w:rsid w:val="00701B33"/>
    <w:rsid w:val="00701CA0"/>
    <w:rsid w:val="00702AAC"/>
    <w:rsid w:val="00704A84"/>
    <w:rsid w:val="00704E41"/>
    <w:rsid w:val="0070561B"/>
    <w:rsid w:val="00706D72"/>
    <w:rsid w:val="007127B9"/>
    <w:rsid w:val="00713098"/>
    <w:rsid w:val="007149D5"/>
    <w:rsid w:val="007159E5"/>
    <w:rsid w:val="00716B13"/>
    <w:rsid w:val="007175A2"/>
    <w:rsid w:val="007176EE"/>
    <w:rsid w:val="007202CC"/>
    <w:rsid w:val="00720797"/>
    <w:rsid w:val="0072085C"/>
    <w:rsid w:val="0072191E"/>
    <w:rsid w:val="00725059"/>
    <w:rsid w:val="007253CA"/>
    <w:rsid w:val="00726E1C"/>
    <w:rsid w:val="00727BFC"/>
    <w:rsid w:val="00732B6A"/>
    <w:rsid w:val="0073433D"/>
    <w:rsid w:val="00740305"/>
    <w:rsid w:val="00740FE4"/>
    <w:rsid w:val="00741041"/>
    <w:rsid w:val="007410D9"/>
    <w:rsid w:val="00741704"/>
    <w:rsid w:val="007455FC"/>
    <w:rsid w:val="00745D4D"/>
    <w:rsid w:val="00746E9E"/>
    <w:rsid w:val="00747227"/>
    <w:rsid w:val="00747637"/>
    <w:rsid w:val="00753117"/>
    <w:rsid w:val="00754910"/>
    <w:rsid w:val="0075543F"/>
    <w:rsid w:val="0075583B"/>
    <w:rsid w:val="00756B9D"/>
    <w:rsid w:val="0076205A"/>
    <w:rsid w:val="00762304"/>
    <w:rsid w:val="00763D2C"/>
    <w:rsid w:val="00763FE6"/>
    <w:rsid w:val="0076512A"/>
    <w:rsid w:val="00771587"/>
    <w:rsid w:val="00772489"/>
    <w:rsid w:val="00773D22"/>
    <w:rsid w:val="00774199"/>
    <w:rsid w:val="0077440F"/>
    <w:rsid w:val="007750D1"/>
    <w:rsid w:val="00775C32"/>
    <w:rsid w:val="007773CC"/>
    <w:rsid w:val="00777EF0"/>
    <w:rsid w:val="00780855"/>
    <w:rsid w:val="00782016"/>
    <w:rsid w:val="007834DB"/>
    <w:rsid w:val="0078422E"/>
    <w:rsid w:val="00785F9B"/>
    <w:rsid w:val="00792D50"/>
    <w:rsid w:val="0079320F"/>
    <w:rsid w:val="007940AE"/>
    <w:rsid w:val="00796BC1"/>
    <w:rsid w:val="007972F0"/>
    <w:rsid w:val="00797F73"/>
    <w:rsid w:val="007A69A8"/>
    <w:rsid w:val="007A76FD"/>
    <w:rsid w:val="007B3935"/>
    <w:rsid w:val="007B3C8C"/>
    <w:rsid w:val="007B3DC5"/>
    <w:rsid w:val="007C2789"/>
    <w:rsid w:val="007C2F3F"/>
    <w:rsid w:val="007C2F80"/>
    <w:rsid w:val="007C30C8"/>
    <w:rsid w:val="007C350E"/>
    <w:rsid w:val="007C4D43"/>
    <w:rsid w:val="007C697F"/>
    <w:rsid w:val="007C740F"/>
    <w:rsid w:val="007C74E5"/>
    <w:rsid w:val="007C78F9"/>
    <w:rsid w:val="007D0C54"/>
    <w:rsid w:val="007D0E1B"/>
    <w:rsid w:val="007D17E7"/>
    <w:rsid w:val="007D2DCA"/>
    <w:rsid w:val="007D522D"/>
    <w:rsid w:val="007D6AD1"/>
    <w:rsid w:val="007E02D0"/>
    <w:rsid w:val="007E163E"/>
    <w:rsid w:val="007E1FF6"/>
    <w:rsid w:val="007E37C8"/>
    <w:rsid w:val="007E4354"/>
    <w:rsid w:val="007E4868"/>
    <w:rsid w:val="007E5444"/>
    <w:rsid w:val="007E6A00"/>
    <w:rsid w:val="007F1571"/>
    <w:rsid w:val="007F1F28"/>
    <w:rsid w:val="007F2254"/>
    <w:rsid w:val="007F2CA6"/>
    <w:rsid w:val="007F4378"/>
    <w:rsid w:val="007F51FC"/>
    <w:rsid w:val="007F58F3"/>
    <w:rsid w:val="007F5C5D"/>
    <w:rsid w:val="007F6482"/>
    <w:rsid w:val="007F78EF"/>
    <w:rsid w:val="008009DA"/>
    <w:rsid w:val="0080166C"/>
    <w:rsid w:val="0080256B"/>
    <w:rsid w:val="00802A3A"/>
    <w:rsid w:val="008030AD"/>
    <w:rsid w:val="00803537"/>
    <w:rsid w:val="00804125"/>
    <w:rsid w:val="00805237"/>
    <w:rsid w:val="00805831"/>
    <w:rsid w:val="00805AA8"/>
    <w:rsid w:val="0080627E"/>
    <w:rsid w:val="00806D0D"/>
    <w:rsid w:val="0080780E"/>
    <w:rsid w:val="0080799B"/>
    <w:rsid w:val="008129C2"/>
    <w:rsid w:val="00812E96"/>
    <w:rsid w:val="0081365B"/>
    <w:rsid w:val="0081366A"/>
    <w:rsid w:val="0081601D"/>
    <w:rsid w:val="00817914"/>
    <w:rsid w:val="008179DE"/>
    <w:rsid w:val="00820D93"/>
    <w:rsid w:val="008226E7"/>
    <w:rsid w:val="008227F9"/>
    <w:rsid w:val="00823043"/>
    <w:rsid w:val="00823393"/>
    <w:rsid w:val="00824D37"/>
    <w:rsid w:val="00825B32"/>
    <w:rsid w:val="00830B74"/>
    <w:rsid w:val="00831D22"/>
    <w:rsid w:val="00831D7B"/>
    <w:rsid w:val="00832033"/>
    <w:rsid w:val="00832F34"/>
    <w:rsid w:val="008331EA"/>
    <w:rsid w:val="008335BB"/>
    <w:rsid w:val="00833953"/>
    <w:rsid w:val="00834E0C"/>
    <w:rsid w:val="008350E3"/>
    <w:rsid w:val="008360D2"/>
    <w:rsid w:val="008366E7"/>
    <w:rsid w:val="008368EF"/>
    <w:rsid w:val="00836942"/>
    <w:rsid w:val="00837051"/>
    <w:rsid w:val="00837228"/>
    <w:rsid w:val="008377ED"/>
    <w:rsid w:val="008379C6"/>
    <w:rsid w:val="008379D1"/>
    <w:rsid w:val="00837CA1"/>
    <w:rsid w:val="00837DC4"/>
    <w:rsid w:val="008429CF"/>
    <w:rsid w:val="0084310C"/>
    <w:rsid w:val="008433C8"/>
    <w:rsid w:val="00844644"/>
    <w:rsid w:val="0084598E"/>
    <w:rsid w:val="00845F11"/>
    <w:rsid w:val="00846904"/>
    <w:rsid w:val="00847048"/>
    <w:rsid w:val="008478A3"/>
    <w:rsid w:val="00850001"/>
    <w:rsid w:val="00850913"/>
    <w:rsid w:val="008514E4"/>
    <w:rsid w:val="0085190D"/>
    <w:rsid w:val="00851E47"/>
    <w:rsid w:val="00853623"/>
    <w:rsid w:val="00853E43"/>
    <w:rsid w:val="00853F0E"/>
    <w:rsid w:val="00854469"/>
    <w:rsid w:val="00854CD8"/>
    <w:rsid w:val="008552E2"/>
    <w:rsid w:val="008554ED"/>
    <w:rsid w:val="00856B84"/>
    <w:rsid w:val="00857FFA"/>
    <w:rsid w:val="008615AB"/>
    <w:rsid w:val="00861CE6"/>
    <w:rsid w:val="00863365"/>
    <w:rsid w:val="00863D0C"/>
    <w:rsid w:val="00864A9A"/>
    <w:rsid w:val="008656C6"/>
    <w:rsid w:val="00865D98"/>
    <w:rsid w:val="008675F2"/>
    <w:rsid w:val="00867A93"/>
    <w:rsid w:val="008702D7"/>
    <w:rsid w:val="00871F81"/>
    <w:rsid w:val="00873757"/>
    <w:rsid w:val="008754BC"/>
    <w:rsid w:val="0087584D"/>
    <w:rsid w:val="00876E69"/>
    <w:rsid w:val="0087712F"/>
    <w:rsid w:val="008775C9"/>
    <w:rsid w:val="00877A1B"/>
    <w:rsid w:val="00877B27"/>
    <w:rsid w:val="00881E08"/>
    <w:rsid w:val="00882A2C"/>
    <w:rsid w:val="00882F97"/>
    <w:rsid w:val="008836B6"/>
    <w:rsid w:val="00883A69"/>
    <w:rsid w:val="00884883"/>
    <w:rsid w:val="008859AC"/>
    <w:rsid w:val="00885CBF"/>
    <w:rsid w:val="00886466"/>
    <w:rsid w:val="00886683"/>
    <w:rsid w:val="00891B1D"/>
    <w:rsid w:val="00893DB1"/>
    <w:rsid w:val="00894A9E"/>
    <w:rsid w:val="00894DE1"/>
    <w:rsid w:val="00895C65"/>
    <w:rsid w:val="00896511"/>
    <w:rsid w:val="0089758C"/>
    <w:rsid w:val="0089776E"/>
    <w:rsid w:val="008A009C"/>
    <w:rsid w:val="008A3FC5"/>
    <w:rsid w:val="008A44F2"/>
    <w:rsid w:val="008A5B2A"/>
    <w:rsid w:val="008A66C2"/>
    <w:rsid w:val="008A6A18"/>
    <w:rsid w:val="008B202B"/>
    <w:rsid w:val="008B2D18"/>
    <w:rsid w:val="008B455F"/>
    <w:rsid w:val="008B5197"/>
    <w:rsid w:val="008B5C56"/>
    <w:rsid w:val="008B5C90"/>
    <w:rsid w:val="008B6B63"/>
    <w:rsid w:val="008B7329"/>
    <w:rsid w:val="008C02AB"/>
    <w:rsid w:val="008C03F2"/>
    <w:rsid w:val="008C0E6F"/>
    <w:rsid w:val="008C6023"/>
    <w:rsid w:val="008C682E"/>
    <w:rsid w:val="008C7CB9"/>
    <w:rsid w:val="008D10CB"/>
    <w:rsid w:val="008D1866"/>
    <w:rsid w:val="008D224F"/>
    <w:rsid w:val="008D3665"/>
    <w:rsid w:val="008D4506"/>
    <w:rsid w:val="008D4A3B"/>
    <w:rsid w:val="008D5105"/>
    <w:rsid w:val="008D52EE"/>
    <w:rsid w:val="008D5449"/>
    <w:rsid w:val="008D5A21"/>
    <w:rsid w:val="008D5EE8"/>
    <w:rsid w:val="008D6623"/>
    <w:rsid w:val="008D7732"/>
    <w:rsid w:val="008E0E08"/>
    <w:rsid w:val="008E3C9E"/>
    <w:rsid w:val="008E6389"/>
    <w:rsid w:val="008E706D"/>
    <w:rsid w:val="008F023D"/>
    <w:rsid w:val="008F1AA7"/>
    <w:rsid w:val="008F1D7D"/>
    <w:rsid w:val="008F233E"/>
    <w:rsid w:val="008F5322"/>
    <w:rsid w:val="008F5A97"/>
    <w:rsid w:val="008F6264"/>
    <w:rsid w:val="008F62FE"/>
    <w:rsid w:val="008F6AE1"/>
    <w:rsid w:val="008F6C2A"/>
    <w:rsid w:val="008F7A47"/>
    <w:rsid w:val="0090097B"/>
    <w:rsid w:val="00901625"/>
    <w:rsid w:val="009017E9"/>
    <w:rsid w:val="0090236C"/>
    <w:rsid w:val="0090302B"/>
    <w:rsid w:val="009056B9"/>
    <w:rsid w:val="009057C8"/>
    <w:rsid w:val="00905F22"/>
    <w:rsid w:val="009066C2"/>
    <w:rsid w:val="0090715A"/>
    <w:rsid w:val="009114BD"/>
    <w:rsid w:val="00913A7D"/>
    <w:rsid w:val="00913C12"/>
    <w:rsid w:val="009147BB"/>
    <w:rsid w:val="00914DA3"/>
    <w:rsid w:val="00915FA3"/>
    <w:rsid w:val="00916781"/>
    <w:rsid w:val="00917758"/>
    <w:rsid w:val="009206A2"/>
    <w:rsid w:val="009209E3"/>
    <w:rsid w:val="009249B1"/>
    <w:rsid w:val="00926F2B"/>
    <w:rsid w:val="00930939"/>
    <w:rsid w:val="00931DF5"/>
    <w:rsid w:val="009329AB"/>
    <w:rsid w:val="00933191"/>
    <w:rsid w:val="00934CC3"/>
    <w:rsid w:val="009358DC"/>
    <w:rsid w:val="00936E0F"/>
    <w:rsid w:val="00937BAB"/>
    <w:rsid w:val="00937C8C"/>
    <w:rsid w:val="009404CB"/>
    <w:rsid w:val="00940A3B"/>
    <w:rsid w:val="009427EA"/>
    <w:rsid w:val="00942B97"/>
    <w:rsid w:val="00942CF8"/>
    <w:rsid w:val="00942F8D"/>
    <w:rsid w:val="0094434B"/>
    <w:rsid w:val="00950325"/>
    <w:rsid w:val="009529DB"/>
    <w:rsid w:val="0095320C"/>
    <w:rsid w:val="00954178"/>
    <w:rsid w:val="009556C8"/>
    <w:rsid w:val="00955724"/>
    <w:rsid w:val="00956988"/>
    <w:rsid w:val="009569DC"/>
    <w:rsid w:val="0095729D"/>
    <w:rsid w:val="00957950"/>
    <w:rsid w:val="00960766"/>
    <w:rsid w:val="00960814"/>
    <w:rsid w:val="0096130A"/>
    <w:rsid w:val="00961C19"/>
    <w:rsid w:val="00964C99"/>
    <w:rsid w:val="00966219"/>
    <w:rsid w:val="00970A41"/>
    <w:rsid w:val="00970A73"/>
    <w:rsid w:val="0097155E"/>
    <w:rsid w:val="009725E3"/>
    <w:rsid w:val="00973B60"/>
    <w:rsid w:val="00973D76"/>
    <w:rsid w:val="00973FC8"/>
    <w:rsid w:val="0097424C"/>
    <w:rsid w:val="00975897"/>
    <w:rsid w:val="00977FCF"/>
    <w:rsid w:val="00981468"/>
    <w:rsid w:val="00983367"/>
    <w:rsid w:val="0098443A"/>
    <w:rsid w:val="009848D3"/>
    <w:rsid w:val="00987E49"/>
    <w:rsid w:val="009A13FE"/>
    <w:rsid w:val="009A19F6"/>
    <w:rsid w:val="009A2A5A"/>
    <w:rsid w:val="009A3736"/>
    <w:rsid w:val="009A37BB"/>
    <w:rsid w:val="009A39A0"/>
    <w:rsid w:val="009A5284"/>
    <w:rsid w:val="009A6776"/>
    <w:rsid w:val="009A7ED4"/>
    <w:rsid w:val="009B177A"/>
    <w:rsid w:val="009B4080"/>
    <w:rsid w:val="009B40AE"/>
    <w:rsid w:val="009B484D"/>
    <w:rsid w:val="009B498B"/>
    <w:rsid w:val="009B521E"/>
    <w:rsid w:val="009B625C"/>
    <w:rsid w:val="009B6BB8"/>
    <w:rsid w:val="009B79F3"/>
    <w:rsid w:val="009B7E22"/>
    <w:rsid w:val="009C0591"/>
    <w:rsid w:val="009C090A"/>
    <w:rsid w:val="009C0B90"/>
    <w:rsid w:val="009C18E4"/>
    <w:rsid w:val="009C27C0"/>
    <w:rsid w:val="009C331F"/>
    <w:rsid w:val="009C4278"/>
    <w:rsid w:val="009C50D7"/>
    <w:rsid w:val="009C662E"/>
    <w:rsid w:val="009C7909"/>
    <w:rsid w:val="009D1086"/>
    <w:rsid w:val="009D2F48"/>
    <w:rsid w:val="009D3EB8"/>
    <w:rsid w:val="009D4154"/>
    <w:rsid w:val="009D43A2"/>
    <w:rsid w:val="009D679C"/>
    <w:rsid w:val="009D70A6"/>
    <w:rsid w:val="009E088D"/>
    <w:rsid w:val="009E14BD"/>
    <w:rsid w:val="009E231A"/>
    <w:rsid w:val="009E2BFB"/>
    <w:rsid w:val="009E3429"/>
    <w:rsid w:val="009E4061"/>
    <w:rsid w:val="009E49F0"/>
    <w:rsid w:val="009E583A"/>
    <w:rsid w:val="009E5B90"/>
    <w:rsid w:val="009E7E6A"/>
    <w:rsid w:val="009F0495"/>
    <w:rsid w:val="009F0797"/>
    <w:rsid w:val="009F0E16"/>
    <w:rsid w:val="009F14ED"/>
    <w:rsid w:val="009F16C9"/>
    <w:rsid w:val="009F1A2E"/>
    <w:rsid w:val="009F382B"/>
    <w:rsid w:val="009F4B6A"/>
    <w:rsid w:val="009F6B29"/>
    <w:rsid w:val="00A03E80"/>
    <w:rsid w:val="00A04665"/>
    <w:rsid w:val="00A054F3"/>
    <w:rsid w:val="00A0692C"/>
    <w:rsid w:val="00A06AC4"/>
    <w:rsid w:val="00A10346"/>
    <w:rsid w:val="00A11E8E"/>
    <w:rsid w:val="00A133DE"/>
    <w:rsid w:val="00A14C04"/>
    <w:rsid w:val="00A14E28"/>
    <w:rsid w:val="00A15C10"/>
    <w:rsid w:val="00A1642E"/>
    <w:rsid w:val="00A218FE"/>
    <w:rsid w:val="00A26445"/>
    <w:rsid w:val="00A26DA6"/>
    <w:rsid w:val="00A27E17"/>
    <w:rsid w:val="00A303DF"/>
    <w:rsid w:val="00A33265"/>
    <w:rsid w:val="00A33D2F"/>
    <w:rsid w:val="00A34572"/>
    <w:rsid w:val="00A35364"/>
    <w:rsid w:val="00A354C9"/>
    <w:rsid w:val="00A37557"/>
    <w:rsid w:val="00A40C57"/>
    <w:rsid w:val="00A4249D"/>
    <w:rsid w:val="00A424CA"/>
    <w:rsid w:val="00A42585"/>
    <w:rsid w:val="00A426C2"/>
    <w:rsid w:val="00A42EB9"/>
    <w:rsid w:val="00A46602"/>
    <w:rsid w:val="00A501D3"/>
    <w:rsid w:val="00A514CE"/>
    <w:rsid w:val="00A51978"/>
    <w:rsid w:val="00A52B3F"/>
    <w:rsid w:val="00A52C34"/>
    <w:rsid w:val="00A53ECB"/>
    <w:rsid w:val="00A549C6"/>
    <w:rsid w:val="00A551E5"/>
    <w:rsid w:val="00A559DD"/>
    <w:rsid w:val="00A55AE2"/>
    <w:rsid w:val="00A55F21"/>
    <w:rsid w:val="00A600BD"/>
    <w:rsid w:val="00A618EC"/>
    <w:rsid w:val="00A63F32"/>
    <w:rsid w:val="00A64475"/>
    <w:rsid w:val="00A64581"/>
    <w:rsid w:val="00A645A6"/>
    <w:rsid w:val="00A651EE"/>
    <w:rsid w:val="00A671DC"/>
    <w:rsid w:val="00A716BD"/>
    <w:rsid w:val="00A71D08"/>
    <w:rsid w:val="00A73AD6"/>
    <w:rsid w:val="00A7423C"/>
    <w:rsid w:val="00A755F1"/>
    <w:rsid w:val="00A76556"/>
    <w:rsid w:val="00A76840"/>
    <w:rsid w:val="00A776B5"/>
    <w:rsid w:val="00A80B17"/>
    <w:rsid w:val="00A81D9C"/>
    <w:rsid w:val="00A81DEA"/>
    <w:rsid w:val="00A82CE4"/>
    <w:rsid w:val="00A8432A"/>
    <w:rsid w:val="00A848B6"/>
    <w:rsid w:val="00A86061"/>
    <w:rsid w:val="00A86E00"/>
    <w:rsid w:val="00A87C89"/>
    <w:rsid w:val="00A87CE5"/>
    <w:rsid w:val="00A87F2A"/>
    <w:rsid w:val="00A907EE"/>
    <w:rsid w:val="00A90B2C"/>
    <w:rsid w:val="00A90F7C"/>
    <w:rsid w:val="00A9100B"/>
    <w:rsid w:val="00A92B2E"/>
    <w:rsid w:val="00A934FC"/>
    <w:rsid w:val="00A93732"/>
    <w:rsid w:val="00A95ED2"/>
    <w:rsid w:val="00A960D1"/>
    <w:rsid w:val="00A96EA3"/>
    <w:rsid w:val="00A975F5"/>
    <w:rsid w:val="00A978EE"/>
    <w:rsid w:val="00A97C06"/>
    <w:rsid w:val="00AA05EF"/>
    <w:rsid w:val="00AA0F57"/>
    <w:rsid w:val="00AA32E3"/>
    <w:rsid w:val="00AA336F"/>
    <w:rsid w:val="00AA3F06"/>
    <w:rsid w:val="00AA6254"/>
    <w:rsid w:val="00AA6720"/>
    <w:rsid w:val="00AB1319"/>
    <w:rsid w:val="00AB2301"/>
    <w:rsid w:val="00AB27B7"/>
    <w:rsid w:val="00AB6A1F"/>
    <w:rsid w:val="00AB71F7"/>
    <w:rsid w:val="00AB746C"/>
    <w:rsid w:val="00AB7C33"/>
    <w:rsid w:val="00AB7C5C"/>
    <w:rsid w:val="00AC172A"/>
    <w:rsid w:val="00AC1C71"/>
    <w:rsid w:val="00AC1DEC"/>
    <w:rsid w:val="00AC26BF"/>
    <w:rsid w:val="00AC7D2E"/>
    <w:rsid w:val="00AD0E4B"/>
    <w:rsid w:val="00AD14D1"/>
    <w:rsid w:val="00AD1CAB"/>
    <w:rsid w:val="00AD3007"/>
    <w:rsid w:val="00AD4141"/>
    <w:rsid w:val="00AD69E4"/>
    <w:rsid w:val="00AD6A45"/>
    <w:rsid w:val="00AD7A67"/>
    <w:rsid w:val="00AE0199"/>
    <w:rsid w:val="00AE22C2"/>
    <w:rsid w:val="00AE4149"/>
    <w:rsid w:val="00AE6A8A"/>
    <w:rsid w:val="00AE7D51"/>
    <w:rsid w:val="00AF044B"/>
    <w:rsid w:val="00AF07DB"/>
    <w:rsid w:val="00AF1093"/>
    <w:rsid w:val="00AF27AB"/>
    <w:rsid w:val="00AF2E81"/>
    <w:rsid w:val="00AF3CD2"/>
    <w:rsid w:val="00AF4F38"/>
    <w:rsid w:val="00AF4FF0"/>
    <w:rsid w:val="00AF57FF"/>
    <w:rsid w:val="00AF7779"/>
    <w:rsid w:val="00B031C1"/>
    <w:rsid w:val="00B0457A"/>
    <w:rsid w:val="00B04A84"/>
    <w:rsid w:val="00B05E6A"/>
    <w:rsid w:val="00B064A0"/>
    <w:rsid w:val="00B06F0A"/>
    <w:rsid w:val="00B07395"/>
    <w:rsid w:val="00B116C1"/>
    <w:rsid w:val="00B12114"/>
    <w:rsid w:val="00B121B9"/>
    <w:rsid w:val="00B13CE5"/>
    <w:rsid w:val="00B149C1"/>
    <w:rsid w:val="00B2043E"/>
    <w:rsid w:val="00B20D66"/>
    <w:rsid w:val="00B2137F"/>
    <w:rsid w:val="00B24217"/>
    <w:rsid w:val="00B26F8B"/>
    <w:rsid w:val="00B30C4F"/>
    <w:rsid w:val="00B312B7"/>
    <w:rsid w:val="00B316EF"/>
    <w:rsid w:val="00B31707"/>
    <w:rsid w:val="00B3180E"/>
    <w:rsid w:val="00B32584"/>
    <w:rsid w:val="00B32A71"/>
    <w:rsid w:val="00B330B3"/>
    <w:rsid w:val="00B3619E"/>
    <w:rsid w:val="00B36306"/>
    <w:rsid w:val="00B36B87"/>
    <w:rsid w:val="00B3744F"/>
    <w:rsid w:val="00B37860"/>
    <w:rsid w:val="00B42746"/>
    <w:rsid w:val="00B43050"/>
    <w:rsid w:val="00B44681"/>
    <w:rsid w:val="00B5052C"/>
    <w:rsid w:val="00B507FC"/>
    <w:rsid w:val="00B50DF3"/>
    <w:rsid w:val="00B50FC3"/>
    <w:rsid w:val="00B5115B"/>
    <w:rsid w:val="00B511E3"/>
    <w:rsid w:val="00B516B4"/>
    <w:rsid w:val="00B5172D"/>
    <w:rsid w:val="00B52935"/>
    <w:rsid w:val="00B53D93"/>
    <w:rsid w:val="00B56BCF"/>
    <w:rsid w:val="00B607DA"/>
    <w:rsid w:val="00B6166C"/>
    <w:rsid w:val="00B62486"/>
    <w:rsid w:val="00B64C16"/>
    <w:rsid w:val="00B7026E"/>
    <w:rsid w:val="00B71588"/>
    <w:rsid w:val="00B71945"/>
    <w:rsid w:val="00B731B9"/>
    <w:rsid w:val="00B752E8"/>
    <w:rsid w:val="00B75944"/>
    <w:rsid w:val="00B75D16"/>
    <w:rsid w:val="00B7600E"/>
    <w:rsid w:val="00B77182"/>
    <w:rsid w:val="00B81FF4"/>
    <w:rsid w:val="00B825B7"/>
    <w:rsid w:val="00B832A7"/>
    <w:rsid w:val="00B850D2"/>
    <w:rsid w:val="00B858B3"/>
    <w:rsid w:val="00B859D7"/>
    <w:rsid w:val="00B86134"/>
    <w:rsid w:val="00B876EF"/>
    <w:rsid w:val="00B87898"/>
    <w:rsid w:val="00B91121"/>
    <w:rsid w:val="00B9117E"/>
    <w:rsid w:val="00B94A8A"/>
    <w:rsid w:val="00B950D4"/>
    <w:rsid w:val="00B95685"/>
    <w:rsid w:val="00B96653"/>
    <w:rsid w:val="00B96FD3"/>
    <w:rsid w:val="00B97DF5"/>
    <w:rsid w:val="00BA0758"/>
    <w:rsid w:val="00BA0CE3"/>
    <w:rsid w:val="00BA2C5A"/>
    <w:rsid w:val="00BA34DF"/>
    <w:rsid w:val="00BA5BDF"/>
    <w:rsid w:val="00BB072F"/>
    <w:rsid w:val="00BB0F1C"/>
    <w:rsid w:val="00BB0F57"/>
    <w:rsid w:val="00BB1FA0"/>
    <w:rsid w:val="00BB2561"/>
    <w:rsid w:val="00BB26FD"/>
    <w:rsid w:val="00BB306D"/>
    <w:rsid w:val="00BB3DE6"/>
    <w:rsid w:val="00BB4793"/>
    <w:rsid w:val="00BB53C2"/>
    <w:rsid w:val="00BB5F6A"/>
    <w:rsid w:val="00BB6516"/>
    <w:rsid w:val="00BB6794"/>
    <w:rsid w:val="00BB6BF7"/>
    <w:rsid w:val="00BB6FD3"/>
    <w:rsid w:val="00BB79C5"/>
    <w:rsid w:val="00BC089B"/>
    <w:rsid w:val="00BC1249"/>
    <w:rsid w:val="00BC275F"/>
    <w:rsid w:val="00BC3A0D"/>
    <w:rsid w:val="00BC435E"/>
    <w:rsid w:val="00BC4564"/>
    <w:rsid w:val="00BC6581"/>
    <w:rsid w:val="00BC6994"/>
    <w:rsid w:val="00BD26EF"/>
    <w:rsid w:val="00BD2966"/>
    <w:rsid w:val="00BD565B"/>
    <w:rsid w:val="00BD621E"/>
    <w:rsid w:val="00BD6A83"/>
    <w:rsid w:val="00BD6DBE"/>
    <w:rsid w:val="00BD702F"/>
    <w:rsid w:val="00BD790B"/>
    <w:rsid w:val="00BE033B"/>
    <w:rsid w:val="00BE2AFB"/>
    <w:rsid w:val="00BE47FD"/>
    <w:rsid w:val="00BE6770"/>
    <w:rsid w:val="00BF1C27"/>
    <w:rsid w:val="00BF3140"/>
    <w:rsid w:val="00BF6EA6"/>
    <w:rsid w:val="00BF757B"/>
    <w:rsid w:val="00BF7671"/>
    <w:rsid w:val="00BF796E"/>
    <w:rsid w:val="00BF7F3A"/>
    <w:rsid w:val="00BF7FAD"/>
    <w:rsid w:val="00C001AD"/>
    <w:rsid w:val="00C0051D"/>
    <w:rsid w:val="00C03005"/>
    <w:rsid w:val="00C03331"/>
    <w:rsid w:val="00C03CEE"/>
    <w:rsid w:val="00C043BC"/>
    <w:rsid w:val="00C04C77"/>
    <w:rsid w:val="00C04E51"/>
    <w:rsid w:val="00C054BA"/>
    <w:rsid w:val="00C05F19"/>
    <w:rsid w:val="00C0791D"/>
    <w:rsid w:val="00C10757"/>
    <w:rsid w:val="00C11806"/>
    <w:rsid w:val="00C12496"/>
    <w:rsid w:val="00C139A7"/>
    <w:rsid w:val="00C14592"/>
    <w:rsid w:val="00C15519"/>
    <w:rsid w:val="00C208A0"/>
    <w:rsid w:val="00C21761"/>
    <w:rsid w:val="00C232B4"/>
    <w:rsid w:val="00C240B5"/>
    <w:rsid w:val="00C24DB2"/>
    <w:rsid w:val="00C26B7E"/>
    <w:rsid w:val="00C315B7"/>
    <w:rsid w:val="00C31977"/>
    <w:rsid w:val="00C319A0"/>
    <w:rsid w:val="00C31D34"/>
    <w:rsid w:val="00C31FAF"/>
    <w:rsid w:val="00C32746"/>
    <w:rsid w:val="00C32C8F"/>
    <w:rsid w:val="00C337E2"/>
    <w:rsid w:val="00C34581"/>
    <w:rsid w:val="00C3541F"/>
    <w:rsid w:val="00C35AD5"/>
    <w:rsid w:val="00C35D47"/>
    <w:rsid w:val="00C35E95"/>
    <w:rsid w:val="00C36186"/>
    <w:rsid w:val="00C36581"/>
    <w:rsid w:val="00C3759F"/>
    <w:rsid w:val="00C41DCF"/>
    <w:rsid w:val="00C43159"/>
    <w:rsid w:val="00C43417"/>
    <w:rsid w:val="00C44B28"/>
    <w:rsid w:val="00C4554F"/>
    <w:rsid w:val="00C45620"/>
    <w:rsid w:val="00C47331"/>
    <w:rsid w:val="00C4733C"/>
    <w:rsid w:val="00C47F50"/>
    <w:rsid w:val="00C50F9A"/>
    <w:rsid w:val="00C53089"/>
    <w:rsid w:val="00C54B6F"/>
    <w:rsid w:val="00C5652D"/>
    <w:rsid w:val="00C56FE2"/>
    <w:rsid w:val="00C570B0"/>
    <w:rsid w:val="00C57307"/>
    <w:rsid w:val="00C5790D"/>
    <w:rsid w:val="00C61A45"/>
    <w:rsid w:val="00C61EA3"/>
    <w:rsid w:val="00C61FA9"/>
    <w:rsid w:val="00C62774"/>
    <w:rsid w:val="00C63562"/>
    <w:rsid w:val="00C64E2B"/>
    <w:rsid w:val="00C66708"/>
    <w:rsid w:val="00C67780"/>
    <w:rsid w:val="00C723D0"/>
    <w:rsid w:val="00C75909"/>
    <w:rsid w:val="00C75BEC"/>
    <w:rsid w:val="00C77FFD"/>
    <w:rsid w:val="00C80EC4"/>
    <w:rsid w:val="00C81BF1"/>
    <w:rsid w:val="00C82D9A"/>
    <w:rsid w:val="00C83455"/>
    <w:rsid w:val="00C83F3D"/>
    <w:rsid w:val="00C84C3E"/>
    <w:rsid w:val="00C8657F"/>
    <w:rsid w:val="00C87BBF"/>
    <w:rsid w:val="00C924AE"/>
    <w:rsid w:val="00C9354C"/>
    <w:rsid w:val="00C93613"/>
    <w:rsid w:val="00C94630"/>
    <w:rsid w:val="00C95155"/>
    <w:rsid w:val="00C958A9"/>
    <w:rsid w:val="00C958CE"/>
    <w:rsid w:val="00CA02C7"/>
    <w:rsid w:val="00CA03FB"/>
    <w:rsid w:val="00CA05C3"/>
    <w:rsid w:val="00CA1001"/>
    <w:rsid w:val="00CA14A4"/>
    <w:rsid w:val="00CA1590"/>
    <w:rsid w:val="00CA1B22"/>
    <w:rsid w:val="00CA37D5"/>
    <w:rsid w:val="00CA380E"/>
    <w:rsid w:val="00CA415E"/>
    <w:rsid w:val="00CA4EB3"/>
    <w:rsid w:val="00CA519A"/>
    <w:rsid w:val="00CA6730"/>
    <w:rsid w:val="00CA767A"/>
    <w:rsid w:val="00CB0EC3"/>
    <w:rsid w:val="00CB1825"/>
    <w:rsid w:val="00CB2EB7"/>
    <w:rsid w:val="00CB44C1"/>
    <w:rsid w:val="00CB6A7D"/>
    <w:rsid w:val="00CB6E8E"/>
    <w:rsid w:val="00CB71DF"/>
    <w:rsid w:val="00CB784A"/>
    <w:rsid w:val="00CC368E"/>
    <w:rsid w:val="00CC476C"/>
    <w:rsid w:val="00CC4C96"/>
    <w:rsid w:val="00CC535C"/>
    <w:rsid w:val="00CC55F2"/>
    <w:rsid w:val="00CC630A"/>
    <w:rsid w:val="00CC742D"/>
    <w:rsid w:val="00CC7F4A"/>
    <w:rsid w:val="00CD1578"/>
    <w:rsid w:val="00CD2135"/>
    <w:rsid w:val="00CD31A2"/>
    <w:rsid w:val="00CD32AC"/>
    <w:rsid w:val="00CD3453"/>
    <w:rsid w:val="00CD4297"/>
    <w:rsid w:val="00CD4390"/>
    <w:rsid w:val="00CD4AC8"/>
    <w:rsid w:val="00CD5E36"/>
    <w:rsid w:val="00CD6534"/>
    <w:rsid w:val="00CE1085"/>
    <w:rsid w:val="00CE194E"/>
    <w:rsid w:val="00CE3264"/>
    <w:rsid w:val="00CE3AA4"/>
    <w:rsid w:val="00CE3ABA"/>
    <w:rsid w:val="00CE4541"/>
    <w:rsid w:val="00CE70E4"/>
    <w:rsid w:val="00CE7CA3"/>
    <w:rsid w:val="00CF1046"/>
    <w:rsid w:val="00CF23AA"/>
    <w:rsid w:val="00CF28C0"/>
    <w:rsid w:val="00CF5A93"/>
    <w:rsid w:val="00CF5F73"/>
    <w:rsid w:val="00CF6D65"/>
    <w:rsid w:val="00CF7506"/>
    <w:rsid w:val="00CF7C53"/>
    <w:rsid w:val="00D018C9"/>
    <w:rsid w:val="00D01A38"/>
    <w:rsid w:val="00D01FD4"/>
    <w:rsid w:val="00D03818"/>
    <w:rsid w:val="00D05D38"/>
    <w:rsid w:val="00D10199"/>
    <w:rsid w:val="00D1088F"/>
    <w:rsid w:val="00D1348F"/>
    <w:rsid w:val="00D142E8"/>
    <w:rsid w:val="00D15AD1"/>
    <w:rsid w:val="00D168EB"/>
    <w:rsid w:val="00D1796E"/>
    <w:rsid w:val="00D207FA"/>
    <w:rsid w:val="00D2214E"/>
    <w:rsid w:val="00D230A4"/>
    <w:rsid w:val="00D2322A"/>
    <w:rsid w:val="00D23B1C"/>
    <w:rsid w:val="00D25F8C"/>
    <w:rsid w:val="00D26486"/>
    <w:rsid w:val="00D272AD"/>
    <w:rsid w:val="00D30069"/>
    <w:rsid w:val="00D31B69"/>
    <w:rsid w:val="00D329FF"/>
    <w:rsid w:val="00D32B37"/>
    <w:rsid w:val="00D33BA3"/>
    <w:rsid w:val="00D3460D"/>
    <w:rsid w:val="00D365CB"/>
    <w:rsid w:val="00D4017E"/>
    <w:rsid w:val="00D412A2"/>
    <w:rsid w:val="00D41605"/>
    <w:rsid w:val="00D446A6"/>
    <w:rsid w:val="00D44879"/>
    <w:rsid w:val="00D44940"/>
    <w:rsid w:val="00D44DF9"/>
    <w:rsid w:val="00D46592"/>
    <w:rsid w:val="00D46E62"/>
    <w:rsid w:val="00D47248"/>
    <w:rsid w:val="00D473C7"/>
    <w:rsid w:val="00D478BD"/>
    <w:rsid w:val="00D50744"/>
    <w:rsid w:val="00D5367D"/>
    <w:rsid w:val="00D53787"/>
    <w:rsid w:val="00D53E04"/>
    <w:rsid w:val="00D53F7E"/>
    <w:rsid w:val="00D55E90"/>
    <w:rsid w:val="00D57350"/>
    <w:rsid w:val="00D57DA6"/>
    <w:rsid w:val="00D60AA3"/>
    <w:rsid w:val="00D61746"/>
    <w:rsid w:val="00D61DF2"/>
    <w:rsid w:val="00D62227"/>
    <w:rsid w:val="00D65246"/>
    <w:rsid w:val="00D65354"/>
    <w:rsid w:val="00D67075"/>
    <w:rsid w:val="00D67636"/>
    <w:rsid w:val="00D703DD"/>
    <w:rsid w:val="00D71789"/>
    <w:rsid w:val="00D74558"/>
    <w:rsid w:val="00D74A72"/>
    <w:rsid w:val="00D837BB"/>
    <w:rsid w:val="00D84A05"/>
    <w:rsid w:val="00D86528"/>
    <w:rsid w:val="00D87B07"/>
    <w:rsid w:val="00D92075"/>
    <w:rsid w:val="00D94032"/>
    <w:rsid w:val="00D95436"/>
    <w:rsid w:val="00D96F2C"/>
    <w:rsid w:val="00D97229"/>
    <w:rsid w:val="00DA1D39"/>
    <w:rsid w:val="00DA394A"/>
    <w:rsid w:val="00DA4908"/>
    <w:rsid w:val="00DA4D85"/>
    <w:rsid w:val="00DA5908"/>
    <w:rsid w:val="00DA59C5"/>
    <w:rsid w:val="00DA5B27"/>
    <w:rsid w:val="00DA6C9A"/>
    <w:rsid w:val="00DB0687"/>
    <w:rsid w:val="00DB0878"/>
    <w:rsid w:val="00DB111C"/>
    <w:rsid w:val="00DB25C4"/>
    <w:rsid w:val="00DB31D5"/>
    <w:rsid w:val="00DB3974"/>
    <w:rsid w:val="00DB49B6"/>
    <w:rsid w:val="00DB4EF2"/>
    <w:rsid w:val="00DB629B"/>
    <w:rsid w:val="00DB6B15"/>
    <w:rsid w:val="00DB7341"/>
    <w:rsid w:val="00DB7718"/>
    <w:rsid w:val="00DB7D12"/>
    <w:rsid w:val="00DC08F6"/>
    <w:rsid w:val="00DC42C7"/>
    <w:rsid w:val="00DC577B"/>
    <w:rsid w:val="00DC6AC3"/>
    <w:rsid w:val="00DC77A8"/>
    <w:rsid w:val="00DC783E"/>
    <w:rsid w:val="00DD1564"/>
    <w:rsid w:val="00DD1629"/>
    <w:rsid w:val="00DD1714"/>
    <w:rsid w:val="00DD1FEA"/>
    <w:rsid w:val="00DD2246"/>
    <w:rsid w:val="00DD2BB2"/>
    <w:rsid w:val="00DD2CB5"/>
    <w:rsid w:val="00DD3495"/>
    <w:rsid w:val="00DD55F4"/>
    <w:rsid w:val="00DD61F3"/>
    <w:rsid w:val="00DD6B25"/>
    <w:rsid w:val="00DD6EB7"/>
    <w:rsid w:val="00DD7720"/>
    <w:rsid w:val="00DE0194"/>
    <w:rsid w:val="00DE286C"/>
    <w:rsid w:val="00DE2FA1"/>
    <w:rsid w:val="00DE4612"/>
    <w:rsid w:val="00DE4BAD"/>
    <w:rsid w:val="00DE6395"/>
    <w:rsid w:val="00DF1A10"/>
    <w:rsid w:val="00DF4593"/>
    <w:rsid w:val="00DF5A9A"/>
    <w:rsid w:val="00DF6A93"/>
    <w:rsid w:val="00DF6C81"/>
    <w:rsid w:val="00E010BF"/>
    <w:rsid w:val="00E01111"/>
    <w:rsid w:val="00E0279D"/>
    <w:rsid w:val="00E10A5C"/>
    <w:rsid w:val="00E1195F"/>
    <w:rsid w:val="00E12644"/>
    <w:rsid w:val="00E12719"/>
    <w:rsid w:val="00E137E0"/>
    <w:rsid w:val="00E14E8D"/>
    <w:rsid w:val="00E14EA9"/>
    <w:rsid w:val="00E15609"/>
    <w:rsid w:val="00E15C9E"/>
    <w:rsid w:val="00E1797D"/>
    <w:rsid w:val="00E17B1E"/>
    <w:rsid w:val="00E2093B"/>
    <w:rsid w:val="00E218E8"/>
    <w:rsid w:val="00E22CA6"/>
    <w:rsid w:val="00E240E6"/>
    <w:rsid w:val="00E261A7"/>
    <w:rsid w:val="00E26AC9"/>
    <w:rsid w:val="00E27A60"/>
    <w:rsid w:val="00E27AE3"/>
    <w:rsid w:val="00E31B7B"/>
    <w:rsid w:val="00E333E1"/>
    <w:rsid w:val="00E3599B"/>
    <w:rsid w:val="00E35F49"/>
    <w:rsid w:val="00E36359"/>
    <w:rsid w:val="00E36BD3"/>
    <w:rsid w:val="00E40D5F"/>
    <w:rsid w:val="00E40ECF"/>
    <w:rsid w:val="00E4238E"/>
    <w:rsid w:val="00E42F48"/>
    <w:rsid w:val="00E43160"/>
    <w:rsid w:val="00E433C3"/>
    <w:rsid w:val="00E43DB1"/>
    <w:rsid w:val="00E44CD2"/>
    <w:rsid w:val="00E47058"/>
    <w:rsid w:val="00E47409"/>
    <w:rsid w:val="00E50BA3"/>
    <w:rsid w:val="00E51C05"/>
    <w:rsid w:val="00E53AED"/>
    <w:rsid w:val="00E5412E"/>
    <w:rsid w:val="00E54B1D"/>
    <w:rsid w:val="00E57EDE"/>
    <w:rsid w:val="00E610F6"/>
    <w:rsid w:val="00E624A0"/>
    <w:rsid w:val="00E63155"/>
    <w:rsid w:val="00E63A7D"/>
    <w:rsid w:val="00E63B98"/>
    <w:rsid w:val="00E63BD4"/>
    <w:rsid w:val="00E63F92"/>
    <w:rsid w:val="00E63F99"/>
    <w:rsid w:val="00E6456B"/>
    <w:rsid w:val="00E646E5"/>
    <w:rsid w:val="00E64799"/>
    <w:rsid w:val="00E6486F"/>
    <w:rsid w:val="00E64F69"/>
    <w:rsid w:val="00E64F98"/>
    <w:rsid w:val="00E64FE9"/>
    <w:rsid w:val="00E6575C"/>
    <w:rsid w:val="00E66668"/>
    <w:rsid w:val="00E67EC4"/>
    <w:rsid w:val="00E70CF8"/>
    <w:rsid w:val="00E7286A"/>
    <w:rsid w:val="00E745B4"/>
    <w:rsid w:val="00E76DF8"/>
    <w:rsid w:val="00E7769A"/>
    <w:rsid w:val="00E777E6"/>
    <w:rsid w:val="00E81052"/>
    <w:rsid w:val="00E81102"/>
    <w:rsid w:val="00E8297C"/>
    <w:rsid w:val="00E85BF1"/>
    <w:rsid w:val="00E85E33"/>
    <w:rsid w:val="00E868FA"/>
    <w:rsid w:val="00E86E64"/>
    <w:rsid w:val="00E870DB"/>
    <w:rsid w:val="00E876E3"/>
    <w:rsid w:val="00E87B86"/>
    <w:rsid w:val="00E9247D"/>
    <w:rsid w:val="00E92672"/>
    <w:rsid w:val="00E92D4C"/>
    <w:rsid w:val="00E9393D"/>
    <w:rsid w:val="00E9589F"/>
    <w:rsid w:val="00E9656D"/>
    <w:rsid w:val="00E96B3B"/>
    <w:rsid w:val="00E96C7D"/>
    <w:rsid w:val="00EA0438"/>
    <w:rsid w:val="00EA06F1"/>
    <w:rsid w:val="00EA0D27"/>
    <w:rsid w:val="00EA24F0"/>
    <w:rsid w:val="00EA33BA"/>
    <w:rsid w:val="00EA367A"/>
    <w:rsid w:val="00EA3ED6"/>
    <w:rsid w:val="00EA4049"/>
    <w:rsid w:val="00EA4CA0"/>
    <w:rsid w:val="00EA4CEC"/>
    <w:rsid w:val="00EA57EE"/>
    <w:rsid w:val="00EA5968"/>
    <w:rsid w:val="00EB132C"/>
    <w:rsid w:val="00EB179E"/>
    <w:rsid w:val="00EB1AD4"/>
    <w:rsid w:val="00EB1F39"/>
    <w:rsid w:val="00EB2709"/>
    <w:rsid w:val="00EB6635"/>
    <w:rsid w:val="00EC07A3"/>
    <w:rsid w:val="00EC07C7"/>
    <w:rsid w:val="00EC1EFD"/>
    <w:rsid w:val="00EC2633"/>
    <w:rsid w:val="00EC52B5"/>
    <w:rsid w:val="00EC5AAA"/>
    <w:rsid w:val="00EC5B0F"/>
    <w:rsid w:val="00ED1FEA"/>
    <w:rsid w:val="00ED26A6"/>
    <w:rsid w:val="00ED3E5D"/>
    <w:rsid w:val="00ED40A1"/>
    <w:rsid w:val="00ED436B"/>
    <w:rsid w:val="00EE06DF"/>
    <w:rsid w:val="00EE0BB9"/>
    <w:rsid w:val="00EE21B3"/>
    <w:rsid w:val="00EE28AA"/>
    <w:rsid w:val="00EE47B6"/>
    <w:rsid w:val="00EE62E8"/>
    <w:rsid w:val="00EE6E3F"/>
    <w:rsid w:val="00EE74DE"/>
    <w:rsid w:val="00EF0B50"/>
    <w:rsid w:val="00EF2515"/>
    <w:rsid w:val="00EF27B6"/>
    <w:rsid w:val="00EF2F9F"/>
    <w:rsid w:val="00EF47DF"/>
    <w:rsid w:val="00EF4FE5"/>
    <w:rsid w:val="00EF59DB"/>
    <w:rsid w:val="00EF6B90"/>
    <w:rsid w:val="00EF7010"/>
    <w:rsid w:val="00EF7FA6"/>
    <w:rsid w:val="00F005EF"/>
    <w:rsid w:val="00F01FA7"/>
    <w:rsid w:val="00F02BCD"/>
    <w:rsid w:val="00F0499B"/>
    <w:rsid w:val="00F05B3C"/>
    <w:rsid w:val="00F05BCA"/>
    <w:rsid w:val="00F05E1B"/>
    <w:rsid w:val="00F070DA"/>
    <w:rsid w:val="00F0756E"/>
    <w:rsid w:val="00F10A9C"/>
    <w:rsid w:val="00F11069"/>
    <w:rsid w:val="00F1318B"/>
    <w:rsid w:val="00F1332B"/>
    <w:rsid w:val="00F16652"/>
    <w:rsid w:val="00F1681A"/>
    <w:rsid w:val="00F16C03"/>
    <w:rsid w:val="00F1785B"/>
    <w:rsid w:val="00F179DE"/>
    <w:rsid w:val="00F2147F"/>
    <w:rsid w:val="00F21976"/>
    <w:rsid w:val="00F2248D"/>
    <w:rsid w:val="00F2267C"/>
    <w:rsid w:val="00F22C55"/>
    <w:rsid w:val="00F233B4"/>
    <w:rsid w:val="00F234BD"/>
    <w:rsid w:val="00F23E3A"/>
    <w:rsid w:val="00F243AC"/>
    <w:rsid w:val="00F26206"/>
    <w:rsid w:val="00F26D1F"/>
    <w:rsid w:val="00F26D92"/>
    <w:rsid w:val="00F27D42"/>
    <w:rsid w:val="00F30EC6"/>
    <w:rsid w:val="00F31255"/>
    <w:rsid w:val="00F31656"/>
    <w:rsid w:val="00F31788"/>
    <w:rsid w:val="00F32CA4"/>
    <w:rsid w:val="00F32E74"/>
    <w:rsid w:val="00F33977"/>
    <w:rsid w:val="00F33D7E"/>
    <w:rsid w:val="00F354D8"/>
    <w:rsid w:val="00F3582C"/>
    <w:rsid w:val="00F36814"/>
    <w:rsid w:val="00F36AD4"/>
    <w:rsid w:val="00F37364"/>
    <w:rsid w:val="00F40603"/>
    <w:rsid w:val="00F40D22"/>
    <w:rsid w:val="00F42ADC"/>
    <w:rsid w:val="00F44157"/>
    <w:rsid w:val="00F4548E"/>
    <w:rsid w:val="00F46834"/>
    <w:rsid w:val="00F46A32"/>
    <w:rsid w:val="00F5195E"/>
    <w:rsid w:val="00F51D92"/>
    <w:rsid w:val="00F5261F"/>
    <w:rsid w:val="00F5466D"/>
    <w:rsid w:val="00F54796"/>
    <w:rsid w:val="00F551C1"/>
    <w:rsid w:val="00F605F4"/>
    <w:rsid w:val="00F60944"/>
    <w:rsid w:val="00F623C1"/>
    <w:rsid w:val="00F626B9"/>
    <w:rsid w:val="00F64415"/>
    <w:rsid w:val="00F64DA9"/>
    <w:rsid w:val="00F6595A"/>
    <w:rsid w:val="00F65B44"/>
    <w:rsid w:val="00F67C54"/>
    <w:rsid w:val="00F67DFB"/>
    <w:rsid w:val="00F74A5E"/>
    <w:rsid w:val="00F75B25"/>
    <w:rsid w:val="00F774F2"/>
    <w:rsid w:val="00F77DBB"/>
    <w:rsid w:val="00F77EAE"/>
    <w:rsid w:val="00F806AB"/>
    <w:rsid w:val="00F82B50"/>
    <w:rsid w:val="00F830F5"/>
    <w:rsid w:val="00F84147"/>
    <w:rsid w:val="00F86124"/>
    <w:rsid w:val="00F873DD"/>
    <w:rsid w:val="00F87E91"/>
    <w:rsid w:val="00F901F5"/>
    <w:rsid w:val="00F90342"/>
    <w:rsid w:val="00F924DE"/>
    <w:rsid w:val="00F92AF3"/>
    <w:rsid w:val="00F92BB9"/>
    <w:rsid w:val="00F95064"/>
    <w:rsid w:val="00FA05EC"/>
    <w:rsid w:val="00FA136A"/>
    <w:rsid w:val="00FA1663"/>
    <w:rsid w:val="00FA2EF9"/>
    <w:rsid w:val="00FA4826"/>
    <w:rsid w:val="00FA4EC3"/>
    <w:rsid w:val="00FA59AA"/>
    <w:rsid w:val="00FA650B"/>
    <w:rsid w:val="00FA6D20"/>
    <w:rsid w:val="00FB2824"/>
    <w:rsid w:val="00FB3EE3"/>
    <w:rsid w:val="00FB4229"/>
    <w:rsid w:val="00FB436E"/>
    <w:rsid w:val="00FB6BE7"/>
    <w:rsid w:val="00FB6F50"/>
    <w:rsid w:val="00FC011F"/>
    <w:rsid w:val="00FC0FF9"/>
    <w:rsid w:val="00FC37BB"/>
    <w:rsid w:val="00FC5D0F"/>
    <w:rsid w:val="00FC61DA"/>
    <w:rsid w:val="00FC6BEF"/>
    <w:rsid w:val="00FC7161"/>
    <w:rsid w:val="00FD14F0"/>
    <w:rsid w:val="00FD28D8"/>
    <w:rsid w:val="00FD3288"/>
    <w:rsid w:val="00FD6DA9"/>
    <w:rsid w:val="00FD6E7C"/>
    <w:rsid w:val="00FD7925"/>
    <w:rsid w:val="00FD7C6C"/>
    <w:rsid w:val="00FE249C"/>
    <w:rsid w:val="00FE3EC7"/>
    <w:rsid w:val="00FE4315"/>
    <w:rsid w:val="00FE5F32"/>
    <w:rsid w:val="00FE78BE"/>
    <w:rsid w:val="00FE7E6C"/>
    <w:rsid w:val="00FE7E8D"/>
    <w:rsid w:val="00FF0589"/>
    <w:rsid w:val="00FF08CE"/>
    <w:rsid w:val="00FF0ECB"/>
    <w:rsid w:val="00FF1F76"/>
    <w:rsid w:val="00FF5625"/>
    <w:rsid w:val="00FF6E29"/>
    <w:rsid w:val="00F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45A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DF"/>
  </w:style>
  <w:style w:type="paragraph" w:styleId="Heading1">
    <w:name w:val="heading 1"/>
    <w:basedOn w:val="Normal"/>
    <w:next w:val="Normal"/>
    <w:link w:val="Heading1Char"/>
    <w:qFormat/>
    <w:rsid w:val="001132CE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132C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132CE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rsid w:val="001132CE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1132CE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nhideWhenUsed/>
    <w:qFormat/>
    <w:rsid w:val="001132CE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nhideWhenUsed/>
    <w:qFormat/>
    <w:rsid w:val="001132CE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8656C6"/>
    <w:pPr>
      <w:keepNext/>
      <w:spacing w:before="120" w:after="0" w:line="240" w:lineRule="auto"/>
      <w:outlineLvl w:val="7"/>
    </w:pPr>
    <w:rPr>
      <w:rFonts w:ascii="Times New Roman" w:eastAsia="Times New Roman" w:hAnsi="Times New Roman" w:cs="Times New Roman"/>
      <w:sz w:val="24"/>
      <w:szCs w:val="20"/>
      <w:u w:val="single"/>
      <w:lang w:val="en-GB"/>
    </w:rPr>
  </w:style>
  <w:style w:type="paragraph" w:styleId="Heading9">
    <w:name w:val="heading 9"/>
    <w:basedOn w:val="Normal"/>
    <w:next w:val="Normal"/>
    <w:link w:val="Heading9Char"/>
    <w:qFormat/>
    <w:rsid w:val="008656C6"/>
    <w:pPr>
      <w:keepNext/>
      <w:tabs>
        <w:tab w:val="left" w:pos="-720"/>
      </w:tabs>
      <w:suppressAutoHyphens/>
      <w:spacing w:after="0" w:line="240" w:lineRule="auto"/>
      <w:ind w:left="1440" w:hanging="720"/>
      <w:outlineLvl w:val="8"/>
    </w:pPr>
    <w:rPr>
      <w:rFonts w:ascii="Arial" w:eastAsia="Times New Roman" w:hAnsi="Arial" w:cs="Times New Roman"/>
      <w:b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32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1132C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132CE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rsid w:val="001132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rsid w:val="001132CE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rsid w:val="001132CE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rsid w:val="001132CE"/>
    <w:rPr>
      <w:rFonts w:ascii="Cambria" w:eastAsia="Times New Roman" w:hAnsi="Cambria" w:cs="Times New Roman"/>
      <w:i/>
      <w:iCs/>
      <w:color w:val="404040"/>
    </w:rPr>
  </w:style>
  <w:style w:type="numbering" w:customStyle="1" w:styleId="NoList1">
    <w:name w:val="No List1"/>
    <w:next w:val="NoList"/>
    <w:uiPriority w:val="99"/>
    <w:semiHidden/>
    <w:unhideWhenUsed/>
    <w:rsid w:val="001132CE"/>
  </w:style>
  <w:style w:type="paragraph" w:styleId="ListParagraph">
    <w:name w:val="List Paragraph"/>
    <w:basedOn w:val="Normal"/>
    <w:uiPriority w:val="34"/>
    <w:qFormat/>
    <w:rsid w:val="001132CE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1132CE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1132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2C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132C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32C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132CE"/>
    <w:rPr>
      <w:rFonts w:ascii="Calibri" w:eastAsia="Calibri" w:hAnsi="Calibri" w:cs="Times New Roman"/>
    </w:rPr>
  </w:style>
  <w:style w:type="character" w:customStyle="1" w:styleId="label1">
    <w:name w:val="label1"/>
    <w:basedOn w:val="DefaultParagraphFont"/>
    <w:rsid w:val="001132CE"/>
    <w:rPr>
      <w:rFonts w:ascii="Courier New" w:hAnsi="Courier New" w:cs="Courier New" w:hint="default"/>
      <w:b/>
      <w:bCs/>
      <w:sz w:val="20"/>
      <w:szCs w:val="20"/>
    </w:rPr>
  </w:style>
  <w:style w:type="character" w:customStyle="1" w:styleId="data1">
    <w:name w:val="data1"/>
    <w:basedOn w:val="DefaultParagraphFont"/>
    <w:rsid w:val="001132CE"/>
    <w:rPr>
      <w:rFonts w:ascii="Courier New" w:hAnsi="Courier New" w:cs="Courier New" w:hint="default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1132CE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32CE"/>
    <w:rPr>
      <w:rFonts w:ascii="Consolas" w:eastAsia="Calibri" w:hAnsi="Consolas" w:cs="Times New Roman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1132CE"/>
    <w:rPr>
      <w:color w:val="800080"/>
      <w:u w:val="single"/>
    </w:rPr>
  </w:style>
  <w:style w:type="paragraph" w:customStyle="1" w:styleId="Default">
    <w:name w:val="Default"/>
    <w:rsid w:val="001132C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132C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3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32CE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32C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2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2CE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2CE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2CE"/>
    <w:rPr>
      <w:rFonts w:ascii="Tahoma" w:eastAsia="Calibri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2CE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1">
    <w:name w:val="HTML Preformatted Char1"/>
    <w:basedOn w:val="DefaultParagraphFont"/>
    <w:uiPriority w:val="99"/>
    <w:semiHidden/>
    <w:rsid w:val="001132CE"/>
    <w:rPr>
      <w:rFonts w:ascii="Consolas" w:hAnsi="Consolas" w:cs="Consolas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32CE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32CE"/>
    <w:rPr>
      <w:rFonts w:ascii="Tahoma" w:eastAsia="Calibri" w:hAnsi="Tahoma" w:cs="Tahoma"/>
      <w:sz w:val="16"/>
      <w:szCs w:val="16"/>
    </w:rPr>
  </w:style>
  <w:style w:type="paragraph" w:customStyle="1" w:styleId="snletableheader">
    <w:name w:val="snletableheader"/>
    <w:basedOn w:val="Normal"/>
    <w:rsid w:val="0017442D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b/>
      <w:bCs/>
      <w:sz w:val="24"/>
      <w:szCs w:val="24"/>
      <w:u w:val="single"/>
    </w:rPr>
  </w:style>
  <w:style w:type="paragraph" w:customStyle="1" w:styleId="snlecells">
    <w:name w:val="snlecells"/>
    <w:basedOn w:val="Normal"/>
    <w:rsid w:val="0017442D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4"/>
      <w:szCs w:val="24"/>
    </w:rPr>
  </w:style>
  <w:style w:type="paragraph" w:customStyle="1" w:styleId="fudntitle">
    <w:name w:val="fudntitle"/>
    <w:basedOn w:val="Normal"/>
    <w:rsid w:val="008859AC"/>
    <w:pPr>
      <w:spacing w:after="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61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61F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DD61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DD61F3"/>
    <w:rPr>
      <w:rFonts w:ascii="Arial" w:eastAsia="Times New Roman" w:hAnsi="Arial" w:cs="Arial"/>
      <w:vanish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8656C6"/>
    <w:rPr>
      <w:rFonts w:ascii="Times New Roman" w:eastAsia="Times New Roman" w:hAnsi="Times New Roman" w:cs="Times New Roman"/>
      <w:sz w:val="24"/>
      <w:szCs w:val="20"/>
      <w:u w:val="single"/>
      <w:lang w:val="en-GB"/>
    </w:rPr>
  </w:style>
  <w:style w:type="character" w:customStyle="1" w:styleId="Heading9Char">
    <w:name w:val="Heading 9 Char"/>
    <w:basedOn w:val="DefaultParagraphFont"/>
    <w:link w:val="Heading9"/>
    <w:rsid w:val="008656C6"/>
    <w:rPr>
      <w:rFonts w:ascii="Arial" w:eastAsia="Times New Roman" w:hAnsi="Arial" w:cs="Times New Roman"/>
      <w:b/>
      <w:sz w:val="24"/>
      <w:szCs w:val="20"/>
      <w:lang w:val="en-GB"/>
    </w:rPr>
  </w:style>
  <w:style w:type="numbering" w:customStyle="1" w:styleId="NoList2">
    <w:name w:val="No List2"/>
    <w:next w:val="NoList"/>
    <w:uiPriority w:val="99"/>
    <w:semiHidden/>
    <w:unhideWhenUsed/>
    <w:rsid w:val="008656C6"/>
  </w:style>
  <w:style w:type="paragraph" w:styleId="Caption">
    <w:name w:val="caption"/>
    <w:basedOn w:val="Normal"/>
    <w:next w:val="Normal"/>
    <w:qFormat/>
    <w:rsid w:val="008656C6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n-GB"/>
    </w:rPr>
  </w:style>
  <w:style w:type="paragraph" w:customStyle="1" w:styleId="theader">
    <w:name w:val="theader"/>
    <w:basedOn w:val="Normal"/>
    <w:rsid w:val="00470C5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content">
    <w:name w:val="tablecontent"/>
    <w:basedOn w:val="Normal"/>
    <w:rsid w:val="00470C56"/>
    <w:pPr>
      <w:spacing w:before="100" w:beforeAutospacing="1" w:after="100" w:afterAutospacing="1" w:line="240" w:lineRule="auto"/>
      <w:textAlignment w:val="bottom"/>
    </w:pPr>
    <w:rPr>
      <w:rFonts w:ascii="Courier New" w:eastAsia="Times New Roman" w:hAnsi="Courier New" w:cs="Courier New"/>
      <w:sz w:val="20"/>
      <w:szCs w:val="20"/>
    </w:rPr>
  </w:style>
  <w:style w:type="paragraph" w:customStyle="1" w:styleId="tableheader">
    <w:name w:val="tableheader"/>
    <w:basedOn w:val="Normal"/>
    <w:rsid w:val="00470C5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sz w:val="24"/>
      <w:szCs w:val="24"/>
      <w:u w:val="single"/>
    </w:rPr>
  </w:style>
  <w:style w:type="paragraph" w:customStyle="1" w:styleId="tablecell">
    <w:name w:val="tablecell"/>
    <w:basedOn w:val="Normal"/>
    <w:rsid w:val="00470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caption">
    <w:name w:val="textcaption"/>
    <w:basedOn w:val="Normal"/>
    <w:rsid w:val="00470C5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redcolumn">
    <w:name w:val="redcolumn"/>
    <w:basedOn w:val="Normal"/>
    <w:rsid w:val="00470C5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0000"/>
      <w:sz w:val="24"/>
      <w:szCs w:val="24"/>
    </w:rPr>
  </w:style>
  <w:style w:type="paragraph" w:customStyle="1" w:styleId="rb">
    <w:name w:val="rb"/>
    <w:basedOn w:val="Normal"/>
    <w:rsid w:val="00470C5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  <w:style w:type="paragraph" w:customStyle="1" w:styleId="test">
    <w:name w:val="test"/>
    <w:basedOn w:val="Normal"/>
    <w:rsid w:val="00470C56"/>
    <w:pPr>
      <w:pBdr>
        <w:top w:val="single" w:sz="36" w:space="0" w:color="008000"/>
        <w:left w:val="single" w:sz="36" w:space="0" w:color="008000"/>
        <w:bottom w:val="single" w:sz="36" w:space="0" w:color="008000"/>
        <w:right w:val="single" w:sz="36" w:space="0" w:color="008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">
    <w:name w:val="label"/>
    <w:basedOn w:val="Normal"/>
    <w:rsid w:val="00470C5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sz w:val="20"/>
      <w:szCs w:val="20"/>
    </w:rPr>
  </w:style>
  <w:style w:type="paragraph" w:customStyle="1" w:styleId="redlabel">
    <w:name w:val="redlabel"/>
    <w:basedOn w:val="Normal"/>
    <w:rsid w:val="00470C5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FF0000"/>
      <w:sz w:val="24"/>
      <w:szCs w:val="24"/>
    </w:rPr>
  </w:style>
  <w:style w:type="paragraph" w:customStyle="1" w:styleId="olabel">
    <w:name w:val="olabel"/>
    <w:basedOn w:val="Normal"/>
    <w:rsid w:val="00470C56"/>
    <w:pP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sz w:val="24"/>
      <w:szCs w:val="24"/>
    </w:rPr>
  </w:style>
  <w:style w:type="paragraph" w:customStyle="1" w:styleId="data">
    <w:name w:val="data"/>
    <w:basedOn w:val="Normal"/>
    <w:rsid w:val="00470C5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menu">
    <w:name w:val="menu"/>
    <w:basedOn w:val="Normal"/>
    <w:rsid w:val="00470C56"/>
    <w:pPr>
      <w:pBdr>
        <w:top w:val="single" w:sz="6" w:space="4" w:color="008000"/>
        <w:left w:val="single" w:sz="6" w:space="4" w:color="008000"/>
        <w:bottom w:val="single" w:sz="6" w:space="4" w:color="008000"/>
        <w:right w:val="single" w:sz="6" w:space="4" w:color="008000"/>
      </w:pBdr>
      <w:shd w:val="clear" w:color="auto" w:fill="F0F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border">
    <w:name w:val="menuborder"/>
    <w:basedOn w:val="Normal"/>
    <w:rsid w:val="00470C56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text">
    <w:name w:val="menutext"/>
    <w:basedOn w:val="Normal"/>
    <w:rsid w:val="00470C5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FF"/>
      <w:sz w:val="24"/>
      <w:szCs w:val="24"/>
    </w:rPr>
  </w:style>
  <w:style w:type="paragraph" w:customStyle="1" w:styleId="textbox">
    <w:name w:val="textbox"/>
    <w:basedOn w:val="Normal"/>
    <w:rsid w:val="00470C5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4"/>
      <w:szCs w:val="24"/>
    </w:rPr>
  </w:style>
  <w:style w:type="paragraph" w:customStyle="1" w:styleId="listbox">
    <w:name w:val="listbox"/>
    <w:basedOn w:val="Normal"/>
    <w:rsid w:val="00470C5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DF"/>
  </w:style>
  <w:style w:type="paragraph" w:styleId="Heading1">
    <w:name w:val="heading 1"/>
    <w:basedOn w:val="Normal"/>
    <w:next w:val="Normal"/>
    <w:link w:val="Heading1Char"/>
    <w:qFormat/>
    <w:rsid w:val="001132CE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132C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132CE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rsid w:val="001132CE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1132CE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nhideWhenUsed/>
    <w:qFormat/>
    <w:rsid w:val="001132CE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nhideWhenUsed/>
    <w:qFormat/>
    <w:rsid w:val="001132CE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8656C6"/>
    <w:pPr>
      <w:keepNext/>
      <w:spacing w:before="120" w:after="0" w:line="240" w:lineRule="auto"/>
      <w:outlineLvl w:val="7"/>
    </w:pPr>
    <w:rPr>
      <w:rFonts w:ascii="Times New Roman" w:eastAsia="Times New Roman" w:hAnsi="Times New Roman" w:cs="Times New Roman"/>
      <w:sz w:val="24"/>
      <w:szCs w:val="20"/>
      <w:u w:val="single"/>
      <w:lang w:val="en-GB"/>
    </w:rPr>
  </w:style>
  <w:style w:type="paragraph" w:styleId="Heading9">
    <w:name w:val="heading 9"/>
    <w:basedOn w:val="Normal"/>
    <w:next w:val="Normal"/>
    <w:link w:val="Heading9Char"/>
    <w:qFormat/>
    <w:rsid w:val="008656C6"/>
    <w:pPr>
      <w:keepNext/>
      <w:tabs>
        <w:tab w:val="left" w:pos="-720"/>
      </w:tabs>
      <w:suppressAutoHyphens/>
      <w:spacing w:after="0" w:line="240" w:lineRule="auto"/>
      <w:ind w:left="1440" w:hanging="720"/>
      <w:outlineLvl w:val="8"/>
    </w:pPr>
    <w:rPr>
      <w:rFonts w:ascii="Arial" w:eastAsia="Times New Roman" w:hAnsi="Arial" w:cs="Times New Roman"/>
      <w:b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32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1132C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132CE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rsid w:val="001132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rsid w:val="001132CE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rsid w:val="001132CE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rsid w:val="001132CE"/>
    <w:rPr>
      <w:rFonts w:ascii="Cambria" w:eastAsia="Times New Roman" w:hAnsi="Cambria" w:cs="Times New Roman"/>
      <w:i/>
      <w:iCs/>
      <w:color w:val="404040"/>
    </w:rPr>
  </w:style>
  <w:style w:type="numbering" w:customStyle="1" w:styleId="NoList1">
    <w:name w:val="No List1"/>
    <w:next w:val="NoList"/>
    <w:uiPriority w:val="99"/>
    <w:semiHidden/>
    <w:unhideWhenUsed/>
    <w:rsid w:val="001132CE"/>
  </w:style>
  <w:style w:type="paragraph" w:styleId="ListParagraph">
    <w:name w:val="List Paragraph"/>
    <w:basedOn w:val="Normal"/>
    <w:uiPriority w:val="34"/>
    <w:qFormat/>
    <w:rsid w:val="001132CE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1132CE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1132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2C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132C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32C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132CE"/>
    <w:rPr>
      <w:rFonts w:ascii="Calibri" w:eastAsia="Calibri" w:hAnsi="Calibri" w:cs="Times New Roman"/>
    </w:rPr>
  </w:style>
  <w:style w:type="character" w:customStyle="1" w:styleId="label1">
    <w:name w:val="label1"/>
    <w:basedOn w:val="DefaultParagraphFont"/>
    <w:rsid w:val="001132CE"/>
    <w:rPr>
      <w:rFonts w:ascii="Courier New" w:hAnsi="Courier New" w:cs="Courier New" w:hint="default"/>
      <w:b/>
      <w:bCs/>
      <w:sz w:val="20"/>
      <w:szCs w:val="20"/>
    </w:rPr>
  </w:style>
  <w:style w:type="character" w:customStyle="1" w:styleId="data1">
    <w:name w:val="data1"/>
    <w:basedOn w:val="DefaultParagraphFont"/>
    <w:rsid w:val="001132CE"/>
    <w:rPr>
      <w:rFonts w:ascii="Courier New" w:hAnsi="Courier New" w:cs="Courier New" w:hint="default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1132CE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32CE"/>
    <w:rPr>
      <w:rFonts w:ascii="Consolas" w:eastAsia="Calibri" w:hAnsi="Consolas" w:cs="Times New Roman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1132CE"/>
    <w:rPr>
      <w:color w:val="800080"/>
      <w:u w:val="single"/>
    </w:rPr>
  </w:style>
  <w:style w:type="paragraph" w:customStyle="1" w:styleId="Default">
    <w:name w:val="Default"/>
    <w:rsid w:val="001132C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132C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3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32CE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32C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2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2CE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2CE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2CE"/>
    <w:rPr>
      <w:rFonts w:ascii="Tahoma" w:eastAsia="Calibri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2CE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1">
    <w:name w:val="HTML Preformatted Char1"/>
    <w:basedOn w:val="DefaultParagraphFont"/>
    <w:uiPriority w:val="99"/>
    <w:semiHidden/>
    <w:rsid w:val="001132CE"/>
    <w:rPr>
      <w:rFonts w:ascii="Consolas" w:hAnsi="Consolas" w:cs="Consolas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32CE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32CE"/>
    <w:rPr>
      <w:rFonts w:ascii="Tahoma" w:eastAsia="Calibri" w:hAnsi="Tahoma" w:cs="Tahoma"/>
      <w:sz w:val="16"/>
      <w:szCs w:val="16"/>
    </w:rPr>
  </w:style>
  <w:style w:type="paragraph" w:customStyle="1" w:styleId="snletableheader">
    <w:name w:val="snletableheader"/>
    <w:basedOn w:val="Normal"/>
    <w:rsid w:val="0017442D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b/>
      <w:bCs/>
      <w:sz w:val="24"/>
      <w:szCs w:val="24"/>
      <w:u w:val="single"/>
    </w:rPr>
  </w:style>
  <w:style w:type="paragraph" w:customStyle="1" w:styleId="snlecells">
    <w:name w:val="snlecells"/>
    <w:basedOn w:val="Normal"/>
    <w:rsid w:val="0017442D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4"/>
      <w:szCs w:val="24"/>
    </w:rPr>
  </w:style>
  <w:style w:type="paragraph" w:customStyle="1" w:styleId="fudntitle">
    <w:name w:val="fudntitle"/>
    <w:basedOn w:val="Normal"/>
    <w:rsid w:val="008859AC"/>
    <w:pPr>
      <w:spacing w:after="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61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61F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DD61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DD61F3"/>
    <w:rPr>
      <w:rFonts w:ascii="Arial" w:eastAsia="Times New Roman" w:hAnsi="Arial" w:cs="Arial"/>
      <w:vanish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8656C6"/>
    <w:rPr>
      <w:rFonts w:ascii="Times New Roman" w:eastAsia="Times New Roman" w:hAnsi="Times New Roman" w:cs="Times New Roman"/>
      <w:sz w:val="24"/>
      <w:szCs w:val="20"/>
      <w:u w:val="single"/>
      <w:lang w:val="en-GB"/>
    </w:rPr>
  </w:style>
  <w:style w:type="character" w:customStyle="1" w:styleId="Heading9Char">
    <w:name w:val="Heading 9 Char"/>
    <w:basedOn w:val="DefaultParagraphFont"/>
    <w:link w:val="Heading9"/>
    <w:rsid w:val="008656C6"/>
    <w:rPr>
      <w:rFonts w:ascii="Arial" w:eastAsia="Times New Roman" w:hAnsi="Arial" w:cs="Times New Roman"/>
      <w:b/>
      <w:sz w:val="24"/>
      <w:szCs w:val="20"/>
      <w:lang w:val="en-GB"/>
    </w:rPr>
  </w:style>
  <w:style w:type="numbering" w:customStyle="1" w:styleId="NoList2">
    <w:name w:val="No List2"/>
    <w:next w:val="NoList"/>
    <w:uiPriority w:val="99"/>
    <w:semiHidden/>
    <w:unhideWhenUsed/>
    <w:rsid w:val="008656C6"/>
  </w:style>
  <w:style w:type="paragraph" w:styleId="Caption">
    <w:name w:val="caption"/>
    <w:basedOn w:val="Normal"/>
    <w:next w:val="Normal"/>
    <w:qFormat/>
    <w:rsid w:val="008656C6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n-GB"/>
    </w:rPr>
  </w:style>
  <w:style w:type="paragraph" w:customStyle="1" w:styleId="theader">
    <w:name w:val="theader"/>
    <w:basedOn w:val="Normal"/>
    <w:rsid w:val="00470C5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content">
    <w:name w:val="tablecontent"/>
    <w:basedOn w:val="Normal"/>
    <w:rsid w:val="00470C56"/>
    <w:pPr>
      <w:spacing w:before="100" w:beforeAutospacing="1" w:after="100" w:afterAutospacing="1" w:line="240" w:lineRule="auto"/>
      <w:textAlignment w:val="bottom"/>
    </w:pPr>
    <w:rPr>
      <w:rFonts w:ascii="Courier New" w:eastAsia="Times New Roman" w:hAnsi="Courier New" w:cs="Courier New"/>
      <w:sz w:val="20"/>
      <w:szCs w:val="20"/>
    </w:rPr>
  </w:style>
  <w:style w:type="paragraph" w:customStyle="1" w:styleId="tableheader">
    <w:name w:val="tableheader"/>
    <w:basedOn w:val="Normal"/>
    <w:rsid w:val="00470C5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sz w:val="24"/>
      <w:szCs w:val="24"/>
      <w:u w:val="single"/>
    </w:rPr>
  </w:style>
  <w:style w:type="paragraph" w:customStyle="1" w:styleId="tablecell">
    <w:name w:val="tablecell"/>
    <w:basedOn w:val="Normal"/>
    <w:rsid w:val="00470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caption">
    <w:name w:val="textcaption"/>
    <w:basedOn w:val="Normal"/>
    <w:rsid w:val="00470C5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redcolumn">
    <w:name w:val="redcolumn"/>
    <w:basedOn w:val="Normal"/>
    <w:rsid w:val="00470C5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0000"/>
      <w:sz w:val="24"/>
      <w:szCs w:val="24"/>
    </w:rPr>
  </w:style>
  <w:style w:type="paragraph" w:customStyle="1" w:styleId="rb">
    <w:name w:val="rb"/>
    <w:basedOn w:val="Normal"/>
    <w:rsid w:val="00470C5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  <w:style w:type="paragraph" w:customStyle="1" w:styleId="test">
    <w:name w:val="test"/>
    <w:basedOn w:val="Normal"/>
    <w:rsid w:val="00470C56"/>
    <w:pPr>
      <w:pBdr>
        <w:top w:val="single" w:sz="36" w:space="0" w:color="008000"/>
        <w:left w:val="single" w:sz="36" w:space="0" w:color="008000"/>
        <w:bottom w:val="single" w:sz="36" w:space="0" w:color="008000"/>
        <w:right w:val="single" w:sz="36" w:space="0" w:color="008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">
    <w:name w:val="label"/>
    <w:basedOn w:val="Normal"/>
    <w:rsid w:val="00470C5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sz w:val="20"/>
      <w:szCs w:val="20"/>
    </w:rPr>
  </w:style>
  <w:style w:type="paragraph" w:customStyle="1" w:styleId="redlabel">
    <w:name w:val="redlabel"/>
    <w:basedOn w:val="Normal"/>
    <w:rsid w:val="00470C5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FF0000"/>
      <w:sz w:val="24"/>
      <w:szCs w:val="24"/>
    </w:rPr>
  </w:style>
  <w:style w:type="paragraph" w:customStyle="1" w:styleId="olabel">
    <w:name w:val="olabel"/>
    <w:basedOn w:val="Normal"/>
    <w:rsid w:val="00470C56"/>
    <w:pP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sz w:val="24"/>
      <w:szCs w:val="24"/>
    </w:rPr>
  </w:style>
  <w:style w:type="paragraph" w:customStyle="1" w:styleId="data">
    <w:name w:val="data"/>
    <w:basedOn w:val="Normal"/>
    <w:rsid w:val="00470C5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menu">
    <w:name w:val="menu"/>
    <w:basedOn w:val="Normal"/>
    <w:rsid w:val="00470C56"/>
    <w:pPr>
      <w:pBdr>
        <w:top w:val="single" w:sz="6" w:space="4" w:color="008000"/>
        <w:left w:val="single" w:sz="6" w:space="4" w:color="008000"/>
        <w:bottom w:val="single" w:sz="6" w:space="4" w:color="008000"/>
        <w:right w:val="single" w:sz="6" w:space="4" w:color="008000"/>
      </w:pBdr>
      <w:shd w:val="clear" w:color="auto" w:fill="F0F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border">
    <w:name w:val="menuborder"/>
    <w:basedOn w:val="Normal"/>
    <w:rsid w:val="00470C56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text">
    <w:name w:val="menutext"/>
    <w:basedOn w:val="Normal"/>
    <w:rsid w:val="00470C5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FF"/>
      <w:sz w:val="24"/>
      <w:szCs w:val="24"/>
    </w:rPr>
  </w:style>
  <w:style w:type="paragraph" w:customStyle="1" w:styleId="textbox">
    <w:name w:val="textbox"/>
    <w:basedOn w:val="Normal"/>
    <w:rsid w:val="00470C5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4"/>
      <w:szCs w:val="24"/>
    </w:rPr>
  </w:style>
  <w:style w:type="paragraph" w:customStyle="1" w:styleId="listbox">
    <w:name w:val="listbox"/>
    <w:basedOn w:val="Normal"/>
    <w:rsid w:val="00470C5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781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297527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342363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08531062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257786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31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55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935945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424393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264156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208085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452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4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269794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790636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411092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113703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8422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85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66263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896180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347815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039453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06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34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906737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332370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004368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469678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849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51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444123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472817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824565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469823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001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79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048667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184467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163549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751842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159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83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769725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460920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989107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050130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702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21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856712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479504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41765711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573122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900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901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021209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246878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316258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389080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3080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08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74771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233714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700522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623748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3358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5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479406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438630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19150172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7610990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379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572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376517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263388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810378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779414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3893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64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411270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664367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60052995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9371757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424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61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163697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486434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477096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892111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4683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753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570167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289780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761801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494660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507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8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464317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662318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523753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241853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5965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36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116209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685167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245119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710903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596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44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592029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878818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800668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674360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6439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132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20934290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06960313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971862083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729835419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203754011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823819308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148547696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688289475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34686655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540246209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815096988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</w:divsChild>
            </w:div>
          </w:divsChild>
        </w:div>
        <w:div w:id="1788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33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681494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792618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3890494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932007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7747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5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04101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093419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90396791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0304962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901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36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970584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554776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365534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703521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9082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263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490619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733940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74054207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689630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0768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62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44374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918572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160722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783441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0913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4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629132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073965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485137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880417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1176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80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59277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792487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785330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736496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135026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126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970228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956176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766776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056399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1468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64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439358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839184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18558774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8777657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1982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44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010438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470684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73106837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6510533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2172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37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059820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602180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605726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210727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2362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37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292116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068299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736443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274605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278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07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851710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768022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50279631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6712270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328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83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279268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868773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22463644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3248932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3285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704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767589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193875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37989059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763896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3596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2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032899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904088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772351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254286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3912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53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104873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156578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450724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982137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4032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106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8045456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07456676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2002612659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212885595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604771504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952324449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53493341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890383051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401051117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367945036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481432129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</w:divsChild>
            </w:div>
          </w:divsChild>
        </w:div>
        <w:div w:id="11443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6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47462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81295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241373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079044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415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64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845058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350059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999933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362230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4354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88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519828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022532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826800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758121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5255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83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308353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898962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41640273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8664841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5311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62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019297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246319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85223112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0795260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5352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82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70445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335856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776468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613443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53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31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550180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137522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77833673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7105011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536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5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2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446722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301742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798846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763928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655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37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4347405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96499871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244851032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340884315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101294686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829907381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401102941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285888025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06316422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454641194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501391627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</w:divsChild>
            </w:div>
          </w:divsChild>
        </w:div>
        <w:div w:id="1062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58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174191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253265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86355982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1959189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7019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94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360421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051919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955287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731886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762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218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9389765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21646966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847721194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564366952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846141238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951474753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493637091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870987504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902789131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929655674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195269070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</w:divsChild>
            </w:div>
          </w:divsChild>
        </w:div>
        <w:div w:id="356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208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936581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370239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404659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702912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8805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32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567121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776760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833081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617259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8933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11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9411857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0898333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287591708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256941158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68044462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339161560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846410298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1694915401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572736644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454369879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31655578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</w:divsChild>
            </w:div>
          </w:divsChild>
        </w:div>
        <w:div w:id="8945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33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10428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195864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990528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332684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9886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59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721886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396885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1757953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</w:div>
                <w:div w:id="20347272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0094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54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045293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134666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204541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814609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030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24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283215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033749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881307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355389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1253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63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014509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926731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594616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444978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12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header" Target="header9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seline xmlns="798da4b2-fbc0-4904-bf92-c902232306b7" xsi:nil="true"/>
    <Status xmlns="798da4b2-fbc0-4904-bf92-c902232306b7">Proposed</Status>
    <Title0 xmlns="798da4b2-fbc0-4904-bf92-c902232306b7">M2015-06-N</Title0>
    <ICP_Lookup xmlns="dff8a2e4-b1f0-458a-afba-002485c7c8d1">234</ICP_Lookup>
    <Category xmlns="798da4b2-fbc0-4904-bf92-c902232306b7">ICP</Category>
    <Originator xmlns="798da4b2-fbc0-4904-bf92-c902232306b7">USN</Originator>
    <ICP_x0020_Title xmlns="dff8a2e4-b1f0-458a-afba-002485c7c8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805BAF4C0BF4D9DD6A4C7AEDCC99A" ma:contentTypeVersion="11" ma:contentTypeDescription="Create a new document." ma:contentTypeScope="" ma:versionID="2d2e40d3813c3938f8bcb211b2244598">
  <xsd:schema xmlns:xsd="http://www.w3.org/2001/XMLSchema" xmlns:xs="http://www.w3.org/2001/XMLSchema" xmlns:p="http://schemas.microsoft.com/office/2006/metadata/properties" xmlns:ns2="dff8a2e4-b1f0-458a-afba-002485c7c8d1" xmlns:ns3="798da4b2-fbc0-4904-bf92-c902232306b7" targetNamespace="http://schemas.microsoft.com/office/2006/metadata/properties" ma:root="true" ma:fieldsID="2b4cda54538f35b7391d9ae7b9b019d7" ns2:_="" ns3:_="">
    <xsd:import namespace="dff8a2e4-b1f0-458a-afba-002485c7c8d1"/>
    <xsd:import namespace="798da4b2-fbc0-4904-bf92-c902232306b7"/>
    <xsd:element name="properties">
      <xsd:complexType>
        <xsd:sequence>
          <xsd:element name="documentManagement">
            <xsd:complexType>
              <xsd:all>
                <xsd:element ref="ns2:ICP_Lookup" minOccurs="0"/>
                <xsd:element ref="ns3:Title0" minOccurs="0"/>
                <xsd:element ref="ns3:Originator" minOccurs="0"/>
                <xsd:element ref="ns3:Status" minOccurs="0"/>
                <xsd:element ref="ns3:Category" minOccurs="0"/>
                <xsd:element ref="ns3:Baseline" minOccurs="0"/>
                <xsd:element ref="ns2:ICP_x0020_Tit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8a2e4-b1f0-458a-afba-002485c7c8d1" elementFormDefault="qualified">
    <xsd:import namespace="http://schemas.microsoft.com/office/2006/documentManagement/types"/>
    <xsd:import namespace="http://schemas.microsoft.com/office/infopath/2007/PartnerControls"/>
    <xsd:element name="ICP_Lookup" ma:index="1" nillable="true" ma:displayName="ICP_Lookup" ma:list="{9e89159c-d7b8-48b1-af01-253cdc4c5388}" ma:internalName="ICP_Lookup" ma:showField="ICP_x0020_NUMBER">
      <xsd:simpleType>
        <xsd:restriction base="dms:Lookup"/>
      </xsd:simpleType>
    </xsd:element>
    <xsd:element name="ICP_x0020_Title" ma:index="16" nillable="true" ma:displayName="ICP Title" ma:internalName="ICP_x0020_Titl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da4b2-fbc0-4904-bf92-c902232306b7" elementFormDefault="qualified">
    <xsd:import namespace="http://schemas.microsoft.com/office/2006/documentManagement/types"/>
    <xsd:import namespace="http://schemas.microsoft.com/office/infopath/2007/PartnerControls"/>
    <xsd:element name="Title0" ma:index="3" nillable="true" ma:displayName="ICP#" ma:description="" ma:internalName="Title0">
      <xsd:simpleType>
        <xsd:restriction base="dms:Text">
          <xsd:maxLength value="255"/>
        </xsd:restriction>
      </xsd:simpleType>
    </xsd:element>
    <xsd:element name="Originator" ma:index="4" nillable="true" ma:displayName="Originator" ma:format="Dropdown" ma:internalName="Originator">
      <xsd:simpleType>
        <xsd:restriction base="dms:Choice">
          <xsd:enumeration value="USA"/>
          <xsd:enumeration value="USAF"/>
          <xsd:enumeration value="USMC"/>
          <xsd:enumeration value="USN"/>
          <xsd:enumeration value="DISA"/>
          <xsd:enumeration value="JS"/>
          <xsd:enumeration value="DIA"/>
          <xsd:enumeration value="NSA"/>
          <xsd:enumeration value="NGA"/>
          <xsd:enumeration value="Other"/>
        </xsd:restriction>
      </xsd:simpleType>
    </xsd:element>
    <xsd:element name="Status" ma:index="5" nillable="true" ma:displayName="Status" ma:description="" ma:format="Dropdown" ma:internalName="Status">
      <xsd:simpleType>
        <xsd:restriction base="dms:Choice">
          <xsd:enumeration value="Proposed"/>
          <xsd:enumeration value="Defer"/>
          <xsd:enumeration value="Approved"/>
          <xsd:enumeration value="Approved as Modified"/>
          <xsd:enumeration value="Withdrawn"/>
          <xsd:enumeration value="Closed"/>
          <xsd:enumeration value="Active"/>
          <xsd:enumeration value="Archive"/>
          <xsd:enumeration value="Other"/>
        </xsd:restriction>
      </xsd:simpleType>
    </xsd:element>
    <xsd:element name="Category" ma:index="6" nillable="true" ma:displayName="Category" ma:description="" ma:format="Dropdown" ma:internalName="Category">
      <xsd:simpleType>
        <xsd:restriction base="dms:Choice">
          <xsd:enumeration value="ICP"/>
          <xsd:enumeration value="CCBD/COID"/>
          <xsd:enumeration value="Evaluation"/>
          <xsd:enumeration value="Executive Summary"/>
          <xsd:enumeration value="Baseline ICP"/>
          <xsd:enumeration value="Template"/>
          <xsd:enumeration value="Other"/>
        </xsd:restriction>
      </xsd:simpleType>
    </xsd:element>
    <xsd:element name="Baseline" ma:index="9" nillable="true" ma:displayName="Baseline" ma:internalName="Baseline">
      <xsd:simpleType>
        <xsd:restriction base="dms:Text">
          <xsd:maxLength value="4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2" ma:displayName="Title"/>
        <xsd:element ref="dc:subject" minOccurs="0" maxOccurs="1"/>
        <xsd:element ref="dc:description" minOccurs="0" maxOccurs="1" ma:index="7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E4E76-EF24-477C-8818-C07D65F0E028}">
  <ds:schemaRefs>
    <ds:schemaRef ds:uri="http://schemas.microsoft.com/office/2006/metadata/properties"/>
    <ds:schemaRef ds:uri="http://schemas.microsoft.com/office/infopath/2007/PartnerControls"/>
    <ds:schemaRef ds:uri="798da4b2-fbc0-4904-bf92-c902232306b7"/>
    <ds:schemaRef ds:uri="dff8a2e4-b1f0-458a-afba-002485c7c8d1"/>
  </ds:schemaRefs>
</ds:datastoreItem>
</file>

<file path=customXml/itemProps2.xml><?xml version="1.0" encoding="utf-8"?>
<ds:datastoreItem xmlns:ds="http://schemas.openxmlformats.org/officeDocument/2006/customXml" ds:itemID="{AFF6C355-6759-427E-8BBC-CB8A5A9453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ED8416-7CF9-4A55-9D09-1FC3C9267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f8a2e4-b1f0-458a-afba-002485c7c8d1"/>
    <ds:schemaRef ds:uri="798da4b2-fbc0-4904-bf92-c90223230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3DFC61-4335-4FC7-9FD2-429C868B0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53</Pages>
  <Words>5891</Words>
  <Characters>33583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Update to F/F 1193/2 (DUTY) and 569/1 (AIR CONTROLLER QUALIFICATION</vt:lpstr>
    </vt:vector>
  </TitlesOfParts>
  <Company>U.S. Air Force</Company>
  <LinksUpToDate>false</LinksUpToDate>
  <CharactersWithSpaces>39396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 to F/F 1193/2 (DUTY) and 569/1 (AIR CONTROLLER QUALIFICATION</dc:title>
  <dc:subject>Update to F/F 1193/2 (DUTY) and 569/1 (AIR CONTROLLER QUALIFICATION</dc:subject>
  <dc:creator>marcus.power@langley.af.mil</dc:creator>
  <cp:lastModifiedBy>Lam Hoang</cp:lastModifiedBy>
  <cp:revision>11</cp:revision>
  <cp:lastPrinted>2015-09-22T16:08:00Z</cp:lastPrinted>
  <dcterms:created xsi:type="dcterms:W3CDTF">2015-10-05T15:08:00Z</dcterms:created>
  <dcterms:modified xsi:type="dcterms:W3CDTF">2015-10-05T16:53:00Z</dcterms:modified>
  <cp:category>ICP</cp:category>
  <cp:contentStatus>Propose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0x010100147805BAF4C0BF4D9DD6A4C7AEDCC99A</vt:lpwstr>
  </property>
  <property fmtid="{D5CDD505-2E9C-101B-9397-08002B2CF9AE}" pid="3" name="Order">
    <vt:r8>69300</vt:r8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_CopySource">
    <vt:lpwstr/>
  </property>
</Properties>
</file>