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3EF0D2" w14:textId="77777777" w:rsidR="00045E9F" w:rsidRPr="008B5A4B" w:rsidRDefault="00045E9F" w:rsidP="00045E9F">
      <w:pPr>
        <w:pStyle w:val="PlainText"/>
        <w:jc w:val="center"/>
      </w:pPr>
      <w:r w:rsidRPr="008B5A4B">
        <w:rPr>
          <w:noProof/>
          <w:lang w:val="en-US"/>
        </w:rPr>
        <w:drawing>
          <wp:inline distT="0" distB="0" distL="0" distR="0" wp14:anchorId="4B2B8716" wp14:editId="5FEA431D">
            <wp:extent cx="4266000" cy="2876400"/>
            <wp:effectExtent l="0" t="0" r="1270" b="635"/>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266000" cy="2876400"/>
                    </a:xfrm>
                    <a:prstGeom prst="rect">
                      <a:avLst/>
                    </a:prstGeom>
                    <a:noFill/>
                    <a:ln>
                      <a:noFill/>
                    </a:ln>
                  </pic:spPr>
                </pic:pic>
              </a:graphicData>
            </a:graphic>
          </wp:inline>
        </w:drawing>
      </w:r>
    </w:p>
    <w:p w14:paraId="7AA96427" w14:textId="77777777" w:rsidR="00045E9F" w:rsidRPr="008B5A4B" w:rsidRDefault="00045E9F" w:rsidP="00045E9F">
      <w:pPr>
        <w:pStyle w:val="PlainText"/>
      </w:pPr>
    </w:p>
    <w:tbl>
      <w:tblPr>
        <w:tblW w:w="9072" w:type="dxa"/>
        <w:jc w:val="center"/>
        <w:tblLayout w:type="fixed"/>
        <w:tblCellMar>
          <w:left w:w="0" w:type="dxa"/>
          <w:right w:w="0" w:type="dxa"/>
        </w:tblCellMar>
        <w:tblLook w:val="0000" w:firstRow="0" w:lastRow="0" w:firstColumn="0" w:lastColumn="0" w:noHBand="0" w:noVBand="0"/>
      </w:tblPr>
      <w:tblGrid>
        <w:gridCol w:w="9072"/>
      </w:tblGrid>
      <w:tr w:rsidR="00045E9F" w:rsidRPr="008B5A4B" w14:paraId="3797A1AB" w14:textId="77777777" w:rsidTr="00FC2085">
        <w:trPr>
          <w:jc w:val="center"/>
        </w:trPr>
        <w:tc>
          <w:tcPr>
            <w:tcW w:w="9072" w:type="dxa"/>
          </w:tcPr>
          <w:p w14:paraId="4F743164" w14:textId="77777777" w:rsidR="00045E9F" w:rsidRDefault="00517863" w:rsidP="003E2F23">
            <w:pPr>
              <w:pStyle w:val="DocumentTypeNoCP"/>
            </w:pPr>
            <w:r>
              <w:t>OPTASK Builder requirements</w:t>
            </w:r>
          </w:p>
        </w:tc>
      </w:tr>
      <w:tr w:rsidR="00045E9F" w:rsidRPr="008B5A4B" w14:paraId="65EF22D2" w14:textId="77777777" w:rsidTr="00FC2085">
        <w:trPr>
          <w:trHeight w:hRule="exact" w:val="600"/>
          <w:jc w:val="center"/>
        </w:trPr>
        <w:tc>
          <w:tcPr>
            <w:tcW w:w="9072" w:type="dxa"/>
          </w:tcPr>
          <w:p w14:paraId="4F21FCE1" w14:textId="77777777" w:rsidR="00045E9F" w:rsidRPr="008B5A4B" w:rsidRDefault="00045E9F" w:rsidP="003E2F23">
            <w:pPr>
              <w:pStyle w:val="DocumentTypeNoCP"/>
              <w:rPr>
                <w:rFonts w:asciiTheme="minorHAnsi" w:hAnsiTheme="minorHAnsi"/>
              </w:rPr>
            </w:pPr>
          </w:p>
        </w:tc>
      </w:tr>
      <w:tr w:rsidR="00045E9F" w:rsidRPr="005852E4" w14:paraId="0415FE6D" w14:textId="77777777" w:rsidTr="00FC2085">
        <w:trPr>
          <w:trHeight w:val="1191"/>
          <w:jc w:val="center"/>
        </w:trPr>
        <w:tc>
          <w:tcPr>
            <w:tcW w:w="9072" w:type="dxa"/>
          </w:tcPr>
          <w:p w14:paraId="2217BF63" w14:textId="77777777" w:rsidR="00045E9F" w:rsidRPr="009C12B3" w:rsidRDefault="00045E9F" w:rsidP="00B953DF">
            <w:pPr>
              <w:pStyle w:val="DocumentTypeNoCP"/>
            </w:pPr>
          </w:p>
        </w:tc>
      </w:tr>
      <w:tr w:rsidR="00045E9F" w:rsidRPr="008B5A4B" w14:paraId="39ECE45B" w14:textId="77777777" w:rsidTr="00FC2085">
        <w:trPr>
          <w:trHeight w:val="283"/>
          <w:jc w:val="center"/>
        </w:trPr>
        <w:tc>
          <w:tcPr>
            <w:tcW w:w="9072" w:type="dxa"/>
          </w:tcPr>
          <w:p w14:paraId="5ACE5DAF" w14:textId="77777777" w:rsidR="008600FF" w:rsidRPr="0067584A" w:rsidRDefault="00F50F67" w:rsidP="0067584A">
            <w:pPr>
              <w:tabs>
                <w:tab w:val="left" w:pos="3145"/>
              </w:tabs>
              <w:jc w:val="center"/>
              <w:rPr>
                <w:rFonts w:asciiTheme="minorHAnsi" w:hAnsiTheme="minorHAnsi"/>
                <w:b/>
                <w:sz w:val="28"/>
                <w:szCs w:val="28"/>
              </w:rPr>
            </w:pPr>
            <w:r>
              <w:rPr>
                <w:rFonts w:asciiTheme="minorHAnsi" w:hAnsiTheme="minorHAnsi"/>
                <w:b/>
                <w:sz w:val="28"/>
                <w:szCs w:val="28"/>
              </w:rPr>
              <w:t xml:space="preserve">DRAFT </w:t>
            </w:r>
            <w:r w:rsidR="0067584A" w:rsidRPr="0067584A">
              <w:rPr>
                <w:rFonts w:asciiTheme="minorHAnsi" w:hAnsiTheme="minorHAnsi"/>
                <w:b/>
                <w:sz w:val="28"/>
                <w:szCs w:val="28"/>
              </w:rPr>
              <w:t>V1.0</w:t>
            </w:r>
          </w:p>
        </w:tc>
      </w:tr>
      <w:tr w:rsidR="00045E9F" w:rsidRPr="008B5A4B" w14:paraId="5DC5B682" w14:textId="77777777" w:rsidTr="00FC2085">
        <w:trPr>
          <w:trHeight w:val="1644"/>
          <w:jc w:val="center"/>
        </w:trPr>
        <w:tc>
          <w:tcPr>
            <w:tcW w:w="9072" w:type="dxa"/>
          </w:tcPr>
          <w:p w14:paraId="50015278" w14:textId="77777777" w:rsidR="00045E9F" w:rsidRPr="008B5A4B" w:rsidRDefault="00045E9F" w:rsidP="00646F2E">
            <w:pPr>
              <w:pStyle w:val="AuthorsCP"/>
              <w:rPr>
                <w:sz w:val="26"/>
                <w:szCs w:val="26"/>
              </w:rPr>
            </w:pPr>
          </w:p>
        </w:tc>
      </w:tr>
      <w:tr w:rsidR="00045E9F" w:rsidRPr="008B5A4B" w14:paraId="283C145A" w14:textId="77777777" w:rsidTr="00FC2085">
        <w:trPr>
          <w:trHeight w:hRule="exact" w:val="1361"/>
          <w:jc w:val="center"/>
        </w:trPr>
        <w:tc>
          <w:tcPr>
            <w:tcW w:w="9072" w:type="dxa"/>
          </w:tcPr>
          <w:p w14:paraId="04F78F2B" w14:textId="77777777" w:rsidR="00045E9F" w:rsidRPr="008B5A4B" w:rsidRDefault="00045E9F" w:rsidP="0048491D">
            <w:pPr>
              <w:pStyle w:val="AuthorsCP"/>
              <w:rPr>
                <w:b w:val="0"/>
                <w:sz w:val="22"/>
                <w:szCs w:val="22"/>
              </w:rPr>
            </w:pPr>
            <w:r w:rsidRPr="008B5A4B">
              <w:rPr>
                <w:b w:val="0"/>
                <w:i/>
                <w:sz w:val="22"/>
                <w:szCs w:val="22"/>
              </w:rPr>
              <w:t xml:space="preserve">This document is currently being drafted and has only been issued for the purposes of review. </w:t>
            </w:r>
            <w:r w:rsidRPr="008B5A4B">
              <w:rPr>
                <w:b w:val="0"/>
                <w:i/>
                <w:sz w:val="22"/>
                <w:szCs w:val="22"/>
              </w:rPr>
              <w:br/>
              <w:t>It may not be cited as representing formally-approved NCI Agency opinions, conclusions or recommendations. The publication may be expanded or modified at any time.</w:t>
            </w:r>
          </w:p>
        </w:tc>
      </w:tr>
    </w:tbl>
    <w:p w14:paraId="23E58F39" w14:textId="77777777" w:rsidR="00045E9F" w:rsidRDefault="00045E9F" w:rsidP="00045E9F">
      <w:pPr>
        <w:pStyle w:val="PlainText"/>
      </w:pPr>
    </w:p>
    <w:tbl>
      <w:tblPr>
        <w:tblpPr w:leftFromText="142" w:rightFromText="142" w:tblpXSpec="center" w:tblpYSpec="bottom"/>
        <w:tblOverlap w:val="never"/>
        <w:tblW w:w="9072" w:type="dxa"/>
        <w:tblLayout w:type="fixed"/>
        <w:tblCellMar>
          <w:left w:w="0" w:type="dxa"/>
          <w:right w:w="0" w:type="dxa"/>
        </w:tblCellMar>
        <w:tblLook w:val="01E0" w:firstRow="1" w:lastRow="1" w:firstColumn="1" w:lastColumn="1" w:noHBand="0" w:noVBand="0"/>
      </w:tblPr>
      <w:tblGrid>
        <w:gridCol w:w="3021"/>
        <w:gridCol w:w="3029"/>
        <w:gridCol w:w="3022"/>
      </w:tblGrid>
      <w:tr w:rsidR="00045E9F" w:rsidRPr="008B5A4B" w14:paraId="05048232" w14:textId="77777777" w:rsidTr="0048491D">
        <w:trPr>
          <w:trHeight w:hRule="exact" w:val="1689"/>
        </w:trPr>
        <w:tc>
          <w:tcPr>
            <w:tcW w:w="3078" w:type="dxa"/>
            <w:shd w:val="clear" w:color="auto" w:fill="auto"/>
            <w:vAlign w:val="bottom"/>
          </w:tcPr>
          <w:p w14:paraId="38B43EF8" w14:textId="77777777" w:rsidR="00045E9F" w:rsidRPr="008B5A4B" w:rsidRDefault="00045E9F" w:rsidP="0048491D">
            <w:pPr>
              <w:pStyle w:val="PlainText"/>
              <w:jc w:val="left"/>
            </w:pPr>
            <w:r w:rsidRPr="008B5A4B">
              <w:rPr>
                <w:noProof/>
                <w:lang w:val="en-US"/>
              </w:rPr>
              <w:drawing>
                <wp:inline distT="0" distB="0" distL="0" distR="0" wp14:anchorId="391D8D7F" wp14:editId="3DCA126F">
                  <wp:extent cx="552450" cy="1076325"/>
                  <wp:effectExtent l="0" t="0" r="0" b="9525"/>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2450" cy="1076325"/>
                          </a:xfrm>
                          <a:prstGeom prst="rect">
                            <a:avLst/>
                          </a:prstGeom>
                          <a:noFill/>
                          <a:ln>
                            <a:noFill/>
                          </a:ln>
                        </pic:spPr>
                      </pic:pic>
                    </a:graphicData>
                  </a:graphic>
                </wp:inline>
              </w:drawing>
            </w:r>
          </w:p>
        </w:tc>
        <w:tc>
          <w:tcPr>
            <w:tcW w:w="3085" w:type="dxa"/>
            <w:shd w:val="clear" w:color="auto" w:fill="auto"/>
            <w:vAlign w:val="bottom"/>
          </w:tcPr>
          <w:p w14:paraId="75E091F2" w14:textId="77777777" w:rsidR="0078391B" w:rsidRPr="00FC6D97" w:rsidRDefault="005C0367" w:rsidP="0078391B">
            <w:pPr>
              <w:pStyle w:val="BodyText0"/>
              <w:jc w:val="center"/>
              <w:rPr>
                <w:rFonts w:cs="Arial"/>
                <w:lang w:eastAsia="en-GB"/>
              </w:rPr>
            </w:pPr>
            <w:r>
              <w:rPr>
                <w:rFonts w:cs="Arial"/>
                <w:sz w:val="24"/>
                <w:szCs w:val="24"/>
                <w:lang w:eastAsia="en-GB"/>
              </w:rPr>
              <w:t>January</w:t>
            </w:r>
            <w:r w:rsidR="0078391B" w:rsidRPr="00FC6D97">
              <w:rPr>
                <w:rFonts w:cs="Arial"/>
                <w:sz w:val="24"/>
                <w:szCs w:val="24"/>
                <w:lang w:eastAsia="en-GB"/>
              </w:rPr>
              <w:t xml:space="preserve"> 201</w:t>
            </w:r>
            <w:r>
              <w:rPr>
                <w:rFonts w:cs="Arial"/>
                <w:sz w:val="24"/>
                <w:szCs w:val="24"/>
                <w:lang w:eastAsia="en-GB"/>
              </w:rPr>
              <w:t>9</w:t>
            </w:r>
          </w:p>
          <w:p w14:paraId="434BF9A9" w14:textId="77777777" w:rsidR="0078391B" w:rsidRPr="00CC3082" w:rsidRDefault="0078391B" w:rsidP="0078391B">
            <w:pPr>
              <w:pStyle w:val="BodyText0"/>
              <w:jc w:val="center"/>
              <w:rPr>
                <w:rFonts w:cs="Arial"/>
              </w:rPr>
            </w:pPr>
            <w:r w:rsidRPr="00FC6D97">
              <w:rPr>
                <w:rFonts w:eastAsiaTheme="minorHAnsi" w:cs="Arial"/>
                <w:sz w:val="24"/>
                <w:szCs w:val="24"/>
              </w:rPr>
              <w:t>The Hague</w:t>
            </w:r>
          </w:p>
          <w:p w14:paraId="54B58EE7" w14:textId="77777777" w:rsidR="00045E9F" w:rsidRPr="008B5A4B" w:rsidRDefault="00045E9F" w:rsidP="0048491D">
            <w:pPr>
              <w:pStyle w:val="DateofPubCP"/>
              <w:framePr w:wrap="auto" w:hAnchor="text" w:xAlign="left" w:yAlign="inline"/>
            </w:pPr>
          </w:p>
        </w:tc>
        <w:tc>
          <w:tcPr>
            <w:tcW w:w="3078" w:type="dxa"/>
            <w:shd w:val="clear" w:color="auto" w:fill="auto"/>
          </w:tcPr>
          <w:p w14:paraId="54380AD5" w14:textId="77777777" w:rsidR="00045E9F" w:rsidRPr="008B5A4B" w:rsidRDefault="00045E9F" w:rsidP="0048491D">
            <w:pPr>
              <w:pStyle w:val="PlainText"/>
            </w:pPr>
          </w:p>
        </w:tc>
      </w:tr>
    </w:tbl>
    <w:p w14:paraId="19037276" w14:textId="77777777" w:rsidR="00045E9F" w:rsidRPr="002E728B" w:rsidRDefault="00045E9F" w:rsidP="00045E9F">
      <w:pPr>
        <w:pStyle w:val="PlainText"/>
      </w:pPr>
    </w:p>
    <w:p w14:paraId="344AD87B" w14:textId="77777777" w:rsidR="00045E9F" w:rsidRPr="00F003B1" w:rsidRDefault="00045E9F" w:rsidP="00F003B1">
      <w:pPr>
        <w:pStyle w:val="BodyText0"/>
        <w:jc w:val="center"/>
        <w:rPr>
          <w:rFonts w:asciiTheme="minorHAnsi" w:hAnsiTheme="minorHAnsi"/>
          <w:b/>
          <w:sz w:val="28"/>
          <w:szCs w:val="28"/>
        </w:rPr>
      </w:pPr>
      <w:bookmarkStart w:id="0" w:name="_Toc532561186"/>
      <w:r w:rsidRPr="00F003B1">
        <w:rPr>
          <w:rFonts w:asciiTheme="minorHAnsi" w:hAnsiTheme="minorHAnsi"/>
          <w:b/>
          <w:sz w:val="28"/>
          <w:szCs w:val="28"/>
        </w:rPr>
        <w:lastRenderedPageBreak/>
        <w:t>Conditions of Release</w:t>
      </w:r>
      <w:bookmarkEnd w:id="0"/>
    </w:p>
    <w:p w14:paraId="365FC8B1" w14:textId="77777777" w:rsidR="00045E9F" w:rsidRPr="00630680" w:rsidRDefault="00045E9F" w:rsidP="00045E9F">
      <w:pPr>
        <w:pStyle w:val="ConditionsofReleasetext"/>
      </w:pPr>
      <w:r w:rsidRPr="00630680">
        <w:t>With reference to the NCIO Charter C-M(2012)0049, NATO Security Policy C-M(2002)49 and to C-M(2002)60 (The Management of non-Classified NATO Information), this document is released to a NATO Government or NATO entity at the direction of the NATO Communications and Information (NCI) Agency subject to the following conditions:</w:t>
      </w:r>
    </w:p>
    <w:p w14:paraId="13A2F842" w14:textId="77777777" w:rsidR="00045E9F" w:rsidRPr="00630680" w:rsidRDefault="00045E9F" w:rsidP="00045E9F">
      <w:pPr>
        <w:pStyle w:val="ConditionsofReleasetext"/>
      </w:pPr>
      <w:r w:rsidRPr="00630680">
        <w:t>1.</w:t>
      </w:r>
      <w:r w:rsidRPr="00630680">
        <w:tab/>
        <w:t>The recipient NATO Government agrees to use its best endeavours to ensure that the information herein disclosed, whether or not it bears a security classification, is not dealt with in any manner (a) contrary to the intent of the provisions of the Charter of the NATO Communications and Information Organization, or (b) prejudicial to the rights of the owner thereof to obtain patent, copyright or other likely statutory protection therefor.</w:t>
      </w:r>
    </w:p>
    <w:p w14:paraId="6E1ABA2A" w14:textId="77777777" w:rsidR="00045E9F" w:rsidRPr="00B67DE1" w:rsidRDefault="00045E9F" w:rsidP="00045E9F">
      <w:pPr>
        <w:pStyle w:val="ConditionsofReleasetext"/>
      </w:pPr>
      <w:r w:rsidRPr="00630680">
        <w:t>2.</w:t>
      </w:r>
      <w:r w:rsidRPr="00630680">
        <w:tab/>
        <w:t>If the technical information was originally released to the Agency by a NATO Government subject to restrictions clearly marked on this document the recipient NATO Government agrees to abide by the terms of the restrictions so imposed by the releasing Government.</w:t>
      </w:r>
    </w:p>
    <w:p w14:paraId="1264D452" w14:textId="77777777" w:rsidR="00D73245" w:rsidRDefault="00D73245">
      <w:pPr>
        <w:spacing w:after="160" w:line="259" w:lineRule="auto"/>
        <w:jc w:val="left"/>
        <w:rPr>
          <w:rFonts w:asciiTheme="minorHAnsi" w:eastAsia="Batang" w:hAnsiTheme="minorHAnsi"/>
          <w:lang w:eastAsia="en-US"/>
        </w:rPr>
      </w:pPr>
      <w:r>
        <w:br w:type="page"/>
      </w:r>
    </w:p>
    <w:tbl>
      <w:tblPr>
        <w:tblW w:w="9287" w:type="dxa"/>
        <w:tblLayout w:type="fixed"/>
        <w:tblLook w:val="0000" w:firstRow="0" w:lastRow="0" w:firstColumn="0" w:lastColumn="0" w:noHBand="0" w:noVBand="0"/>
      </w:tblPr>
      <w:tblGrid>
        <w:gridCol w:w="560"/>
        <w:gridCol w:w="955"/>
        <w:gridCol w:w="7213"/>
        <w:gridCol w:w="559"/>
      </w:tblGrid>
      <w:tr w:rsidR="00FC2085" w:rsidRPr="00997C37" w14:paraId="3A04F5BC" w14:textId="77777777" w:rsidTr="00E607DB">
        <w:tc>
          <w:tcPr>
            <w:tcW w:w="9287" w:type="dxa"/>
            <w:gridSpan w:val="4"/>
            <w:tcMar>
              <w:left w:w="85" w:type="dxa"/>
              <w:right w:w="85" w:type="dxa"/>
            </w:tcMar>
          </w:tcPr>
          <w:p w14:paraId="41321964" w14:textId="77777777" w:rsidR="00FC2085" w:rsidRPr="00997C37" w:rsidRDefault="00FC2085" w:rsidP="00F003B1">
            <w:pPr>
              <w:pStyle w:val="DocTypeNoTP"/>
              <w:rPr>
                <w:noProof/>
              </w:rPr>
            </w:pPr>
          </w:p>
        </w:tc>
      </w:tr>
      <w:tr w:rsidR="00FC2085" w:rsidRPr="00997C37" w14:paraId="0E2D4339" w14:textId="77777777" w:rsidTr="00E607DB">
        <w:tc>
          <w:tcPr>
            <w:tcW w:w="9287" w:type="dxa"/>
            <w:gridSpan w:val="4"/>
            <w:tcMar>
              <w:left w:w="85" w:type="dxa"/>
              <w:right w:w="85" w:type="dxa"/>
            </w:tcMar>
          </w:tcPr>
          <w:p w14:paraId="6B53F00E" w14:textId="77777777" w:rsidR="00FC2085" w:rsidRPr="00997C37" w:rsidRDefault="00FC2085" w:rsidP="00F003B1">
            <w:pPr>
              <w:rPr>
                <w:noProof/>
              </w:rPr>
            </w:pPr>
          </w:p>
        </w:tc>
      </w:tr>
      <w:tr w:rsidR="00FC2085" w:rsidRPr="00997C37" w14:paraId="0B11AA2F" w14:textId="77777777" w:rsidTr="00E607DB">
        <w:tc>
          <w:tcPr>
            <w:tcW w:w="9287" w:type="dxa"/>
            <w:gridSpan w:val="4"/>
            <w:tcMar>
              <w:left w:w="85" w:type="dxa"/>
              <w:right w:w="85" w:type="dxa"/>
            </w:tcMar>
          </w:tcPr>
          <w:p w14:paraId="7978982D" w14:textId="77777777" w:rsidR="00FC2085" w:rsidRPr="00997C37" w:rsidRDefault="00AE1108" w:rsidP="00F003B1">
            <w:pPr>
              <w:pStyle w:val="DocTitleCP"/>
              <w:outlineLvl w:val="9"/>
              <w:rPr>
                <w:noProof/>
              </w:rPr>
            </w:pPr>
            <w:r>
              <w:rPr>
                <w:noProof/>
              </w:rPr>
              <w:t>OPTASK Builder Requirements</w:t>
            </w:r>
          </w:p>
          <w:p w14:paraId="2272F893" w14:textId="77777777" w:rsidR="00FC2085" w:rsidRPr="00997C37" w:rsidRDefault="00FC2085" w:rsidP="00F003B1">
            <w:pPr>
              <w:pStyle w:val="DocTitleCP"/>
              <w:outlineLvl w:val="9"/>
              <w:rPr>
                <w:noProof/>
              </w:rPr>
            </w:pPr>
          </w:p>
          <w:p w14:paraId="2FB6ED8E" w14:textId="77777777" w:rsidR="00FC2085" w:rsidRPr="00997C37" w:rsidRDefault="00FC2085" w:rsidP="00F003B1">
            <w:pPr>
              <w:pStyle w:val="DocTitleTP"/>
              <w:rPr>
                <w:rFonts w:ascii="Arial" w:hAnsi="Arial" w:cs="Arial"/>
                <w:noProof/>
              </w:rPr>
            </w:pPr>
            <w:r w:rsidRPr="00997C37">
              <w:rPr>
                <w:rFonts w:ascii="Arial" w:hAnsi="Arial" w:cs="Arial"/>
                <w:noProof/>
              </w:rPr>
              <w:t>Draft V.</w:t>
            </w:r>
            <w:r>
              <w:rPr>
                <w:rFonts w:ascii="Arial" w:hAnsi="Arial" w:cs="Arial"/>
                <w:noProof/>
              </w:rPr>
              <w:t>1.0</w:t>
            </w:r>
          </w:p>
          <w:p w14:paraId="17C4255F" w14:textId="77777777" w:rsidR="00FC2085" w:rsidRPr="00997C37" w:rsidRDefault="00FC2085" w:rsidP="00F003B1">
            <w:pPr>
              <w:pStyle w:val="DocTitleTP"/>
              <w:rPr>
                <w:noProof/>
              </w:rPr>
            </w:pPr>
          </w:p>
          <w:p w14:paraId="5ADA7D9C" w14:textId="77777777" w:rsidR="00FC2085" w:rsidRPr="00997C37" w:rsidRDefault="00FC2085" w:rsidP="00F003B1">
            <w:pPr>
              <w:pStyle w:val="DocTitleTP"/>
              <w:rPr>
                <w:noProof/>
              </w:rPr>
            </w:pPr>
          </w:p>
        </w:tc>
      </w:tr>
      <w:tr w:rsidR="00FC2085" w:rsidRPr="00997C37" w14:paraId="709D75FF" w14:textId="77777777" w:rsidTr="00E607DB">
        <w:tc>
          <w:tcPr>
            <w:tcW w:w="9287" w:type="dxa"/>
            <w:gridSpan w:val="4"/>
            <w:tcMar>
              <w:left w:w="85" w:type="dxa"/>
              <w:right w:w="85" w:type="dxa"/>
            </w:tcMar>
          </w:tcPr>
          <w:p w14:paraId="3FBA7EC1" w14:textId="77777777" w:rsidR="00FC2085" w:rsidRPr="00997C37" w:rsidRDefault="00FC2085" w:rsidP="00F003B1">
            <w:pPr>
              <w:rPr>
                <w:noProof/>
              </w:rPr>
            </w:pPr>
          </w:p>
        </w:tc>
      </w:tr>
      <w:tr w:rsidR="00FC2085" w:rsidRPr="00B45F6C" w14:paraId="0C177284" w14:textId="77777777" w:rsidTr="00E607DB">
        <w:tc>
          <w:tcPr>
            <w:tcW w:w="9287" w:type="dxa"/>
            <w:gridSpan w:val="4"/>
            <w:tcMar>
              <w:left w:w="85" w:type="dxa"/>
              <w:right w:w="85" w:type="dxa"/>
            </w:tcMar>
          </w:tcPr>
          <w:p w14:paraId="63C4A734" w14:textId="77777777" w:rsidR="00FC2085" w:rsidRDefault="00971983" w:rsidP="000A5F1B">
            <w:pPr>
              <w:pStyle w:val="AuthorsDivTP"/>
            </w:pPr>
            <w:r>
              <w:t>Vincenzo de Sortis</w:t>
            </w:r>
          </w:p>
          <w:p w14:paraId="0A4F6191" w14:textId="77777777" w:rsidR="00E3044D" w:rsidRDefault="00E3044D" w:rsidP="00E3044D">
            <w:pPr>
              <w:pStyle w:val="AuthorsDivTP"/>
            </w:pPr>
            <w:r>
              <w:t>Arno Bijl</w:t>
            </w:r>
          </w:p>
          <w:p w14:paraId="225EABD4" w14:textId="77777777" w:rsidR="00E3044D" w:rsidRDefault="00E3044D" w:rsidP="00E3044D">
            <w:pPr>
              <w:pStyle w:val="AuthorsDivTP"/>
            </w:pPr>
            <w:r>
              <w:t>Frank Matheron</w:t>
            </w:r>
          </w:p>
          <w:p w14:paraId="24F2A7AE" w14:textId="77777777" w:rsidR="00E3044D" w:rsidRPr="000A5F1B" w:rsidRDefault="00E3044D" w:rsidP="000A5F1B">
            <w:pPr>
              <w:pStyle w:val="AuthorsDivTP"/>
            </w:pPr>
          </w:p>
        </w:tc>
      </w:tr>
      <w:tr w:rsidR="00FC2085" w:rsidRPr="00B45F6C" w14:paraId="22824CDC" w14:textId="77777777" w:rsidTr="00E607DB">
        <w:trPr>
          <w:trHeight w:hRule="exact" w:val="120"/>
        </w:trPr>
        <w:tc>
          <w:tcPr>
            <w:tcW w:w="9287" w:type="dxa"/>
            <w:gridSpan w:val="4"/>
            <w:tcMar>
              <w:left w:w="85" w:type="dxa"/>
              <w:right w:w="85" w:type="dxa"/>
            </w:tcMar>
          </w:tcPr>
          <w:p w14:paraId="7A90DD2F" w14:textId="77777777" w:rsidR="00FC2085" w:rsidRPr="00B45F6C" w:rsidRDefault="00FC2085" w:rsidP="00F003B1">
            <w:pPr>
              <w:rPr>
                <w:highlight w:val="yellow"/>
              </w:rPr>
            </w:pPr>
          </w:p>
        </w:tc>
      </w:tr>
      <w:tr w:rsidR="00FC2085" w:rsidRPr="00B45F6C" w14:paraId="451F3072" w14:textId="77777777" w:rsidTr="00E607DB">
        <w:tc>
          <w:tcPr>
            <w:tcW w:w="9287" w:type="dxa"/>
            <w:gridSpan w:val="4"/>
            <w:tcMar>
              <w:left w:w="85" w:type="dxa"/>
              <w:right w:w="85" w:type="dxa"/>
            </w:tcMar>
          </w:tcPr>
          <w:p w14:paraId="7BCB6644" w14:textId="77777777" w:rsidR="00FC2085" w:rsidRPr="00B45F6C" w:rsidRDefault="00FC2085" w:rsidP="00F003B1">
            <w:pPr>
              <w:pStyle w:val="AuthorsDivTP"/>
              <w:rPr>
                <w:highlight w:val="yellow"/>
              </w:rPr>
            </w:pPr>
          </w:p>
        </w:tc>
      </w:tr>
      <w:tr w:rsidR="00FC2085" w:rsidRPr="00B45F6C" w14:paraId="00D623E1" w14:textId="77777777" w:rsidTr="00E607DB">
        <w:tc>
          <w:tcPr>
            <w:tcW w:w="9287" w:type="dxa"/>
            <w:gridSpan w:val="4"/>
            <w:tcMar>
              <w:left w:w="85" w:type="dxa"/>
              <w:right w:w="85" w:type="dxa"/>
            </w:tcMar>
          </w:tcPr>
          <w:p w14:paraId="58925510" w14:textId="77777777" w:rsidR="00FC2085" w:rsidRPr="00B45F6C" w:rsidRDefault="00FC2085" w:rsidP="00F003B1">
            <w:pPr>
              <w:rPr>
                <w:highlight w:val="yellow"/>
              </w:rPr>
            </w:pPr>
          </w:p>
        </w:tc>
      </w:tr>
      <w:tr w:rsidR="00FC2085" w:rsidRPr="00B45F6C" w14:paraId="447BFEE4" w14:textId="77777777" w:rsidTr="00E607DB">
        <w:tc>
          <w:tcPr>
            <w:tcW w:w="560" w:type="dxa"/>
            <w:tcMar>
              <w:left w:w="85" w:type="dxa"/>
              <w:right w:w="85" w:type="dxa"/>
            </w:tcMar>
          </w:tcPr>
          <w:p w14:paraId="322B12C8" w14:textId="77777777" w:rsidR="00FC2085" w:rsidRPr="00206D67" w:rsidRDefault="00FC2085" w:rsidP="00F003B1">
            <w:pPr>
              <w:pStyle w:val="Keywords"/>
            </w:pPr>
          </w:p>
        </w:tc>
        <w:tc>
          <w:tcPr>
            <w:tcW w:w="955" w:type="dxa"/>
            <w:tcMar>
              <w:left w:w="0" w:type="dxa"/>
              <w:right w:w="0" w:type="dxa"/>
            </w:tcMar>
          </w:tcPr>
          <w:p w14:paraId="397C444C" w14:textId="77777777" w:rsidR="00FC2085" w:rsidRPr="00206D67" w:rsidRDefault="00FC2085" w:rsidP="00F003B1">
            <w:pPr>
              <w:pStyle w:val="Keywords"/>
            </w:pPr>
          </w:p>
        </w:tc>
        <w:tc>
          <w:tcPr>
            <w:tcW w:w="7213" w:type="dxa"/>
            <w:tcMar>
              <w:left w:w="85" w:type="dxa"/>
              <w:bottom w:w="227" w:type="dxa"/>
              <w:right w:w="85" w:type="dxa"/>
            </w:tcMar>
          </w:tcPr>
          <w:p w14:paraId="6F54DB14" w14:textId="77777777" w:rsidR="00FC2085" w:rsidRPr="00206D67" w:rsidRDefault="00FC2085" w:rsidP="00F003B1">
            <w:pPr>
              <w:pStyle w:val="Keywords"/>
            </w:pPr>
          </w:p>
        </w:tc>
        <w:tc>
          <w:tcPr>
            <w:tcW w:w="559" w:type="dxa"/>
            <w:tcMar>
              <w:left w:w="85" w:type="dxa"/>
              <w:right w:w="85" w:type="dxa"/>
            </w:tcMar>
          </w:tcPr>
          <w:p w14:paraId="25659118" w14:textId="77777777" w:rsidR="00FC2085" w:rsidRPr="00B45F6C" w:rsidRDefault="00FC2085" w:rsidP="00F003B1">
            <w:pPr>
              <w:pStyle w:val="Keywords"/>
              <w:rPr>
                <w:highlight w:val="yellow"/>
              </w:rPr>
            </w:pPr>
          </w:p>
        </w:tc>
      </w:tr>
      <w:tr w:rsidR="00FC2085" w:rsidRPr="00206D67" w14:paraId="455A8ED2" w14:textId="77777777" w:rsidTr="00E607DB">
        <w:tc>
          <w:tcPr>
            <w:tcW w:w="9287" w:type="dxa"/>
            <w:gridSpan w:val="4"/>
            <w:tcMar>
              <w:left w:w="85" w:type="dxa"/>
              <w:right w:w="85" w:type="dxa"/>
            </w:tcMar>
          </w:tcPr>
          <w:p w14:paraId="63EE3B01" w14:textId="77777777" w:rsidR="00FC2085" w:rsidRPr="00206D67" w:rsidRDefault="00FC2085" w:rsidP="00F003B1">
            <w:pPr>
              <w:pStyle w:val="AbstractHeading"/>
              <w:outlineLvl w:val="9"/>
            </w:pPr>
          </w:p>
        </w:tc>
      </w:tr>
      <w:tr w:rsidR="00FC2085" w:rsidRPr="00206D67" w14:paraId="51CDCE90" w14:textId="77777777" w:rsidTr="00E607DB">
        <w:tc>
          <w:tcPr>
            <w:tcW w:w="9287" w:type="dxa"/>
            <w:gridSpan w:val="4"/>
            <w:tcMar>
              <w:left w:w="85" w:type="dxa"/>
              <w:bottom w:w="85" w:type="dxa"/>
              <w:right w:w="85" w:type="dxa"/>
            </w:tcMar>
          </w:tcPr>
          <w:p w14:paraId="3E25F8FD" w14:textId="77777777" w:rsidR="00FC2085" w:rsidRPr="00206D67" w:rsidRDefault="00FC2085" w:rsidP="00F003B1">
            <w:pPr>
              <w:pStyle w:val="Abstractpara1"/>
            </w:pPr>
          </w:p>
        </w:tc>
      </w:tr>
      <w:tr w:rsidR="00FC2085" w:rsidRPr="00997C37" w14:paraId="6F8A09DD" w14:textId="77777777" w:rsidTr="00E607DB">
        <w:tc>
          <w:tcPr>
            <w:tcW w:w="9287" w:type="dxa"/>
            <w:gridSpan w:val="4"/>
            <w:tcMar>
              <w:left w:w="85" w:type="dxa"/>
              <w:right w:w="85" w:type="dxa"/>
            </w:tcMar>
          </w:tcPr>
          <w:p w14:paraId="5F7A3D2E" w14:textId="77777777" w:rsidR="00FC2085" w:rsidRPr="00997C37" w:rsidRDefault="00FC2085" w:rsidP="00F003B1">
            <w:pPr>
              <w:rPr>
                <w:noProof/>
              </w:rPr>
            </w:pPr>
          </w:p>
        </w:tc>
      </w:tr>
      <w:tr w:rsidR="00FC2085" w:rsidRPr="00997C37" w14:paraId="063AE582" w14:textId="77777777" w:rsidTr="00E607DB">
        <w:tc>
          <w:tcPr>
            <w:tcW w:w="9287" w:type="dxa"/>
            <w:gridSpan w:val="4"/>
            <w:tcMar>
              <w:left w:w="85" w:type="dxa"/>
              <w:right w:w="85" w:type="dxa"/>
            </w:tcMar>
          </w:tcPr>
          <w:p w14:paraId="1DA962AA" w14:textId="77777777" w:rsidR="00FC2085" w:rsidRPr="00997C37" w:rsidRDefault="00FC2085" w:rsidP="00F32CF5">
            <w:pPr>
              <w:pStyle w:val="Projectstmt"/>
              <w:rPr>
                <w:noProof/>
              </w:rPr>
            </w:pPr>
            <w:r w:rsidRPr="00997C37">
              <w:rPr>
                <w:noProof/>
              </w:rPr>
              <w:t>The work described in this report was carried out under Project</w:t>
            </w:r>
            <w:r>
              <w:rPr>
                <w:noProof/>
              </w:rPr>
              <w:t xml:space="preserve"> NCB01</w:t>
            </w:r>
            <w:r w:rsidR="00410E01">
              <w:rPr>
                <w:noProof/>
              </w:rPr>
              <w:t>35534</w:t>
            </w:r>
            <w:r>
              <w:rPr>
                <w:noProof/>
              </w:rPr>
              <w:t xml:space="preserve"> </w:t>
            </w:r>
            <w:r w:rsidRPr="00997C37">
              <w:rPr>
                <w:noProof/>
              </w:rPr>
              <w:t xml:space="preserve">of the NATO C&amp;I Agency Programme of Work </w:t>
            </w:r>
            <w:r>
              <w:rPr>
                <w:noProof/>
              </w:rPr>
              <w:t>for</w:t>
            </w:r>
            <w:r w:rsidRPr="00997C37">
              <w:rPr>
                <w:noProof/>
              </w:rPr>
              <w:t xml:space="preserve"> </w:t>
            </w:r>
            <w:r>
              <w:rPr>
                <w:noProof/>
              </w:rPr>
              <w:t>201</w:t>
            </w:r>
            <w:r w:rsidR="008B7789">
              <w:rPr>
                <w:noProof/>
              </w:rPr>
              <w:t>9</w:t>
            </w:r>
            <w:r w:rsidRPr="00997C37">
              <w:rPr>
                <w:noProof/>
              </w:rPr>
              <w:t xml:space="preserve"> and was concluded in </w:t>
            </w:r>
            <w:r w:rsidR="00F32CF5">
              <w:rPr>
                <w:noProof/>
              </w:rPr>
              <w:t>January</w:t>
            </w:r>
            <w:r>
              <w:rPr>
                <w:noProof/>
              </w:rPr>
              <w:t xml:space="preserve"> 201</w:t>
            </w:r>
            <w:r w:rsidR="00F32CF5">
              <w:rPr>
                <w:noProof/>
              </w:rPr>
              <w:t>9</w:t>
            </w:r>
            <w:r w:rsidRPr="00997C37">
              <w:rPr>
                <w:noProof/>
              </w:rPr>
              <w:t>.</w:t>
            </w:r>
          </w:p>
        </w:tc>
      </w:tr>
      <w:tr w:rsidR="00FC2085" w:rsidRPr="00997C37" w14:paraId="77F562CF" w14:textId="77777777" w:rsidTr="00E607DB">
        <w:tc>
          <w:tcPr>
            <w:tcW w:w="9287" w:type="dxa"/>
            <w:gridSpan w:val="4"/>
            <w:tcMar>
              <w:left w:w="85" w:type="dxa"/>
              <w:right w:w="85" w:type="dxa"/>
            </w:tcMar>
          </w:tcPr>
          <w:p w14:paraId="1C836639" w14:textId="77777777" w:rsidR="00FC2085" w:rsidRPr="00997C37" w:rsidRDefault="00FC2085" w:rsidP="00F003B1">
            <w:pPr>
              <w:rPr>
                <w:noProof/>
              </w:rPr>
            </w:pPr>
          </w:p>
        </w:tc>
      </w:tr>
    </w:tbl>
    <w:p w14:paraId="1BDC91B1" w14:textId="77777777" w:rsidR="00FC2085" w:rsidRDefault="00FC2085" w:rsidP="007674D5">
      <w:pPr>
        <w:pStyle w:val="PlainText"/>
        <w:jc w:val="center"/>
      </w:pPr>
    </w:p>
    <w:tbl>
      <w:tblPr>
        <w:tblW w:w="9288" w:type="dxa"/>
        <w:tblLayout w:type="fixed"/>
        <w:tblLook w:val="0000" w:firstRow="0" w:lastRow="0" w:firstColumn="0" w:lastColumn="0" w:noHBand="0" w:noVBand="0"/>
      </w:tblPr>
      <w:tblGrid>
        <w:gridCol w:w="4928"/>
        <w:gridCol w:w="4360"/>
      </w:tblGrid>
      <w:tr w:rsidR="00FC2085" w:rsidRPr="00997C37" w14:paraId="48202B43" w14:textId="77777777" w:rsidTr="00E607DB">
        <w:tc>
          <w:tcPr>
            <w:tcW w:w="4928" w:type="dxa"/>
            <w:tcMar>
              <w:top w:w="85" w:type="dxa"/>
              <w:left w:w="85" w:type="dxa"/>
              <w:bottom w:w="85" w:type="dxa"/>
              <w:right w:w="85" w:type="dxa"/>
            </w:tcMar>
          </w:tcPr>
          <w:p w14:paraId="77CDFBC1" w14:textId="77777777" w:rsidR="00FC2085" w:rsidRPr="00997C37" w:rsidRDefault="00FC2085" w:rsidP="00FC2085">
            <w:pPr>
              <w:pStyle w:val="SignatureBlockLeft"/>
              <w:framePr w:hSpace="0" w:wrap="auto" w:hAnchor="text" w:xAlign="left" w:yAlign="inline"/>
              <w:rPr>
                <w:noProof/>
              </w:rPr>
            </w:pPr>
          </w:p>
        </w:tc>
        <w:tc>
          <w:tcPr>
            <w:tcW w:w="4360" w:type="dxa"/>
            <w:shd w:val="clear" w:color="auto" w:fill="auto"/>
            <w:tcMar>
              <w:top w:w="0" w:type="dxa"/>
              <w:left w:w="85" w:type="dxa"/>
              <w:bottom w:w="0" w:type="dxa"/>
              <w:right w:w="85" w:type="dxa"/>
            </w:tcMar>
          </w:tcPr>
          <w:p w14:paraId="34400DC1" w14:textId="77777777" w:rsidR="00FC2085" w:rsidRDefault="00FC2085" w:rsidP="00FC2085">
            <w:pPr>
              <w:pStyle w:val="SignatureBlock"/>
              <w:framePr w:hSpace="0" w:wrap="auto" w:hAnchor="text" w:xAlign="left" w:yAlign="inline"/>
              <w:rPr>
                <w:noProof/>
              </w:rPr>
            </w:pPr>
            <w:bookmarkStart w:id="1" w:name="_Toc400422652"/>
            <w:bookmarkStart w:id="2" w:name="_Toc400424067"/>
            <w:r>
              <w:rPr>
                <w:noProof/>
              </w:rPr>
              <w:t>This document consists</w:t>
            </w:r>
          </w:p>
          <w:p w14:paraId="185C7BA9" w14:textId="77777777" w:rsidR="00FC2085" w:rsidRDefault="00FC2085" w:rsidP="00FC2085">
            <w:pPr>
              <w:pStyle w:val="SignatureBlock"/>
              <w:framePr w:hSpace="0" w:wrap="auto" w:hAnchor="text" w:xAlign="left" w:yAlign="inline"/>
              <w:rPr>
                <w:noProof/>
              </w:rPr>
            </w:pPr>
            <w:r>
              <w:rPr>
                <w:noProof/>
              </w:rPr>
              <w:t xml:space="preserve">of </w:t>
            </w:r>
            <w:r>
              <w:rPr>
                <w:noProof/>
              </w:rPr>
              <w:fldChar w:fldCharType="begin"/>
            </w:r>
            <w:r>
              <w:rPr>
                <w:noProof/>
              </w:rPr>
              <w:instrText xml:space="preserve"> NUMPAGES  \* Arabic  \* MERGEFORMAT </w:instrText>
            </w:r>
            <w:r>
              <w:rPr>
                <w:noProof/>
              </w:rPr>
              <w:fldChar w:fldCharType="separate"/>
            </w:r>
            <w:r w:rsidR="001041F1">
              <w:rPr>
                <w:noProof/>
              </w:rPr>
              <w:t>1</w:t>
            </w:r>
            <w:r>
              <w:rPr>
                <w:noProof/>
              </w:rPr>
              <w:fldChar w:fldCharType="end"/>
            </w:r>
            <w:r>
              <w:rPr>
                <w:noProof/>
              </w:rPr>
              <w:t xml:space="preserve"> pages</w:t>
            </w:r>
          </w:p>
          <w:p w14:paraId="2F00AE01" w14:textId="77777777" w:rsidR="00FC2085" w:rsidRPr="00997C37" w:rsidRDefault="00FC2085" w:rsidP="001D3659">
            <w:pPr>
              <w:pStyle w:val="SignatureBlock"/>
              <w:framePr w:hSpace="0" w:wrap="auto" w:hAnchor="text" w:xAlign="left" w:yAlign="inline"/>
              <w:rPr>
                <w:noProof/>
              </w:rPr>
            </w:pPr>
            <w:r>
              <w:rPr>
                <w:noProof/>
              </w:rPr>
              <w:t>(</w:t>
            </w:r>
            <w:r w:rsidR="001D3659">
              <w:rPr>
                <w:noProof/>
              </w:rPr>
              <w:t>in</w:t>
            </w:r>
            <w:r w:rsidR="00744E49">
              <w:rPr>
                <w:noProof/>
              </w:rPr>
              <w:t>cluding</w:t>
            </w:r>
            <w:r>
              <w:rPr>
                <w:noProof/>
              </w:rPr>
              <w:t xml:space="preserve"> covers)</w:t>
            </w:r>
            <w:bookmarkStart w:id="3" w:name="RomanPageNo"/>
            <w:bookmarkStart w:id="4" w:name="ArabicPageNo"/>
            <w:bookmarkEnd w:id="1"/>
            <w:bookmarkEnd w:id="2"/>
            <w:bookmarkEnd w:id="3"/>
            <w:bookmarkEnd w:id="4"/>
          </w:p>
        </w:tc>
      </w:tr>
    </w:tbl>
    <w:p w14:paraId="15288D72" w14:textId="77777777" w:rsidR="00FC2085" w:rsidRPr="008B5A4B" w:rsidRDefault="00FC2085" w:rsidP="007674D5">
      <w:pPr>
        <w:pStyle w:val="PlainText"/>
        <w:jc w:val="center"/>
      </w:pPr>
    </w:p>
    <w:p w14:paraId="4FC71BAA" w14:textId="77777777" w:rsidR="00FC2085" w:rsidRPr="00997C37" w:rsidRDefault="00FC2085" w:rsidP="00FC2085">
      <w:pPr>
        <w:pStyle w:val="BlankPage"/>
        <w:framePr w:wrap="notBeside"/>
        <w:rPr>
          <w:noProof/>
        </w:rPr>
      </w:pPr>
      <w:r w:rsidRPr="00997C37">
        <w:rPr>
          <w:noProof/>
        </w:rPr>
        <w:lastRenderedPageBreak/>
        <w:t>This page is left blank intentionally</w:t>
      </w:r>
    </w:p>
    <w:p w14:paraId="247D2D04" w14:textId="77777777" w:rsidR="00045E9F" w:rsidRPr="008B5A4B" w:rsidRDefault="007674D5" w:rsidP="00045E9F">
      <w:pPr>
        <w:pStyle w:val="PlainText"/>
        <w:sectPr w:rsidR="00045E9F" w:rsidRPr="008B5A4B" w:rsidSect="0048491D">
          <w:headerReference w:type="even" r:id="rId11"/>
          <w:headerReference w:type="default" r:id="rId12"/>
          <w:footerReference w:type="even" r:id="rId13"/>
          <w:footerReference w:type="default" r:id="rId14"/>
          <w:headerReference w:type="first" r:id="rId15"/>
          <w:footerReference w:type="first" r:id="rId16"/>
          <w:pgSz w:w="11907" w:h="16840" w:code="9"/>
          <w:pgMar w:top="1985" w:right="1418" w:bottom="1418" w:left="1418" w:header="567" w:footer="567" w:gutter="0"/>
          <w:pgNumType w:fmt="lowerRoman" w:start="1"/>
          <w:cols w:space="720"/>
          <w:titlePg/>
          <w:docGrid w:linePitch="299"/>
        </w:sectPr>
      </w:pPr>
      <w:r>
        <w:tab/>
      </w:r>
    </w:p>
    <w:p w14:paraId="7134A746" w14:textId="77777777" w:rsidR="00E607DB" w:rsidRDefault="00E607DB">
      <w:pPr>
        <w:pStyle w:val="TableofFigures"/>
        <w:tabs>
          <w:tab w:val="right" w:leader="dot" w:pos="9062"/>
        </w:tabs>
      </w:pPr>
    </w:p>
    <w:sdt>
      <w:sdtPr>
        <w:rPr>
          <w:rFonts w:ascii="Calibri" w:eastAsia="Times New Roman" w:hAnsi="Calibri" w:cs="Times New Roman"/>
          <w:color w:val="auto"/>
          <w:sz w:val="22"/>
          <w:szCs w:val="22"/>
          <w:lang w:val="en-GB" w:eastAsia="en-GB"/>
        </w:rPr>
        <w:id w:val="-878396502"/>
        <w:docPartObj>
          <w:docPartGallery w:val="Table of Contents"/>
          <w:docPartUnique/>
        </w:docPartObj>
      </w:sdtPr>
      <w:sdtEndPr>
        <w:rPr>
          <w:b/>
          <w:bCs/>
          <w:noProof/>
        </w:rPr>
      </w:sdtEndPr>
      <w:sdtContent>
        <w:p w14:paraId="0C022ACF" w14:textId="77777777" w:rsidR="00CA668D" w:rsidRDefault="00CA668D">
          <w:pPr>
            <w:pStyle w:val="TOCHeading"/>
          </w:pPr>
          <w:r>
            <w:t>Contents</w:t>
          </w:r>
        </w:p>
        <w:p w14:paraId="5554E7AB" w14:textId="10735FDC" w:rsidR="00A87AD1" w:rsidRDefault="00CA668D">
          <w:pPr>
            <w:pStyle w:val="TOC1"/>
            <w:tabs>
              <w:tab w:val="left" w:pos="425"/>
            </w:tabs>
            <w:rPr>
              <w:rFonts w:eastAsiaTheme="minorEastAsia" w:cstheme="minorBidi"/>
              <w:b w:val="0"/>
              <w:caps w:val="0"/>
              <w:noProof/>
              <w:lang w:eastAsia="en-GB"/>
            </w:rPr>
          </w:pPr>
          <w:r>
            <w:rPr>
              <w:bCs/>
              <w:noProof/>
            </w:rPr>
            <w:fldChar w:fldCharType="begin"/>
          </w:r>
          <w:r>
            <w:rPr>
              <w:bCs/>
              <w:noProof/>
            </w:rPr>
            <w:instrText xml:space="preserve"> TOC \o "1-3" \h \z \u </w:instrText>
          </w:r>
          <w:r>
            <w:rPr>
              <w:bCs/>
              <w:noProof/>
            </w:rPr>
            <w:fldChar w:fldCharType="separate"/>
          </w:r>
          <w:hyperlink w:anchor="_Toc535239390" w:history="1">
            <w:r w:rsidR="00A87AD1" w:rsidRPr="0017705F">
              <w:rPr>
                <w:rStyle w:val="Hyperlink"/>
                <w:noProof/>
              </w:rPr>
              <w:t>1</w:t>
            </w:r>
            <w:r w:rsidR="00A87AD1">
              <w:rPr>
                <w:rFonts w:eastAsiaTheme="minorEastAsia" w:cstheme="minorBidi"/>
                <w:b w:val="0"/>
                <w:caps w:val="0"/>
                <w:noProof/>
                <w:lang w:eastAsia="en-GB"/>
              </w:rPr>
              <w:tab/>
            </w:r>
            <w:r w:rsidR="00A87AD1" w:rsidRPr="0017705F">
              <w:rPr>
                <w:rStyle w:val="Hyperlink"/>
                <w:noProof/>
              </w:rPr>
              <w:t>Introduction</w:t>
            </w:r>
            <w:r w:rsidR="00A87AD1">
              <w:rPr>
                <w:noProof/>
                <w:webHidden/>
              </w:rPr>
              <w:tab/>
            </w:r>
            <w:r w:rsidR="00A87AD1">
              <w:rPr>
                <w:noProof/>
                <w:webHidden/>
              </w:rPr>
              <w:fldChar w:fldCharType="begin"/>
            </w:r>
            <w:r w:rsidR="00A87AD1">
              <w:rPr>
                <w:noProof/>
                <w:webHidden/>
              </w:rPr>
              <w:instrText xml:space="preserve"> PAGEREF _Toc535239390 \h </w:instrText>
            </w:r>
            <w:r w:rsidR="00A87AD1">
              <w:rPr>
                <w:noProof/>
                <w:webHidden/>
              </w:rPr>
            </w:r>
            <w:r w:rsidR="00A87AD1">
              <w:rPr>
                <w:noProof/>
                <w:webHidden/>
              </w:rPr>
              <w:fldChar w:fldCharType="separate"/>
            </w:r>
            <w:r w:rsidR="00A87AD1">
              <w:rPr>
                <w:noProof/>
                <w:webHidden/>
              </w:rPr>
              <w:t>3</w:t>
            </w:r>
            <w:r w:rsidR="00A87AD1">
              <w:rPr>
                <w:noProof/>
                <w:webHidden/>
              </w:rPr>
              <w:fldChar w:fldCharType="end"/>
            </w:r>
          </w:hyperlink>
        </w:p>
        <w:p w14:paraId="3548651C" w14:textId="112C1594" w:rsidR="00A87AD1" w:rsidRDefault="008E028F">
          <w:pPr>
            <w:pStyle w:val="TOC2"/>
            <w:tabs>
              <w:tab w:val="left" w:pos="1100"/>
            </w:tabs>
            <w:rPr>
              <w:rFonts w:asciiTheme="minorHAnsi" w:eastAsiaTheme="minorEastAsia" w:hAnsiTheme="minorHAnsi" w:cstheme="minorBidi"/>
              <w:caps w:val="0"/>
              <w:noProof/>
              <w:lang w:eastAsia="en-GB"/>
            </w:rPr>
          </w:pPr>
          <w:hyperlink w:anchor="_Toc535239391" w:history="1">
            <w:r w:rsidR="00A87AD1" w:rsidRPr="0017705F">
              <w:rPr>
                <w:rStyle w:val="Hyperlink"/>
                <w:noProof/>
              </w:rPr>
              <w:t>1.1</w:t>
            </w:r>
            <w:r w:rsidR="00A87AD1">
              <w:rPr>
                <w:rFonts w:asciiTheme="minorHAnsi" w:eastAsiaTheme="minorEastAsia" w:hAnsiTheme="minorHAnsi" w:cstheme="minorBidi"/>
                <w:caps w:val="0"/>
                <w:noProof/>
                <w:lang w:eastAsia="en-GB"/>
              </w:rPr>
              <w:tab/>
            </w:r>
            <w:r w:rsidR="00A87AD1" w:rsidRPr="0017705F">
              <w:rPr>
                <w:rStyle w:val="Hyperlink"/>
                <w:noProof/>
              </w:rPr>
              <w:t>Purpose</w:t>
            </w:r>
            <w:r w:rsidR="00A87AD1">
              <w:rPr>
                <w:noProof/>
                <w:webHidden/>
              </w:rPr>
              <w:tab/>
            </w:r>
            <w:r w:rsidR="00A87AD1">
              <w:rPr>
                <w:noProof/>
                <w:webHidden/>
              </w:rPr>
              <w:fldChar w:fldCharType="begin"/>
            </w:r>
            <w:r w:rsidR="00A87AD1">
              <w:rPr>
                <w:noProof/>
                <w:webHidden/>
              </w:rPr>
              <w:instrText xml:space="preserve"> PAGEREF _Toc535239391 \h </w:instrText>
            </w:r>
            <w:r w:rsidR="00A87AD1">
              <w:rPr>
                <w:noProof/>
                <w:webHidden/>
              </w:rPr>
            </w:r>
            <w:r w:rsidR="00A87AD1">
              <w:rPr>
                <w:noProof/>
                <w:webHidden/>
              </w:rPr>
              <w:fldChar w:fldCharType="separate"/>
            </w:r>
            <w:r w:rsidR="00A87AD1">
              <w:rPr>
                <w:noProof/>
                <w:webHidden/>
              </w:rPr>
              <w:t>3</w:t>
            </w:r>
            <w:r w:rsidR="00A87AD1">
              <w:rPr>
                <w:noProof/>
                <w:webHidden/>
              </w:rPr>
              <w:fldChar w:fldCharType="end"/>
            </w:r>
          </w:hyperlink>
        </w:p>
        <w:p w14:paraId="355BC2C8" w14:textId="29337DE0" w:rsidR="00A87AD1" w:rsidRDefault="008E028F">
          <w:pPr>
            <w:pStyle w:val="TOC2"/>
            <w:tabs>
              <w:tab w:val="left" w:pos="1100"/>
            </w:tabs>
            <w:rPr>
              <w:rFonts w:asciiTheme="minorHAnsi" w:eastAsiaTheme="minorEastAsia" w:hAnsiTheme="minorHAnsi" w:cstheme="minorBidi"/>
              <w:caps w:val="0"/>
              <w:noProof/>
              <w:lang w:eastAsia="en-GB"/>
            </w:rPr>
          </w:pPr>
          <w:hyperlink w:anchor="_Toc535239392" w:history="1">
            <w:r w:rsidR="00A87AD1" w:rsidRPr="0017705F">
              <w:rPr>
                <w:rStyle w:val="Hyperlink"/>
                <w:noProof/>
                <w:lang w:val="en-US"/>
              </w:rPr>
              <w:t>1.2</w:t>
            </w:r>
            <w:r w:rsidR="00A87AD1">
              <w:rPr>
                <w:rFonts w:asciiTheme="minorHAnsi" w:eastAsiaTheme="minorEastAsia" w:hAnsiTheme="minorHAnsi" w:cstheme="minorBidi"/>
                <w:caps w:val="0"/>
                <w:noProof/>
                <w:lang w:eastAsia="en-GB"/>
              </w:rPr>
              <w:tab/>
            </w:r>
            <w:r w:rsidR="00A87AD1" w:rsidRPr="0017705F">
              <w:rPr>
                <w:rStyle w:val="Hyperlink"/>
                <w:noProof/>
                <w:lang w:val="en-US"/>
              </w:rPr>
              <w:t>Document Organization</w:t>
            </w:r>
            <w:r w:rsidR="00A87AD1">
              <w:rPr>
                <w:noProof/>
                <w:webHidden/>
              </w:rPr>
              <w:tab/>
            </w:r>
            <w:r w:rsidR="00A87AD1">
              <w:rPr>
                <w:noProof/>
                <w:webHidden/>
              </w:rPr>
              <w:fldChar w:fldCharType="begin"/>
            </w:r>
            <w:r w:rsidR="00A87AD1">
              <w:rPr>
                <w:noProof/>
                <w:webHidden/>
              </w:rPr>
              <w:instrText xml:space="preserve"> PAGEREF _Toc535239392 \h </w:instrText>
            </w:r>
            <w:r w:rsidR="00A87AD1">
              <w:rPr>
                <w:noProof/>
                <w:webHidden/>
              </w:rPr>
            </w:r>
            <w:r w:rsidR="00A87AD1">
              <w:rPr>
                <w:noProof/>
                <w:webHidden/>
              </w:rPr>
              <w:fldChar w:fldCharType="separate"/>
            </w:r>
            <w:r w:rsidR="00A87AD1">
              <w:rPr>
                <w:noProof/>
                <w:webHidden/>
              </w:rPr>
              <w:t>3</w:t>
            </w:r>
            <w:r w:rsidR="00A87AD1">
              <w:rPr>
                <w:noProof/>
                <w:webHidden/>
              </w:rPr>
              <w:fldChar w:fldCharType="end"/>
            </w:r>
          </w:hyperlink>
        </w:p>
        <w:p w14:paraId="1C4C43CE" w14:textId="07206F0D" w:rsidR="00A87AD1" w:rsidRDefault="008E028F">
          <w:pPr>
            <w:pStyle w:val="TOC2"/>
            <w:tabs>
              <w:tab w:val="left" w:pos="1100"/>
            </w:tabs>
            <w:rPr>
              <w:rFonts w:asciiTheme="minorHAnsi" w:eastAsiaTheme="minorEastAsia" w:hAnsiTheme="minorHAnsi" w:cstheme="minorBidi"/>
              <w:caps w:val="0"/>
              <w:noProof/>
              <w:lang w:eastAsia="en-GB"/>
            </w:rPr>
          </w:pPr>
          <w:hyperlink w:anchor="_Toc535239393" w:history="1">
            <w:r w:rsidR="00A87AD1" w:rsidRPr="0017705F">
              <w:rPr>
                <w:rStyle w:val="Hyperlink"/>
                <w:noProof/>
              </w:rPr>
              <w:t>1.3</w:t>
            </w:r>
            <w:r w:rsidR="00A87AD1">
              <w:rPr>
                <w:rFonts w:asciiTheme="minorHAnsi" w:eastAsiaTheme="minorEastAsia" w:hAnsiTheme="minorHAnsi" w:cstheme="minorBidi"/>
                <w:caps w:val="0"/>
                <w:noProof/>
                <w:lang w:eastAsia="en-GB"/>
              </w:rPr>
              <w:tab/>
            </w:r>
            <w:r w:rsidR="00A87AD1" w:rsidRPr="0017705F">
              <w:rPr>
                <w:rStyle w:val="Hyperlink"/>
                <w:noProof/>
              </w:rPr>
              <w:t>Requirement levels in this document</w:t>
            </w:r>
            <w:r w:rsidR="00A87AD1">
              <w:rPr>
                <w:noProof/>
                <w:webHidden/>
              </w:rPr>
              <w:tab/>
            </w:r>
            <w:r w:rsidR="00A87AD1">
              <w:rPr>
                <w:noProof/>
                <w:webHidden/>
              </w:rPr>
              <w:fldChar w:fldCharType="begin"/>
            </w:r>
            <w:r w:rsidR="00A87AD1">
              <w:rPr>
                <w:noProof/>
                <w:webHidden/>
              </w:rPr>
              <w:instrText xml:space="preserve"> PAGEREF _Toc535239393 \h </w:instrText>
            </w:r>
            <w:r w:rsidR="00A87AD1">
              <w:rPr>
                <w:noProof/>
                <w:webHidden/>
              </w:rPr>
            </w:r>
            <w:r w:rsidR="00A87AD1">
              <w:rPr>
                <w:noProof/>
                <w:webHidden/>
              </w:rPr>
              <w:fldChar w:fldCharType="separate"/>
            </w:r>
            <w:r w:rsidR="00A87AD1">
              <w:rPr>
                <w:noProof/>
                <w:webHidden/>
              </w:rPr>
              <w:t>3</w:t>
            </w:r>
            <w:r w:rsidR="00A87AD1">
              <w:rPr>
                <w:noProof/>
                <w:webHidden/>
              </w:rPr>
              <w:fldChar w:fldCharType="end"/>
            </w:r>
          </w:hyperlink>
        </w:p>
        <w:p w14:paraId="34D204D0" w14:textId="17A5A6C6" w:rsidR="00A87AD1" w:rsidRDefault="008E028F">
          <w:pPr>
            <w:pStyle w:val="TOC1"/>
            <w:tabs>
              <w:tab w:val="left" w:pos="425"/>
            </w:tabs>
            <w:rPr>
              <w:rFonts w:eastAsiaTheme="minorEastAsia" w:cstheme="minorBidi"/>
              <w:b w:val="0"/>
              <w:caps w:val="0"/>
              <w:noProof/>
              <w:lang w:eastAsia="en-GB"/>
            </w:rPr>
          </w:pPr>
          <w:hyperlink w:anchor="_Toc535239394" w:history="1">
            <w:r w:rsidR="00A87AD1" w:rsidRPr="0017705F">
              <w:rPr>
                <w:rStyle w:val="Hyperlink"/>
                <w:noProof/>
              </w:rPr>
              <w:t>2</w:t>
            </w:r>
            <w:r w:rsidR="00A87AD1">
              <w:rPr>
                <w:rFonts w:eastAsiaTheme="minorEastAsia" w:cstheme="minorBidi"/>
                <w:b w:val="0"/>
                <w:caps w:val="0"/>
                <w:noProof/>
                <w:lang w:eastAsia="en-GB"/>
              </w:rPr>
              <w:tab/>
            </w:r>
            <w:r w:rsidR="00A87AD1" w:rsidRPr="0017705F">
              <w:rPr>
                <w:rStyle w:val="Hyperlink"/>
                <w:noProof/>
              </w:rPr>
              <w:t>OVERALL description of the system</w:t>
            </w:r>
            <w:r w:rsidR="00A87AD1">
              <w:rPr>
                <w:noProof/>
                <w:webHidden/>
              </w:rPr>
              <w:tab/>
            </w:r>
            <w:r w:rsidR="00A87AD1">
              <w:rPr>
                <w:noProof/>
                <w:webHidden/>
              </w:rPr>
              <w:fldChar w:fldCharType="begin"/>
            </w:r>
            <w:r w:rsidR="00A87AD1">
              <w:rPr>
                <w:noProof/>
                <w:webHidden/>
              </w:rPr>
              <w:instrText xml:space="preserve"> PAGEREF _Toc535239394 \h </w:instrText>
            </w:r>
            <w:r w:rsidR="00A87AD1">
              <w:rPr>
                <w:noProof/>
                <w:webHidden/>
              </w:rPr>
            </w:r>
            <w:r w:rsidR="00A87AD1">
              <w:rPr>
                <w:noProof/>
                <w:webHidden/>
              </w:rPr>
              <w:fldChar w:fldCharType="separate"/>
            </w:r>
            <w:r w:rsidR="00A87AD1">
              <w:rPr>
                <w:noProof/>
                <w:webHidden/>
              </w:rPr>
              <w:t>4</w:t>
            </w:r>
            <w:r w:rsidR="00A87AD1">
              <w:rPr>
                <w:noProof/>
                <w:webHidden/>
              </w:rPr>
              <w:fldChar w:fldCharType="end"/>
            </w:r>
          </w:hyperlink>
        </w:p>
        <w:p w14:paraId="780F6445" w14:textId="343ECAD8" w:rsidR="00A87AD1" w:rsidRDefault="008E028F">
          <w:pPr>
            <w:pStyle w:val="TOC2"/>
            <w:tabs>
              <w:tab w:val="left" w:pos="1100"/>
            </w:tabs>
            <w:rPr>
              <w:rFonts w:asciiTheme="minorHAnsi" w:eastAsiaTheme="minorEastAsia" w:hAnsiTheme="minorHAnsi" w:cstheme="minorBidi"/>
              <w:caps w:val="0"/>
              <w:noProof/>
              <w:lang w:eastAsia="en-GB"/>
            </w:rPr>
          </w:pPr>
          <w:hyperlink w:anchor="_Toc535239395" w:history="1">
            <w:r w:rsidR="00A87AD1" w:rsidRPr="0017705F">
              <w:rPr>
                <w:rStyle w:val="Hyperlink"/>
                <w:noProof/>
              </w:rPr>
              <w:t>2.1</w:t>
            </w:r>
            <w:r w:rsidR="00A87AD1">
              <w:rPr>
                <w:rFonts w:asciiTheme="minorHAnsi" w:eastAsiaTheme="minorEastAsia" w:hAnsiTheme="minorHAnsi" w:cstheme="minorBidi"/>
                <w:caps w:val="0"/>
                <w:noProof/>
                <w:lang w:eastAsia="en-GB"/>
              </w:rPr>
              <w:tab/>
            </w:r>
            <w:r w:rsidR="00A87AD1" w:rsidRPr="0017705F">
              <w:rPr>
                <w:rStyle w:val="Hyperlink"/>
                <w:noProof/>
              </w:rPr>
              <w:t>SYSTEM Architecture</w:t>
            </w:r>
            <w:r w:rsidR="00A87AD1">
              <w:rPr>
                <w:noProof/>
                <w:webHidden/>
              </w:rPr>
              <w:tab/>
            </w:r>
            <w:r w:rsidR="00A87AD1">
              <w:rPr>
                <w:noProof/>
                <w:webHidden/>
              </w:rPr>
              <w:fldChar w:fldCharType="begin"/>
            </w:r>
            <w:r w:rsidR="00A87AD1">
              <w:rPr>
                <w:noProof/>
                <w:webHidden/>
              </w:rPr>
              <w:instrText xml:space="preserve"> PAGEREF _Toc535239395 \h </w:instrText>
            </w:r>
            <w:r w:rsidR="00A87AD1">
              <w:rPr>
                <w:noProof/>
                <w:webHidden/>
              </w:rPr>
            </w:r>
            <w:r w:rsidR="00A87AD1">
              <w:rPr>
                <w:noProof/>
                <w:webHidden/>
              </w:rPr>
              <w:fldChar w:fldCharType="separate"/>
            </w:r>
            <w:r w:rsidR="00A87AD1">
              <w:rPr>
                <w:noProof/>
                <w:webHidden/>
              </w:rPr>
              <w:t>4</w:t>
            </w:r>
            <w:r w:rsidR="00A87AD1">
              <w:rPr>
                <w:noProof/>
                <w:webHidden/>
              </w:rPr>
              <w:fldChar w:fldCharType="end"/>
            </w:r>
          </w:hyperlink>
        </w:p>
        <w:p w14:paraId="01869A90" w14:textId="37564192" w:rsidR="00A87AD1" w:rsidRDefault="008E028F">
          <w:pPr>
            <w:pStyle w:val="TOC2"/>
            <w:tabs>
              <w:tab w:val="left" w:pos="1100"/>
            </w:tabs>
            <w:rPr>
              <w:rFonts w:asciiTheme="minorHAnsi" w:eastAsiaTheme="minorEastAsia" w:hAnsiTheme="minorHAnsi" w:cstheme="minorBidi"/>
              <w:caps w:val="0"/>
              <w:noProof/>
              <w:lang w:eastAsia="en-GB"/>
            </w:rPr>
          </w:pPr>
          <w:hyperlink w:anchor="_Toc535239396" w:history="1">
            <w:r w:rsidR="00A87AD1" w:rsidRPr="0017705F">
              <w:rPr>
                <w:rStyle w:val="Hyperlink"/>
                <w:noProof/>
              </w:rPr>
              <w:t>2.2</w:t>
            </w:r>
            <w:r w:rsidR="00A87AD1">
              <w:rPr>
                <w:rFonts w:asciiTheme="minorHAnsi" w:eastAsiaTheme="minorEastAsia" w:hAnsiTheme="minorHAnsi" w:cstheme="minorBidi"/>
                <w:caps w:val="0"/>
                <w:noProof/>
                <w:lang w:eastAsia="en-GB"/>
              </w:rPr>
              <w:tab/>
            </w:r>
            <w:r w:rsidR="00A87AD1" w:rsidRPr="0017705F">
              <w:rPr>
                <w:rStyle w:val="Hyperlink"/>
                <w:noProof/>
              </w:rPr>
              <w:t>Actors</w:t>
            </w:r>
            <w:r w:rsidR="00A87AD1">
              <w:rPr>
                <w:noProof/>
                <w:webHidden/>
              </w:rPr>
              <w:tab/>
            </w:r>
            <w:r w:rsidR="00A87AD1">
              <w:rPr>
                <w:noProof/>
                <w:webHidden/>
              </w:rPr>
              <w:fldChar w:fldCharType="begin"/>
            </w:r>
            <w:r w:rsidR="00A87AD1">
              <w:rPr>
                <w:noProof/>
                <w:webHidden/>
              </w:rPr>
              <w:instrText xml:space="preserve"> PAGEREF _Toc535239396 \h </w:instrText>
            </w:r>
            <w:r w:rsidR="00A87AD1">
              <w:rPr>
                <w:noProof/>
                <w:webHidden/>
              </w:rPr>
            </w:r>
            <w:r w:rsidR="00A87AD1">
              <w:rPr>
                <w:noProof/>
                <w:webHidden/>
              </w:rPr>
              <w:fldChar w:fldCharType="separate"/>
            </w:r>
            <w:r w:rsidR="00A87AD1">
              <w:rPr>
                <w:noProof/>
                <w:webHidden/>
              </w:rPr>
              <w:t>4</w:t>
            </w:r>
            <w:r w:rsidR="00A87AD1">
              <w:rPr>
                <w:noProof/>
                <w:webHidden/>
              </w:rPr>
              <w:fldChar w:fldCharType="end"/>
            </w:r>
          </w:hyperlink>
        </w:p>
        <w:p w14:paraId="23E44494" w14:textId="6F474D40" w:rsidR="00A87AD1" w:rsidRDefault="008E028F">
          <w:pPr>
            <w:pStyle w:val="TOC2"/>
            <w:tabs>
              <w:tab w:val="left" w:pos="1100"/>
            </w:tabs>
            <w:rPr>
              <w:rFonts w:asciiTheme="minorHAnsi" w:eastAsiaTheme="minorEastAsia" w:hAnsiTheme="minorHAnsi" w:cstheme="minorBidi"/>
              <w:caps w:val="0"/>
              <w:noProof/>
              <w:lang w:eastAsia="en-GB"/>
            </w:rPr>
          </w:pPr>
          <w:hyperlink w:anchor="_Toc535239397" w:history="1">
            <w:r w:rsidR="00A87AD1" w:rsidRPr="0017705F">
              <w:rPr>
                <w:rStyle w:val="Hyperlink"/>
                <w:noProof/>
              </w:rPr>
              <w:t>2.3</w:t>
            </w:r>
            <w:r w:rsidR="00A87AD1">
              <w:rPr>
                <w:rFonts w:asciiTheme="minorHAnsi" w:eastAsiaTheme="minorEastAsia" w:hAnsiTheme="minorHAnsi" w:cstheme="minorBidi"/>
                <w:caps w:val="0"/>
                <w:noProof/>
                <w:lang w:eastAsia="en-GB"/>
              </w:rPr>
              <w:tab/>
            </w:r>
            <w:r w:rsidR="00A87AD1" w:rsidRPr="0017705F">
              <w:rPr>
                <w:rStyle w:val="Hyperlink"/>
                <w:noProof/>
              </w:rPr>
              <w:t>Offline and Online mode</w:t>
            </w:r>
            <w:r w:rsidR="00A87AD1">
              <w:rPr>
                <w:noProof/>
                <w:webHidden/>
              </w:rPr>
              <w:tab/>
            </w:r>
            <w:r w:rsidR="00A87AD1">
              <w:rPr>
                <w:noProof/>
                <w:webHidden/>
              </w:rPr>
              <w:fldChar w:fldCharType="begin"/>
            </w:r>
            <w:r w:rsidR="00A87AD1">
              <w:rPr>
                <w:noProof/>
                <w:webHidden/>
              </w:rPr>
              <w:instrText xml:space="preserve"> PAGEREF _Toc535239397 \h </w:instrText>
            </w:r>
            <w:r w:rsidR="00A87AD1">
              <w:rPr>
                <w:noProof/>
                <w:webHidden/>
              </w:rPr>
            </w:r>
            <w:r w:rsidR="00A87AD1">
              <w:rPr>
                <w:noProof/>
                <w:webHidden/>
              </w:rPr>
              <w:fldChar w:fldCharType="separate"/>
            </w:r>
            <w:r w:rsidR="00A87AD1">
              <w:rPr>
                <w:noProof/>
                <w:webHidden/>
              </w:rPr>
              <w:t>4</w:t>
            </w:r>
            <w:r w:rsidR="00A87AD1">
              <w:rPr>
                <w:noProof/>
                <w:webHidden/>
              </w:rPr>
              <w:fldChar w:fldCharType="end"/>
            </w:r>
          </w:hyperlink>
        </w:p>
        <w:p w14:paraId="0727B970" w14:textId="05460AB2" w:rsidR="00A87AD1" w:rsidRDefault="008E028F">
          <w:pPr>
            <w:pStyle w:val="TOC2"/>
            <w:tabs>
              <w:tab w:val="left" w:pos="1100"/>
            </w:tabs>
            <w:rPr>
              <w:rFonts w:asciiTheme="minorHAnsi" w:eastAsiaTheme="minorEastAsia" w:hAnsiTheme="minorHAnsi" w:cstheme="minorBidi"/>
              <w:caps w:val="0"/>
              <w:noProof/>
              <w:lang w:eastAsia="en-GB"/>
            </w:rPr>
          </w:pPr>
          <w:hyperlink w:anchor="_Toc535239398" w:history="1">
            <w:r w:rsidR="00A87AD1" w:rsidRPr="0017705F">
              <w:rPr>
                <w:rStyle w:val="Hyperlink"/>
                <w:noProof/>
              </w:rPr>
              <w:t>2.4</w:t>
            </w:r>
            <w:r w:rsidR="00A87AD1">
              <w:rPr>
                <w:rFonts w:asciiTheme="minorHAnsi" w:eastAsiaTheme="minorEastAsia" w:hAnsiTheme="minorHAnsi" w:cstheme="minorBidi"/>
                <w:caps w:val="0"/>
                <w:noProof/>
                <w:lang w:eastAsia="en-GB"/>
              </w:rPr>
              <w:tab/>
            </w:r>
            <w:r w:rsidR="00A87AD1" w:rsidRPr="0017705F">
              <w:rPr>
                <w:rStyle w:val="Hyperlink"/>
                <w:noProof/>
              </w:rPr>
              <w:t>Information Exchange between actors</w:t>
            </w:r>
            <w:r w:rsidR="00A87AD1">
              <w:rPr>
                <w:noProof/>
                <w:webHidden/>
              </w:rPr>
              <w:tab/>
            </w:r>
            <w:r w:rsidR="00A87AD1">
              <w:rPr>
                <w:noProof/>
                <w:webHidden/>
              </w:rPr>
              <w:fldChar w:fldCharType="begin"/>
            </w:r>
            <w:r w:rsidR="00A87AD1">
              <w:rPr>
                <w:noProof/>
                <w:webHidden/>
              </w:rPr>
              <w:instrText xml:space="preserve"> PAGEREF _Toc535239398 \h </w:instrText>
            </w:r>
            <w:r w:rsidR="00A87AD1">
              <w:rPr>
                <w:noProof/>
                <w:webHidden/>
              </w:rPr>
            </w:r>
            <w:r w:rsidR="00A87AD1">
              <w:rPr>
                <w:noProof/>
                <w:webHidden/>
              </w:rPr>
              <w:fldChar w:fldCharType="separate"/>
            </w:r>
            <w:r w:rsidR="00A87AD1">
              <w:rPr>
                <w:noProof/>
                <w:webHidden/>
              </w:rPr>
              <w:t>5</w:t>
            </w:r>
            <w:r w:rsidR="00A87AD1">
              <w:rPr>
                <w:noProof/>
                <w:webHidden/>
              </w:rPr>
              <w:fldChar w:fldCharType="end"/>
            </w:r>
          </w:hyperlink>
        </w:p>
        <w:p w14:paraId="1A01AA3C" w14:textId="4C1A5566" w:rsidR="00A87AD1" w:rsidRDefault="008E028F">
          <w:pPr>
            <w:pStyle w:val="TOC1"/>
            <w:tabs>
              <w:tab w:val="left" w:pos="425"/>
            </w:tabs>
            <w:rPr>
              <w:rFonts w:eastAsiaTheme="minorEastAsia" w:cstheme="minorBidi"/>
              <w:b w:val="0"/>
              <w:caps w:val="0"/>
              <w:noProof/>
              <w:lang w:eastAsia="en-GB"/>
            </w:rPr>
          </w:pPr>
          <w:hyperlink w:anchor="_Toc535239399" w:history="1">
            <w:r w:rsidR="00A87AD1" w:rsidRPr="0017705F">
              <w:rPr>
                <w:rStyle w:val="Hyperlink"/>
                <w:noProof/>
              </w:rPr>
              <w:t>3</w:t>
            </w:r>
            <w:r w:rsidR="00A87AD1">
              <w:rPr>
                <w:rFonts w:eastAsiaTheme="minorEastAsia" w:cstheme="minorBidi"/>
                <w:b w:val="0"/>
                <w:caps w:val="0"/>
                <w:noProof/>
                <w:lang w:eastAsia="en-GB"/>
              </w:rPr>
              <w:tab/>
            </w:r>
            <w:r w:rsidR="00A87AD1" w:rsidRPr="0017705F">
              <w:rPr>
                <w:rStyle w:val="Hyperlink"/>
                <w:noProof/>
              </w:rPr>
              <w:t>Use cases</w:t>
            </w:r>
            <w:r w:rsidR="00A87AD1">
              <w:rPr>
                <w:noProof/>
                <w:webHidden/>
              </w:rPr>
              <w:tab/>
            </w:r>
            <w:r w:rsidR="00A87AD1">
              <w:rPr>
                <w:noProof/>
                <w:webHidden/>
              </w:rPr>
              <w:fldChar w:fldCharType="begin"/>
            </w:r>
            <w:r w:rsidR="00A87AD1">
              <w:rPr>
                <w:noProof/>
                <w:webHidden/>
              </w:rPr>
              <w:instrText xml:space="preserve"> PAGEREF _Toc535239399 \h </w:instrText>
            </w:r>
            <w:r w:rsidR="00A87AD1">
              <w:rPr>
                <w:noProof/>
                <w:webHidden/>
              </w:rPr>
            </w:r>
            <w:r w:rsidR="00A87AD1">
              <w:rPr>
                <w:noProof/>
                <w:webHidden/>
              </w:rPr>
              <w:fldChar w:fldCharType="separate"/>
            </w:r>
            <w:r w:rsidR="00A87AD1">
              <w:rPr>
                <w:noProof/>
                <w:webHidden/>
              </w:rPr>
              <w:t>6</w:t>
            </w:r>
            <w:r w:rsidR="00A87AD1">
              <w:rPr>
                <w:noProof/>
                <w:webHidden/>
              </w:rPr>
              <w:fldChar w:fldCharType="end"/>
            </w:r>
          </w:hyperlink>
        </w:p>
        <w:p w14:paraId="4CEC85E4" w14:textId="69C2D043" w:rsidR="00A87AD1" w:rsidRDefault="008E028F">
          <w:pPr>
            <w:pStyle w:val="TOC2"/>
            <w:tabs>
              <w:tab w:val="left" w:pos="1100"/>
            </w:tabs>
            <w:rPr>
              <w:rFonts w:asciiTheme="minorHAnsi" w:eastAsiaTheme="minorEastAsia" w:hAnsiTheme="minorHAnsi" w:cstheme="minorBidi"/>
              <w:caps w:val="0"/>
              <w:noProof/>
              <w:lang w:eastAsia="en-GB"/>
            </w:rPr>
          </w:pPr>
          <w:hyperlink w:anchor="_Toc535239400" w:history="1">
            <w:r w:rsidR="00A87AD1" w:rsidRPr="0017705F">
              <w:rPr>
                <w:rStyle w:val="Hyperlink"/>
                <w:noProof/>
              </w:rPr>
              <w:t>3.1</w:t>
            </w:r>
            <w:r w:rsidR="00A87AD1">
              <w:rPr>
                <w:rFonts w:asciiTheme="minorHAnsi" w:eastAsiaTheme="minorEastAsia" w:hAnsiTheme="minorHAnsi" w:cstheme="minorBidi"/>
                <w:caps w:val="0"/>
                <w:noProof/>
                <w:lang w:eastAsia="en-GB"/>
              </w:rPr>
              <w:tab/>
            </w:r>
            <w:r w:rsidR="00A87AD1" w:rsidRPr="0017705F">
              <w:rPr>
                <w:rStyle w:val="Hyperlink"/>
                <w:noProof/>
              </w:rPr>
              <w:t>Use cases Overview</w:t>
            </w:r>
            <w:r w:rsidR="00A87AD1">
              <w:rPr>
                <w:noProof/>
                <w:webHidden/>
              </w:rPr>
              <w:tab/>
            </w:r>
            <w:r w:rsidR="00A87AD1">
              <w:rPr>
                <w:noProof/>
                <w:webHidden/>
              </w:rPr>
              <w:fldChar w:fldCharType="begin"/>
            </w:r>
            <w:r w:rsidR="00A87AD1">
              <w:rPr>
                <w:noProof/>
                <w:webHidden/>
              </w:rPr>
              <w:instrText xml:space="preserve"> PAGEREF _Toc535239400 \h </w:instrText>
            </w:r>
            <w:r w:rsidR="00A87AD1">
              <w:rPr>
                <w:noProof/>
                <w:webHidden/>
              </w:rPr>
            </w:r>
            <w:r w:rsidR="00A87AD1">
              <w:rPr>
                <w:noProof/>
                <w:webHidden/>
              </w:rPr>
              <w:fldChar w:fldCharType="separate"/>
            </w:r>
            <w:r w:rsidR="00A87AD1">
              <w:rPr>
                <w:noProof/>
                <w:webHidden/>
              </w:rPr>
              <w:t>6</w:t>
            </w:r>
            <w:r w:rsidR="00A87AD1">
              <w:rPr>
                <w:noProof/>
                <w:webHidden/>
              </w:rPr>
              <w:fldChar w:fldCharType="end"/>
            </w:r>
          </w:hyperlink>
        </w:p>
        <w:p w14:paraId="28D965F7" w14:textId="5BB6E0BB" w:rsidR="00A87AD1" w:rsidRDefault="008E028F">
          <w:pPr>
            <w:pStyle w:val="TOC2"/>
            <w:tabs>
              <w:tab w:val="left" w:pos="1100"/>
            </w:tabs>
            <w:rPr>
              <w:rFonts w:asciiTheme="minorHAnsi" w:eastAsiaTheme="minorEastAsia" w:hAnsiTheme="minorHAnsi" w:cstheme="minorBidi"/>
              <w:caps w:val="0"/>
              <w:noProof/>
              <w:lang w:eastAsia="en-GB"/>
            </w:rPr>
          </w:pPr>
          <w:hyperlink w:anchor="_Toc535239401" w:history="1">
            <w:r w:rsidR="00A87AD1" w:rsidRPr="0017705F">
              <w:rPr>
                <w:rStyle w:val="Hyperlink"/>
                <w:noProof/>
              </w:rPr>
              <w:t>3.2</w:t>
            </w:r>
            <w:r w:rsidR="00A87AD1">
              <w:rPr>
                <w:rFonts w:asciiTheme="minorHAnsi" w:eastAsiaTheme="minorEastAsia" w:hAnsiTheme="minorHAnsi" w:cstheme="minorBidi"/>
                <w:caps w:val="0"/>
                <w:noProof/>
                <w:lang w:eastAsia="en-GB"/>
              </w:rPr>
              <w:tab/>
            </w:r>
            <w:r w:rsidR="00A87AD1" w:rsidRPr="0017705F">
              <w:rPr>
                <w:rStyle w:val="Hyperlink"/>
                <w:noProof/>
              </w:rPr>
              <w:t>Define a new operation</w:t>
            </w:r>
            <w:r w:rsidR="00A87AD1">
              <w:rPr>
                <w:noProof/>
                <w:webHidden/>
              </w:rPr>
              <w:tab/>
            </w:r>
            <w:r w:rsidR="00A87AD1">
              <w:rPr>
                <w:noProof/>
                <w:webHidden/>
              </w:rPr>
              <w:fldChar w:fldCharType="begin"/>
            </w:r>
            <w:r w:rsidR="00A87AD1">
              <w:rPr>
                <w:noProof/>
                <w:webHidden/>
              </w:rPr>
              <w:instrText xml:space="preserve"> PAGEREF _Toc535239401 \h </w:instrText>
            </w:r>
            <w:r w:rsidR="00A87AD1">
              <w:rPr>
                <w:noProof/>
                <w:webHidden/>
              </w:rPr>
            </w:r>
            <w:r w:rsidR="00A87AD1">
              <w:rPr>
                <w:noProof/>
                <w:webHidden/>
              </w:rPr>
              <w:fldChar w:fldCharType="separate"/>
            </w:r>
            <w:r w:rsidR="00A87AD1">
              <w:rPr>
                <w:noProof/>
                <w:webHidden/>
              </w:rPr>
              <w:t>6</w:t>
            </w:r>
            <w:r w:rsidR="00A87AD1">
              <w:rPr>
                <w:noProof/>
                <w:webHidden/>
              </w:rPr>
              <w:fldChar w:fldCharType="end"/>
            </w:r>
          </w:hyperlink>
        </w:p>
        <w:p w14:paraId="372986B4" w14:textId="164B579C" w:rsidR="00A87AD1" w:rsidRDefault="008E028F">
          <w:pPr>
            <w:pStyle w:val="TOC3"/>
            <w:tabs>
              <w:tab w:val="left" w:pos="1320"/>
              <w:tab w:val="right" w:pos="9061"/>
            </w:tabs>
            <w:rPr>
              <w:rFonts w:asciiTheme="minorHAnsi" w:eastAsiaTheme="minorEastAsia" w:hAnsiTheme="minorHAnsi" w:cstheme="minorBidi"/>
              <w:noProof/>
            </w:rPr>
          </w:pPr>
          <w:hyperlink w:anchor="_Toc535239402" w:history="1">
            <w:r w:rsidR="00A87AD1" w:rsidRPr="0017705F">
              <w:rPr>
                <w:rStyle w:val="Hyperlink"/>
                <w:noProof/>
              </w:rPr>
              <w:t>3.2.1</w:t>
            </w:r>
            <w:r w:rsidR="00A87AD1">
              <w:rPr>
                <w:rFonts w:asciiTheme="minorHAnsi" w:eastAsiaTheme="minorEastAsia" w:hAnsiTheme="minorHAnsi" w:cstheme="minorBidi"/>
                <w:noProof/>
              </w:rPr>
              <w:tab/>
            </w:r>
            <w:r w:rsidR="00A87AD1" w:rsidRPr="0017705F">
              <w:rPr>
                <w:rStyle w:val="Hyperlink"/>
                <w:noProof/>
              </w:rPr>
              <w:t>Description</w:t>
            </w:r>
            <w:r w:rsidR="00A87AD1">
              <w:rPr>
                <w:noProof/>
                <w:webHidden/>
              </w:rPr>
              <w:tab/>
            </w:r>
            <w:r w:rsidR="00A87AD1">
              <w:rPr>
                <w:noProof/>
                <w:webHidden/>
              </w:rPr>
              <w:fldChar w:fldCharType="begin"/>
            </w:r>
            <w:r w:rsidR="00A87AD1">
              <w:rPr>
                <w:noProof/>
                <w:webHidden/>
              </w:rPr>
              <w:instrText xml:space="preserve"> PAGEREF _Toc535239402 \h </w:instrText>
            </w:r>
            <w:r w:rsidR="00A87AD1">
              <w:rPr>
                <w:noProof/>
                <w:webHidden/>
              </w:rPr>
            </w:r>
            <w:r w:rsidR="00A87AD1">
              <w:rPr>
                <w:noProof/>
                <w:webHidden/>
              </w:rPr>
              <w:fldChar w:fldCharType="separate"/>
            </w:r>
            <w:r w:rsidR="00A87AD1">
              <w:rPr>
                <w:noProof/>
                <w:webHidden/>
              </w:rPr>
              <w:t>6</w:t>
            </w:r>
            <w:r w:rsidR="00A87AD1">
              <w:rPr>
                <w:noProof/>
                <w:webHidden/>
              </w:rPr>
              <w:fldChar w:fldCharType="end"/>
            </w:r>
          </w:hyperlink>
        </w:p>
        <w:p w14:paraId="4F21764A" w14:textId="208AE43E" w:rsidR="00A87AD1" w:rsidRDefault="008E028F">
          <w:pPr>
            <w:pStyle w:val="TOC3"/>
            <w:tabs>
              <w:tab w:val="left" w:pos="1320"/>
              <w:tab w:val="right" w:pos="9061"/>
            </w:tabs>
            <w:rPr>
              <w:rFonts w:asciiTheme="minorHAnsi" w:eastAsiaTheme="minorEastAsia" w:hAnsiTheme="minorHAnsi" w:cstheme="minorBidi"/>
              <w:noProof/>
            </w:rPr>
          </w:pPr>
          <w:hyperlink w:anchor="_Toc535239403" w:history="1">
            <w:r w:rsidR="00A87AD1" w:rsidRPr="0017705F">
              <w:rPr>
                <w:rStyle w:val="Hyperlink"/>
                <w:noProof/>
              </w:rPr>
              <w:t>3.2.2</w:t>
            </w:r>
            <w:r w:rsidR="00A87AD1">
              <w:rPr>
                <w:rFonts w:asciiTheme="minorHAnsi" w:eastAsiaTheme="minorEastAsia" w:hAnsiTheme="minorHAnsi" w:cstheme="minorBidi"/>
                <w:noProof/>
              </w:rPr>
              <w:tab/>
            </w:r>
            <w:r w:rsidR="00A87AD1" w:rsidRPr="0017705F">
              <w:rPr>
                <w:rStyle w:val="Hyperlink"/>
                <w:noProof/>
              </w:rPr>
              <w:t>Flow of events</w:t>
            </w:r>
            <w:r w:rsidR="00A87AD1">
              <w:rPr>
                <w:noProof/>
                <w:webHidden/>
              </w:rPr>
              <w:tab/>
            </w:r>
            <w:r w:rsidR="00A87AD1">
              <w:rPr>
                <w:noProof/>
                <w:webHidden/>
              </w:rPr>
              <w:fldChar w:fldCharType="begin"/>
            </w:r>
            <w:r w:rsidR="00A87AD1">
              <w:rPr>
                <w:noProof/>
                <w:webHidden/>
              </w:rPr>
              <w:instrText xml:space="preserve"> PAGEREF _Toc535239403 \h </w:instrText>
            </w:r>
            <w:r w:rsidR="00A87AD1">
              <w:rPr>
                <w:noProof/>
                <w:webHidden/>
              </w:rPr>
            </w:r>
            <w:r w:rsidR="00A87AD1">
              <w:rPr>
                <w:noProof/>
                <w:webHidden/>
              </w:rPr>
              <w:fldChar w:fldCharType="separate"/>
            </w:r>
            <w:r w:rsidR="00A87AD1">
              <w:rPr>
                <w:noProof/>
                <w:webHidden/>
              </w:rPr>
              <w:t>7</w:t>
            </w:r>
            <w:r w:rsidR="00A87AD1">
              <w:rPr>
                <w:noProof/>
                <w:webHidden/>
              </w:rPr>
              <w:fldChar w:fldCharType="end"/>
            </w:r>
          </w:hyperlink>
        </w:p>
        <w:p w14:paraId="51C3D8FC" w14:textId="50005043" w:rsidR="00A87AD1" w:rsidRDefault="008E028F">
          <w:pPr>
            <w:pStyle w:val="TOC2"/>
            <w:tabs>
              <w:tab w:val="left" w:pos="1100"/>
            </w:tabs>
            <w:rPr>
              <w:rFonts w:asciiTheme="minorHAnsi" w:eastAsiaTheme="minorEastAsia" w:hAnsiTheme="minorHAnsi" w:cstheme="minorBidi"/>
              <w:caps w:val="0"/>
              <w:noProof/>
              <w:lang w:eastAsia="en-GB"/>
            </w:rPr>
          </w:pPr>
          <w:hyperlink w:anchor="_Toc535239404" w:history="1">
            <w:r w:rsidR="00A87AD1" w:rsidRPr="0017705F">
              <w:rPr>
                <w:rStyle w:val="Hyperlink"/>
                <w:noProof/>
              </w:rPr>
              <w:t>3.3</w:t>
            </w:r>
            <w:r w:rsidR="00A87AD1">
              <w:rPr>
                <w:rFonts w:asciiTheme="minorHAnsi" w:eastAsiaTheme="minorEastAsia" w:hAnsiTheme="minorHAnsi" w:cstheme="minorBidi"/>
                <w:caps w:val="0"/>
                <w:noProof/>
                <w:lang w:eastAsia="en-GB"/>
              </w:rPr>
              <w:tab/>
            </w:r>
            <w:r w:rsidR="00A87AD1" w:rsidRPr="0017705F">
              <w:rPr>
                <w:rStyle w:val="Hyperlink"/>
                <w:noProof/>
              </w:rPr>
              <w:t>Create (initial) OPTASK</w:t>
            </w:r>
            <w:r w:rsidR="00A87AD1">
              <w:rPr>
                <w:noProof/>
                <w:webHidden/>
              </w:rPr>
              <w:tab/>
            </w:r>
            <w:r w:rsidR="00A87AD1">
              <w:rPr>
                <w:noProof/>
                <w:webHidden/>
              </w:rPr>
              <w:fldChar w:fldCharType="begin"/>
            </w:r>
            <w:r w:rsidR="00A87AD1">
              <w:rPr>
                <w:noProof/>
                <w:webHidden/>
              </w:rPr>
              <w:instrText xml:space="preserve"> PAGEREF _Toc535239404 \h </w:instrText>
            </w:r>
            <w:r w:rsidR="00A87AD1">
              <w:rPr>
                <w:noProof/>
                <w:webHidden/>
              </w:rPr>
            </w:r>
            <w:r w:rsidR="00A87AD1">
              <w:rPr>
                <w:noProof/>
                <w:webHidden/>
              </w:rPr>
              <w:fldChar w:fldCharType="separate"/>
            </w:r>
            <w:r w:rsidR="00A87AD1">
              <w:rPr>
                <w:noProof/>
                <w:webHidden/>
              </w:rPr>
              <w:t>7</w:t>
            </w:r>
            <w:r w:rsidR="00A87AD1">
              <w:rPr>
                <w:noProof/>
                <w:webHidden/>
              </w:rPr>
              <w:fldChar w:fldCharType="end"/>
            </w:r>
          </w:hyperlink>
        </w:p>
        <w:p w14:paraId="61682F29" w14:textId="7B8DD5BD" w:rsidR="00A87AD1" w:rsidRDefault="008E028F">
          <w:pPr>
            <w:pStyle w:val="TOC3"/>
            <w:tabs>
              <w:tab w:val="left" w:pos="1320"/>
              <w:tab w:val="right" w:pos="9061"/>
            </w:tabs>
            <w:rPr>
              <w:rFonts w:asciiTheme="minorHAnsi" w:eastAsiaTheme="minorEastAsia" w:hAnsiTheme="minorHAnsi" w:cstheme="minorBidi"/>
              <w:noProof/>
            </w:rPr>
          </w:pPr>
          <w:hyperlink w:anchor="_Toc535239405" w:history="1">
            <w:r w:rsidR="00A87AD1" w:rsidRPr="0017705F">
              <w:rPr>
                <w:rStyle w:val="Hyperlink"/>
                <w:noProof/>
              </w:rPr>
              <w:t>3.3.1</w:t>
            </w:r>
            <w:r w:rsidR="00A87AD1">
              <w:rPr>
                <w:rFonts w:asciiTheme="minorHAnsi" w:eastAsiaTheme="minorEastAsia" w:hAnsiTheme="minorHAnsi" w:cstheme="minorBidi"/>
                <w:noProof/>
              </w:rPr>
              <w:tab/>
            </w:r>
            <w:r w:rsidR="00A87AD1" w:rsidRPr="0017705F">
              <w:rPr>
                <w:rStyle w:val="Hyperlink"/>
                <w:noProof/>
              </w:rPr>
              <w:t>Brief Description</w:t>
            </w:r>
            <w:r w:rsidR="00A87AD1">
              <w:rPr>
                <w:noProof/>
                <w:webHidden/>
              </w:rPr>
              <w:tab/>
            </w:r>
            <w:r w:rsidR="00A87AD1">
              <w:rPr>
                <w:noProof/>
                <w:webHidden/>
              </w:rPr>
              <w:fldChar w:fldCharType="begin"/>
            </w:r>
            <w:r w:rsidR="00A87AD1">
              <w:rPr>
                <w:noProof/>
                <w:webHidden/>
              </w:rPr>
              <w:instrText xml:space="preserve"> PAGEREF _Toc535239405 \h </w:instrText>
            </w:r>
            <w:r w:rsidR="00A87AD1">
              <w:rPr>
                <w:noProof/>
                <w:webHidden/>
              </w:rPr>
            </w:r>
            <w:r w:rsidR="00A87AD1">
              <w:rPr>
                <w:noProof/>
                <w:webHidden/>
              </w:rPr>
              <w:fldChar w:fldCharType="separate"/>
            </w:r>
            <w:r w:rsidR="00A87AD1">
              <w:rPr>
                <w:noProof/>
                <w:webHidden/>
              </w:rPr>
              <w:t>7</w:t>
            </w:r>
            <w:r w:rsidR="00A87AD1">
              <w:rPr>
                <w:noProof/>
                <w:webHidden/>
              </w:rPr>
              <w:fldChar w:fldCharType="end"/>
            </w:r>
          </w:hyperlink>
        </w:p>
        <w:p w14:paraId="74E61C25" w14:textId="349F9AF9" w:rsidR="00A87AD1" w:rsidRDefault="008E028F">
          <w:pPr>
            <w:pStyle w:val="TOC3"/>
            <w:tabs>
              <w:tab w:val="left" w:pos="1320"/>
              <w:tab w:val="right" w:pos="9061"/>
            </w:tabs>
            <w:rPr>
              <w:rFonts w:asciiTheme="minorHAnsi" w:eastAsiaTheme="minorEastAsia" w:hAnsiTheme="minorHAnsi" w:cstheme="minorBidi"/>
              <w:noProof/>
            </w:rPr>
          </w:pPr>
          <w:hyperlink w:anchor="_Toc535239406" w:history="1">
            <w:r w:rsidR="00A87AD1" w:rsidRPr="0017705F">
              <w:rPr>
                <w:rStyle w:val="Hyperlink"/>
                <w:noProof/>
              </w:rPr>
              <w:t>3.3.2</w:t>
            </w:r>
            <w:r w:rsidR="00A87AD1">
              <w:rPr>
                <w:rFonts w:asciiTheme="minorHAnsi" w:eastAsiaTheme="minorEastAsia" w:hAnsiTheme="minorHAnsi" w:cstheme="minorBidi"/>
                <w:noProof/>
              </w:rPr>
              <w:tab/>
            </w:r>
            <w:r w:rsidR="00A87AD1" w:rsidRPr="0017705F">
              <w:rPr>
                <w:rStyle w:val="Hyperlink"/>
                <w:noProof/>
              </w:rPr>
              <w:t>Flow of events</w:t>
            </w:r>
            <w:r w:rsidR="00A87AD1">
              <w:rPr>
                <w:noProof/>
                <w:webHidden/>
              </w:rPr>
              <w:tab/>
            </w:r>
            <w:r w:rsidR="00A87AD1">
              <w:rPr>
                <w:noProof/>
                <w:webHidden/>
              </w:rPr>
              <w:fldChar w:fldCharType="begin"/>
            </w:r>
            <w:r w:rsidR="00A87AD1">
              <w:rPr>
                <w:noProof/>
                <w:webHidden/>
              </w:rPr>
              <w:instrText xml:space="preserve"> PAGEREF _Toc535239406 \h </w:instrText>
            </w:r>
            <w:r w:rsidR="00A87AD1">
              <w:rPr>
                <w:noProof/>
                <w:webHidden/>
              </w:rPr>
            </w:r>
            <w:r w:rsidR="00A87AD1">
              <w:rPr>
                <w:noProof/>
                <w:webHidden/>
              </w:rPr>
              <w:fldChar w:fldCharType="separate"/>
            </w:r>
            <w:r w:rsidR="00A87AD1">
              <w:rPr>
                <w:noProof/>
                <w:webHidden/>
              </w:rPr>
              <w:t>7</w:t>
            </w:r>
            <w:r w:rsidR="00A87AD1">
              <w:rPr>
                <w:noProof/>
                <w:webHidden/>
              </w:rPr>
              <w:fldChar w:fldCharType="end"/>
            </w:r>
          </w:hyperlink>
        </w:p>
        <w:p w14:paraId="3AD2B8FE" w14:textId="1A4825FA" w:rsidR="00A87AD1" w:rsidRDefault="008E028F">
          <w:pPr>
            <w:pStyle w:val="TOC2"/>
            <w:tabs>
              <w:tab w:val="left" w:pos="1100"/>
            </w:tabs>
            <w:rPr>
              <w:rFonts w:asciiTheme="minorHAnsi" w:eastAsiaTheme="minorEastAsia" w:hAnsiTheme="minorHAnsi" w:cstheme="minorBidi"/>
              <w:caps w:val="0"/>
              <w:noProof/>
              <w:lang w:eastAsia="en-GB"/>
            </w:rPr>
          </w:pPr>
          <w:hyperlink w:anchor="_Toc535239407" w:history="1">
            <w:r w:rsidR="00A87AD1" w:rsidRPr="0017705F">
              <w:rPr>
                <w:rStyle w:val="Hyperlink"/>
                <w:noProof/>
              </w:rPr>
              <w:t>3.4</w:t>
            </w:r>
            <w:r w:rsidR="00A87AD1">
              <w:rPr>
                <w:rFonts w:asciiTheme="minorHAnsi" w:eastAsiaTheme="minorEastAsia" w:hAnsiTheme="minorHAnsi" w:cstheme="minorBidi"/>
                <w:caps w:val="0"/>
                <w:noProof/>
                <w:lang w:eastAsia="en-GB"/>
              </w:rPr>
              <w:tab/>
            </w:r>
            <w:r w:rsidR="00A87AD1" w:rsidRPr="0017705F">
              <w:rPr>
                <w:rStyle w:val="Hyperlink"/>
                <w:noProof/>
              </w:rPr>
              <w:t>Modify OPTASK</w:t>
            </w:r>
            <w:r w:rsidR="00A87AD1">
              <w:rPr>
                <w:noProof/>
                <w:webHidden/>
              </w:rPr>
              <w:tab/>
            </w:r>
            <w:r w:rsidR="00A87AD1">
              <w:rPr>
                <w:noProof/>
                <w:webHidden/>
              </w:rPr>
              <w:fldChar w:fldCharType="begin"/>
            </w:r>
            <w:r w:rsidR="00A87AD1">
              <w:rPr>
                <w:noProof/>
                <w:webHidden/>
              </w:rPr>
              <w:instrText xml:space="preserve"> PAGEREF _Toc535239407 \h </w:instrText>
            </w:r>
            <w:r w:rsidR="00A87AD1">
              <w:rPr>
                <w:noProof/>
                <w:webHidden/>
              </w:rPr>
            </w:r>
            <w:r w:rsidR="00A87AD1">
              <w:rPr>
                <w:noProof/>
                <w:webHidden/>
              </w:rPr>
              <w:fldChar w:fldCharType="separate"/>
            </w:r>
            <w:r w:rsidR="00A87AD1">
              <w:rPr>
                <w:noProof/>
                <w:webHidden/>
              </w:rPr>
              <w:t>8</w:t>
            </w:r>
            <w:r w:rsidR="00A87AD1">
              <w:rPr>
                <w:noProof/>
                <w:webHidden/>
              </w:rPr>
              <w:fldChar w:fldCharType="end"/>
            </w:r>
          </w:hyperlink>
        </w:p>
        <w:p w14:paraId="410FC45C" w14:textId="080BC9B5" w:rsidR="00A87AD1" w:rsidRDefault="008E028F">
          <w:pPr>
            <w:pStyle w:val="TOC3"/>
            <w:tabs>
              <w:tab w:val="left" w:pos="1320"/>
              <w:tab w:val="right" w:pos="9061"/>
            </w:tabs>
            <w:rPr>
              <w:rFonts w:asciiTheme="minorHAnsi" w:eastAsiaTheme="minorEastAsia" w:hAnsiTheme="minorHAnsi" w:cstheme="minorBidi"/>
              <w:noProof/>
            </w:rPr>
          </w:pPr>
          <w:hyperlink w:anchor="_Toc535239408" w:history="1">
            <w:r w:rsidR="00A87AD1" w:rsidRPr="0017705F">
              <w:rPr>
                <w:rStyle w:val="Hyperlink"/>
                <w:noProof/>
              </w:rPr>
              <w:t>3.4.1</w:t>
            </w:r>
            <w:r w:rsidR="00A87AD1">
              <w:rPr>
                <w:rFonts w:asciiTheme="minorHAnsi" w:eastAsiaTheme="minorEastAsia" w:hAnsiTheme="minorHAnsi" w:cstheme="minorBidi"/>
                <w:noProof/>
              </w:rPr>
              <w:tab/>
            </w:r>
            <w:r w:rsidR="00A87AD1" w:rsidRPr="0017705F">
              <w:rPr>
                <w:rStyle w:val="Hyperlink"/>
                <w:noProof/>
              </w:rPr>
              <w:t>Brief Description</w:t>
            </w:r>
            <w:r w:rsidR="00A87AD1">
              <w:rPr>
                <w:noProof/>
                <w:webHidden/>
              </w:rPr>
              <w:tab/>
            </w:r>
            <w:r w:rsidR="00A87AD1">
              <w:rPr>
                <w:noProof/>
                <w:webHidden/>
              </w:rPr>
              <w:fldChar w:fldCharType="begin"/>
            </w:r>
            <w:r w:rsidR="00A87AD1">
              <w:rPr>
                <w:noProof/>
                <w:webHidden/>
              </w:rPr>
              <w:instrText xml:space="preserve"> PAGEREF _Toc535239408 \h </w:instrText>
            </w:r>
            <w:r w:rsidR="00A87AD1">
              <w:rPr>
                <w:noProof/>
                <w:webHidden/>
              </w:rPr>
            </w:r>
            <w:r w:rsidR="00A87AD1">
              <w:rPr>
                <w:noProof/>
                <w:webHidden/>
              </w:rPr>
              <w:fldChar w:fldCharType="separate"/>
            </w:r>
            <w:r w:rsidR="00A87AD1">
              <w:rPr>
                <w:noProof/>
                <w:webHidden/>
              </w:rPr>
              <w:t>8</w:t>
            </w:r>
            <w:r w:rsidR="00A87AD1">
              <w:rPr>
                <w:noProof/>
                <w:webHidden/>
              </w:rPr>
              <w:fldChar w:fldCharType="end"/>
            </w:r>
          </w:hyperlink>
        </w:p>
        <w:p w14:paraId="14ECE055" w14:textId="6E92F0D9" w:rsidR="00A87AD1" w:rsidRDefault="008E028F">
          <w:pPr>
            <w:pStyle w:val="TOC3"/>
            <w:tabs>
              <w:tab w:val="left" w:pos="1320"/>
              <w:tab w:val="right" w:pos="9061"/>
            </w:tabs>
            <w:rPr>
              <w:rFonts w:asciiTheme="minorHAnsi" w:eastAsiaTheme="minorEastAsia" w:hAnsiTheme="minorHAnsi" w:cstheme="minorBidi"/>
              <w:noProof/>
            </w:rPr>
          </w:pPr>
          <w:hyperlink w:anchor="_Toc535239409" w:history="1">
            <w:r w:rsidR="00A87AD1" w:rsidRPr="0017705F">
              <w:rPr>
                <w:rStyle w:val="Hyperlink"/>
                <w:noProof/>
              </w:rPr>
              <w:t>3.4.2</w:t>
            </w:r>
            <w:r w:rsidR="00A87AD1">
              <w:rPr>
                <w:rFonts w:asciiTheme="minorHAnsi" w:eastAsiaTheme="minorEastAsia" w:hAnsiTheme="minorHAnsi" w:cstheme="minorBidi"/>
                <w:noProof/>
              </w:rPr>
              <w:tab/>
            </w:r>
            <w:r w:rsidR="00A87AD1" w:rsidRPr="0017705F">
              <w:rPr>
                <w:rStyle w:val="Hyperlink"/>
                <w:noProof/>
              </w:rPr>
              <w:t>Flow of events</w:t>
            </w:r>
            <w:r w:rsidR="00A87AD1">
              <w:rPr>
                <w:noProof/>
                <w:webHidden/>
              </w:rPr>
              <w:tab/>
            </w:r>
            <w:r w:rsidR="00A87AD1">
              <w:rPr>
                <w:noProof/>
                <w:webHidden/>
              </w:rPr>
              <w:fldChar w:fldCharType="begin"/>
            </w:r>
            <w:r w:rsidR="00A87AD1">
              <w:rPr>
                <w:noProof/>
                <w:webHidden/>
              </w:rPr>
              <w:instrText xml:space="preserve"> PAGEREF _Toc535239409 \h </w:instrText>
            </w:r>
            <w:r w:rsidR="00A87AD1">
              <w:rPr>
                <w:noProof/>
                <w:webHidden/>
              </w:rPr>
            </w:r>
            <w:r w:rsidR="00A87AD1">
              <w:rPr>
                <w:noProof/>
                <w:webHidden/>
              </w:rPr>
              <w:fldChar w:fldCharType="separate"/>
            </w:r>
            <w:r w:rsidR="00A87AD1">
              <w:rPr>
                <w:noProof/>
                <w:webHidden/>
              </w:rPr>
              <w:t>8</w:t>
            </w:r>
            <w:r w:rsidR="00A87AD1">
              <w:rPr>
                <w:noProof/>
                <w:webHidden/>
              </w:rPr>
              <w:fldChar w:fldCharType="end"/>
            </w:r>
          </w:hyperlink>
        </w:p>
        <w:p w14:paraId="5E66C75D" w14:textId="76A57F7B" w:rsidR="00A87AD1" w:rsidRDefault="008E028F">
          <w:pPr>
            <w:pStyle w:val="TOC2"/>
            <w:tabs>
              <w:tab w:val="left" w:pos="1100"/>
            </w:tabs>
            <w:rPr>
              <w:rFonts w:asciiTheme="minorHAnsi" w:eastAsiaTheme="minorEastAsia" w:hAnsiTheme="minorHAnsi" w:cstheme="minorBidi"/>
              <w:caps w:val="0"/>
              <w:noProof/>
              <w:lang w:eastAsia="en-GB"/>
            </w:rPr>
          </w:pPr>
          <w:hyperlink w:anchor="_Toc535239410" w:history="1">
            <w:r w:rsidR="00A87AD1" w:rsidRPr="0017705F">
              <w:rPr>
                <w:rStyle w:val="Hyperlink"/>
                <w:noProof/>
              </w:rPr>
              <w:t>3.5</w:t>
            </w:r>
            <w:r w:rsidR="00A87AD1">
              <w:rPr>
                <w:rFonts w:asciiTheme="minorHAnsi" w:eastAsiaTheme="minorEastAsia" w:hAnsiTheme="minorHAnsi" w:cstheme="minorBidi"/>
                <w:caps w:val="0"/>
                <w:noProof/>
                <w:lang w:eastAsia="en-GB"/>
              </w:rPr>
              <w:tab/>
            </w:r>
            <w:r w:rsidR="00A87AD1" w:rsidRPr="0017705F">
              <w:rPr>
                <w:rStyle w:val="Hyperlink"/>
                <w:noProof/>
              </w:rPr>
              <w:t>Publish OPTASK</w:t>
            </w:r>
            <w:r w:rsidR="00A87AD1">
              <w:rPr>
                <w:noProof/>
                <w:webHidden/>
              </w:rPr>
              <w:tab/>
            </w:r>
            <w:r w:rsidR="00A87AD1">
              <w:rPr>
                <w:noProof/>
                <w:webHidden/>
              </w:rPr>
              <w:fldChar w:fldCharType="begin"/>
            </w:r>
            <w:r w:rsidR="00A87AD1">
              <w:rPr>
                <w:noProof/>
                <w:webHidden/>
              </w:rPr>
              <w:instrText xml:space="preserve"> PAGEREF _Toc535239410 \h </w:instrText>
            </w:r>
            <w:r w:rsidR="00A87AD1">
              <w:rPr>
                <w:noProof/>
                <w:webHidden/>
              </w:rPr>
            </w:r>
            <w:r w:rsidR="00A87AD1">
              <w:rPr>
                <w:noProof/>
                <w:webHidden/>
              </w:rPr>
              <w:fldChar w:fldCharType="separate"/>
            </w:r>
            <w:r w:rsidR="00A87AD1">
              <w:rPr>
                <w:noProof/>
                <w:webHidden/>
              </w:rPr>
              <w:t>8</w:t>
            </w:r>
            <w:r w:rsidR="00A87AD1">
              <w:rPr>
                <w:noProof/>
                <w:webHidden/>
              </w:rPr>
              <w:fldChar w:fldCharType="end"/>
            </w:r>
          </w:hyperlink>
        </w:p>
        <w:p w14:paraId="27FB1440" w14:textId="013B5347" w:rsidR="00A87AD1" w:rsidRDefault="008E028F">
          <w:pPr>
            <w:pStyle w:val="TOC3"/>
            <w:tabs>
              <w:tab w:val="left" w:pos="1320"/>
              <w:tab w:val="right" w:pos="9061"/>
            </w:tabs>
            <w:rPr>
              <w:rFonts w:asciiTheme="minorHAnsi" w:eastAsiaTheme="minorEastAsia" w:hAnsiTheme="minorHAnsi" w:cstheme="minorBidi"/>
              <w:noProof/>
            </w:rPr>
          </w:pPr>
          <w:hyperlink w:anchor="_Toc535239411" w:history="1">
            <w:r w:rsidR="00A87AD1" w:rsidRPr="0017705F">
              <w:rPr>
                <w:rStyle w:val="Hyperlink"/>
                <w:noProof/>
              </w:rPr>
              <w:t>3.5.1</w:t>
            </w:r>
            <w:r w:rsidR="00A87AD1">
              <w:rPr>
                <w:rFonts w:asciiTheme="minorHAnsi" w:eastAsiaTheme="minorEastAsia" w:hAnsiTheme="minorHAnsi" w:cstheme="minorBidi"/>
                <w:noProof/>
              </w:rPr>
              <w:tab/>
            </w:r>
            <w:r w:rsidR="00A87AD1" w:rsidRPr="0017705F">
              <w:rPr>
                <w:rStyle w:val="Hyperlink"/>
                <w:noProof/>
              </w:rPr>
              <w:t>Brief Description</w:t>
            </w:r>
            <w:r w:rsidR="00A87AD1">
              <w:rPr>
                <w:noProof/>
                <w:webHidden/>
              </w:rPr>
              <w:tab/>
            </w:r>
            <w:r w:rsidR="00A87AD1">
              <w:rPr>
                <w:noProof/>
                <w:webHidden/>
              </w:rPr>
              <w:fldChar w:fldCharType="begin"/>
            </w:r>
            <w:r w:rsidR="00A87AD1">
              <w:rPr>
                <w:noProof/>
                <w:webHidden/>
              </w:rPr>
              <w:instrText xml:space="preserve"> PAGEREF _Toc535239411 \h </w:instrText>
            </w:r>
            <w:r w:rsidR="00A87AD1">
              <w:rPr>
                <w:noProof/>
                <w:webHidden/>
              </w:rPr>
            </w:r>
            <w:r w:rsidR="00A87AD1">
              <w:rPr>
                <w:noProof/>
                <w:webHidden/>
              </w:rPr>
              <w:fldChar w:fldCharType="separate"/>
            </w:r>
            <w:r w:rsidR="00A87AD1">
              <w:rPr>
                <w:noProof/>
                <w:webHidden/>
              </w:rPr>
              <w:t>8</w:t>
            </w:r>
            <w:r w:rsidR="00A87AD1">
              <w:rPr>
                <w:noProof/>
                <w:webHidden/>
              </w:rPr>
              <w:fldChar w:fldCharType="end"/>
            </w:r>
          </w:hyperlink>
        </w:p>
        <w:p w14:paraId="6644B071" w14:textId="1A5123C9" w:rsidR="00A87AD1" w:rsidRDefault="008E028F">
          <w:pPr>
            <w:pStyle w:val="TOC3"/>
            <w:tabs>
              <w:tab w:val="left" w:pos="1320"/>
              <w:tab w:val="right" w:pos="9061"/>
            </w:tabs>
            <w:rPr>
              <w:rFonts w:asciiTheme="minorHAnsi" w:eastAsiaTheme="minorEastAsia" w:hAnsiTheme="minorHAnsi" w:cstheme="minorBidi"/>
              <w:noProof/>
            </w:rPr>
          </w:pPr>
          <w:hyperlink w:anchor="_Toc535239412" w:history="1">
            <w:r w:rsidR="00A87AD1" w:rsidRPr="0017705F">
              <w:rPr>
                <w:rStyle w:val="Hyperlink"/>
                <w:noProof/>
              </w:rPr>
              <w:t>3.5.2</w:t>
            </w:r>
            <w:r w:rsidR="00A87AD1">
              <w:rPr>
                <w:rFonts w:asciiTheme="minorHAnsi" w:eastAsiaTheme="minorEastAsia" w:hAnsiTheme="minorHAnsi" w:cstheme="minorBidi"/>
                <w:noProof/>
              </w:rPr>
              <w:tab/>
            </w:r>
            <w:r w:rsidR="00A87AD1" w:rsidRPr="0017705F">
              <w:rPr>
                <w:rStyle w:val="Hyperlink"/>
                <w:noProof/>
              </w:rPr>
              <w:t>Flow of events</w:t>
            </w:r>
            <w:r w:rsidR="00A87AD1">
              <w:rPr>
                <w:noProof/>
                <w:webHidden/>
              </w:rPr>
              <w:tab/>
            </w:r>
            <w:r w:rsidR="00A87AD1">
              <w:rPr>
                <w:noProof/>
                <w:webHidden/>
              </w:rPr>
              <w:fldChar w:fldCharType="begin"/>
            </w:r>
            <w:r w:rsidR="00A87AD1">
              <w:rPr>
                <w:noProof/>
                <w:webHidden/>
              </w:rPr>
              <w:instrText xml:space="preserve"> PAGEREF _Toc535239412 \h </w:instrText>
            </w:r>
            <w:r w:rsidR="00A87AD1">
              <w:rPr>
                <w:noProof/>
                <w:webHidden/>
              </w:rPr>
            </w:r>
            <w:r w:rsidR="00A87AD1">
              <w:rPr>
                <w:noProof/>
                <w:webHidden/>
              </w:rPr>
              <w:fldChar w:fldCharType="separate"/>
            </w:r>
            <w:r w:rsidR="00A87AD1">
              <w:rPr>
                <w:noProof/>
                <w:webHidden/>
              </w:rPr>
              <w:t>8</w:t>
            </w:r>
            <w:r w:rsidR="00A87AD1">
              <w:rPr>
                <w:noProof/>
                <w:webHidden/>
              </w:rPr>
              <w:fldChar w:fldCharType="end"/>
            </w:r>
          </w:hyperlink>
        </w:p>
        <w:p w14:paraId="7431CD0B" w14:textId="15D87EA6" w:rsidR="00A87AD1" w:rsidRDefault="008E028F">
          <w:pPr>
            <w:pStyle w:val="TOC2"/>
            <w:tabs>
              <w:tab w:val="left" w:pos="1100"/>
            </w:tabs>
            <w:rPr>
              <w:rFonts w:asciiTheme="minorHAnsi" w:eastAsiaTheme="minorEastAsia" w:hAnsiTheme="minorHAnsi" w:cstheme="minorBidi"/>
              <w:caps w:val="0"/>
              <w:noProof/>
              <w:lang w:eastAsia="en-GB"/>
            </w:rPr>
          </w:pPr>
          <w:hyperlink w:anchor="_Toc535239413" w:history="1">
            <w:r w:rsidR="00A87AD1" w:rsidRPr="0017705F">
              <w:rPr>
                <w:rStyle w:val="Hyperlink"/>
                <w:noProof/>
              </w:rPr>
              <w:t>3.6</w:t>
            </w:r>
            <w:r w:rsidR="00A87AD1">
              <w:rPr>
                <w:rFonts w:asciiTheme="minorHAnsi" w:eastAsiaTheme="minorEastAsia" w:hAnsiTheme="minorHAnsi" w:cstheme="minorBidi"/>
                <w:caps w:val="0"/>
                <w:noProof/>
                <w:lang w:eastAsia="en-GB"/>
              </w:rPr>
              <w:tab/>
            </w:r>
            <w:r w:rsidR="00A87AD1" w:rsidRPr="0017705F">
              <w:rPr>
                <w:rStyle w:val="Hyperlink"/>
                <w:noProof/>
              </w:rPr>
              <w:t>National Lead registers his system(s) for joining the operation</w:t>
            </w:r>
            <w:r w:rsidR="00A87AD1">
              <w:rPr>
                <w:noProof/>
                <w:webHidden/>
              </w:rPr>
              <w:tab/>
            </w:r>
            <w:r w:rsidR="00A87AD1">
              <w:rPr>
                <w:noProof/>
                <w:webHidden/>
              </w:rPr>
              <w:fldChar w:fldCharType="begin"/>
            </w:r>
            <w:r w:rsidR="00A87AD1">
              <w:rPr>
                <w:noProof/>
                <w:webHidden/>
              </w:rPr>
              <w:instrText xml:space="preserve"> PAGEREF _Toc535239413 \h </w:instrText>
            </w:r>
            <w:r w:rsidR="00A87AD1">
              <w:rPr>
                <w:noProof/>
                <w:webHidden/>
              </w:rPr>
            </w:r>
            <w:r w:rsidR="00A87AD1">
              <w:rPr>
                <w:noProof/>
                <w:webHidden/>
              </w:rPr>
              <w:fldChar w:fldCharType="separate"/>
            </w:r>
            <w:r w:rsidR="00A87AD1">
              <w:rPr>
                <w:noProof/>
                <w:webHidden/>
              </w:rPr>
              <w:t>9</w:t>
            </w:r>
            <w:r w:rsidR="00A87AD1">
              <w:rPr>
                <w:noProof/>
                <w:webHidden/>
              </w:rPr>
              <w:fldChar w:fldCharType="end"/>
            </w:r>
          </w:hyperlink>
        </w:p>
        <w:p w14:paraId="359411B6" w14:textId="1286BEF7" w:rsidR="00A87AD1" w:rsidRDefault="008E028F">
          <w:pPr>
            <w:pStyle w:val="TOC3"/>
            <w:tabs>
              <w:tab w:val="left" w:pos="1320"/>
              <w:tab w:val="right" w:pos="9061"/>
            </w:tabs>
            <w:rPr>
              <w:rFonts w:asciiTheme="minorHAnsi" w:eastAsiaTheme="minorEastAsia" w:hAnsiTheme="minorHAnsi" w:cstheme="minorBidi"/>
              <w:noProof/>
            </w:rPr>
          </w:pPr>
          <w:hyperlink w:anchor="_Toc535239414" w:history="1">
            <w:r w:rsidR="00A87AD1" w:rsidRPr="0017705F">
              <w:rPr>
                <w:rStyle w:val="Hyperlink"/>
                <w:noProof/>
              </w:rPr>
              <w:t>3.6.1</w:t>
            </w:r>
            <w:r w:rsidR="00A87AD1">
              <w:rPr>
                <w:rFonts w:asciiTheme="minorHAnsi" w:eastAsiaTheme="minorEastAsia" w:hAnsiTheme="minorHAnsi" w:cstheme="minorBidi"/>
                <w:noProof/>
              </w:rPr>
              <w:tab/>
            </w:r>
            <w:r w:rsidR="00A87AD1" w:rsidRPr="0017705F">
              <w:rPr>
                <w:rStyle w:val="Hyperlink"/>
                <w:noProof/>
              </w:rPr>
              <w:t>Description</w:t>
            </w:r>
            <w:r w:rsidR="00A87AD1">
              <w:rPr>
                <w:noProof/>
                <w:webHidden/>
              </w:rPr>
              <w:tab/>
            </w:r>
            <w:r w:rsidR="00A87AD1">
              <w:rPr>
                <w:noProof/>
                <w:webHidden/>
              </w:rPr>
              <w:fldChar w:fldCharType="begin"/>
            </w:r>
            <w:r w:rsidR="00A87AD1">
              <w:rPr>
                <w:noProof/>
                <w:webHidden/>
              </w:rPr>
              <w:instrText xml:space="preserve"> PAGEREF _Toc535239414 \h </w:instrText>
            </w:r>
            <w:r w:rsidR="00A87AD1">
              <w:rPr>
                <w:noProof/>
                <w:webHidden/>
              </w:rPr>
            </w:r>
            <w:r w:rsidR="00A87AD1">
              <w:rPr>
                <w:noProof/>
                <w:webHidden/>
              </w:rPr>
              <w:fldChar w:fldCharType="separate"/>
            </w:r>
            <w:r w:rsidR="00A87AD1">
              <w:rPr>
                <w:noProof/>
                <w:webHidden/>
              </w:rPr>
              <w:t>9</w:t>
            </w:r>
            <w:r w:rsidR="00A87AD1">
              <w:rPr>
                <w:noProof/>
                <w:webHidden/>
              </w:rPr>
              <w:fldChar w:fldCharType="end"/>
            </w:r>
          </w:hyperlink>
        </w:p>
        <w:p w14:paraId="0C78508E" w14:textId="53512270" w:rsidR="00A87AD1" w:rsidRDefault="008E028F">
          <w:pPr>
            <w:pStyle w:val="TOC3"/>
            <w:tabs>
              <w:tab w:val="left" w:pos="1320"/>
              <w:tab w:val="right" w:pos="9061"/>
            </w:tabs>
            <w:rPr>
              <w:rFonts w:asciiTheme="minorHAnsi" w:eastAsiaTheme="minorEastAsia" w:hAnsiTheme="minorHAnsi" w:cstheme="minorBidi"/>
              <w:noProof/>
            </w:rPr>
          </w:pPr>
          <w:hyperlink w:anchor="_Toc535239415" w:history="1">
            <w:r w:rsidR="00A87AD1" w:rsidRPr="0017705F">
              <w:rPr>
                <w:rStyle w:val="Hyperlink"/>
                <w:noProof/>
              </w:rPr>
              <w:t>3.6.2</w:t>
            </w:r>
            <w:r w:rsidR="00A87AD1">
              <w:rPr>
                <w:rFonts w:asciiTheme="minorHAnsi" w:eastAsiaTheme="minorEastAsia" w:hAnsiTheme="minorHAnsi" w:cstheme="minorBidi"/>
                <w:noProof/>
              </w:rPr>
              <w:tab/>
            </w:r>
            <w:r w:rsidR="00A87AD1" w:rsidRPr="0017705F">
              <w:rPr>
                <w:rStyle w:val="Hyperlink"/>
                <w:noProof/>
              </w:rPr>
              <w:t>Flow of events</w:t>
            </w:r>
            <w:r w:rsidR="00A87AD1">
              <w:rPr>
                <w:noProof/>
                <w:webHidden/>
              </w:rPr>
              <w:tab/>
            </w:r>
            <w:r w:rsidR="00A87AD1">
              <w:rPr>
                <w:noProof/>
                <w:webHidden/>
              </w:rPr>
              <w:fldChar w:fldCharType="begin"/>
            </w:r>
            <w:r w:rsidR="00A87AD1">
              <w:rPr>
                <w:noProof/>
                <w:webHidden/>
              </w:rPr>
              <w:instrText xml:space="preserve"> PAGEREF _Toc535239415 \h </w:instrText>
            </w:r>
            <w:r w:rsidR="00A87AD1">
              <w:rPr>
                <w:noProof/>
                <w:webHidden/>
              </w:rPr>
            </w:r>
            <w:r w:rsidR="00A87AD1">
              <w:rPr>
                <w:noProof/>
                <w:webHidden/>
              </w:rPr>
              <w:fldChar w:fldCharType="separate"/>
            </w:r>
            <w:r w:rsidR="00A87AD1">
              <w:rPr>
                <w:noProof/>
                <w:webHidden/>
              </w:rPr>
              <w:t>9</w:t>
            </w:r>
            <w:r w:rsidR="00A87AD1">
              <w:rPr>
                <w:noProof/>
                <w:webHidden/>
              </w:rPr>
              <w:fldChar w:fldCharType="end"/>
            </w:r>
          </w:hyperlink>
        </w:p>
        <w:p w14:paraId="7EB71E77" w14:textId="315F7964" w:rsidR="00A87AD1" w:rsidRDefault="008E028F">
          <w:pPr>
            <w:pStyle w:val="TOC2"/>
            <w:tabs>
              <w:tab w:val="left" w:pos="1100"/>
            </w:tabs>
            <w:rPr>
              <w:rFonts w:asciiTheme="minorHAnsi" w:eastAsiaTheme="minorEastAsia" w:hAnsiTheme="minorHAnsi" w:cstheme="minorBidi"/>
              <w:caps w:val="0"/>
              <w:noProof/>
              <w:lang w:eastAsia="en-GB"/>
            </w:rPr>
          </w:pPr>
          <w:hyperlink w:anchor="_Toc535239416" w:history="1">
            <w:r w:rsidR="00A87AD1" w:rsidRPr="0017705F">
              <w:rPr>
                <w:rStyle w:val="Hyperlink"/>
                <w:noProof/>
              </w:rPr>
              <w:t>3.7</w:t>
            </w:r>
            <w:r w:rsidR="00A87AD1">
              <w:rPr>
                <w:rFonts w:asciiTheme="minorHAnsi" w:eastAsiaTheme="minorEastAsia" w:hAnsiTheme="minorHAnsi" w:cstheme="minorBidi"/>
                <w:caps w:val="0"/>
                <w:noProof/>
                <w:lang w:eastAsia="en-GB"/>
              </w:rPr>
              <w:tab/>
            </w:r>
            <w:r w:rsidR="00A87AD1" w:rsidRPr="0017705F">
              <w:rPr>
                <w:rStyle w:val="Hyperlink"/>
                <w:noProof/>
              </w:rPr>
              <w:t>coordinate the national actors/capability participation</w:t>
            </w:r>
            <w:r w:rsidR="00A87AD1">
              <w:rPr>
                <w:noProof/>
                <w:webHidden/>
              </w:rPr>
              <w:tab/>
            </w:r>
            <w:r w:rsidR="00A87AD1">
              <w:rPr>
                <w:noProof/>
                <w:webHidden/>
              </w:rPr>
              <w:fldChar w:fldCharType="begin"/>
            </w:r>
            <w:r w:rsidR="00A87AD1">
              <w:rPr>
                <w:noProof/>
                <w:webHidden/>
              </w:rPr>
              <w:instrText xml:space="preserve"> PAGEREF _Toc535239416 \h </w:instrText>
            </w:r>
            <w:r w:rsidR="00A87AD1">
              <w:rPr>
                <w:noProof/>
                <w:webHidden/>
              </w:rPr>
            </w:r>
            <w:r w:rsidR="00A87AD1">
              <w:rPr>
                <w:noProof/>
                <w:webHidden/>
              </w:rPr>
              <w:fldChar w:fldCharType="separate"/>
            </w:r>
            <w:r w:rsidR="00A87AD1">
              <w:rPr>
                <w:noProof/>
                <w:webHidden/>
              </w:rPr>
              <w:t>9</w:t>
            </w:r>
            <w:r w:rsidR="00A87AD1">
              <w:rPr>
                <w:noProof/>
                <w:webHidden/>
              </w:rPr>
              <w:fldChar w:fldCharType="end"/>
            </w:r>
          </w:hyperlink>
        </w:p>
        <w:p w14:paraId="5218B4FD" w14:textId="14AE5966" w:rsidR="00A87AD1" w:rsidRDefault="008E028F">
          <w:pPr>
            <w:pStyle w:val="TOC3"/>
            <w:tabs>
              <w:tab w:val="left" w:pos="1320"/>
              <w:tab w:val="right" w:pos="9061"/>
            </w:tabs>
            <w:rPr>
              <w:rFonts w:asciiTheme="minorHAnsi" w:eastAsiaTheme="minorEastAsia" w:hAnsiTheme="minorHAnsi" w:cstheme="minorBidi"/>
              <w:noProof/>
            </w:rPr>
          </w:pPr>
          <w:hyperlink w:anchor="_Toc535239417" w:history="1">
            <w:r w:rsidR="00A87AD1" w:rsidRPr="0017705F">
              <w:rPr>
                <w:rStyle w:val="Hyperlink"/>
                <w:noProof/>
              </w:rPr>
              <w:t>3.7.1</w:t>
            </w:r>
            <w:r w:rsidR="00A87AD1">
              <w:rPr>
                <w:rFonts w:asciiTheme="minorHAnsi" w:eastAsiaTheme="minorEastAsia" w:hAnsiTheme="minorHAnsi" w:cstheme="minorBidi"/>
                <w:noProof/>
              </w:rPr>
              <w:tab/>
            </w:r>
            <w:r w:rsidR="00A87AD1" w:rsidRPr="0017705F">
              <w:rPr>
                <w:rStyle w:val="Hyperlink"/>
                <w:noProof/>
              </w:rPr>
              <w:t>Description</w:t>
            </w:r>
            <w:r w:rsidR="00A87AD1">
              <w:rPr>
                <w:noProof/>
                <w:webHidden/>
              </w:rPr>
              <w:tab/>
            </w:r>
            <w:r w:rsidR="00A87AD1">
              <w:rPr>
                <w:noProof/>
                <w:webHidden/>
              </w:rPr>
              <w:fldChar w:fldCharType="begin"/>
            </w:r>
            <w:r w:rsidR="00A87AD1">
              <w:rPr>
                <w:noProof/>
                <w:webHidden/>
              </w:rPr>
              <w:instrText xml:space="preserve"> PAGEREF _Toc535239417 \h </w:instrText>
            </w:r>
            <w:r w:rsidR="00A87AD1">
              <w:rPr>
                <w:noProof/>
                <w:webHidden/>
              </w:rPr>
            </w:r>
            <w:r w:rsidR="00A87AD1">
              <w:rPr>
                <w:noProof/>
                <w:webHidden/>
              </w:rPr>
              <w:fldChar w:fldCharType="separate"/>
            </w:r>
            <w:r w:rsidR="00A87AD1">
              <w:rPr>
                <w:noProof/>
                <w:webHidden/>
              </w:rPr>
              <w:t>9</w:t>
            </w:r>
            <w:r w:rsidR="00A87AD1">
              <w:rPr>
                <w:noProof/>
                <w:webHidden/>
              </w:rPr>
              <w:fldChar w:fldCharType="end"/>
            </w:r>
          </w:hyperlink>
        </w:p>
        <w:p w14:paraId="18E42E32" w14:textId="23981EDF" w:rsidR="00A87AD1" w:rsidRDefault="008E028F">
          <w:pPr>
            <w:pStyle w:val="TOC3"/>
            <w:tabs>
              <w:tab w:val="left" w:pos="1320"/>
              <w:tab w:val="right" w:pos="9061"/>
            </w:tabs>
            <w:rPr>
              <w:rFonts w:asciiTheme="minorHAnsi" w:eastAsiaTheme="minorEastAsia" w:hAnsiTheme="minorHAnsi" w:cstheme="minorBidi"/>
              <w:noProof/>
            </w:rPr>
          </w:pPr>
          <w:hyperlink w:anchor="_Toc535239418" w:history="1">
            <w:r w:rsidR="00A87AD1" w:rsidRPr="0017705F">
              <w:rPr>
                <w:rStyle w:val="Hyperlink"/>
                <w:noProof/>
              </w:rPr>
              <w:t>3.7.2</w:t>
            </w:r>
            <w:r w:rsidR="00A87AD1">
              <w:rPr>
                <w:rFonts w:asciiTheme="minorHAnsi" w:eastAsiaTheme="minorEastAsia" w:hAnsiTheme="minorHAnsi" w:cstheme="minorBidi"/>
                <w:noProof/>
              </w:rPr>
              <w:tab/>
            </w:r>
            <w:r w:rsidR="00A87AD1" w:rsidRPr="0017705F">
              <w:rPr>
                <w:rStyle w:val="Hyperlink"/>
                <w:noProof/>
              </w:rPr>
              <w:t>Flow of events</w:t>
            </w:r>
            <w:r w:rsidR="00A87AD1">
              <w:rPr>
                <w:noProof/>
                <w:webHidden/>
              </w:rPr>
              <w:tab/>
            </w:r>
            <w:r w:rsidR="00A87AD1">
              <w:rPr>
                <w:noProof/>
                <w:webHidden/>
              </w:rPr>
              <w:fldChar w:fldCharType="begin"/>
            </w:r>
            <w:r w:rsidR="00A87AD1">
              <w:rPr>
                <w:noProof/>
                <w:webHidden/>
              </w:rPr>
              <w:instrText xml:space="preserve"> PAGEREF _Toc535239418 \h </w:instrText>
            </w:r>
            <w:r w:rsidR="00A87AD1">
              <w:rPr>
                <w:noProof/>
                <w:webHidden/>
              </w:rPr>
            </w:r>
            <w:r w:rsidR="00A87AD1">
              <w:rPr>
                <w:noProof/>
                <w:webHidden/>
              </w:rPr>
              <w:fldChar w:fldCharType="separate"/>
            </w:r>
            <w:r w:rsidR="00A87AD1">
              <w:rPr>
                <w:noProof/>
                <w:webHidden/>
              </w:rPr>
              <w:t>9</w:t>
            </w:r>
            <w:r w:rsidR="00A87AD1">
              <w:rPr>
                <w:noProof/>
                <w:webHidden/>
              </w:rPr>
              <w:fldChar w:fldCharType="end"/>
            </w:r>
          </w:hyperlink>
        </w:p>
        <w:p w14:paraId="04CCF74E" w14:textId="44502415" w:rsidR="00A87AD1" w:rsidRDefault="008E028F">
          <w:pPr>
            <w:pStyle w:val="TOC2"/>
            <w:tabs>
              <w:tab w:val="left" w:pos="1100"/>
            </w:tabs>
            <w:rPr>
              <w:rFonts w:asciiTheme="minorHAnsi" w:eastAsiaTheme="minorEastAsia" w:hAnsiTheme="minorHAnsi" w:cstheme="minorBidi"/>
              <w:caps w:val="0"/>
              <w:noProof/>
              <w:lang w:eastAsia="en-GB"/>
            </w:rPr>
          </w:pPr>
          <w:hyperlink w:anchor="_Toc535239419" w:history="1">
            <w:r w:rsidR="00A87AD1" w:rsidRPr="0017705F">
              <w:rPr>
                <w:rStyle w:val="Hyperlink"/>
                <w:noProof/>
              </w:rPr>
              <w:t>3.8</w:t>
            </w:r>
            <w:r w:rsidR="00A87AD1">
              <w:rPr>
                <w:rFonts w:asciiTheme="minorHAnsi" w:eastAsiaTheme="minorEastAsia" w:hAnsiTheme="minorHAnsi" w:cstheme="minorBidi"/>
                <w:caps w:val="0"/>
                <w:noProof/>
                <w:lang w:eastAsia="en-GB"/>
              </w:rPr>
              <w:tab/>
            </w:r>
            <w:r w:rsidR="00A87AD1" w:rsidRPr="0017705F">
              <w:rPr>
                <w:rStyle w:val="Hyperlink"/>
                <w:noProof/>
              </w:rPr>
              <w:t>National SME fills in the technical details for his system</w:t>
            </w:r>
            <w:r w:rsidR="00A87AD1">
              <w:rPr>
                <w:noProof/>
                <w:webHidden/>
              </w:rPr>
              <w:tab/>
            </w:r>
            <w:r w:rsidR="00A87AD1">
              <w:rPr>
                <w:noProof/>
                <w:webHidden/>
              </w:rPr>
              <w:fldChar w:fldCharType="begin"/>
            </w:r>
            <w:r w:rsidR="00A87AD1">
              <w:rPr>
                <w:noProof/>
                <w:webHidden/>
              </w:rPr>
              <w:instrText xml:space="preserve"> PAGEREF _Toc535239419 \h </w:instrText>
            </w:r>
            <w:r w:rsidR="00A87AD1">
              <w:rPr>
                <w:noProof/>
                <w:webHidden/>
              </w:rPr>
            </w:r>
            <w:r w:rsidR="00A87AD1">
              <w:rPr>
                <w:noProof/>
                <w:webHidden/>
              </w:rPr>
              <w:fldChar w:fldCharType="separate"/>
            </w:r>
            <w:r w:rsidR="00A87AD1">
              <w:rPr>
                <w:noProof/>
                <w:webHidden/>
              </w:rPr>
              <w:t>9</w:t>
            </w:r>
            <w:r w:rsidR="00A87AD1">
              <w:rPr>
                <w:noProof/>
                <w:webHidden/>
              </w:rPr>
              <w:fldChar w:fldCharType="end"/>
            </w:r>
          </w:hyperlink>
        </w:p>
        <w:p w14:paraId="46381539" w14:textId="435657CC" w:rsidR="00A87AD1" w:rsidRDefault="008E028F">
          <w:pPr>
            <w:pStyle w:val="TOC3"/>
            <w:tabs>
              <w:tab w:val="left" w:pos="1320"/>
              <w:tab w:val="right" w:pos="9061"/>
            </w:tabs>
            <w:rPr>
              <w:rFonts w:asciiTheme="minorHAnsi" w:eastAsiaTheme="minorEastAsia" w:hAnsiTheme="minorHAnsi" w:cstheme="minorBidi"/>
              <w:noProof/>
            </w:rPr>
          </w:pPr>
          <w:hyperlink w:anchor="_Toc535239420" w:history="1">
            <w:r w:rsidR="00A87AD1" w:rsidRPr="0017705F">
              <w:rPr>
                <w:rStyle w:val="Hyperlink"/>
                <w:noProof/>
              </w:rPr>
              <w:t>3.8.1</w:t>
            </w:r>
            <w:r w:rsidR="00A87AD1">
              <w:rPr>
                <w:rFonts w:asciiTheme="minorHAnsi" w:eastAsiaTheme="minorEastAsia" w:hAnsiTheme="minorHAnsi" w:cstheme="minorBidi"/>
                <w:noProof/>
              </w:rPr>
              <w:tab/>
            </w:r>
            <w:r w:rsidR="00A87AD1" w:rsidRPr="0017705F">
              <w:rPr>
                <w:rStyle w:val="Hyperlink"/>
                <w:noProof/>
              </w:rPr>
              <w:t>Brief Description</w:t>
            </w:r>
            <w:r w:rsidR="00A87AD1">
              <w:rPr>
                <w:noProof/>
                <w:webHidden/>
              </w:rPr>
              <w:tab/>
            </w:r>
            <w:r w:rsidR="00A87AD1">
              <w:rPr>
                <w:noProof/>
                <w:webHidden/>
              </w:rPr>
              <w:fldChar w:fldCharType="begin"/>
            </w:r>
            <w:r w:rsidR="00A87AD1">
              <w:rPr>
                <w:noProof/>
                <w:webHidden/>
              </w:rPr>
              <w:instrText xml:space="preserve"> PAGEREF _Toc535239420 \h </w:instrText>
            </w:r>
            <w:r w:rsidR="00A87AD1">
              <w:rPr>
                <w:noProof/>
                <w:webHidden/>
              </w:rPr>
            </w:r>
            <w:r w:rsidR="00A87AD1">
              <w:rPr>
                <w:noProof/>
                <w:webHidden/>
              </w:rPr>
              <w:fldChar w:fldCharType="separate"/>
            </w:r>
            <w:r w:rsidR="00A87AD1">
              <w:rPr>
                <w:noProof/>
                <w:webHidden/>
              </w:rPr>
              <w:t>9</w:t>
            </w:r>
            <w:r w:rsidR="00A87AD1">
              <w:rPr>
                <w:noProof/>
                <w:webHidden/>
              </w:rPr>
              <w:fldChar w:fldCharType="end"/>
            </w:r>
          </w:hyperlink>
        </w:p>
        <w:p w14:paraId="7092F3C9" w14:textId="1F4F3548" w:rsidR="00A87AD1" w:rsidRDefault="008E028F">
          <w:pPr>
            <w:pStyle w:val="TOC3"/>
            <w:tabs>
              <w:tab w:val="left" w:pos="1320"/>
              <w:tab w:val="right" w:pos="9061"/>
            </w:tabs>
            <w:rPr>
              <w:rFonts w:asciiTheme="minorHAnsi" w:eastAsiaTheme="minorEastAsia" w:hAnsiTheme="minorHAnsi" w:cstheme="minorBidi"/>
              <w:noProof/>
            </w:rPr>
          </w:pPr>
          <w:hyperlink w:anchor="_Toc535239421" w:history="1">
            <w:r w:rsidR="00A87AD1" w:rsidRPr="0017705F">
              <w:rPr>
                <w:rStyle w:val="Hyperlink"/>
                <w:noProof/>
              </w:rPr>
              <w:t>3.8.2</w:t>
            </w:r>
            <w:r w:rsidR="00A87AD1">
              <w:rPr>
                <w:rFonts w:asciiTheme="minorHAnsi" w:eastAsiaTheme="minorEastAsia" w:hAnsiTheme="minorHAnsi" w:cstheme="minorBidi"/>
                <w:noProof/>
              </w:rPr>
              <w:tab/>
            </w:r>
            <w:r w:rsidR="00A87AD1" w:rsidRPr="0017705F">
              <w:rPr>
                <w:rStyle w:val="Hyperlink"/>
                <w:noProof/>
              </w:rPr>
              <w:t>Flow of events</w:t>
            </w:r>
            <w:r w:rsidR="00A87AD1">
              <w:rPr>
                <w:noProof/>
                <w:webHidden/>
              </w:rPr>
              <w:tab/>
            </w:r>
            <w:r w:rsidR="00A87AD1">
              <w:rPr>
                <w:noProof/>
                <w:webHidden/>
              </w:rPr>
              <w:fldChar w:fldCharType="begin"/>
            </w:r>
            <w:r w:rsidR="00A87AD1">
              <w:rPr>
                <w:noProof/>
                <w:webHidden/>
              </w:rPr>
              <w:instrText xml:space="preserve"> PAGEREF _Toc535239421 \h </w:instrText>
            </w:r>
            <w:r w:rsidR="00A87AD1">
              <w:rPr>
                <w:noProof/>
                <w:webHidden/>
              </w:rPr>
            </w:r>
            <w:r w:rsidR="00A87AD1">
              <w:rPr>
                <w:noProof/>
                <w:webHidden/>
              </w:rPr>
              <w:fldChar w:fldCharType="separate"/>
            </w:r>
            <w:r w:rsidR="00A87AD1">
              <w:rPr>
                <w:noProof/>
                <w:webHidden/>
              </w:rPr>
              <w:t>9</w:t>
            </w:r>
            <w:r w:rsidR="00A87AD1">
              <w:rPr>
                <w:noProof/>
                <w:webHidden/>
              </w:rPr>
              <w:fldChar w:fldCharType="end"/>
            </w:r>
          </w:hyperlink>
        </w:p>
        <w:p w14:paraId="509F5C2E" w14:textId="723B7CEC" w:rsidR="00A87AD1" w:rsidRDefault="008E028F">
          <w:pPr>
            <w:pStyle w:val="TOC2"/>
            <w:tabs>
              <w:tab w:val="left" w:pos="1100"/>
            </w:tabs>
            <w:rPr>
              <w:rFonts w:asciiTheme="minorHAnsi" w:eastAsiaTheme="minorEastAsia" w:hAnsiTheme="minorHAnsi" w:cstheme="minorBidi"/>
              <w:caps w:val="0"/>
              <w:noProof/>
              <w:lang w:eastAsia="en-GB"/>
            </w:rPr>
          </w:pPr>
          <w:hyperlink w:anchor="_Toc535239422" w:history="1">
            <w:r w:rsidR="00A87AD1" w:rsidRPr="0017705F">
              <w:rPr>
                <w:rStyle w:val="Hyperlink"/>
                <w:noProof/>
              </w:rPr>
              <w:t>3.9</w:t>
            </w:r>
            <w:r w:rsidR="00A87AD1">
              <w:rPr>
                <w:rFonts w:asciiTheme="minorHAnsi" w:eastAsiaTheme="minorEastAsia" w:hAnsiTheme="minorHAnsi" w:cstheme="minorBidi"/>
                <w:caps w:val="0"/>
                <w:noProof/>
                <w:lang w:eastAsia="en-GB"/>
              </w:rPr>
              <w:tab/>
            </w:r>
            <w:r w:rsidR="00A87AD1" w:rsidRPr="0017705F">
              <w:rPr>
                <w:rStyle w:val="Hyperlink"/>
                <w:noProof/>
              </w:rPr>
              <w:t>National Operator fills in the technical details for his system</w:t>
            </w:r>
            <w:r w:rsidR="00A87AD1">
              <w:rPr>
                <w:noProof/>
                <w:webHidden/>
              </w:rPr>
              <w:tab/>
            </w:r>
            <w:r w:rsidR="00A87AD1">
              <w:rPr>
                <w:noProof/>
                <w:webHidden/>
              </w:rPr>
              <w:fldChar w:fldCharType="begin"/>
            </w:r>
            <w:r w:rsidR="00A87AD1">
              <w:rPr>
                <w:noProof/>
                <w:webHidden/>
              </w:rPr>
              <w:instrText xml:space="preserve"> PAGEREF _Toc535239422 \h </w:instrText>
            </w:r>
            <w:r w:rsidR="00A87AD1">
              <w:rPr>
                <w:noProof/>
                <w:webHidden/>
              </w:rPr>
            </w:r>
            <w:r w:rsidR="00A87AD1">
              <w:rPr>
                <w:noProof/>
                <w:webHidden/>
              </w:rPr>
              <w:fldChar w:fldCharType="separate"/>
            </w:r>
            <w:r w:rsidR="00A87AD1">
              <w:rPr>
                <w:noProof/>
                <w:webHidden/>
              </w:rPr>
              <w:t>10</w:t>
            </w:r>
            <w:r w:rsidR="00A87AD1">
              <w:rPr>
                <w:noProof/>
                <w:webHidden/>
              </w:rPr>
              <w:fldChar w:fldCharType="end"/>
            </w:r>
          </w:hyperlink>
        </w:p>
        <w:p w14:paraId="0CA03BC9" w14:textId="2F54D979" w:rsidR="00A87AD1" w:rsidRDefault="008E028F">
          <w:pPr>
            <w:pStyle w:val="TOC3"/>
            <w:tabs>
              <w:tab w:val="left" w:pos="1320"/>
              <w:tab w:val="right" w:pos="9061"/>
            </w:tabs>
            <w:rPr>
              <w:rFonts w:asciiTheme="minorHAnsi" w:eastAsiaTheme="minorEastAsia" w:hAnsiTheme="minorHAnsi" w:cstheme="minorBidi"/>
              <w:noProof/>
            </w:rPr>
          </w:pPr>
          <w:hyperlink w:anchor="_Toc535239423" w:history="1">
            <w:r w:rsidR="00A87AD1" w:rsidRPr="0017705F">
              <w:rPr>
                <w:rStyle w:val="Hyperlink"/>
                <w:noProof/>
              </w:rPr>
              <w:t>3.9.1</w:t>
            </w:r>
            <w:r w:rsidR="00A87AD1">
              <w:rPr>
                <w:rFonts w:asciiTheme="minorHAnsi" w:eastAsiaTheme="minorEastAsia" w:hAnsiTheme="minorHAnsi" w:cstheme="minorBidi"/>
                <w:noProof/>
              </w:rPr>
              <w:tab/>
            </w:r>
            <w:r w:rsidR="00A87AD1" w:rsidRPr="0017705F">
              <w:rPr>
                <w:rStyle w:val="Hyperlink"/>
                <w:noProof/>
              </w:rPr>
              <w:t>Brief Description</w:t>
            </w:r>
            <w:r w:rsidR="00A87AD1">
              <w:rPr>
                <w:noProof/>
                <w:webHidden/>
              </w:rPr>
              <w:tab/>
            </w:r>
            <w:r w:rsidR="00A87AD1">
              <w:rPr>
                <w:noProof/>
                <w:webHidden/>
              </w:rPr>
              <w:fldChar w:fldCharType="begin"/>
            </w:r>
            <w:r w:rsidR="00A87AD1">
              <w:rPr>
                <w:noProof/>
                <w:webHidden/>
              </w:rPr>
              <w:instrText xml:space="preserve"> PAGEREF _Toc535239423 \h </w:instrText>
            </w:r>
            <w:r w:rsidR="00A87AD1">
              <w:rPr>
                <w:noProof/>
                <w:webHidden/>
              </w:rPr>
            </w:r>
            <w:r w:rsidR="00A87AD1">
              <w:rPr>
                <w:noProof/>
                <w:webHidden/>
              </w:rPr>
              <w:fldChar w:fldCharType="separate"/>
            </w:r>
            <w:r w:rsidR="00A87AD1">
              <w:rPr>
                <w:noProof/>
                <w:webHidden/>
              </w:rPr>
              <w:t>10</w:t>
            </w:r>
            <w:r w:rsidR="00A87AD1">
              <w:rPr>
                <w:noProof/>
                <w:webHidden/>
              </w:rPr>
              <w:fldChar w:fldCharType="end"/>
            </w:r>
          </w:hyperlink>
        </w:p>
        <w:p w14:paraId="7A225725" w14:textId="076B5AB3" w:rsidR="00A87AD1" w:rsidRDefault="008E028F">
          <w:pPr>
            <w:pStyle w:val="TOC3"/>
            <w:tabs>
              <w:tab w:val="left" w:pos="1320"/>
              <w:tab w:val="right" w:pos="9061"/>
            </w:tabs>
            <w:rPr>
              <w:rFonts w:asciiTheme="minorHAnsi" w:eastAsiaTheme="minorEastAsia" w:hAnsiTheme="minorHAnsi" w:cstheme="minorBidi"/>
              <w:noProof/>
            </w:rPr>
          </w:pPr>
          <w:hyperlink w:anchor="_Toc535239424" w:history="1">
            <w:r w:rsidR="00A87AD1" w:rsidRPr="0017705F">
              <w:rPr>
                <w:rStyle w:val="Hyperlink"/>
                <w:noProof/>
              </w:rPr>
              <w:t>3.9.2</w:t>
            </w:r>
            <w:r w:rsidR="00A87AD1">
              <w:rPr>
                <w:rFonts w:asciiTheme="minorHAnsi" w:eastAsiaTheme="minorEastAsia" w:hAnsiTheme="minorHAnsi" w:cstheme="minorBidi"/>
                <w:noProof/>
              </w:rPr>
              <w:tab/>
            </w:r>
            <w:r w:rsidR="00A87AD1" w:rsidRPr="0017705F">
              <w:rPr>
                <w:rStyle w:val="Hyperlink"/>
                <w:noProof/>
              </w:rPr>
              <w:t>Flow of events</w:t>
            </w:r>
            <w:r w:rsidR="00A87AD1">
              <w:rPr>
                <w:noProof/>
                <w:webHidden/>
              </w:rPr>
              <w:tab/>
            </w:r>
            <w:r w:rsidR="00A87AD1">
              <w:rPr>
                <w:noProof/>
                <w:webHidden/>
              </w:rPr>
              <w:fldChar w:fldCharType="begin"/>
            </w:r>
            <w:r w:rsidR="00A87AD1">
              <w:rPr>
                <w:noProof/>
                <w:webHidden/>
              </w:rPr>
              <w:instrText xml:space="preserve"> PAGEREF _Toc535239424 \h </w:instrText>
            </w:r>
            <w:r w:rsidR="00A87AD1">
              <w:rPr>
                <w:noProof/>
                <w:webHidden/>
              </w:rPr>
            </w:r>
            <w:r w:rsidR="00A87AD1">
              <w:rPr>
                <w:noProof/>
                <w:webHidden/>
              </w:rPr>
              <w:fldChar w:fldCharType="separate"/>
            </w:r>
            <w:r w:rsidR="00A87AD1">
              <w:rPr>
                <w:noProof/>
                <w:webHidden/>
              </w:rPr>
              <w:t>10</w:t>
            </w:r>
            <w:r w:rsidR="00A87AD1">
              <w:rPr>
                <w:noProof/>
                <w:webHidden/>
              </w:rPr>
              <w:fldChar w:fldCharType="end"/>
            </w:r>
          </w:hyperlink>
        </w:p>
        <w:p w14:paraId="12763170" w14:textId="1EF11F52" w:rsidR="00A87AD1" w:rsidRDefault="008E028F">
          <w:pPr>
            <w:pStyle w:val="TOC2"/>
            <w:tabs>
              <w:tab w:val="left" w:pos="1100"/>
            </w:tabs>
            <w:rPr>
              <w:rFonts w:asciiTheme="minorHAnsi" w:eastAsiaTheme="minorEastAsia" w:hAnsiTheme="minorHAnsi" w:cstheme="minorBidi"/>
              <w:caps w:val="0"/>
              <w:noProof/>
              <w:lang w:eastAsia="en-GB"/>
            </w:rPr>
          </w:pPr>
          <w:hyperlink w:anchor="_Toc535239425" w:history="1">
            <w:r w:rsidR="00A87AD1" w:rsidRPr="0017705F">
              <w:rPr>
                <w:rStyle w:val="Hyperlink"/>
                <w:noProof/>
              </w:rPr>
              <w:t>3.10</w:t>
            </w:r>
            <w:r w:rsidR="00A87AD1">
              <w:rPr>
                <w:rFonts w:asciiTheme="minorHAnsi" w:eastAsiaTheme="minorEastAsia" w:hAnsiTheme="minorHAnsi" w:cstheme="minorBidi"/>
                <w:caps w:val="0"/>
                <w:noProof/>
                <w:lang w:eastAsia="en-GB"/>
              </w:rPr>
              <w:tab/>
            </w:r>
            <w:r w:rsidR="00A87AD1" w:rsidRPr="0017705F">
              <w:rPr>
                <w:rStyle w:val="Hyperlink"/>
                <w:noProof/>
              </w:rPr>
              <w:t>National Lead send back national information to NMA</w:t>
            </w:r>
            <w:r w:rsidR="00A87AD1">
              <w:rPr>
                <w:noProof/>
                <w:webHidden/>
              </w:rPr>
              <w:tab/>
            </w:r>
            <w:r w:rsidR="00A87AD1">
              <w:rPr>
                <w:noProof/>
                <w:webHidden/>
              </w:rPr>
              <w:fldChar w:fldCharType="begin"/>
            </w:r>
            <w:r w:rsidR="00A87AD1">
              <w:rPr>
                <w:noProof/>
                <w:webHidden/>
              </w:rPr>
              <w:instrText xml:space="preserve"> PAGEREF _Toc535239425 \h </w:instrText>
            </w:r>
            <w:r w:rsidR="00A87AD1">
              <w:rPr>
                <w:noProof/>
                <w:webHidden/>
              </w:rPr>
            </w:r>
            <w:r w:rsidR="00A87AD1">
              <w:rPr>
                <w:noProof/>
                <w:webHidden/>
              </w:rPr>
              <w:fldChar w:fldCharType="separate"/>
            </w:r>
            <w:r w:rsidR="00A87AD1">
              <w:rPr>
                <w:noProof/>
                <w:webHidden/>
              </w:rPr>
              <w:t>10</w:t>
            </w:r>
            <w:r w:rsidR="00A87AD1">
              <w:rPr>
                <w:noProof/>
                <w:webHidden/>
              </w:rPr>
              <w:fldChar w:fldCharType="end"/>
            </w:r>
          </w:hyperlink>
        </w:p>
        <w:p w14:paraId="5B534710" w14:textId="7E377FEF" w:rsidR="00A87AD1" w:rsidRDefault="008E028F">
          <w:pPr>
            <w:pStyle w:val="TOC3"/>
            <w:tabs>
              <w:tab w:val="left" w:pos="1320"/>
              <w:tab w:val="right" w:pos="9061"/>
            </w:tabs>
            <w:rPr>
              <w:rFonts w:asciiTheme="minorHAnsi" w:eastAsiaTheme="minorEastAsia" w:hAnsiTheme="minorHAnsi" w:cstheme="minorBidi"/>
              <w:noProof/>
            </w:rPr>
          </w:pPr>
          <w:hyperlink w:anchor="_Toc535239426" w:history="1">
            <w:r w:rsidR="00A87AD1" w:rsidRPr="0017705F">
              <w:rPr>
                <w:rStyle w:val="Hyperlink"/>
                <w:noProof/>
              </w:rPr>
              <w:t>3.10.1</w:t>
            </w:r>
            <w:r w:rsidR="00A87AD1">
              <w:rPr>
                <w:rFonts w:asciiTheme="minorHAnsi" w:eastAsiaTheme="minorEastAsia" w:hAnsiTheme="minorHAnsi" w:cstheme="minorBidi"/>
                <w:noProof/>
              </w:rPr>
              <w:tab/>
            </w:r>
            <w:r w:rsidR="00A87AD1" w:rsidRPr="0017705F">
              <w:rPr>
                <w:rStyle w:val="Hyperlink"/>
                <w:noProof/>
              </w:rPr>
              <w:t>Brief Description</w:t>
            </w:r>
            <w:r w:rsidR="00A87AD1">
              <w:rPr>
                <w:noProof/>
                <w:webHidden/>
              </w:rPr>
              <w:tab/>
            </w:r>
            <w:r w:rsidR="00A87AD1">
              <w:rPr>
                <w:noProof/>
                <w:webHidden/>
              </w:rPr>
              <w:fldChar w:fldCharType="begin"/>
            </w:r>
            <w:r w:rsidR="00A87AD1">
              <w:rPr>
                <w:noProof/>
                <w:webHidden/>
              </w:rPr>
              <w:instrText xml:space="preserve"> PAGEREF _Toc535239426 \h </w:instrText>
            </w:r>
            <w:r w:rsidR="00A87AD1">
              <w:rPr>
                <w:noProof/>
                <w:webHidden/>
              </w:rPr>
            </w:r>
            <w:r w:rsidR="00A87AD1">
              <w:rPr>
                <w:noProof/>
                <w:webHidden/>
              </w:rPr>
              <w:fldChar w:fldCharType="separate"/>
            </w:r>
            <w:r w:rsidR="00A87AD1">
              <w:rPr>
                <w:noProof/>
                <w:webHidden/>
              </w:rPr>
              <w:t>10</w:t>
            </w:r>
            <w:r w:rsidR="00A87AD1">
              <w:rPr>
                <w:noProof/>
                <w:webHidden/>
              </w:rPr>
              <w:fldChar w:fldCharType="end"/>
            </w:r>
          </w:hyperlink>
        </w:p>
        <w:p w14:paraId="24DA258E" w14:textId="17C3E9F0" w:rsidR="00A87AD1" w:rsidRDefault="008E028F">
          <w:pPr>
            <w:pStyle w:val="TOC3"/>
            <w:tabs>
              <w:tab w:val="left" w:pos="1320"/>
              <w:tab w:val="right" w:pos="9061"/>
            </w:tabs>
            <w:rPr>
              <w:rFonts w:asciiTheme="minorHAnsi" w:eastAsiaTheme="minorEastAsia" w:hAnsiTheme="minorHAnsi" w:cstheme="minorBidi"/>
              <w:noProof/>
            </w:rPr>
          </w:pPr>
          <w:hyperlink w:anchor="_Toc535239427" w:history="1">
            <w:r w:rsidR="00A87AD1" w:rsidRPr="0017705F">
              <w:rPr>
                <w:rStyle w:val="Hyperlink"/>
                <w:noProof/>
              </w:rPr>
              <w:t>3.10.2</w:t>
            </w:r>
            <w:r w:rsidR="00A87AD1">
              <w:rPr>
                <w:rFonts w:asciiTheme="minorHAnsi" w:eastAsiaTheme="minorEastAsia" w:hAnsiTheme="minorHAnsi" w:cstheme="minorBidi"/>
                <w:noProof/>
              </w:rPr>
              <w:tab/>
            </w:r>
            <w:r w:rsidR="00A87AD1" w:rsidRPr="0017705F">
              <w:rPr>
                <w:rStyle w:val="Hyperlink"/>
                <w:noProof/>
              </w:rPr>
              <w:t>Flow of events</w:t>
            </w:r>
            <w:r w:rsidR="00A87AD1">
              <w:rPr>
                <w:noProof/>
                <w:webHidden/>
              </w:rPr>
              <w:tab/>
            </w:r>
            <w:r w:rsidR="00A87AD1">
              <w:rPr>
                <w:noProof/>
                <w:webHidden/>
              </w:rPr>
              <w:fldChar w:fldCharType="begin"/>
            </w:r>
            <w:r w:rsidR="00A87AD1">
              <w:rPr>
                <w:noProof/>
                <w:webHidden/>
              </w:rPr>
              <w:instrText xml:space="preserve"> PAGEREF _Toc535239427 \h </w:instrText>
            </w:r>
            <w:r w:rsidR="00A87AD1">
              <w:rPr>
                <w:noProof/>
                <w:webHidden/>
              </w:rPr>
            </w:r>
            <w:r w:rsidR="00A87AD1">
              <w:rPr>
                <w:noProof/>
                <w:webHidden/>
              </w:rPr>
              <w:fldChar w:fldCharType="separate"/>
            </w:r>
            <w:r w:rsidR="00A87AD1">
              <w:rPr>
                <w:noProof/>
                <w:webHidden/>
              </w:rPr>
              <w:t>10</w:t>
            </w:r>
            <w:r w:rsidR="00A87AD1">
              <w:rPr>
                <w:noProof/>
                <w:webHidden/>
              </w:rPr>
              <w:fldChar w:fldCharType="end"/>
            </w:r>
          </w:hyperlink>
        </w:p>
        <w:p w14:paraId="5FDF6BE9" w14:textId="47953F86" w:rsidR="00A87AD1" w:rsidRDefault="008E028F">
          <w:pPr>
            <w:pStyle w:val="TOC2"/>
            <w:tabs>
              <w:tab w:val="left" w:pos="1100"/>
            </w:tabs>
            <w:rPr>
              <w:rFonts w:asciiTheme="minorHAnsi" w:eastAsiaTheme="minorEastAsia" w:hAnsiTheme="minorHAnsi" w:cstheme="minorBidi"/>
              <w:caps w:val="0"/>
              <w:noProof/>
              <w:lang w:eastAsia="en-GB"/>
            </w:rPr>
          </w:pPr>
          <w:hyperlink w:anchor="_Toc535239428" w:history="1">
            <w:r w:rsidR="00A87AD1" w:rsidRPr="0017705F">
              <w:rPr>
                <w:rStyle w:val="Hyperlink"/>
                <w:noProof/>
              </w:rPr>
              <w:t>3.11</w:t>
            </w:r>
            <w:r w:rsidR="00A87AD1">
              <w:rPr>
                <w:rFonts w:asciiTheme="minorHAnsi" w:eastAsiaTheme="minorEastAsia" w:hAnsiTheme="minorHAnsi" w:cstheme="minorBidi"/>
                <w:caps w:val="0"/>
                <w:noProof/>
                <w:lang w:eastAsia="en-GB"/>
              </w:rPr>
              <w:tab/>
            </w:r>
            <w:r w:rsidR="00A87AD1" w:rsidRPr="0017705F">
              <w:rPr>
                <w:rStyle w:val="Hyperlink"/>
                <w:noProof/>
              </w:rPr>
              <w:t>UPDATE of the national participation form</w:t>
            </w:r>
            <w:r w:rsidR="00A87AD1">
              <w:rPr>
                <w:noProof/>
                <w:webHidden/>
              </w:rPr>
              <w:tab/>
            </w:r>
            <w:r w:rsidR="00A87AD1">
              <w:rPr>
                <w:noProof/>
                <w:webHidden/>
              </w:rPr>
              <w:fldChar w:fldCharType="begin"/>
            </w:r>
            <w:r w:rsidR="00A87AD1">
              <w:rPr>
                <w:noProof/>
                <w:webHidden/>
              </w:rPr>
              <w:instrText xml:space="preserve"> PAGEREF _Toc535239428 \h </w:instrText>
            </w:r>
            <w:r w:rsidR="00A87AD1">
              <w:rPr>
                <w:noProof/>
                <w:webHidden/>
              </w:rPr>
            </w:r>
            <w:r w:rsidR="00A87AD1">
              <w:rPr>
                <w:noProof/>
                <w:webHidden/>
              </w:rPr>
              <w:fldChar w:fldCharType="separate"/>
            </w:r>
            <w:r w:rsidR="00A87AD1">
              <w:rPr>
                <w:noProof/>
                <w:webHidden/>
              </w:rPr>
              <w:t>10</w:t>
            </w:r>
            <w:r w:rsidR="00A87AD1">
              <w:rPr>
                <w:noProof/>
                <w:webHidden/>
              </w:rPr>
              <w:fldChar w:fldCharType="end"/>
            </w:r>
          </w:hyperlink>
        </w:p>
        <w:p w14:paraId="193BB3BF" w14:textId="08B5858D" w:rsidR="00A87AD1" w:rsidRDefault="008E028F">
          <w:pPr>
            <w:pStyle w:val="TOC3"/>
            <w:tabs>
              <w:tab w:val="left" w:pos="1320"/>
              <w:tab w:val="right" w:pos="9061"/>
            </w:tabs>
            <w:rPr>
              <w:rFonts w:asciiTheme="minorHAnsi" w:eastAsiaTheme="minorEastAsia" w:hAnsiTheme="minorHAnsi" w:cstheme="minorBidi"/>
              <w:noProof/>
            </w:rPr>
          </w:pPr>
          <w:hyperlink w:anchor="_Toc535239429" w:history="1">
            <w:r w:rsidR="00A87AD1" w:rsidRPr="0017705F">
              <w:rPr>
                <w:rStyle w:val="Hyperlink"/>
                <w:noProof/>
              </w:rPr>
              <w:t>3.11.1</w:t>
            </w:r>
            <w:r w:rsidR="00A87AD1">
              <w:rPr>
                <w:rFonts w:asciiTheme="minorHAnsi" w:eastAsiaTheme="minorEastAsia" w:hAnsiTheme="minorHAnsi" w:cstheme="minorBidi"/>
                <w:noProof/>
              </w:rPr>
              <w:tab/>
            </w:r>
            <w:r w:rsidR="00A87AD1" w:rsidRPr="0017705F">
              <w:rPr>
                <w:rStyle w:val="Hyperlink"/>
                <w:noProof/>
              </w:rPr>
              <w:t>Brief Description</w:t>
            </w:r>
            <w:r w:rsidR="00A87AD1">
              <w:rPr>
                <w:noProof/>
                <w:webHidden/>
              </w:rPr>
              <w:tab/>
            </w:r>
            <w:r w:rsidR="00A87AD1">
              <w:rPr>
                <w:noProof/>
                <w:webHidden/>
              </w:rPr>
              <w:fldChar w:fldCharType="begin"/>
            </w:r>
            <w:r w:rsidR="00A87AD1">
              <w:rPr>
                <w:noProof/>
                <w:webHidden/>
              </w:rPr>
              <w:instrText xml:space="preserve"> PAGEREF _Toc535239429 \h </w:instrText>
            </w:r>
            <w:r w:rsidR="00A87AD1">
              <w:rPr>
                <w:noProof/>
                <w:webHidden/>
              </w:rPr>
            </w:r>
            <w:r w:rsidR="00A87AD1">
              <w:rPr>
                <w:noProof/>
                <w:webHidden/>
              </w:rPr>
              <w:fldChar w:fldCharType="separate"/>
            </w:r>
            <w:r w:rsidR="00A87AD1">
              <w:rPr>
                <w:noProof/>
                <w:webHidden/>
              </w:rPr>
              <w:t>10</w:t>
            </w:r>
            <w:r w:rsidR="00A87AD1">
              <w:rPr>
                <w:noProof/>
                <w:webHidden/>
              </w:rPr>
              <w:fldChar w:fldCharType="end"/>
            </w:r>
          </w:hyperlink>
        </w:p>
        <w:p w14:paraId="226B61A8" w14:textId="1E75E9CF" w:rsidR="00A87AD1" w:rsidRDefault="008E028F">
          <w:pPr>
            <w:pStyle w:val="TOC3"/>
            <w:tabs>
              <w:tab w:val="left" w:pos="1320"/>
              <w:tab w:val="right" w:pos="9061"/>
            </w:tabs>
            <w:rPr>
              <w:rFonts w:asciiTheme="minorHAnsi" w:eastAsiaTheme="minorEastAsia" w:hAnsiTheme="minorHAnsi" w:cstheme="minorBidi"/>
              <w:noProof/>
            </w:rPr>
          </w:pPr>
          <w:hyperlink w:anchor="_Toc535239430" w:history="1">
            <w:r w:rsidR="00A87AD1" w:rsidRPr="0017705F">
              <w:rPr>
                <w:rStyle w:val="Hyperlink"/>
                <w:noProof/>
              </w:rPr>
              <w:t>3.11.2</w:t>
            </w:r>
            <w:r w:rsidR="00A87AD1">
              <w:rPr>
                <w:rFonts w:asciiTheme="minorHAnsi" w:eastAsiaTheme="minorEastAsia" w:hAnsiTheme="minorHAnsi" w:cstheme="minorBidi"/>
                <w:noProof/>
              </w:rPr>
              <w:tab/>
            </w:r>
            <w:r w:rsidR="00A87AD1" w:rsidRPr="0017705F">
              <w:rPr>
                <w:rStyle w:val="Hyperlink"/>
                <w:noProof/>
              </w:rPr>
              <w:t>Flow of events</w:t>
            </w:r>
            <w:r w:rsidR="00A87AD1">
              <w:rPr>
                <w:noProof/>
                <w:webHidden/>
              </w:rPr>
              <w:tab/>
            </w:r>
            <w:r w:rsidR="00A87AD1">
              <w:rPr>
                <w:noProof/>
                <w:webHidden/>
              </w:rPr>
              <w:fldChar w:fldCharType="begin"/>
            </w:r>
            <w:r w:rsidR="00A87AD1">
              <w:rPr>
                <w:noProof/>
                <w:webHidden/>
              </w:rPr>
              <w:instrText xml:space="preserve"> PAGEREF _Toc535239430 \h </w:instrText>
            </w:r>
            <w:r w:rsidR="00A87AD1">
              <w:rPr>
                <w:noProof/>
                <w:webHidden/>
              </w:rPr>
            </w:r>
            <w:r w:rsidR="00A87AD1">
              <w:rPr>
                <w:noProof/>
                <w:webHidden/>
              </w:rPr>
              <w:fldChar w:fldCharType="separate"/>
            </w:r>
            <w:r w:rsidR="00A87AD1">
              <w:rPr>
                <w:noProof/>
                <w:webHidden/>
              </w:rPr>
              <w:t>10</w:t>
            </w:r>
            <w:r w:rsidR="00A87AD1">
              <w:rPr>
                <w:noProof/>
                <w:webHidden/>
              </w:rPr>
              <w:fldChar w:fldCharType="end"/>
            </w:r>
          </w:hyperlink>
        </w:p>
        <w:p w14:paraId="0C8E3783" w14:textId="7944CA9F" w:rsidR="00A87AD1" w:rsidRDefault="008E028F">
          <w:pPr>
            <w:pStyle w:val="TOC2"/>
            <w:tabs>
              <w:tab w:val="left" w:pos="1100"/>
            </w:tabs>
            <w:rPr>
              <w:rFonts w:asciiTheme="minorHAnsi" w:eastAsiaTheme="minorEastAsia" w:hAnsiTheme="minorHAnsi" w:cstheme="minorBidi"/>
              <w:caps w:val="0"/>
              <w:noProof/>
              <w:lang w:eastAsia="en-GB"/>
            </w:rPr>
          </w:pPr>
          <w:hyperlink w:anchor="_Toc535239431" w:history="1">
            <w:r w:rsidR="00A87AD1" w:rsidRPr="0017705F">
              <w:rPr>
                <w:rStyle w:val="Hyperlink"/>
                <w:noProof/>
              </w:rPr>
              <w:t>3.12</w:t>
            </w:r>
            <w:r w:rsidR="00A87AD1">
              <w:rPr>
                <w:rFonts w:asciiTheme="minorHAnsi" w:eastAsiaTheme="minorEastAsia" w:hAnsiTheme="minorHAnsi" w:cstheme="minorBidi"/>
                <w:caps w:val="0"/>
                <w:noProof/>
                <w:lang w:eastAsia="en-GB"/>
              </w:rPr>
              <w:tab/>
            </w:r>
            <w:r w:rsidR="00A87AD1" w:rsidRPr="0017705F">
              <w:rPr>
                <w:rStyle w:val="Hyperlink"/>
                <w:noProof/>
              </w:rPr>
              <w:t>Request for OPTASK</w:t>
            </w:r>
            <w:r w:rsidR="00A87AD1">
              <w:rPr>
                <w:noProof/>
                <w:webHidden/>
              </w:rPr>
              <w:tab/>
            </w:r>
            <w:r w:rsidR="00A87AD1">
              <w:rPr>
                <w:noProof/>
                <w:webHidden/>
              </w:rPr>
              <w:fldChar w:fldCharType="begin"/>
            </w:r>
            <w:r w:rsidR="00A87AD1">
              <w:rPr>
                <w:noProof/>
                <w:webHidden/>
              </w:rPr>
              <w:instrText xml:space="preserve"> PAGEREF _Toc535239431 \h </w:instrText>
            </w:r>
            <w:r w:rsidR="00A87AD1">
              <w:rPr>
                <w:noProof/>
                <w:webHidden/>
              </w:rPr>
            </w:r>
            <w:r w:rsidR="00A87AD1">
              <w:rPr>
                <w:noProof/>
                <w:webHidden/>
              </w:rPr>
              <w:fldChar w:fldCharType="separate"/>
            </w:r>
            <w:r w:rsidR="00A87AD1">
              <w:rPr>
                <w:noProof/>
                <w:webHidden/>
              </w:rPr>
              <w:t>11</w:t>
            </w:r>
            <w:r w:rsidR="00A87AD1">
              <w:rPr>
                <w:noProof/>
                <w:webHidden/>
              </w:rPr>
              <w:fldChar w:fldCharType="end"/>
            </w:r>
          </w:hyperlink>
        </w:p>
        <w:p w14:paraId="46F44906" w14:textId="00648BF2" w:rsidR="00A87AD1" w:rsidRDefault="008E028F">
          <w:pPr>
            <w:pStyle w:val="TOC3"/>
            <w:tabs>
              <w:tab w:val="left" w:pos="1320"/>
              <w:tab w:val="right" w:pos="9061"/>
            </w:tabs>
            <w:rPr>
              <w:rFonts w:asciiTheme="minorHAnsi" w:eastAsiaTheme="minorEastAsia" w:hAnsiTheme="minorHAnsi" w:cstheme="minorBidi"/>
              <w:noProof/>
            </w:rPr>
          </w:pPr>
          <w:hyperlink w:anchor="_Toc535239432" w:history="1">
            <w:r w:rsidR="00A87AD1" w:rsidRPr="0017705F">
              <w:rPr>
                <w:rStyle w:val="Hyperlink"/>
                <w:noProof/>
              </w:rPr>
              <w:t>3.12.1</w:t>
            </w:r>
            <w:r w:rsidR="00A87AD1">
              <w:rPr>
                <w:rFonts w:asciiTheme="minorHAnsi" w:eastAsiaTheme="minorEastAsia" w:hAnsiTheme="minorHAnsi" w:cstheme="minorBidi"/>
                <w:noProof/>
              </w:rPr>
              <w:tab/>
            </w:r>
            <w:r w:rsidR="00A87AD1" w:rsidRPr="0017705F">
              <w:rPr>
                <w:rStyle w:val="Hyperlink"/>
                <w:noProof/>
              </w:rPr>
              <w:t>Brief Description</w:t>
            </w:r>
            <w:r w:rsidR="00A87AD1">
              <w:rPr>
                <w:noProof/>
                <w:webHidden/>
              </w:rPr>
              <w:tab/>
            </w:r>
            <w:r w:rsidR="00A87AD1">
              <w:rPr>
                <w:noProof/>
                <w:webHidden/>
              </w:rPr>
              <w:fldChar w:fldCharType="begin"/>
            </w:r>
            <w:r w:rsidR="00A87AD1">
              <w:rPr>
                <w:noProof/>
                <w:webHidden/>
              </w:rPr>
              <w:instrText xml:space="preserve"> PAGEREF _Toc535239432 \h </w:instrText>
            </w:r>
            <w:r w:rsidR="00A87AD1">
              <w:rPr>
                <w:noProof/>
                <w:webHidden/>
              </w:rPr>
            </w:r>
            <w:r w:rsidR="00A87AD1">
              <w:rPr>
                <w:noProof/>
                <w:webHidden/>
              </w:rPr>
              <w:fldChar w:fldCharType="separate"/>
            </w:r>
            <w:r w:rsidR="00A87AD1">
              <w:rPr>
                <w:noProof/>
                <w:webHidden/>
              </w:rPr>
              <w:t>11</w:t>
            </w:r>
            <w:r w:rsidR="00A87AD1">
              <w:rPr>
                <w:noProof/>
                <w:webHidden/>
              </w:rPr>
              <w:fldChar w:fldCharType="end"/>
            </w:r>
          </w:hyperlink>
        </w:p>
        <w:p w14:paraId="24A23A02" w14:textId="6BE35098" w:rsidR="00A87AD1" w:rsidRDefault="008E028F">
          <w:pPr>
            <w:pStyle w:val="TOC3"/>
            <w:tabs>
              <w:tab w:val="left" w:pos="1320"/>
              <w:tab w:val="right" w:pos="9061"/>
            </w:tabs>
            <w:rPr>
              <w:rFonts w:asciiTheme="minorHAnsi" w:eastAsiaTheme="minorEastAsia" w:hAnsiTheme="minorHAnsi" w:cstheme="minorBidi"/>
              <w:noProof/>
            </w:rPr>
          </w:pPr>
          <w:hyperlink w:anchor="_Toc535239433" w:history="1">
            <w:r w:rsidR="00A87AD1" w:rsidRPr="0017705F">
              <w:rPr>
                <w:rStyle w:val="Hyperlink"/>
                <w:noProof/>
              </w:rPr>
              <w:t>3.12.2</w:t>
            </w:r>
            <w:r w:rsidR="00A87AD1">
              <w:rPr>
                <w:rFonts w:asciiTheme="minorHAnsi" w:eastAsiaTheme="minorEastAsia" w:hAnsiTheme="minorHAnsi" w:cstheme="minorBidi"/>
                <w:noProof/>
              </w:rPr>
              <w:tab/>
            </w:r>
            <w:r w:rsidR="00A87AD1" w:rsidRPr="0017705F">
              <w:rPr>
                <w:rStyle w:val="Hyperlink"/>
                <w:noProof/>
              </w:rPr>
              <w:t>Flow of events</w:t>
            </w:r>
            <w:r w:rsidR="00A87AD1">
              <w:rPr>
                <w:noProof/>
                <w:webHidden/>
              </w:rPr>
              <w:tab/>
            </w:r>
            <w:r w:rsidR="00A87AD1">
              <w:rPr>
                <w:noProof/>
                <w:webHidden/>
              </w:rPr>
              <w:fldChar w:fldCharType="begin"/>
            </w:r>
            <w:r w:rsidR="00A87AD1">
              <w:rPr>
                <w:noProof/>
                <w:webHidden/>
              </w:rPr>
              <w:instrText xml:space="preserve"> PAGEREF _Toc535239433 \h </w:instrText>
            </w:r>
            <w:r w:rsidR="00A87AD1">
              <w:rPr>
                <w:noProof/>
                <w:webHidden/>
              </w:rPr>
            </w:r>
            <w:r w:rsidR="00A87AD1">
              <w:rPr>
                <w:noProof/>
                <w:webHidden/>
              </w:rPr>
              <w:fldChar w:fldCharType="separate"/>
            </w:r>
            <w:r w:rsidR="00A87AD1">
              <w:rPr>
                <w:noProof/>
                <w:webHidden/>
              </w:rPr>
              <w:t>11</w:t>
            </w:r>
            <w:r w:rsidR="00A87AD1">
              <w:rPr>
                <w:noProof/>
                <w:webHidden/>
              </w:rPr>
              <w:fldChar w:fldCharType="end"/>
            </w:r>
          </w:hyperlink>
        </w:p>
        <w:p w14:paraId="7E98157F" w14:textId="30B8FE6C" w:rsidR="00A87AD1" w:rsidRDefault="008E028F">
          <w:pPr>
            <w:pStyle w:val="TOC1"/>
            <w:tabs>
              <w:tab w:val="left" w:pos="425"/>
            </w:tabs>
            <w:rPr>
              <w:rFonts w:eastAsiaTheme="minorEastAsia" w:cstheme="minorBidi"/>
              <w:b w:val="0"/>
              <w:caps w:val="0"/>
              <w:noProof/>
              <w:lang w:eastAsia="en-GB"/>
            </w:rPr>
          </w:pPr>
          <w:hyperlink w:anchor="_Toc535239434" w:history="1">
            <w:r w:rsidR="00A87AD1" w:rsidRPr="0017705F">
              <w:rPr>
                <w:rStyle w:val="Hyperlink"/>
                <w:noProof/>
              </w:rPr>
              <w:t>4</w:t>
            </w:r>
            <w:r w:rsidR="00A87AD1">
              <w:rPr>
                <w:rFonts w:eastAsiaTheme="minorEastAsia" w:cstheme="minorBidi"/>
                <w:b w:val="0"/>
                <w:caps w:val="0"/>
                <w:noProof/>
                <w:lang w:eastAsia="en-GB"/>
              </w:rPr>
              <w:tab/>
            </w:r>
            <w:r w:rsidR="00A87AD1" w:rsidRPr="0017705F">
              <w:rPr>
                <w:rStyle w:val="Hyperlink"/>
                <w:noProof/>
              </w:rPr>
              <w:t>Supplementary specification</w:t>
            </w:r>
            <w:r w:rsidR="00A87AD1">
              <w:rPr>
                <w:noProof/>
                <w:webHidden/>
              </w:rPr>
              <w:tab/>
            </w:r>
            <w:r w:rsidR="00A87AD1">
              <w:rPr>
                <w:noProof/>
                <w:webHidden/>
              </w:rPr>
              <w:fldChar w:fldCharType="begin"/>
            </w:r>
            <w:r w:rsidR="00A87AD1">
              <w:rPr>
                <w:noProof/>
                <w:webHidden/>
              </w:rPr>
              <w:instrText xml:space="preserve"> PAGEREF _Toc535239434 \h </w:instrText>
            </w:r>
            <w:r w:rsidR="00A87AD1">
              <w:rPr>
                <w:noProof/>
                <w:webHidden/>
              </w:rPr>
            </w:r>
            <w:r w:rsidR="00A87AD1">
              <w:rPr>
                <w:noProof/>
                <w:webHidden/>
              </w:rPr>
              <w:fldChar w:fldCharType="separate"/>
            </w:r>
            <w:r w:rsidR="00A87AD1">
              <w:rPr>
                <w:noProof/>
                <w:webHidden/>
              </w:rPr>
              <w:t>12</w:t>
            </w:r>
            <w:r w:rsidR="00A87AD1">
              <w:rPr>
                <w:noProof/>
                <w:webHidden/>
              </w:rPr>
              <w:fldChar w:fldCharType="end"/>
            </w:r>
          </w:hyperlink>
        </w:p>
        <w:p w14:paraId="2B7DA0E0" w14:textId="117337BA" w:rsidR="00A87AD1" w:rsidRDefault="008E028F">
          <w:pPr>
            <w:pStyle w:val="TOC2"/>
            <w:tabs>
              <w:tab w:val="left" w:pos="1100"/>
            </w:tabs>
            <w:rPr>
              <w:rFonts w:asciiTheme="minorHAnsi" w:eastAsiaTheme="minorEastAsia" w:hAnsiTheme="minorHAnsi" w:cstheme="minorBidi"/>
              <w:caps w:val="0"/>
              <w:noProof/>
              <w:lang w:eastAsia="en-GB"/>
            </w:rPr>
          </w:pPr>
          <w:hyperlink w:anchor="_Toc535239435" w:history="1">
            <w:r w:rsidR="00A87AD1" w:rsidRPr="0017705F">
              <w:rPr>
                <w:rStyle w:val="Hyperlink"/>
                <w:noProof/>
              </w:rPr>
              <w:t>4.1</w:t>
            </w:r>
            <w:r w:rsidR="00A87AD1">
              <w:rPr>
                <w:rFonts w:asciiTheme="minorHAnsi" w:eastAsiaTheme="minorEastAsia" w:hAnsiTheme="minorHAnsi" w:cstheme="minorBidi"/>
                <w:caps w:val="0"/>
                <w:noProof/>
                <w:lang w:eastAsia="en-GB"/>
              </w:rPr>
              <w:tab/>
            </w:r>
            <w:r w:rsidR="00A87AD1" w:rsidRPr="0017705F">
              <w:rPr>
                <w:rStyle w:val="Hyperlink"/>
                <w:noProof/>
              </w:rPr>
              <w:t>Functionality</w:t>
            </w:r>
            <w:r w:rsidR="00A87AD1">
              <w:rPr>
                <w:noProof/>
                <w:webHidden/>
              </w:rPr>
              <w:tab/>
            </w:r>
            <w:r w:rsidR="00A87AD1">
              <w:rPr>
                <w:noProof/>
                <w:webHidden/>
              </w:rPr>
              <w:fldChar w:fldCharType="begin"/>
            </w:r>
            <w:r w:rsidR="00A87AD1">
              <w:rPr>
                <w:noProof/>
                <w:webHidden/>
              </w:rPr>
              <w:instrText xml:space="preserve"> PAGEREF _Toc535239435 \h </w:instrText>
            </w:r>
            <w:r w:rsidR="00A87AD1">
              <w:rPr>
                <w:noProof/>
                <w:webHidden/>
              </w:rPr>
            </w:r>
            <w:r w:rsidR="00A87AD1">
              <w:rPr>
                <w:noProof/>
                <w:webHidden/>
              </w:rPr>
              <w:fldChar w:fldCharType="separate"/>
            </w:r>
            <w:r w:rsidR="00A87AD1">
              <w:rPr>
                <w:noProof/>
                <w:webHidden/>
              </w:rPr>
              <w:t>12</w:t>
            </w:r>
            <w:r w:rsidR="00A87AD1">
              <w:rPr>
                <w:noProof/>
                <w:webHidden/>
              </w:rPr>
              <w:fldChar w:fldCharType="end"/>
            </w:r>
          </w:hyperlink>
        </w:p>
        <w:p w14:paraId="0D916F0B" w14:textId="0F748430" w:rsidR="00A87AD1" w:rsidRDefault="008E028F">
          <w:pPr>
            <w:pStyle w:val="TOC3"/>
            <w:tabs>
              <w:tab w:val="left" w:pos="1320"/>
              <w:tab w:val="right" w:pos="9061"/>
            </w:tabs>
            <w:rPr>
              <w:rFonts w:asciiTheme="minorHAnsi" w:eastAsiaTheme="minorEastAsia" w:hAnsiTheme="minorHAnsi" w:cstheme="minorBidi"/>
              <w:noProof/>
            </w:rPr>
          </w:pPr>
          <w:hyperlink w:anchor="_Toc535239436" w:history="1">
            <w:r w:rsidR="00A87AD1" w:rsidRPr="0017705F">
              <w:rPr>
                <w:rStyle w:val="Hyperlink"/>
                <w:noProof/>
              </w:rPr>
              <w:t>4.1.1</w:t>
            </w:r>
            <w:r w:rsidR="00A87AD1">
              <w:rPr>
                <w:rFonts w:asciiTheme="minorHAnsi" w:eastAsiaTheme="minorEastAsia" w:hAnsiTheme="minorHAnsi" w:cstheme="minorBidi"/>
                <w:noProof/>
              </w:rPr>
              <w:tab/>
            </w:r>
            <w:r w:rsidR="00A87AD1" w:rsidRPr="0017705F">
              <w:rPr>
                <w:rStyle w:val="Hyperlink"/>
                <w:noProof/>
              </w:rPr>
              <w:t>Access restrictions</w:t>
            </w:r>
            <w:r w:rsidR="00A87AD1">
              <w:rPr>
                <w:noProof/>
                <w:webHidden/>
              </w:rPr>
              <w:tab/>
            </w:r>
            <w:r w:rsidR="00A87AD1">
              <w:rPr>
                <w:noProof/>
                <w:webHidden/>
              </w:rPr>
              <w:fldChar w:fldCharType="begin"/>
            </w:r>
            <w:r w:rsidR="00A87AD1">
              <w:rPr>
                <w:noProof/>
                <w:webHidden/>
              </w:rPr>
              <w:instrText xml:space="preserve"> PAGEREF _Toc535239436 \h </w:instrText>
            </w:r>
            <w:r w:rsidR="00A87AD1">
              <w:rPr>
                <w:noProof/>
                <w:webHidden/>
              </w:rPr>
            </w:r>
            <w:r w:rsidR="00A87AD1">
              <w:rPr>
                <w:noProof/>
                <w:webHidden/>
              </w:rPr>
              <w:fldChar w:fldCharType="separate"/>
            </w:r>
            <w:r w:rsidR="00A87AD1">
              <w:rPr>
                <w:noProof/>
                <w:webHidden/>
              </w:rPr>
              <w:t>12</w:t>
            </w:r>
            <w:r w:rsidR="00A87AD1">
              <w:rPr>
                <w:noProof/>
                <w:webHidden/>
              </w:rPr>
              <w:fldChar w:fldCharType="end"/>
            </w:r>
          </w:hyperlink>
        </w:p>
        <w:p w14:paraId="1F5DBF48" w14:textId="696EA4A8" w:rsidR="00A87AD1" w:rsidRDefault="008E028F">
          <w:pPr>
            <w:pStyle w:val="TOC2"/>
            <w:tabs>
              <w:tab w:val="left" w:pos="1100"/>
            </w:tabs>
            <w:rPr>
              <w:rFonts w:asciiTheme="minorHAnsi" w:eastAsiaTheme="minorEastAsia" w:hAnsiTheme="minorHAnsi" w:cstheme="minorBidi"/>
              <w:caps w:val="0"/>
              <w:noProof/>
              <w:lang w:eastAsia="en-GB"/>
            </w:rPr>
          </w:pPr>
          <w:hyperlink w:anchor="_Toc535239437" w:history="1">
            <w:r w:rsidR="00A87AD1" w:rsidRPr="0017705F">
              <w:rPr>
                <w:rStyle w:val="Hyperlink"/>
                <w:noProof/>
              </w:rPr>
              <w:t>4.2</w:t>
            </w:r>
            <w:r w:rsidR="00A87AD1">
              <w:rPr>
                <w:rFonts w:asciiTheme="minorHAnsi" w:eastAsiaTheme="minorEastAsia" w:hAnsiTheme="minorHAnsi" w:cstheme="minorBidi"/>
                <w:caps w:val="0"/>
                <w:noProof/>
                <w:lang w:eastAsia="en-GB"/>
              </w:rPr>
              <w:tab/>
            </w:r>
            <w:r w:rsidR="00A87AD1" w:rsidRPr="0017705F">
              <w:rPr>
                <w:rStyle w:val="Hyperlink"/>
                <w:noProof/>
              </w:rPr>
              <w:t>Usability</w:t>
            </w:r>
            <w:r w:rsidR="00A87AD1">
              <w:rPr>
                <w:noProof/>
                <w:webHidden/>
              </w:rPr>
              <w:tab/>
            </w:r>
            <w:r w:rsidR="00A87AD1">
              <w:rPr>
                <w:noProof/>
                <w:webHidden/>
              </w:rPr>
              <w:fldChar w:fldCharType="begin"/>
            </w:r>
            <w:r w:rsidR="00A87AD1">
              <w:rPr>
                <w:noProof/>
                <w:webHidden/>
              </w:rPr>
              <w:instrText xml:space="preserve"> PAGEREF _Toc535239437 \h </w:instrText>
            </w:r>
            <w:r w:rsidR="00A87AD1">
              <w:rPr>
                <w:noProof/>
                <w:webHidden/>
              </w:rPr>
            </w:r>
            <w:r w:rsidR="00A87AD1">
              <w:rPr>
                <w:noProof/>
                <w:webHidden/>
              </w:rPr>
              <w:fldChar w:fldCharType="separate"/>
            </w:r>
            <w:r w:rsidR="00A87AD1">
              <w:rPr>
                <w:noProof/>
                <w:webHidden/>
              </w:rPr>
              <w:t>12</w:t>
            </w:r>
            <w:r w:rsidR="00A87AD1">
              <w:rPr>
                <w:noProof/>
                <w:webHidden/>
              </w:rPr>
              <w:fldChar w:fldCharType="end"/>
            </w:r>
          </w:hyperlink>
        </w:p>
        <w:p w14:paraId="6A7FEF2A" w14:textId="7AE62847" w:rsidR="00A87AD1" w:rsidRDefault="008E028F">
          <w:pPr>
            <w:pStyle w:val="TOC2"/>
            <w:tabs>
              <w:tab w:val="left" w:pos="1100"/>
            </w:tabs>
            <w:rPr>
              <w:rFonts w:asciiTheme="minorHAnsi" w:eastAsiaTheme="minorEastAsia" w:hAnsiTheme="minorHAnsi" w:cstheme="minorBidi"/>
              <w:caps w:val="0"/>
              <w:noProof/>
              <w:lang w:eastAsia="en-GB"/>
            </w:rPr>
          </w:pPr>
          <w:hyperlink w:anchor="_Toc535239438" w:history="1">
            <w:r w:rsidR="00A87AD1" w:rsidRPr="0017705F">
              <w:rPr>
                <w:rStyle w:val="Hyperlink"/>
                <w:noProof/>
              </w:rPr>
              <w:t>4.3</w:t>
            </w:r>
            <w:r w:rsidR="00A87AD1">
              <w:rPr>
                <w:rFonts w:asciiTheme="minorHAnsi" w:eastAsiaTheme="minorEastAsia" w:hAnsiTheme="minorHAnsi" w:cstheme="minorBidi"/>
                <w:caps w:val="0"/>
                <w:noProof/>
                <w:lang w:eastAsia="en-GB"/>
              </w:rPr>
              <w:tab/>
            </w:r>
            <w:r w:rsidR="00A87AD1" w:rsidRPr="0017705F">
              <w:rPr>
                <w:rStyle w:val="Hyperlink"/>
                <w:noProof/>
              </w:rPr>
              <w:t>Reliability</w:t>
            </w:r>
            <w:r w:rsidR="00A87AD1">
              <w:rPr>
                <w:noProof/>
                <w:webHidden/>
              </w:rPr>
              <w:tab/>
            </w:r>
            <w:r w:rsidR="00A87AD1">
              <w:rPr>
                <w:noProof/>
                <w:webHidden/>
              </w:rPr>
              <w:fldChar w:fldCharType="begin"/>
            </w:r>
            <w:r w:rsidR="00A87AD1">
              <w:rPr>
                <w:noProof/>
                <w:webHidden/>
              </w:rPr>
              <w:instrText xml:space="preserve"> PAGEREF _Toc535239438 \h </w:instrText>
            </w:r>
            <w:r w:rsidR="00A87AD1">
              <w:rPr>
                <w:noProof/>
                <w:webHidden/>
              </w:rPr>
            </w:r>
            <w:r w:rsidR="00A87AD1">
              <w:rPr>
                <w:noProof/>
                <w:webHidden/>
              </w:rPr>
              <w:fldChar w:fldCharType="separate"/>
            </w:r>
            <w:r w:rsidR="00A87AD1">
              <w:rPr>
                <w:noProof/>
                <w:webHidden/>
              </w:rPr>
              <w:t>12</w:t>
            </w:r>
            <w:r w:rsidR="00A87AD1">
              <w:rPr>
                <w:noProof/>
                <w:webHidden/>
              </w:rPr>
              <w:fldChar w:fldCharType="end"/>
            </w:r>
          </w:hyperlink>
        </w:p>
        <w:p w14:paraId="49071F6F" w14:textId="59A2D60F" w:rsidR="00A87AD1" w:rsidRDefault="008E028F">
          <w:pPr>
            <w:pStyle w:val="TOC2"/>
            <w:tabs>
              <w:tab w:val="left" w:pos="1100"/>
            </w:tabs>
            <w:rPr>
              <w:rFonts w:asciiTheme="minorHAnsi" w:eastAsiaTheme="minorEastAsia" w:hAnsiTheme="minorHAnsi" w:cstheme="minorBidi"/>
              <w:caps w:val="0"/>
              <w:noProof/>
              <w:lang w:eastAsia="en-GB"/>
            </w:rPr>
          </w:pPr>
          <w:hyperlink w:anchor="_Toc535239439" w:history="1">
            <w:r w:rsidR="00A87AD1" w:rsidRPr="0017705F">
              <w:rPr>
                <w:rStyle w:val="Hyperlink"/>
                <w:noProof/>
              </w:rPr>
              <w:t>4.4</w:t>
            </w:r>
            <w:r w:rsidR="00A87AD1">
              <w:rPr>
                <w:rFonts w:asciiTheme="minorHAnsi" w:eastAsiaTheme="minorEastAsia" w:hAnsiTheme="minorHAnsi" w:cstheme="minorBidi"/>
                <w:caps w:val="0"/>
                <w:noProof/>
                <w:lang w:eastAsia="en-GB"/>
              </w:rPr>
              <w:tab/>
            </w:r>
            <w:r w:rsidR="00A87AD1" w:rsidRPr="0017705F">
              <w:rPr>
                <w:rStyle w:val="Hyperlink"/>
                <w:noProof/>
              </w:rPr>
              <w:t>Performance</w:t>
            </w:r>
            <w:r w:rsidR="00A87AD1">
              <w:rPr>
                <w:noProof/>
                <w:webHidden/>
              </w:rPr>
              <w:tab/>
            </w:r>
            <w:r w:rsidR="00A87AD1">
              <w:rPr>
                <w:noProof/>
                <w:webHidden/>
              </w:rPr>
              <w:fldChar w:fldCharType="begin"/>
            </w:r>
            <w:r w:rsidR="00A87AD1">
              <w:rPr>
                <w:noProof/>
                <w:webHidden/>
              </w:rPr>
              <w:instrText xml:space="preserve"> PAGEREF _Toc535239439 \h </w:instrText>
            </w:r>
            <w:r w:rsidR="00A87AD1">
              <w:rPr>
                <w:noProof/>
                <w:webHidden/>
              </w:rPr>
            </w:r>
            <w:r w:rsidR="00A87AD1">
              <w:rPr>
                <w:noProof/>
                <w:webHidden/>
              </w:rPr>
              <w:fldChar w:fldCharType="separate"/>
            </w:r>
            <w:r w:rsidR="00A87AD1">
              <w:rPr>
                <w:noProof/>
                <w:webHidden/>
              </w:rPr>
              <w:t>12</w:t>
            </w:r>
            <w:r w:rsidR="00A87AD1">
              <w:rPr>
                <w:noProof/>
                <w:webHidden/>
              </w:rPr>
              <w:fldChar w:fldCharType="end"/>
            </w:r>
          </w:hyperlink>
        </w:p>
        <w:p w14:paraId="314DC4DC" w14:textId="7BBC6A89" w:rsidR="00A87AD1" w:rsidRDefault="008E028F">
          <w:pPr>
            <w:pStyle w:val="TOC2"/>
            <w:tabs>
              <w:tab w:val="left" w:pos="1100"/>
            </w:tabs>
            <w:rPr>
              <w:rFonts w:asciiTheme="minorHAnsi" w:eastAsiaTheme="minorEastAsia" w:hAnsiTheme="minorHAnsi" w:cstheme="minorBidi"/>
              <w:caps w:val="0"/>
              <w:noProof/>
              <w:lang w:eastAsia="en-GB"/>
            </w:rPr>
          </w:pPr>
          <w:hyperlink w:anchor="_Toc535239440" w:history="1">
            <w:r w:rsidR="00A87AD1" w:rsidRPr="0017705F">
              <w:rPr>
                <w:rStyle w:val="Hyperlink"/>
                <w:noProof/>
              </w:rPr>
              <w:t>4.5</w:t>
            </w:r>
            <w:r w:rsidR="00A87AD1">
              <w:rPr>
                <w:rFonts w:asciiTheme="minorHAnsi" w:eastAsiaTheme="minorEastAsia" w:hAnsiTheme="minorHAnsi" w:cstheme="minorBidi"/>
                <w:caps w:val="0"/>
                <w:noProof/>
                <w:lang w:eastAsia="en-GB"/>
              </w:rPr>
              <w:tab/>
            </w:r>
            <w:r w:rsidR="00A87AD1" w:rsidRPr="0017705F">
              <w:rPr>
                <w:rStyle w:val="Hyperlink"/>
                <w:noProof/>
              </w:rPr>
              <w:t>supportability</w:t>
            </w:r>
            <w:r w:rsidR="00A87AD1">
              <w:rPr>
                <w:noProof/>
                <w:webHidden/>
              </w:rPr>
              <w:tab/>
            </w:r>
            <w:r w:rsidR="00A87AD1">
              <w:rPr>
                <w:noProof/>
                <w:webHidden/>
              </w:rPr>
              <w:fldChar w:fldCharType="begin"/>
            </w:r>
            <w:r w:rsidR="00A87AD1">
              <w:rPr>
                <w:noProof/>
                <w:webHidden/>
              </w:rPr>
              <w:instrText xml:space="preserve"> PAGEREF _Toc535239440 \h </w:instrText>
            </w:r>
            <w:r w:rsidR="00A87AD1">
              <w:rPr>
                <w:noProof/>
                <w:webHidden/>
              </w:rPr>
            </w:r>
            <w:r w:rsidR="00A87AD1">
              <w:rPr>
                <w:noProof/>
                <w:webHidden/>
              </w:rPr>
              <w:fldChar w:fldCharType="separate"/>
            </w:r>
            <w:r w:rsidR="00A87AD1">
              <w:rPr>
                <w:noProof/>
                <w:webHidden/>
              </w:rPr>
              <w:t>12</w:t>
            </w:r>
            <w:r w:rsidR="00A87AD1">
              <w:rPr>
                <w:noProof/>
                <w:webHidden/>
              </w:rPr>
              <w:fldChar w:fldCharType="end"/>
            </w:r>
          </w:hyperlink>
        </w:p>
        <w:p w14:paraId="0F85F61B" w14:textId="56E680E9" w:rsidR="00A87AD1" w:rsidRDefault="008E028F">
          <w:pPr>
            <w:pStyle w:val="TOC2"/>
            <w:tabs>
              <w:tab w:val="left" w:pos="1100"/>
            </w:tabs>
            <w:rPr>
              <w:rFonts w:asciiTheme="minorHAnsi" w:eastAsiaTheme="minorEastAsia" w:hAnsiTheme="minorHAnsi" w:cstheme="minorBidi"/>
              <w:caps w:val="0"/>
              <w:noProof/>
              <w:lang w:eastAsia="en-GB"/>
            </w:rPr>
          </w:pPr>
          <w:hyperlink w:anchor="_Toc535239441" w:history="1">
            <w:r w:rsidR="00A87AD1" w:rsidRPr="0017705F">
              <w:rPr>
                <w:rStyle w:val="Hyperlink"/>
                <w:noProof/>
              </w:rPr>
              <w:t>4.6</w:t>
            </w:r>
            <w:r w:rsidR="00A87AD1">
              <w:rPr>
                <w:rFonts w:asciiTheme="minorHAnsi" w:eastAsiaTheme="minorEastAsia" w:hAnsiTheme="minorHAnsi" w:cstheme="minorBidi"/>
                <w:caps w:val="0"/>
                <w:noProof/>
                <w:lang w:eastAsia="en-GB"/>
              </w:rPr>
              <w:tab/>
            </w:r>
            <w:r w:rsidR="00A87AD1" w:rsidRPr="0017705F">
              <w:rPr>
                <w:rStyle w:val="Hyperlink"/>
                <w:noProof/>
              </w:rPr>
              <w:t>Design Constraints</w:t>
            </w:r>
            <w:r w:rsidR="00A87AD1">
              <w:rPr>
                <w:noProof/>
                <w:webHidden/>
              </w:rPr>
              <w:tab/>
            </w:r>
            <w:r w:rsidR="00A87AD1">
              <w:rPr>
                <w:noProof/>
                <w:webHidden/>
              </w:rPr>
              <w:fldChar w:fldCharType="begin"/>
            </w:r>
            <w:r w:rsidR="00A87AD1">
              <w:rPr>
                <w:noProof/>
                <w:webHidden/>
              </w:rPr>
              <w:instrText xml:space="preserve"> PAGEREF _Toc535239441 \h </w:instrText>
            </w:r>
            <w:r w:rsidR="00A87AD1">
              <w:rPr>
                <w:noProof/>
                <w:webHidden/>
              </w:rPr>
            </w:r>
            <w:r w:rsidR="00A87AD1">
              <w:rPr>
                <w:noProof/>
                <w:webHidden/>
              </w:rPr>
              <w:fldChar w:fldCharType="separate"/>
            </w:r>
            <w:r w:rsidR="00A87AD1">
              <w:rPr>
                <w:noProof/>
                <w:webHidden/>
              </w:rPr>
              <w:t>12</w:t>
            </w:r>
            <w:r w:rsidR="00A87AD1">
              <w:rPr>
                <w:noProof/>
                <w:webHidden/>
              </w:rPr>
              <w:fldChar w:fldCharType="end"/>
            </w:r>
          </w:hyperlink>
        </w:p>
        <w:p w14:paraId="213F168B" w14:textId="160ADC6B" w:rsidR="00A87AD1" w:rsidRDefault="008E028F">
          <w:pPr>
            <w:pStyle w:val="TOC2"/>
            <w:tabs>
              <w:tab w:val="left" w:pos="1100"/>
            </w:tabs>
            <w:rPr>
              <w:rFonts w:asciiTheme="minorHAnsi" w:eastAsiaTheme="minorEastAsia" w:hAnsiTheme="minorHAnsi" w:cstheme="minorBidi"/>
              <w:caps w:val="0"/>
              <w:noProof/>
              <w:lang w:eastAsia="en-GB"/>
            </w:rPr>
          </w:pPr>
          <w:hyperlink w:anchor="_Toc535239442" w:history="1">
            <w:r w:rsidR="00A87AD1" w:rsidRPr="0017705F">
              <w:rPr>
                <w:rStyle w:val="Hyperlink"/>
                <w:noProof/>
              </w:rPr>
              <w:t>4.7</w:t>
            </w:r>
            <w:r w:rsidR="00A87AD1">
              <w:rPr>
                <w:rFonts w:asciiTheme="minorHAnsi" w:eastAsiaTheme="minorEastAsia" w:hAnsiTheme="minorHAnsi" w:cstheme="minorBidi"/>
                <w:caps w:val="0"/>
                <w:noProof/>
                <w:lang w:eastAsia="en-GB"/>
              </w:rPr>
              <w:tab/>
            </w:r>
            <w:r w:rsidR="00A87AD1" w:rsidRPr="0017705F">
              <w:rPr>
                <w:rStyle w:val="Hyperlink"/>
                <w:noProof/>
              </w:rPr>
              <w:t>Online User Documentation and Help System Requirements</w:t>
            </w:r>
            <w:r w:rsidR="00A87AD1">
              <w:rPr>
                <w:noProof/>
                <w:webHidden/>
              </w:rPr>
              <w:tab/>
            </w:r>
            <w:r w:rsidR="00A87AD1">
              <w:rPr>
                <w:noProof/>
                <w:webHidden/>
              </w:rPr>
              <w:fldChar w:fldCharType="begin"/>
            </w:r>
            <w:r w:rsidR="00A87AD1">
              <w:rPr>
                <w:noProof/>
                <w:webHidden/>
              </w:rPr>
              <w:instrText xml:space="preserve"> PAGEREF _Toc535239442 \h </w:instrText>
            </w:r>
            <w:r w:rsidR="00A87AD1">
              <w:rPr>
                <w:noProof/>
                <w:webHidden/>
              </w:rPr>
            </w:r>
            <w:r w:rsidR="00A87AD1">
              <w:rPr>
                <w:noProof/>
                <w:webHidden/>
              </w:rPr>
              <w:fldChar w:fldCharType="separate"/>
            </w:r>
            <w:r w:rsidR="00A87AD1">
              <w:rPr>
                <w:noProof/>
                <w:webHidden/>
              </w:rPr>
              <w:t>12</w:t>
            </w:r>
            <w:r w:rsidR="00A87AD1">
              <w:rPr>
                <w:noProof/>
                <w:webHidden/>
              </w:rPr>
              <w:fldChar w:fldCharType="end"/>
            </w:r>
          </w:hyperlink>
        </w:p>
        <w:p w14:paraId="0C5096D6" w14:textId="1AE8DB63" w:rsidR="00A87AD1" w:rsidRDefault="008E028F">
          <w:pPr>
            <w:pStyle w:val="TOC2"/>
            <w:tabs>
              <w:tab w:val="left" w:pos="1100"/>
            </w:tabs>
            <w:rPr>
              <w:rFonts w:asciiTheme="minorHAnsi" w:eastAsiaTheme="minorEastAsia" w:hAnsiTheme="minorHAnsi" w:cstheme="minorBidi"/>
              <w:caps w:val="0"/>
              <w:noProof/>
              <w:lang w:eastAsia="en-GB"/>
            </w:rPr>
          </w:pPr>
          <w:hyperlink w:anchor="_Toc535239443" w:history="1">
            <w:r w:rsidR="00A87AD1" w:rsidRPr="0017705F">
              <w:rPr>
                <w:rStyle w:val="Hyperlink"/>
                <w:noProof/>
              </w:rPr>
              <w:t>4.8</w:t>
            </w:r>
            <w:r w:rsidR="00A87AD1">
              <w:rPr>
                <w:rFonts w:asciiTheme="minorHAnsi" w:eastAsiaTheme="minorEastAsia" w:hAnsiTheme="minorHAnsi" w:cstheme="minorBidi"/>
                <w:caps w:val="0"/>
                <w:noProof/>
                <w:lang w:eastAsia="en-GB"/>
              </w:rPr>
              <w:tab/>
            </w:r>
            <w:r w:rsidR="00A87AD1" w:rsidRPr="0017705F">
              <w:rPr>
                <w:rStyle w:val="Hyperlink"/>
                <w:noProof/>
              </w:rPr>
              <w:t>Purchased Components</w:t>
            </w:r>
            <w:r w:rsidR="00A87AD1">
              <w:rPr>
                <w:noProof/>
                <w:webHidden/>
              </w:rPr>
              <w:tab/>
            </w:r>
            <w:r w:rsidR="00A87AD1">
              <w:rPr>
                <w:noProof/>
                <w:webHidden/>
              </w:rPr>
              <w:fldChar w:fldCharType="begin"/>
            </w:r>
            <w:r w:rsidR="00A87AD1">
              <w:rPr>
                <w:noProof/>
                <w:webHidden/>
              </w:rPr>
              <w:instrText xml:space="preserve"> PAGEREF _Toc535239443 \h </w:instrText>
            </w:r>
            <w:r w:rsidR="00A87AD1">
              <w:rPr>
                <w:noProof/>
                <w:webHidden/>
              </w:rPr>
            </w:r>
            <w:r w:rsidR="00A87AD1">
              <w:rPr>
                <w:noProof/>
                <w:webHidden/>
              </w:rPr>
              <w:fldChar w:fldCharType="separate"/>
            </w:r>
            <w:r w:rsidR="00A87AD1">
              <w:rPr>
                <w:noProof/>
                <w:webHidden/>
              </w:rPr>
              <w:t>13</w:t>
            </w:r>
            <w:r w:rsidR="00A87AD1">
              <w:rPr>
                <w:noProof/>
                <w:webHidden/>
              </w:rPr>
              <w:fldChar w:fldCharType="end"/>
            </w:r>
          </w:hyperlink>
        </w:p>
        <w:p w14:paraId="0AB73609" w14:textId="34FB5981" w:rsidR="00A87AD1" w:rsidRDefault="008E028F">
          <w:pPr>
            <w:pStyle w:val="TOC2"/>
            <w:tabs>
              <w:tab w:val="left" w:pos="1100"/>
            </w:tabs>
            <w:rPr>
              <w:rFonts w:asciiTheme="minorHAnsi" w:eastAsiaTheme="minorEastAsia" w:hAnsiTheme="minorHAnsi" w:cstheme="minorBidi"/>
              <w:caps w:val="0"/>
              <w:noProof/>
              <w:lang w:eastAsia="en-GB"/>
            </w:rPr>
          </w:pPr>
          <w:hyperlink w:anchor="_Toc535239444" w:history="1">
            <w:r w:rsidR="00A87AD1" w:rsidRPr="0017705F">
              <w:rPr>
                <w:rStyle w:val="Hyperlink"/>
                <w:noProof/>
              </w:rPr>
              <w:t>4.9</w:t>
            </w:r>
            <w:r w:rsidR="00A87AD1">
              <w:rPr>
                <w:rFonts w:asciiTheme="minorHAnsi" w:eastAsiaTheme="minorEastAsia" w:hAnsiTheme="minorHAnsi" w:cstheme="minorBidi"/>
                <w:caps w:val="0"/>
                <w:noProof/>
                <w:lang w:eastAsia="en-GB"/>
              </w:rPr>
              <w:tab/>
            </w:r>
            <w:r w:rsidR="00A87AD1" w:rsidRPr="0017705F">
              <w:rPr>
                <w:rStyle w:val="Hyperlink"/>
                <w:noProof/>
              </w:rPr>
              <w:t>Interfaces</w:t>
            </w:r>
            <w:r w:rsidR="00A87AD1">
              <w:rPr>
                <w:noProof/>
                <w:webHidden/>
              </w:rPr>
              <w:tab/>
            </w:r>
            <w:r w:rsidR="00A87AD1">
              <w:rPr>
                <w:noProof/>
                <w:webHidden/>
              </w:rPr>
              <w:fldChar w:fldCharType="begin"/>
            </w:r>
            <w:r w:rsidR="00A87AD1">
              <w:rPr>
                <w:noProof/>
                <w:webHidden/>
              </w:rPr>
              <w:instrText xml:space="preserve"> PAGEREF _Toc535239444 \h </w:instrText>
            </w:r>
            <w:r w:rsidR="00A87AD1">
              <w:rPr>
                <w:noProof/>
                <w:webHidden/>
              </w:rPr>
            </w:r>
            <w:r w:rsidR="00A87AD1">
              <w:rPr>
                <w:noProof/>
                <w:webHidden/>
              </w:rPr>
              <w:fldChar w:fldCharType="separate"/>
            </w:r>
            <w:r w:rsidR="00A87AD1">
              <w:rPr>
                <w:noProof/>
                <w:webHidden/>
              </w:rPr>
              <w:t>13</w:t>
            </w:r>
            <w:r w:rsidR="00A87AD1">
              <w:rPr>
                <w:noProof/>
                <w:webHidden/>
              </w:rPr>
              <w:fldChar w:fldCharType="end"/>
            </w:r>
          </w:hyperlink>
        </w:p>
        <w:p w14:paraId="31A0A3C7" w14:textId="6D1248A0" w:rsidR="00A87AD1" w:rsidRDefault="008E028F">
          <w:pPr>
            <w:pStyle w:val="TOC2"/>
            <w:tabs>
              <w:tab w:val="left" w:pos="1100"/>
            </w:tabs>
            <w:rPr>
              <w:rFonts w:asciiTheme="minorHAnsi" w:eastAsiaTheme="minorEastAsia" w:hAnsiTheme="minorHAnsi" w:cstheme="minorBidi"/>
              <w:caps w:val="0"/>
              <w:noProof/>
              <w:lang w:eastAsia="en-GB"/>
            </w:rPr>
          </w:pPr>
          <w:hyperlink w:anchor="_Toc535239445" w:history="1">
            <w:r w:rsidR="00A87AD1" w:rsidRPr="0017705F">
              <w:rPr>
                <w:rStyle w:val="Hyperlink"/>
                <w:noProof/>
              </w:rPr>
              <w:t>4.10</w:t>
            </w:r>
            <w:r w:rsidR="00A87AD1">
              <w:rPr>
                <w:rFonts w:asciiTheme="minorHAnsi" w:eastAsiaTheme="minorEastAsia" w:hAnsiTheme="minorHAnsi" w:cstheme="minorBidi"/>
                <w:caps w:val="0"/>
                <w:noProof/>
                <w:lang w:eastAsia="en-GB"/>
              </w:rPr>
              <w:tab/>
            </w:r>
            <w:r w:rsidR="00A87AD1" w:rsidRPr="0017705F">
              <w:rPr>
                <w:rStyle w:val="Hyperlink"/>
                <w:noProof/>
              </w:rPr>
              <w:t>Licensing Requirements</w:t>
            </w:r>
            <w:r w:rsidR="00A87AD1">
              <w:rPr>
                <w:noProof/>
                <w:webHidden/>
              </w:rPr>
              <w:tab/>
            </w:r>
            <w:r w:rsidR="00A87AD1">
              <w:rPr>
                <w:noProof/>
                <w:webHidden/>
              </w:rPr>
              <w:fldChar w:fldCharType="begin"/>
            </w:r>
            <w:r w:rsidR="00A87AD1">
              <w:rPr>
                <w:noProof/>
                <w:webHidden/>
              </w:rPr>
              <w:instrText xml:space="preserve"> PAGEREF _Toc535239445 \h </w:instrText>
            </w:r>
            <w:r w:rsidR="00A87AD1">
              <w:rPr>
                <w:noProof/>
                <w:webHidden/>
              </w:rPr>
            </w:r>
            <w:r w:rsidR="00A87AD1">
              <w:rPr>
                <w:noProof/>
                <w:webHidden/>
              </w:rPr>
              <w:fldChar w:fldCharType="separate"/>
            </w:r>
            <w:r w:rsidR="00A87AD1">
              <w:rPr>
                <w:noProof/>
                <w:webHidden/>
              </w:rPr>
              <w:t>13</w:t>
            </w:r>
            <w:r w:rsidR="00A87AD1">
              <w:rPr>
                <w:noProof/>
                <w:webHidden/>
              </w:rPr>
              <w:fldChar w:fldCharType="end"/>
            </w:r>
          </w:hyperlink>
        </w:p>
        <w:p w14:paraId="7AB7DF15" w14:textId="7371BAF6" w:rsidR="00A87AD1" w:rsidRDefault="008E028F">
          <w:pPr>
            <w:pStyle w:val="TOC2"/>
            <w:tabs>
              <w:tab w:val="left" w:pos="1100"/>
            </w:tabs>
            <w:rPr>
              <w:rFonts w:asciiTheme="minorHAnsi" w:eastAsiaTheme="minorEastAsia" w:hAnsiTheme="minorHAnsi" w:cstheme="minorBidi"/>
              <w:caps w:val="0"/>
              <w:noProof/>
              <w:lang w:eastAsia="en-GB"/>
            </w:rPr>
          </w:pPr>
          <w:hyperlink w:anchor="_Toc535239446" w:history="1">
            <w:r w:rsidR="00A87AD1" w:rsidRPr="0017705F">
              <w:rPr>
                <w:rStyle w:val="Hyperlink"/>
                <w:noProof/>
              </w:rPr>
              <w:t>4.11</w:t>
            </w:r>
            <w:r w:rsidR="00A87AD1">
              <w:rPr>
                <w:rFonts w:asciiTheme="minorHAnsi" w:eastAsiaTheme="minorEastAsia" w:hAnsiTheme="minorHAnsi" w:cstheme="minorBidi"/>
                <w:caps w:val="0"/>
                <w:noProof/>
                <w:lang w:eastAsia="en-GB"/>
              </w:rPr>
              <w:tab/>
            </w:r>
            <w:r w:rsidR="00A87AD1" w:rsidRPr="0017705F">
              <w:rPr>
                <w:rStyle w:val="Hyperlink"/>
                <w:noProof/>
              </w:rPr>
              <w:t>Legal, Copyright, and Other Notices</w:t>
            </w:r>
            <w:r w:rsidR="00A87AD1">
              <w:rPr>
                <w:noProof/>
                <w:webHidden/>
              </w:rPr>
              <w:tab/>
            </w:r>
            <w:r w:rsidR="00A87AD1">
              <w:rPr>
                <w:noProof/>
                <w:webHidden/>
              </w:rPr>
              <w:fldChar w:fldCharType="begin"/>
            </w:r>
            <w:r w:rsidR="00A87AD1">
              <w:rPr>
                <w:noProof/>
                <w:webHidden/>
              </w:rPr>
              <w:instrText xml:space="preserve"> PAGEREF _Toc535239446 \h </w:instrText>
            </w:r>
            <w:r w:rsidR="00A87AD1">
              <w:rPr>
                <w:noProof/>
                <w:webHidden/>
              </w:rPr>
            </w:r>
            <w:r w:rsidR="00A87AD1">
              <w:rPr>
                <w:noProof/>
                <w:webHidden/>
              </w:rPr>
              <w:fldChar w:fldCharType="separate"/>
            </w:r>
            <w:r w:rsidR="00A87AD1">
              <w:rPr>
                <w:noProof/>
                <w:webHidden/>
              </w:rPr>
              <w:t>13</w:t>
            </w:r>
            <w:r w:rsidR="00A87AD1">
              <w:rPr>
                <w:noProof/>
                <w:webHidden/>
              </w:rPr>
              <w:fldChar w:fldCharType="end"/>
            </w:r>
          </w:hyperlink>
        </w:p>
        <w:p w14:paraId="7AF62801" w14:textId="6BE05911" w:rsidR="00A87AD1" w:rsidRDefault="008E028F">
          <w:pPr>
            <w:pStyle w:val="TOC2"/>
            <w:tabs>
              <w:tab w:val="left" w:pos="1100"/>
            </w:tabs>
            <w:rPr>
              <w:rFonts w:asciiTheme="minorHAnsi" w:eastAsiaTheme="minorEastAsia" w:hAnsiTheme="minorHAnsi" w:cstheme="minorBidi"/>
              <w:caps w:val="0"/>
              <w:noProof/>
              <w:lang w:eastAsia="en-GB"/>
            </w:rPr>
          </w:pPr>
          <w:hyperlink w:anchor="_Toc535239447" w:history="1">
            <w:r w:rsidR="00A87AD1" w:rsidRPr="0017705F">
              <w:rPr>
                <w:rStyle w:val="Hyperlink"/>
                <w:noProof/>
              </w:rPr>
              <w:t>4.12</w:t>
            </w:r>
            <w:r w:rsidR="00A87AD1">
              <w:rPr>
                <w:rFonts w:asciiTheme="minorHAnsi" w:eastAsiaTheme="minorEastAsia" w:hAnsiTheme="minorHAnsi" w:cstheme="minorBidi"/>
                <w:caps w:val="0"/>
                <w:noProof/>
                <w:lang w:eastAsia="en-GB"/>
              </w:rPr>
              <w:tab/>
            </w:r>
            <w:r w:rsidR="00A87AD1" w:rsidRPr="0017705F">
              <w:rPr>
                <w:rStyle w:val="Hyperlink"/>
                <w:noProof/>
              </w:rPr>
              <w:t>Applicable Standards</w:t>
            </w:r>
            <w:r w:rsidR="00A87AD1">
              <w:rPr>
                <w:noProof/>
                <w:webHidden/>
              </w:rPr>
              <w:tab/>
            </w:r>
            <w:r w:rsidR="00A87AD1">
              <w:rPr>
                <w:noProof/>
                <w:webHidden/>
              </w:rPr>
              <w:fldChar w:fldCharType="begin"/>
            </w:r>
            <w:r w:rsidR="00A87AD1">
              <w:rPr>
                <w:noProof/>
                <w:webHidden/>
              </w:rPr>
              <w:instrText xml:space="preserve"> PAGEREF _Toc535239447 \h </w:instrText>
            </w:r>
            <w:r w:rsidR="00A87AD1">
              <w:rPr>
                <w:noProof/>
                <w:webHidden/>
              </w:rPr>
            </w:r>
            <w:r w:rsidR="00A87AD1">
              <w:rPr>
                <w:noProof/>
                <w:webHidden/>
              </w:rPr>
              <w:fldChar w:fldCharType="separate"/>
            </w:r>
            <w:r w:rsidR="00A87AD1">
              <w:rPr>
                <w:noProof/>
                <w:webHidden/>
              </w:rPr>
              <w:t>13</w:t>
            </w:r>
            <w:r w:rsidR="00A87AD1">
              <w:rPr>
                <w:noProof/>
                <w:webHidden/>
              </w:rPr>
              <w:fldChar w:fldCharType="end"/>
            </w:r>
          </w:hyperlink>
        </w:p>
        <w:p w14:paraId="5069A679" w14:textId="385CC7DD" w:rsidR="00A87AD1" w:rsidRDefault="008E028F">
          <w:pPr>
            <w:pStyle w:val="TOC1"/>
            <w:tabs>
              <w:tab w:val="left" w:pos="425"/>
            </w:tabs>
            <w:rPr>
              <w:rFonts w:eastAsiaTheme="minorEastAsia" w:cstheme="minorBidi"/>
              <w:b w:val="0"/>
              <w:caps w:val="0"/>
              <w:noProof/>
              <w:lang w:eastAsia="en-GB"/>
            </w:rPr>
          </w:pPr>
          <w:hyperlink w:anchor="_Toc535239448" w:history="1">
            <w:r w:rsidR="00A87AD1" w:rsidRPr="0017705F">
              <w:rPr>
                <w:rStyle w:val="Hyperlink"/>
                <w:noProof/>
              </w:rPr>
              <w:t>5</w:t>
            </w:r>
            <w:r w:rsidR="00A87AD1">
              <w:rPr>
                <w:rFonts w:eastAsiaTheme="minorEastAsia" w:cstheme="minorBidi"/>
                <w:b w:val="0"/>
                <w:caps w:val="0"/>
                <w:noProof/>
                <w:lang w:eastAsia="en-GB"/>
              </w:rPr>
              <w:tab/>
            </w:r>
            <w:r w:rsidR="00A87AD1" w:rsidRPr="0017705F">
              <w:rPr>
                <w:rStyle w:val="Hyperlink"/>
                <w:noProof/>
              </w:rPr>
              <w:t>Glossary of terms and abbreviations</w:t>
            </w:r>
            <w:r w:rsidR="00A87AD1">
              <w:rPr>
                <w:noProof/>
                <w:webHidden/>
              </w:rPr>
              <w:tab/>
            </w:r>
            <w:r w:rsidR="00A87AD1">
              <w:rPr>
                <w:noProof/>
                <w:webHidden/>
              </w:rPr>
              <w:fldChar w:fldCharType="begin"/>
            </w:r>
            <w:r w:rsidR="00A87AD1">
              <w:rPr>
                <w:noProof/>
                <w:webHidden/>
              </w:rPr>
              <w:instrText xml:space="preserve"> PAGEREF _Toc535239448 \h </w:instrText>
            </w:r>
            <w:r w:rsidR="00A87AD1">
              <w:rPr>
                <w:noProof/>
                <w:webHidden/>
              </w:rPr>
            </w:r>
            <w:r w:rsidR="00A87AD1">
              <w:rPr>
                <w:noProof/>
                <w:webHidden/>
              </w:rPr>
              <w:fldChar w:fldCharType="separate"/>
            </w:r>
            <w:r w:rsidR="00A87AD1">
              <w:rPr>
                <w:noProof/>
                <w:webHidden/>
              </w:rPr>
              <w:t>14</w:t>
            </w:r>
            <w:r w:rsidR="00A87AD1">
              <w:rPr>
                <w:noProof/>
                <w:webHidden/>
              </w:rPr>
              <w:fldChar w:fldCharType="end"/>
            </w:r>
          </w:hyperlink>
        </w:p>
        <w:p w14:paraId="00245065" w14:textId="03DC415E" w:rsidR="00A87AD1" w:rsidRDefault="008E028F">
          <w:pPr>
            <w:pStyle w:val="TOC1"/>
            <w:tabs>
              <w:tab w:val="left" w:pos="425"/>
            </w:tabs>
            <w:rPr>
              <w:rFonts w:eastAsiaTheme="minorEastAsia" w:cstheme="minorBidi"/>
              <w:b w:val="0"/>
              <w:caps w:val="0"/>
              <w:noProof/>
              <w:lang w:eastAsia="en-GB"/>
            </w:rPr>
          </w:pPr>
          <w:hyperlink w:anchor="_Toc535239449" w:history="1">
            <w:r w:rsidR="00A87AD1" w:rsidRPr="0017705F">
              <w:rPr>
                <w:rStyle w:val="Hyperlink"/>
                <w:noProof/>
              </w:rPr>
              <w:t>6</w:t>
            </w:r>
            <w:r w:rsidR="00A87AD1">
              <w:rPr>
                <w:rFonts w:eastAsiaTheme="minorEastAsia" w:cstheme="minorBidi"/>
                <w:b w:val="0"/>
                <w:caps w:val="0"/>
                <w:noProof/>
                <w:lang w:eastAsia="en-GB"/>
              </w:rPr>
              <w:tab/>
            </w:r>
            <w:r w:rsidR="00A87AD1" w:rsidRPr="0017705F">
              <w:rPr>
                <w:rStyle w:val="Hyperlink"/>
                <w:noProof/>
              </w:rPr>
              <w:t>References</w:t>
            </w:r>
            <w:r w:rsidR="00A87AD1">
              <w:rPr>
                <w:noProof/>
                <w:webHidden/>
              </w:rPr>
              <w:tab/>
            </w:r>
            <w:r w:rsidR="00A87AD1">
              <w:rPr>
                <w:noProof/>
                <w:webHidden/>
              </w:rPr>
              <w:fldChar w:fldCharType="begin"/>
            </w:r>
            <w:r w:rsidR="00A87AD1">
              <w:rPr>
                <w:noProof/>
                <w:webHidden/>
              </w:rPr>
              <w:instrText xml:space="preserve"> PAGEREF _Toc535239449 \h </w:instrText>
            </w:r>
            <w:r w:rsidR="00A87AD1">
              <w:rPr>
                <w:noProof/>
                <w:webHidden/>
              </w:rPr>
            </w:r>
            <w:r w:rsidR="00A87AD1">
              <w:rPr>
                <w:noProof/>
                <w:webHidden/>
              </w:rPr>
              <w:fldChar w:fldCharType="separate"/>
            </w:r>
            <w:r w:rsidR="00A87AD1">
              <w:rPr>
                <w:noProof/>
                <w:webHidden/>
              </w:rPr>
              <w:t>15</w:t>
            </w:r>
            <w:r w:rsidR="00A87AD1">
              <w:rPr>
                <w:noProof/>
                <w:webHidden/>
              </w:rPr>
              <w:fldChar w:fldCharType="end"/>
            </w:r>
          </w:hyperlink>
        </w:p>
        <w:p w14:paraId="19198675" w14:textId="77777777" w:rsidR="00CA668D" w:rsidRDefault="00CA668D" w:rsidP="00F003B1">
          <w:r>
            <w:rPr>
              <w:b/>
              <w:bCs/>
              <w:noProof/>
            </w:rPr>
            <w:fldChar w:fldCharType="end"/>
          </w:r>
        </w:p>
      </w:sdtContent>
    </w:sdt>
    <w:p w14:paraId="034805C8" w14:textId="77777777" w:rsidR="00E607DB" w:rsidRPr="00E607DB" w:rsidRDefault="00E607DB" w:rsidP="00E607DB"/>
    <w:p w14:paraId="7D1283DF" w14:textId="77777777" w:rsidR="00045E9F" w:rsidRDefault="00045E9F" w:rsidP="00045E9F">
      <w:pPr>
        <w:pStyle w:val="Heading10"/>
      </w:pPr>
      <w:bookmarkStart w:id="5" w:name="_Toc102988874"/>
      <w:bookmarkStart w:id="6" w:name="_Toc102988999"/>
      <w:bookmarkStart w:id="7" w:name="_Toc102989014"/>
      <w:bookmarkStart w:id="8" w:name="_Toc105215883"/>
      <w:bookmarkStart w:id="9" w:name="_Toc105216024"/>
      <w:bookmarkStart w:id="10" w:name="_Toc105216111"/>
      <w:bookmarkStart w:id="11" w:name="_Toc105216189"/>
      <w:bookmarkStart w:id="12" w:name="_Toc105216215"/>
      <w:bookmarkStart w:id="13" w:name="_Toc105216228"/>
      <w:bookmarkStart w:id="14" w:name="_Toc105216434"/>
      <w:bookmarkStart w:id="15" w:name="_Toc105216716"/>
      <w:bookmarkStart w:id="16" w:name="_Toc105216864"/>
      <w:bookmarkStart w:id="17" w:name="_Ref534891887"/>
      <w:bookmarkStart w:id="18" w:name="_Toc535239390"/>
      <w:bookmarkStart w:id="19" w:name="_Toc102989398"/>
      <w:bookmarkStart w:id="20" w:name="_Toc102989403"/>
      <w:bookmarkEnd w:id="5"/>
      <w:bookmarkEnd w:id="6"/>
      <w:bookmarkEnd w:id="7"/>
      <w:bookmarkEnd w:id="8"/>
      <w:bookmarkEnd w:id="9"/>
      <w:bookmarkEnd w:id="10"/>
      <w:bookmarkEnd w:id="11"/>
      <w:bookmarkEnd w:id="12"/>
      <w:bookmarkEnd w:id="13"/>
      <w:bookmarkEnd w:id="14"/>
      <w:bookmarkEnd w:id="15"/>
      <w:bookmarkEnd w:id="16"/>
      <w:r w:rsidRPr="00631560">
        <w:lastRenderedPageBreak/>
        <w:t>Introduction</w:t>
      </w:r>
      <w:bookmarkEnd w:id="17"/>
      <w:bookmarkEnd w:id="18"/>
    </w:p>
    <w:p w14:paraId="4A5A0763" w14:textId="77777777" w:rsidR="00460958" w:rsidRPr="00460958" w:rsidRDefault="00460958" w:rsidP="00460958">
      <w:pPr>
        <w:pStyle w:val="Heading20"/>
      </w:pPr>
      <w:bookmarkStart w:id="21" w:name="_Toc535239391"/>
      <w:r>
        <w:t>Purpose</w:t>
      </w:r>
      <w:bookmarkEnd w:id="21"/>
    </w:p>
    <w:p w14:paraId="74BA92D3" w14:textId="1B7B0766" w:rsidR="001D76CD" w:rsidRDefault="00B305CA" w:rsidP="00446CCC">
      <w:pPr>
        <w:pStyle w:val="Bodytext"/>
      </w:pPr>
      <w:r>
        <w:t>This document pr</w:t>
      </w:r>
      <w:r w:rsidR="00D51883">
        <w:t xml:space="preserve">ovides the requirements </w:t>
      </w:r>
      <w:r w:rsidR="00446CCC">
        <w:t xml:space="preserve">for a system that </w:t>
      </w:r>
      <w:r w:rsidR="001D76CD">
        <w:t xml:space="preserve">support National representative and FMN network management authority (NMA) in providing the information about the FFT systems and in designing and publishing the network design (OPTASK) in a format that is both human readable and machine </w:t>
      </w:r>
      <w:proofErr w:type="spellStart"/>
      <w:r w:rsidR="001D76CD">
        <w:t>processable</w:t>
      </w:r>
      <w:proofErr w:type="spellEnd"/>
      <w:r w:rsidR="001D76CD">
        <w:t>.</w:t>
      </w:r>
    </w:p>
    <w:p w14:paraId="209BC7AF" w14:textId="77777777" w:rsidR="00F70414" w:rsidRDefault="00F70414" w:rsidP="00F70414">
      <w:pPr>
        <w:pStyle w:val="Heading20"/>
        <w:rPr>
          <w:lang w:val="en-US"/>
        </w:rPr>
      </w:pPr>
      <w:bookmarkStart w:id="22" w:name="_Toc277171517"/>
      <w:bookmarkStart w:id="23" w:name="_Toc277234687"/>
      <w:bookmarkStart w:id="24" w:name="_Toc279683195"/>
      <w:bookmarkStart w:id="25" w:name="_Toc280342233"/>
      <w:bookmarkStart w:id="26" w:name="_Toc535239392"/>
      <w:r>
        <w:rPr>
          <w:lang w:val="en-US"/>
        </w:rPr>
        <w:t>Document Organization</w:t>
      </w:r>
      <w:bookmarkEnd w:id="22"/>
      <w:bookmarkEnd w:id="23"/>
      <w:bookmarkEnd w:id="24"/>
      <w:bookmarkEnd w:id="25"/>
      <w:bookmarkEnd w:id="26"/>
    </w:p>
    <w:p w14:paraId="13484324" w14:textId="77777777" w:rsidR="00D51883" w:rsidRDefault="00AD26F6" w:rsidP="00AD26F6">
      <w:pPr>
        <w:pStyle w:val="Bodytext"/>
      </w:pPr>
      <w:r w:rsidRPr="00AD26F6">
        <w:t>The document is organized into two major parts</w:t>
      </w:r>
      <w:r>
        <w:t xml:space="preserve">. The first part details the use cases. The second part provides the supplementary specification that </w:t>
      </w:r>
      <w:r w:rsidR="00D8772A">
        <w:t>provides</w:t>
      </w:r>
      <w:r>
        <w:t xml:space="preserve"> more generic </w:t>
      </w:r>
      <w:r w:rsidR="00D8772A">
        <w:t>requirements that are</w:t>
      </w:r>
      <w:r w:rsidR="00962359">
        <w:t xml:space="preserve"> not provided in the use cases.</w:t>
      </w:r>
    </w:p>
    <w:p w14:paraId="56448941" w14:textId="77777777" w:rsidR="005116A1" w:rsidRDefault="005116A1" w:rsidP="005116A1">
      <w:pPr>
        <w:pStyle w:val="Heading20"/>
      </w:pPr>
      <w:bookmarkStart w:id="27" w:name="_Toc535239393"/>
      <w:r>
        <w:t>Requirement levels in this document</w:t>
      </w:r>
      <w:bookmarkEnd w:id="27"/>
    </w:p>
    <w:p w14:paraId="1E525FE7" w14:textId="77777777" w:rsidR="005116A1" w:rsidRDefault="005116A1" w:rsidP="005116A1">
      <w:pPr>
        <w:pStyle w:val="Bodytext"/>
      </w:pPr>
      <w:r>
        <w:t>The following requirement levels are used within this document:</w:t>
      </w:r>
    </w:p>
    <w:p w14:paraId="5935D9DD" w14:textId="77777777" w:rsidR="005116A1" w:rsidRDefault="005116A1" w:rsidP="005116A1">
      <w:pPr>
        <w:pStyle w:val="Bodytext"/>
        <w:numPr>
          <w:ilvl w:val="0"/>
          <w:numId w:val="21"/>
        </w:numPr>
      </w:pPr>
      <w:r>
        <w:t>M:</w:t>
      </w:r>
      <w:r w:rsidRPr="00703AD5">
        <w:t xml:space="preserve"> Must have this requirement to meet the business needs</w:t>
      </w:r>
    </w:p>
    <w:p w14:paraId="01F3CEED" w14:textId="77777777" w:rsidR="005116A1" w:rsidRDefault="005116A1" w:rsidP="005116A1">
      <w:pPr>
        <w:pStyle w:val="Bodytext"/>
        <w:numPr>
          <w:ilvl w:val="0"/>
          <w:numId w:val="21"/>
        </w:numPr>
      </w:pPr>
      <w:r>
        <w:t xml:space="preserve">S: </w:t>
      </w:r>
      <w:r w:rsidRPr="00703AD5">
        <w:t>Should have this requirement if possible, but project success does not rely on it</w:t>
      </w:r>
    </w:p>
    <w:p w14:paraId="01561332" w14:textId="77777777" w:rsidR="005116A1" w:rsidRDefault="005116A1" w:rsidP="005116A1">
      <w:pPr>
        <w:pStyle w:val="Bodytext"/>
        <w:numPr>
          <w:ilvl w:val="0"/>
          <w:numId w:val="21"/>
        </w:numPr>
      </w:pPr>
      <w:r>
        <w:t xml:space="preserve">C: </w:t>
      </w:r>
      <w:r w:rsidRPr="00703AD5">
        <w:t>Could have this requirement if it does not affect anything else on the project</w:t>
      </w:r>
    </w:p>
    <w:p w14:paraId="5E2B2860" w14:textId="77777777" w:rsidR="005116A1" w:rsidRDefault="005116A1" w:rsidP="005116A1">
      <w:pPr>
        <w:pStyle w:val="Bodytext"/>
        <w:numPr>
          <w:ilvl w:val="0"/>
          <w:numId w:val="21"/>
        </w:numPr>
      </w:pPr>
      <w:r>
        <w:t xml:space="preserve">W: </w:t>
      </w:r>
      <w:r w:rsidRPr="00703AD5">
        <w:t>Would like to have this requirement later, but won</w:t>
      </w:r>
      <w:r>
        <w:t>’t be in 2019</w:t>
      </w:r>
    </w:p>
    <w:p w14:paraId="38B8D917" w14:textId="77777777" w:rsidR="005116A1" w:rsidRDefault="005116A1" w:rsidP="005116A1">
      <w:pPr>
        <w:pStyle w:val="Bodytext"/>
        <w:numPr>
          <w:ilvl w:val="0"/>
          <w:numId w:val="21"/>
        </w:numPr>
      </w:pPr>
      <w:r>
        <w:t>E: External requirement that is not in scope of the OPTASK builders.</w:t>
      </w:r>
    </w:p>
    <w:p w14:paraId="266D1582" w14:textId="77777777" w:rsidR="005116A1" w:rsidRPr="005116A1" w:rsidRDefault="005116A1" w:rsidP="005116A1">
      <w:pPr>
        <w:pStyle w:val="Bodytext"/>
      </w:pPr>
    </w:p>
    <w:p w14:paraId="41DEE103" w14:textId="77777777" w:rsidR="00F762D1" w:rsidRDefault="00F762D1" w:rsidP="00F762D1">
      <w:pPr>
        <w:pStyle w:val="Heading10"/>
      </w:pPr>
      <w:bookmarkStart w:id="28" w:name="_Toc535239394"/>
      <w:r>
        <w:lastRenderedPageBreak/>
        <w:t>OVERALL description</w:t>
      </w:r>
      <w:r w:rsidR="00C13F4A">
        <w:t xml:space="preserve"> of the system</w:t>
      </w:r>
      <w:bookmarkEnd w:id="28"/>
    </w:p>
    <w:p w14:paraId="1E6B0031" w14:textId="721EEB10" w:rsidR="000A3B6B" w:rsidRDefault="0057545F" w:rsidP="00487EDA">
      <w:pPr>
        <w:pStyle w:val="Bodytext"/>
      </w:pPr>
      <w:r>
        <w:t>The system enables the</w:t>
      </w:r>
      <w:r w:rsidR="000A3B6B">
        <w:t xml:space="preserve"> </w:t>
      </w:r>
      <w:r w:rsidR="000A3B6B" w:rsidRPr="00446CCC">
        <w:t>network management authority</w:t>
      </w:r>
      <w:r w:rsidR="000A3B6B">
        <w:t xml:space="preserve"> (NMA) </w:t>
      </w:r>
      <w:r>
        <w:t xml:space="preserve">to </w:t>
      </w:r>
      <w:r w:rsidR="000A3B6B">
        <w:t>create an OPTASK</w:t>
      </w:r>
      <w:r>
        <w:t xml:space="preserve">. For this purpose, the NMA </w:t>
      </w:r>
      <w:r w:rsidR="000A3B6B">
        <w:t xml:space="preserve">needs information </w:t>
      </w:r>
      <w:r w:rsidR="001B6569">
        <w:t xml:space="preserve">(via the national leads) </w:t>
      </w:r>
      <w:r w:rsidR="000A3B6B">
        <w:t xml:space="preserve">on the national systems </w:t>
      </w:r>
      <w:r>
        <w:t xml:space="preserve">that </w:t>
      </w:r>
      <w:r w:rsidR="000A3B6B">
        <w:t>participate in the operation.</w:t>
      </w:r>
      <w:r w:rsidR="00980977">
        <w:t xml:space="preserve"> The system facilitates the OPTASK creation process, and specifically facilitates the collection of national </w:t>
      </w:r>
      <w:r w:rsidR="00C31D85">
        <w:t>participation</w:t>
      </w:r>
      <w:r w:rsidR="00980977">
        <w:t xml:space="preserve"> information in an easy to use manner.</w:t>
      </w:r>
    </w:p>
    <w:p w14:paraId="09F311F3" w14:textId="77777777" w:rsidR="00D6159B" w:rsidRDefault="005A3959" w:rsidP="00D6159B">
      <w:pPr>
        <w:pStyle w:val="Heading20"/>
      </w:pPr>
      <w:bookmarkStart w:id="29" w:name="_Toc535239395"/>
      <w:r>
        <w:t xml:space="preserve">SYSTEM </w:t>
      </w:r>
      <w:r w:rsidR="00274D31">
        <w:t>Architecture</w:t>
      </w:r>
      <w:bookmarkEnd w:id="29"/>
    </w:p>
    <w:p w14:paraId="4D0448F4" w14:textId="77777777" w:rsidR="00487EDA" w:rsidRDefault="007F52BC" w:rsidP="00487EDA">
      <w:pPr>
        <w:pStyle w:val="Bodytext"/>
      </w:pPr>
      <w:r>
        <w:t>In the system architecture</w:t>
      </w:r>
      <w:r w:rsidR="00B83C2D">
        <w:t xml:space="preserve"> the</w:t>
      </w:r>
      <w:r w:rsidR="00E45FD1">
        <w:t xml:space="preserve"> </w:t>
      </w:r>
      <w:r w:rsidR="00E11EE1">
        <w:t xml:space="preserve">following </w:t>
      </w:r>
      <w:r w:rsidR="003C4CD3">
        <w:t xml:space="preserve">application </w:t>
      </w:r>
      <w:r w:rsidR="001F721C">
        <w:t xml:space="preserve">components are </w:t>
      </w:r>
      <w:r>
        <w:t>presumed</w:t>
      </w:r>
      <w:r w:rsidR="00E11EE1">
        <w:t>:</w:t>
      </w:r>
    </w:p>
    <w:tbl>
      <w:tblPr>
        <w:tblStyle w:val="TableGrid"/>
        <w:tblW w:w="0" w:type="auto"/>
        <w:tblLook w:val="04A0" w:firstRow="1" w:lastRow="0" w:firstColumn="1" w:lastColumn="0" w:noHBand="0" w:noVBand="1"/>
      </w:tblPr>
      <w:tblGrid>
        <w:gridCol w:w="3415"/>
        <w:gridCol w:w="5646"/>
      </w:tblGrid>
      <w:tr w:rsidR="00BD151E" w14:paraId="0B94F482" w14:textId="77777777" w:rsidTr="00BE3EDE">
        <w:tc>
          <w:tcPr>
            <w:tcW w:w="3415" w:type="dxa"/>
          </w:tcPr>
          <w:p w14:paraId="386FA2E4" w14:textId="77777777" w:rsidR="00BD151E" w:rsidRPr="005E0C64" w:rsidRDefault="000B6F1D" w:rsidP="0048491D">
            <w:pPr>
              <w:pStyle w:val="Bodytext"/>
              <w:rPr>
                <w:b/>
              </w:rPr>
            </w:pPr>
            <w:r>
              <w:rPr>
                <w:b/>
              </w:rPr>
              <w:t>C</w:t>
            </w:r>
            <w:r w:rsidR="00BD151E">
              <w:rPr>
                <w:b/>
              </w:rPr>
              <w:t>omponent</w:t>
            </w:r>
          </w:p>
        </w:tc>
        <w:tc>
          <w:tcPr>
            <w:tcW w:w="5646" w:type="dxa"/>
          </w:tcPr>
          <w:p w14:paraId="2DC8CE09" w14:textId="77777777" w:rsidR="00BD151E" w:rsidRPr="005E0C64" w:rsidRDefault="00BD151E" w:rsidP="0048491D">
            <w:pPr>
              <w:pStyle w:val="Bodytext"/>
              <w:rPr>
                <w:b/>
              </w:rPr>
            </w:pPr>
            <w:r w:rsidRPr="005E0C64">
              <w:rPr>
                <w:b/>
              </w:rPr>
              <w:t>Description</w:t>
            </w:r>
          </w:p>
        </w:tc>
      </w:tr>
      <w:tr w:rsidR="00BD151E" w14:paraId="464E2189" w14:textId="77777777" w:rsidTr="00BE3EDE">
        <w:tc>
          <w:tcPr>
            <w:tcW w:w="3415" w:type="dxa"/>
          </w:tcPr>
          <w:p w14:paraId="6C74CC68" w14:textId="2F0B9620" w:rsidR="00BD151E" w:rsidRDefault="00BD151E" w:rsidP="00AD5DB8">
            <w:pPr>
              <w:pStyle w:val="Bodytext"/>
            </w:pPr>
            <w:r>
              <w:t xml:space="preserve">National </w:t>
            </w:r>
            <w:r w:rsidR="001D76CD">
              <w:t xml:space="preserve"> </w:t>
            </w:r>
            <w:commentRangeStart w:id="30"/>
            <w:r w:rsidR="00AD5DB8">
              <w:t>System</w:t>
            </w:r>
            <w:ins w:id="31" w:author="Boumeester, FA, Ing." w:date="2019-01-15T10:07:00Z">
              <w:r w:rsidR="008E028F">
                <w:t xml:space="preserve"> </w:t>
              </w:r>
            </w:ins>
            <w:r w:rsidR="00AD5DB8">
              <w:t>Description Form</w:t>
            </w:r>
            <w:r w:rsidR="001D76CD">
              <w:t xml:space="preserve"> (</w:t>
            </w:r>
            <w:r w:rsidR="00AD5DB8">
              <w:t>SDF</w:t>
            </w:r>
            <w:r w:rsidR="001D76CD">
              <w:t>)</w:t>
            </w:r>
            <w:commentRangeEnd w:id="30"/>
            <w:r w:rsidR="008E028F">
              <w:rPr>
                <w:rStyle w:val="CommentReference"/>
                <w:rFonts w:asciiTheme="minorHAnsi" w:eastAsiaTheme="minorHAnsi" w:hAnsiTheme="minorHAnsi" w:cstheme="minorBidi"/>
                <w:lang w:eastAsia="en-US"/>
              </w:rPr>
              <w:commentReference w:id="30"/>
            </w:r>
            <w:r w:rsidR="001D76CD">
              <w:t xml:space="preserve"> </w:t>
            </w:r>
            <w:r>
              <w:t>Builder</w:t>
            </w:r>
          </w:p>
        </w:tc>
        <w:tc>
          <w:tcPr>
            <w:tcW w:w="5646" w:type="dxa"/>
          </w:tcPr>
          <w:p w14:paraId="57D29FED" w14:textId="6D9A7905" w:rsidR="00BD151E" w:rsidRDefault="00BD151E" w:rsidP="0049266B">
            <w:pPr>
              <w:pStyle w:val="Bodytext"/>
            </w:pPr>
            <w:commentRangeStart w:id="32"/>
            <w:r>
              <w:t>Enables t</w:t>
            </w:r>
            <w:r w:rsidR="0049266B">
              <w:t>he collection of</w:t>
            </w:r>
            <w:r w:rsidR="00F50023">
              <w:t xml:space="preserve"> </w:t>
            </w:r>
            <w:r>
              <w:t xml:space="preserve">national </w:t>
            </w:r>
            <w:r w:rsidR="006C6CF4">
              <w:t>participation</w:t>
            </w:r>
            <w:r>
              <w:t xml:space="preserve"> information</w:t>
            </w:r>
            <w:r w:rsidR="001D76CD">
              <w:t>.</w:t>
            </w:r>
            <w:commentRangeEnd w:id="32"/>
            <w:r w:rsidR="008E028F">
              <w:rPr>
                <w:rStyle w:val="CommentReference"/>
                <w:rFonts w:asciiTheme="minorHAnsi" w:eastAsiaTheme="minorHAnsi" w:hAnsiTheme="minorHAnsi" w:cstheme="minorBidi"/>
                <w:lang w:eastAsia="en-US"/>
              </w:rPr>
              <w:commentReference w:id="32"/>
            </w:r>
          </w:p>
        </w:tc>
      </w:tr>
      <w:tr w:rsidR="00BD151E" w14:paraId="3FA1E1E9" w14:textId="77777777" w:rsidTr="00BE3EDE">
        <w:tc>
          <w:tcPr>
            <w:tcW w:w="3415" w:type="dxa"/>
          </w:tcPr>
          <w:p w14:paraId="3E6967D3" w14:textId="77777777" w:rsidR="00BD151E" w:rsidRDefault="00BD151E" w:rsidP="0048491D">
            <w:pPr>
              <w:pStyle w:val="Bodytext"/>
            </w:pPr>
            <w:r>
              <w:t>NMA OPTASK Builder</w:t>
            </w:r>
          </w:p>
        </w:tc>
        <w:tc>
          <w:tcPr>
            <w:tcW w:w="5646" w:type="dxa"/>
          </w:tcPr>
          <w:p w14:paraId="6CC0E86F" w14:textId="58E2A14E" w:rsidR="00BD151E" w:rsidRDefault="00BD151E" w:rsidP="0049266B">
            <w:pPr>
              <w:pStyle w:val="Bodytext"/>
            </w:pPr>
            <w:r>
              <w:t xml:space="preserve">Enables </w:t>
            </w:r>
            <w:r w:rsidR="0049266B">
              <w:t>the</w:t>
            </w:r>
            <w:r>
              <w:t xml:space="preserve"> OPTASK </w:t>
            </w:r>
            <w:r w:rsidR="0049266B">
              <w:t>information collection and design process.</w:t>
            </w:r>
          </w:p>
        </w:tc>
      </w:tr>
    </w:tbl>
    <w:p w14:paraId="40647D96" w14:textId="77777777" w:rsidR="00962359" w:rsidRDefault="00962359" w:rsidP="00D67EDE">
      <w:pPr>
        <w:pStyle w:val="Bodytext"/>
        <w:numPr>
          <w:ilvl w:val="0"/>
          <w:numId w:val="0"/>
        </w:numPr>
      </w:pPr>
    </w:p>
    <w:p w14:paraId="09D139EF" w14:textId="77777777" w:rsidR="00854939" w:rsidRDefault="00854939" w:rsidP="000B6F1D">
      <w:pPr>
        <w:pStyle w:val="Bodytext"/>
        <w:numPr>
          <w:ilvl w:val="0"/>
          <w:numId w:val="0"/>
        </w:numPr>
      </w:pPr>
    </w:p>
    <w:p w14:paraId="3AA83315" w14:textId="77777777" w:rsidR="00D42752" w:rsidRDefault="00137992" w:rsidP="00137992">
      <w:pPr>
        <w:pStyle w:val="Heading20"/>
      </w:pPr>
      <w:bookmarkStart w:id="33" w:name="_Toc535239396"/>
      <w:r>
        <w:t>Actors</w:t>
      </w:r>
      <w:bookmarkEnd w:id="33"/>
    </w:p>
    <w:p w14:paraId="61BC7B60" w14:textId="77777777" w:rsidR="00137992" w:rsidRPr="00422FEE" w:rsidRDefault="00137992" w:rsidP="00137992">
      <w:pPr>
        <w:pStyle w:val="Bodytext"/>
      </w:pPr>
      <w:r>
        <w:t>The following human and system actors are interacting with the OPTASK builders systems.</w:t>
      </w:r>
    </w:p>
    <w:tbl>
      <w:tblPr>
        <w:tblStyle w:val="TableGrid"/>
        <w:tblW w:w="0" w:type="auto"/>
        <w:tblLook w:val="04A0" w:firstRow="1" w:lastRow="0" w:firstColumn="1" w:lastColumn="0" w:noHBand="0" w:noVBand="1"/>
      </w:tblPr>
      <w:tblGrid>
        <w:gridCol w:w="3194"/>
        <w:gridCol w:w="4271"/>
        <w:gridCol w:w="1596"/>
      </w:tblGrid>
      <w:tr w:rsidR="00137992" w14:paraId="3B5BDC0E" w14:textId="77777777" w:rsidTr="0048491D">
        <w:tc>
          <w:tcPr>
            <w:tcW w:w="3194" w:type="dxa"/>
          </w:tcPr>
          <w:p w14:paraId="16D60E69" w14:textId="77777777" w:rsidR="00137992" w:rsidRPr="005E0C64" w:rsidRDefault="00137992" w:rsidP="0048491D">
            <w:pPr>
              <w:pStyle w:val="Bodytext"/>
              <w:rPr>
                <w:b/>
              </w:rPr>
            </w:pPr>
            <w:r w:rsidRPr="005E0C64">
              <w:rPr>
                <w:b/>
              </w:rPr>
              <w:t>Actor</w:t>
            </w:r>
          </w:p>
        </w:tc>
        <w:tc>
          <w:tcPr>
            <w:tcW w:w="4271" w:type="dxa"/>
          </w:tcPr>
          <w:p w14:paraId="2CF38147" w14:textId="77777777" w:rsidR="00137992" w:rsidRPr="005E0C64" w:rsidRDefault="00137992" w:rsidP="0048491D">
            <w:pPr>
              <w:pStyle w:val="Bodytext"/>
              <w:rPr>
                <w:b/>
              </w:rPr>
            </w:pPr>
            <w:r w:rsidRPr="005E0C64">
              <w:rPr>
                <w:b/>
              </w:rPr>
              <w:t>Description</w:t>
            </w:r>
          </w:p>
        </w:tc>
        <w:tc>
          <w:tcPr>
            <w:tcW w:w="1596" w:type="dxa"/>
          </w:tcPr>
          <w:p w14:paraId="14B33DF0" w14:textId="77777777" w:rsidR="00137992" w:rsidRPr="005E0C64" w:rsidRDefault="00137992" w:rsidP="0048491D">
            <w:pPr>
              <w:pStyle w:val="Bodytext"/>
              <w:rPr>
                <w:b/>
              </w:rPr>
            </w:pPr>
            <w:r>
              <w:rPr>
                <w:b/>
              </w:rPr>
              <w:t>Type</w:t>
            </w:r>
          </w:p>
        </w:tc>
      </w:tr>
      <w:tr w:rsidR="00137992" w14:paraId="2913BBD1" w14:textId="77777777" w:rsidTr="0048491D">
        <w:tc>
          <w:tcPr>
            <w:tcW w:w="3194" w:type="dxa"/>
          </w:tcPr>
          <w:p w14:paraId="4E15E3F2" w14:textId="77777777" w:rsidR="00137992" w:rsidRDefault="00137992" w:rsidP="0048491D">
            <w:pPr>
              <w:pStyle w:val="Bodytext"/>
            </w:pPr>
            <w:r>
              <w:t>National SME</w:t>
            </w:r>
          </w:p>
        </w:tc>
        <w:tc>
          <w:tcPr>
            <w:tcW w:w="4271" w:type="dxa"/>
          </w:tcPr>
          <w:p w14:paraId="38D6931B" w14:textId="09531723" w:rsidR="00137992" w:rsidRDefault="00137992" w:rsidP="00AD5DB8">
            <w:pPr>
              <w:pStyle w:val="Bodytext"/>
            </w:pPr>
            <w:r>
              <w:t xml:space="preserve">Subject matter expert for </w:t>
            </w:r>
            <w:r w:rsidR="001D76CD">
              <w:t xml:space="preserve">the technical details of the </w:t>
            </w:r>
            <w:r>
              <w:t>national system</w:t>
            </w:r>
            <w:r w:rsidR="001D76CD">
              <w:t>s.</w:t>
            </w:r>
          </w:p>
        </w:tc>
        <w:tc>
          <w:tcPr>
            <w:tcW w:w="1596" w:type="dxa"/>
          </w:tcPr>
          <w:p w14:paraId="1AD644A2" w14:textId="77777777" w:rsidR="00137992" w:rsidRDefault="00137992" w:rsidP="0048491D">
            <w:pPr>
              <w:pStyle w:val="Bodytext"/>
            </w:pPr>
            <w:r>
              <w:t>Human</w:t>
            </w:r>
          </w:p>
        </w:tc>
      </w:tr>
      <w:tr w:rsidR="00137992" w14:paraId="1223BB92" w14:textId="77777777" w:rsidTr="0048491D">
        <w:tc>
          <w:tcPr>
            <w:tcW w:w="3194" w:type="dxa"/>
          </w:tcPr>
          <w:p w14:paraId="751906E8" w14:textId="77777777" w:rsidR="00137992" w:rsidRDefault="00137992" w:rsidP="0048491D">
            <w:pPr>
              <w:pStyle w:val="Bodytext"/>
            </w:pPr>
            <w:r>
              <w:t>National Operator</w:t>
            </w:r>
          </w:p>
        </w:tc>
        <w:tc>
          <w:tcPr>
            <w:tcW w:w="4271" w:type="dxa"/>
          </w:tcPr>
          <w:p w14:paraId="5C2AE525" w14:textId="77777777" w:rsidR="00137992" w:rsidRDefault="00137992" w:rsidP="0048491D">
            <w:pPr>
              <w:pStyle w:val="Bodytext"/>
            </w:pPr>
            <w:r>
              <w:t>Operator for a national system</w:t>
            </w:r>
          </w:p>
        </w:tc>
        <w:tc>
          <w:tcPr>
            <w:tcW w:w="1596" w:type="dxa"/>
          </w:tcPr>
          <w:p w14:paraId="74A5A7D0" w14:textId="77777777" w:rsidR="00137992" w:rsidRDefault="00137992" w:rsidP="0048491D">
            <w:pPr>
              <w:pStyle w:val="Bodytext"/>
            </w:pPr>
            <w:r>
              <w:t>Human</w:t>
            </w:r>
          </w:p>
        </w:tc>
      </w:tr>
      <w:tr w:rsidR="00137992" w14:paraId="0F73DD83" w14:textId="77777777" w:rsidTr="0048491D">
        <w:tc>
          <w:tcPr>
            <w:tcW w:w="3194" w:type="dxa"/>
          </w:tcPr>
          <w:p w14:paraId="7FDF7DD1" w14:textId="77777777" w:rsidR="00137992" w:rsidRDefault="006C42AC" w:rsidP="0048491D">
            <w:pPr>
              <w:pStyle w:val="Bodytext"/>
            </w:pPr>
            <w:r>
              <w:t>National Lead</w:t>
            </w:r>
          </w:p>
        </w:tc>
        <w:tc>
          <w:tcPr>
            <w:tcW w:w="4271" w:type="dxa"/>
          </w:tcPr>
          <w:p w14:paraId="3BEABA74" w14:textId="53AB5F79" w:rsidR="00137992" w:rsidRDefault="009B14AF" w:rsidP="00AD5DB8">
            <w:pPr>
              <w:pStyle w:val="Bodytext"/>
            </w:pPr>
            <w:r>
              <w:t>Coordinates national activities for operations.</w:t>
            </w:r>
          </w:p>
        </w:tc>
        <w:tc>
          <w:tcPr>
            <w:tcW w:w="1596" w:type="dxa"/>
          </w:tcPr>
          <w:p w14:paraId="36FFD3FA" w14:textId="77777777" w:rsidR="00137992" w:rsidRDefault="00137992" w:rsidP="0048491D">
            <w:pPr>
              <w:pStyle w:val="Bodytext"/>
            </w:pPr>
            <w:r>
              <w:t>Human</w:t>
            </w:r>
          </w:p>
        </w:tc>
      </w:tr>
      <w:tr w:rsidR="00137992" w14:paraId="7F00E2E3" w14:textId="77777777" w:rsidTr="0048491D">
        <w:tc>
          <w:tcPr>
            <w:tcW w:w="3194" w:type="dxa"/>
          </w:tcPr>
          <w:p w14:paraId="6B05AD33" w14:textId="77777777" w:rsidR="00137992" w:rsidRDefault="00137992" w:rsidP="0048491D">
            <w:pPr>
              <w:pStyle w:val="Bodytext"/>
            </w:pPr>
            <w:r>
              <w:t>NMA</w:t>
            </w:r>
          </w:p>
        </w:tc>
        <w:tc>
          <w:tcPr>
            <w:tcW w:w="4271" w:type="dxa"/>
          </w:tcPr>
          <w:p w14:paraId="53D269B9" w14:textId="77777777" w:rsidR="00137992" w:rsidRDefault="00137992" w:rsidP="0048491D">
            <w:pPr>
              <w:pStyle w:val="Bodytext"/>
            </w:pPr>
            <w:r>
              <w:t>The network management authority</w:t>
            </w:r>
          </w:p>
        </w:tc>
        <w:tc>
          <w:tcPr>
            <w:tcW w:w="1596" w:type="dxa"/>
          </w:tcPr>
          <w:p w14:paraId="4A2EC323" w14:textId="77777777" w:rsidR="00137992" w:rsidRDefault="00137992" w:rsidP="0048491D">
            <w:pPr>
              <w:pStyle w:val="Bodytext"/>
            </w:pPr>
            <w:r>
              <w:t>Human</w:t>
            </w:r>
          </w:p>
        </w:tc>
      </w:tr>
      <w:tr w:rsidR="00137992" w14:paraId="47524028" w14:textId="77777777" w:rsidTr="0048491D">
        <w:tc>
          <w:tcPr>
            <w:tcW w:w="3194" w:type="dxa"/>
          </w:tcPr>
          <w:p w14:paraId="600D221D" w14:textId="77777777" w:rsidR="00137992" w:rsidRDefault="00137992" w:rsidP="0048491D">
            <w:pPr>
              <w:pStyle w:val="Bodytext"/>
            </w:pPr>
            <w:r>
              <w:t>System administrator</w:t>
            </w:r>
          </w:p>
        </w:tc>
        <w:tc>
          <w:tcPr>
            <w:tcW w:w="4271" w:type="dxa"/>
          </w:tcPr>
          <w:p w14:paraId="72E291EB" w14:textId="77777777" w:rsidR="00137992" w:rsidRDefault="00137992" w:rsidP="0048491D">
            <w:pPr>
              <w:pStyle w:val="Bodytext"/>
            </w:pPr>
            <w:r>
              <w:t>The administrator taking care of the deployment of the OPTASK builder</w:t>
            </w:r>
          </w:p>
        </w:tc>
        <w:tc>
          <w:tcPr>
            <w:tcW w:w="1596" w:type="dxa"/>
          </w:tcPr>
          <w:p w14:paraId="7904C6F9" w14:textId="77777777" w:rsidR="00137992" w:rsidRDefault="00137992" w:rsidP="0048491D">
            <w:pPr>
              <w:pStyle w:val="Bodytext"/>
            </w:pPr>
            <w:r>
              <w:t>Human</w:t>
            </w:r>
          </w:p>
        </w:tc>
      </w:tr>
      <w:tr w:rsidR="00137992" w14:paraId="7B2C9940" w14:textId="77777777" w:rsidTr="0048491D">
        <w:tc>
          <w:tcPr>
            <w:tcW w:w="3194" w:type="dxa"/>
          </w:tcPr>
          <w:p w14:paraId="3974288E" w14:textId="77777777" w:rsidR="00137992" w:rsidRDefault="00137992" w:rsidP="0048491D">
            <w:pPr>
              <w:pStyle w:val="Bodytext"/>
            </w:pPr>
            <w:r>
              <w:t>OPTASK consumer</w:t>
            </w:r>
          </w:p>
        </w:tc>
        <w:tc>
          <w:tcPr>
            <w:tcW w:w="4271" w:type="dxa"/>
          </w:tcPr>
          <w:p w14:paraId="3844AA40" w14:textId="77777777" w:rsidR="00137992" w:rsidRDefault="00137992" w:rsidP="0048491D">
            <w:pPr>
              <w:pStyle w:val="Bodytext"/>
            </w:pPr>
            <w:r>
              <w:t>A national or NATO system that can consume OPTASK messages</w:t>
            </w:r>
          </w:p>
        </w:tc>
        <w:tc>
          <w:tcPr>
            <w:tcW w:w="1596" w:type="dxa"/>
          </w:tcPr>
          <w:p w14:paraId="3D442AD9" w14:textId="77777777" w:rsidR="00137992" w:rsidRDefault="00137992" w:rsidP="0048491D">
            <w:pPr>
              <w:pStyle w:val="Bodytext"/>
            </w:pPr>
            <w:r>
              <w:t>System</w:t>
            </w:r>
          </w:p>
        </w:tc>
      </w:tr>
    </w:tbl>
    <w:p w14:paraId="790024F5" w14:textId="77777777" w:rsidR="00137992" w:rsidRPr="00137992" w:rsidRDefault="00137992" w:rsidP="00137992">
      <w:pPr>
        <w:pStyle w:val="Bodytext"/>
      </w:pPr>
    </w:p>
    <w:p w14:paraId="1596BCD3" w14:textId="77777777" w:rsidR="006424C2" w:rsidRDefault="008001C4" w:rsidP="008001C4">
      <w:pPr>
        <w:pStyle w:val="Heading20"/>
      </w:pPr>
      <w:bookmarkStart w:id="34" w:name="_Toc535239397"/>
      <w:r>
        <w:t>Offline and Online mode</w:t>
      </w:r>
      <w:bookmarkEnd w:id="34"/>
    </w:p>
    <w:p w14:paraId="52D69AD5" w14:textId="707A82EA" w:rsidR="008001C4" w:rsidRDefault="008001C4" w:rsidP="008001C4">
      <w:pPr>
        <w:pStyle w:val="Bodytext"/>
      </w:pPr>
      <w:r>
        <w:t xml:space="preserve">Both the </w:t>
      </w:r>
      <w:r w:rsidR="001D76CD">
        <w:t xml:space="preserve">National </w:t>
      </w:r>
      <w:r w:rsidR="00AD5DB8">
        <w:t>SDF</w:t>
      </w:r>
      <w:r w:rsidR="001D76CD">
        <w:t xml:space="preserve"> </w:t>
      </w:r>
      <w:r>
        <w:t xml:space="preserve">Builder and the NMA OPTASK Builder </w:t>
      </w:r>
      <w:r w:rsidR="00FB258C">
        <w:t>are foreseen to have</w:t>
      </w:r>
      <w:r>
        <w:t xml:space="preserve"> an offline and online mode of working:</w:t>
      </w:r>
    </w:p>
    <w:p w14:paraId="0DFEAF5B" w14:textId="26FD42AC" w:rsidR="008001C4" w:rsidRDefault="008001C4" w:rsidP="008001C4">
      <w:pPr>
        <w:pStyle w:val="Bodytext"/>
        <w:numPr>
          <w:ilvl w:val="0"/>
          <w:numId w:val="26"/>
        </w:numPr>
      </w:pPr>
      <w:r>
        <w:t xml:space="preserve">Offline mode: no connection available between the </w:t>
      </w:r>
      <w:r w:rsidR="001D76CD">
        <w:t xml:space="preserve">National </w:t>
      </w:r>
      <w:r w:rsidR="00AD5DB8">
        <w:t>SDF</w:t>
      </w:r>
      <w:r>
        <w:t xml:space="preserve"> Builder and the NMA OPTASK Builder systems</w:t>
      </w:r>
      <w:r w:rsidR="005116A1">
        <w:t xml:space="preserve">. This mode is a Must Have </w:t>
      </w:r>
      <w:r w:rsidR="0055125A">
        <w:t>(M) r</w:t>
      </w:r>
      <w:r w:rsidR="005116A1">
        <w:t>equirement.</w:t>
      </w:r>
    </w:p>
    <w:p w14:paraId="7E99DE97" w14:textId="5CF3771B" w:rsidR="008001C4" w:rsidRDefault="008001C4" w:rsidP="008001C4">
      <w:pPr>
        <w:pStyle w:val="Bodytext"/>
        <w:numPr>
          <w:ilvl w:val="0"/>
          <w:numId w:val="26"/>
        </w:numPr>
      </w:pPr>
      <w:r>
        <w:lastRenderedPageBreak/>
        <w:t xml:space="preserve">Online mode: the </w:t>
      </w:r>
      <w:r w:rsidR="001D76CD">
        <w:t xml:space="preserve">National </w:t>
      </w:r>
      <w:r w:rsidR="00AD5DB8">
        <w:t>SDF</w:t>
      </w:r>
      <w:r>
        <w:t xml:space="preserve"> Builder has a direct connection (system-to-system interface) with the NMA OPTASK Builder</w:t>
      </w:r>
      <w:r w:rsidR="005116A1">
        <w:t xml:space="preserve">. </w:t>
      </w:r>
      <w:commentRangeStart w:id="35"/>
      <w:r w:rsidR="005116A1">
        <w:t xml:space="preserve">This mode is a Should Have </w:t>
      </w:r>
      <w:r w:rsidR="0055125A">
        <w:t xml:space="preserve">(S) </w:t>
      </w:r>
      <w:r w:rsidR="005116A1">
        <w:t>requirement.</w:t>
      </w:r>
      <w:commentRangeEnd w:id="35"/>
      <w:r w:rsidR="008E028F">
        <w:rPr>
          <w:rStyle w:val="CommentReference"/>
          <w:rFonts w:asciiTheme="minorHAnsi" w:eastAsiaTheme="minorHAnsi" w:hAnsiTheme="minorHAnsi" w:cstheme="minorBidi"/>
          <w:lang w:eastAsia="en-US"/>
        </w:rPr>
        <w:commentReference w:id="35"/>
      </w:r>
    </w:p>
    <w:p w14:paraId="6FFD5152" w14:textId="77777777" w:rsidR="00D672E7" w:rsidRPr="00D672E7" w:rsidRDefault="00D672E7" w:rsidP="00137992">
      <w:pPr>
        <w:pStyle w:val="Bodytext"/>
        <w:numPr>
          <w:ilvl w:val="0"/>
          <w:numId w:val="0"/>
        </w:numPr>
      </w:pPr>
    </w:p>
    <w:p w14:paraId="6425AA67" w14:textId="033BA2C0" w:rsidR="00D672E7" w:rsidRDefault="00526725" w:rsidP="00AD5DB8">
      <w:pPr>
        <w:pStyle w:val="Heading20"/>
      </w:pPr>
      <w:bookmarkStart w:id="36" w:name="_Toc535239398"/>
      <w:r>
        <w:t>Information Exchange between actors</w:t>
      </w:r>
      <w:bookmarkEnd w:id="36"/>
    </w:p>
    <w:p w14:paraId="3A67C27E" w14:textId="16E1611D" w:rsidR="00526725" w:rsidRDefault="00526725" w:rsidP="00526725">
      <w:pPr>
        <w:pStyle w:val="Bodytext"/>
        <w:numPr>
          <w:ilvl w:val="0"/>
          <w:numId w:val="0"/>
        </w:numPr>
      </w:pPr>
      <w:r>
        <w:t xml:space="preserve">The </w:t>
      </w:r>
      <w:r w:rsidR="00655A3A">
        <w:t xml:space="preserve">OPTASK creation </w:t>
      </w:r>
      <w:r>
        <w:t>process requires actors to exchange information between each other. We define two information carriers for the information exchanges that occur in the process.</w:t>
      </w:r>
      <w:r w:rsidR="006D7A2E">
        <w:t xml:space="preserve"> The carriers defined in this chapter are intended as abstract information objects, and are not intended to suggest how these carriers will be implemented.</w:t>
      </w:r>
    </w:p>
    <w:tbl>
      <w:tblPr>
        <w:tblStyle w:val="TableGrid"/>
        <w:tblW w:w="0" w:type="auto"/>
        <w:tblLook w:val="04A0" w:firstRow="1" w:lastRow="0" w:firstColumn="1" w:lastColumn="0" w:noHBand="0" w:noVBand="1"/>
      </w:tblPr>
      <w:tblGrid>
        <w:gridCol w:w="3415"/>
        <w:gridCol w:w="5646"/>
      </w:tblGrid>
      <w:tr w:rsidR="00526725" w14:paraId="6354872C" w14:textId="77777777" w:rsidTr="001D76CD">
        <w:tc>
          <w:tcPr>
            <w:tcW w:w="3415" w:type="dxa"/>
          </w:tcPr>
          <w:p w14:paraId="399D322B" w14:textId="5F574A0F" w:rsidR="00526725" w:rsidRPr="005E0C64" w:rsidRDefault="00381BBC" w:rsidP="001D76CD">
            <w:pPr>
              <w:pStyle w:val="Bodytext"/>
              <w:rPr>
                <w:b/>
              </w:rPr>
            </w:pPr>
            <w:r>
              <w:rPr>
                <w:b/>
              </w:rPr>
              <w:t>Carrier</w:t>
            </w:r>
          </w:p>
        </w:tc>
        <w:tc>
          <w:tcPr>
            <w:tcW w:w="5646" w:type="dxa"/>
          </w:tcPr>
          <w:p w14:paraId="5E9A5FA8" w14:textId="77777777" w:rsidR="00526725" w:rsidRPr="005E0C64" w:rsidRDefault="00526725" w:rsidP="001D76CD">
            <w:pPr>
              <w:pStyle w:val="Bodytext"/>
              <w:rPr>
                <w:b/>
              </w:rPr>
            </w:pPr>
            <w:r w:rsidRPr="005E0C64">
              <w:rPr>
                <w:b/>
              </w:rPr>
              <w:t>Description</w:t>
            </w:r>
          </w:p>
        </w:tc>
      </w:tr>
      <w:tr w:rsidR="00526725" w14:paraId="729BDDA7" w14:textId="77777777" w:rsidTr="001D76CD">
        <w:tc>
          <w:tcPr>
            <w:tcW w:w="3415" w:type="dxa"/>
          </w:tcPr>
          <w:p w14:paraId="3CD28657" w14:textId="136A697A" w:rsidR="00526725" w:rsidRDefault="00AD5DB8" w:rsidP="00526725">
            <w:pPr>
              <w:pStyle w:val="Bodytext"/>
            </w:pPr>
            <w:r>
              <w:t>System Description</w:t>
            </w:r>
            <w:r w:rsidR="00526725">
              <w:t xml:space="preserve"> Form</w:t>
            </w:r>
          </w:p>
        </w:tc>
        <w:tc>
          <w:tcPr>
            <w:tcW w:w="5646" w:type="dxa"/>
          </w:tcPr>
          <w:p w14:paraId="73788BE6" w14:textId="06F160EE" w:rsidR="00526725" w:rsidRDefault="00526725" w:rsidP="008E028F">
            <w:pPr>
              <w:pStyle w:val="Bodytext"/>
            </w:pPr>
            <w:r>
              <w:t>Contains t</w:t>
            </w:r>
            <w:r w:rsidRPr="00F1557A">
              <w:t xml:space="preserve">he </w:t>
            </w:r>
            <w:r>
              <w:t>national participation information</w:t>
            </w:r>
            <w:r w:rsidR="002B51DC">
              <w:t xml:space="preserve"> for exchange of information </w:t>
            </w:r>
            <w:del w:id="37" w:author="Boumeester, FA, Ing." w:date="2019-01-15T10:14:00Z">
              <w:r w:rsidR="002B51DC" w:rsidDel="008E028F">
                <w:delText xml:space="preserve">between </w:delText>
              </w:r>
            </w:del>
            <w:commentRangeStart w:id="38"/>
            <w:ins w:id="39" w:author="Boumeester, FA, Ing." w:date="2019-01-15T10:14:00Z">
              <w:r w:rsidR="008E028F">
                <w:t xml:space="preserve">from </w:t>
              </w:r>
              <w:commentRangeEnd w:id="38"/>
              <w:r w:rsidR="008E028F">
                <w:rPr>
                  <w:rStyle w:val="CommentReference"/>
                  <w:rFonts w:asciiTheme="minorHAnsi" w:eastAsiaTheme="minorHAnsi" w:hAnsiTheme="minorHAnsi" w:cstheme="minorBidi"/>
                  <w:lang w:eastAsia="en-US"/>
                </w:rPr>
                <w:commentReference w:id="38"/>
              </w:r>
            </w:ins>
            <w:r w:rsidR="002B51DC">
              <w:t>the</w:t>
            </w:r>
            <w:ins w:id="40" w:author="Boumeester, FA, Ing." w:date="2019-01-15T10:14:00Z">
              <w:r w:rsidR="008E028F">
                <w:t xml:space="preserve"> National actors to the</w:t>
              </w:r>
            </w:ins>
            <w:r w:rsidR="002B51DC">
              <w:t xml:space="preserve"> NMA</w:t>
            </w:r>
            <w:del w:id="41" w:author="Boumeester, FA, Ing." w:date="2019-01-15T10:14:00Z">
              <w:r w:rsidR="002B51DC" w:rsidDel="008E028F">
                <w:delText xml:space="preserve"> and the National actors</w:delText>
              </w:r>
            </w:del>
            <w:r w:rsidR="002B51DC">
              <w:t>.</w:t>
            </w:r>
          </w:p>
        </w:tc>
      </w:tr>
      <w:tr w:rsidR="00526725" w14:paraId="150C8956" w14:textId="77777777" w:rsidTr="001D76CD">
        <w:tc>
          <w:tcPr>
            <w:tcW w:w="3415" w:type="dxa"/>
          </w:tcPr>
          <w:p w14:paraId="60934D79" w14:textId="56BA4FFC" w:rsidR="00526725" w:rsidRDefault="00526725" w:rsidP="001D76CD">
            <w:pPr>
              <w:pStyle w:val="Bodytext"/>
            </w:pPr>
            <w:r>
              <w:t>OPTASK Message</w:t>
            </w:r>
          </w:p>
        </w:tc>
        <w:tc>
          <w:tcPr>
            <w:tcW w:w="5646" w:type="dxa"/>
          </w:tcPr>
          <w:p w14:paraId="0E0FF3E6" w14:textId="745D1BB3" w:rsidR="00526725" w:rsidRDefault="00526725" w:rsidP="00AC3A37">
            <w:pPr>
              <w:pStyle w:val="Bodytext"/>
            </w:pPr>
            <w:r>
              <w:t>Contains the OPTASK information</w:t>
            </w:r>
            <w:r w:rsidR="00AC3A37">
              <w:t xml:space="preserve"> for consumption by a OPTASK consumer. </w:t>
            </w:r>
          </w:p>
        </w:tc>
      </w:tr>
    </w:tbl>
    <w:p w14:paraId="21DF4059" w14:textId="77777777" w:rsidR="00526725" w:rsidRPr="00526725" w:rsidRDefault="00526725" w:rsidP="006D7A2E">
      <w:pPr>
        <w:pStyle w:val="Bodytext"/>
        <w:numPr>
          <w:ilvl w:val="0"/>
          <w:numId w:val="0"/>
        </w:numPr>
      </w:pPr>
    </w:p>
    <w:p w14:paraId="140715C0" w14:textId="77777777" w:rsidR="001C0EA3" w:rsidRDefault="00FC1CF6" w:rsidP="001C0EA3">
      <w:pPr>
        <w:pStyle w:val="Heading10"/>
      </w:pPr>
      <w:bookmarkStart w:id="42" w:name="_Toc535239399"/>
      <w:r>
        <w:lastRenderedPageBreak/>
        <w:t>Use</w:t>
      </w:r>
      <w:r w:rsidR="00994F14">
        <w:t xml:space="preserve"> </w:t>
      </w:r>
      <w:r>
        <w:t>cases</w:t>
      </w:r>
      <w:bookmarkEnd w:id="42"/>
    </w:p>
    <w:p w14:paraId="6EDA228A" w14:textId="77777777" w:rsidR="00407535" w:rsidRDefault="00407535" w:rsidP="00407535">
      <w:pPr>
        <w:pStyle w:val="Bodytext"/>
      </w:pPr>
      <w:r>
        <w:t>This chapter contains an overview table of the use cases and details each use case.</w:t>
      </w:r>
    </w:p>
    <w:p w14:paraId="416C0663" w14:textId="77777777" w:rsidR="00315BF4" w:rsidRPr="00407535" w:rsidRDefault="00315BF4" w:rsidP="00315BF4">
      <w:pPr>
        <w:pStyle w:val="Bodytext"/>
        <w:numPr>
          <w:ilvl w:val="0"/>
          <w:numId w:val="0"/>
        </w:numPr>
      </w:pPr>
      <w:r>
        <w:t xml:space="preserve">For each use case a flow of events is provided, describing the interactions </w:t>
      </w:r>
      <w:r w:rsidRPr="00315BF4">
        <w:t>between the actor(s) and the system</w:t>
      </w:r>
      <w:r>
        <w:t>(s).</w:t>
      </w:r>
    </w:p>
    <w:p w14:paraId="683DE059" w14:textId="77777777" w:rsidR="003405B0" w:rsidRDefault="003405B0" w:rsidP="003405B0">
      <w:pPr>
        <w:pStyle w:val="Heading20"/>
      </w:pPr>
      <w:bookmarkStart w:id="43" w:name="_Toc535239400"/>
      <w:r>
        <w:t>Use cases Overview</w:t>
      </w:r>
      <w:bookmarkEnd w:id="43"/>
    </w:p>
    <w:tbl>
      <w:tblPr>
        <w:tblStyle w:val="TableGrid"/>
        <w:tblW w:w="0" w:type="auto"/>
        <w:tblLayout w:type="fixed"/>
        <w:tblLook w:val="04A0" w:firstRow="1" w:lastRow="0" w:firstColumn="1" w:lastColumn="0" w:noHBand="0" w:noVBand="1"/>
      </w:tblPr>
      <w:tblGrid>
        <w:gridCol w:w="4585"/>
        <w:gridCol w:w="2970"/>
        <w:gridCol w:w="1350"/>
      </w:tblGrid>
      <w:tr w:rsidR="00FB7756" w14:paraId="7130E06C" w14:textId="77777777" w:rsidTr="00AD5DB8">
        <w:tc>
          <w:tcPr>
            <w:tcW w:w="4585" w:type="dxa"/>
          </w:tcPr>
          <w:p w14:paraId="28D4B51D" w14:textId="77777777" w:rsidR="00FB7756" w:rsidRPr="003405B0" w:rsidRDefault="007F56CC" w:rsidP="00EE02FC">
            <w:pPr>
              <w:pStyle w:val="Bodytext"/>
              <w:jc w:val="left"/>
              <w:rPr>
                <w:b/>
              </w:rPr>
            </w:pPr>
            <w:r>
              <w:rPr>
                <w:b/>
              </w:rPr>
              <w:t>USE CASE</w:t>
            </w:r>
          </w:p>
        </w:tc>
        <w:tc>
          <w:tcPr>
            <w:tcW w:w="2970" w:type="dxa"/>
          </w:tcPr>
          <w:p w14:paraId="0334D9E7" w14:textId="77777777" w:rsidR="00FB7756" w:rsidRPr="003405B0" w:rsidRDefault="007F56CC" w:rsidP="00EE02FC">
            <w:pPr>
              <w:pStyle w:val="Bodytext"/>
              <w:jc w:val="left"/>
              <w:rPr>
                <w:b/>
              </w:rPr>
            </w:pPr>
            <w:r>
              <w:rPr>
                <w:b/>
              </w:rPr>
              <w:t>ACTORS</w:t>
            </w:r>
          </w:p>
        </w:tc>
        <w:tc>
          <w:tcPr>
            <w:tcW w:w="1350" w:type="dxa"/>
          </w:tcPr>
          <w:p w14:paraId="1D982785" w14:textId="77777777" w:rsidR="00FB7756" w:rsidRPr="003405B0" w:rsidRDefault="007F56CC" w:rsidP="00EE02FC">
            <w:pPr>
              <w:pStyle w:val="Bodytext"/>
              <w:jc w:val="left"/>
              <w:rPr>
                <w:b/>
              </w:rPr>
            </w:pPr>
            <w:r>
              <w:rPr>
                <w:b/>
              </w:rPr>
              <w:t>DETAILED IN SECTION</w:t>
            </w:r>
          </w:p>
        </w:tc>
      </w:tr>
      <w:tr w:rsidR="00E673A7" w14:paraId="5E4F0EFC" w14:textId="77777777" w:rsidTr="00AD5DB8">
        <w:tc>
          <w:tcPr>
            <w:tcW w:w="8905" w:type="dxa"/>
            <w:gridSpan w:val="3"/>
          </w:tcPr>
          <w:p w14:paraId="7B1E8E89" w14:textId="77777777" w:rsidR="00E673A7" w:rsidRDefault="00E673A7" w:rsidP="00EE02FC">
            <w:pPr>
              <w:pStyle w:val="Bodytext"/>
              <w:jc w:val="left"/>
              <w:rPr>
                <w:b/>
              </w:rPr>
            </w:pPr>
            <w:r>
              <w:rPr>
                <w:b/>
              </w:rPr>
              <w:t>Manage OPTASK</w:t>
            </w:r>
          </w:p>
        </w:tc>
      </w:tr>
      <w:tr w:rsidR="009A704B" w14:paraId="5D3F0463" w14:textId="77777777" w:rsidTr="00AD5DB8">
        <w:tc>
          <w:tcPr>
            <w:tcW w:w="4585" w:type="dxa"/>
          </w:tcPr>
          <w:p w14:paraId="19FEC512" w14:textId="1DA9C8A2" w:rsidR="009A704B" w:rsidRDefault="00953D81" w:rsidP="00EE02FC">
            <w:pPr>
              <w:pStyle w:val="Bodytext"/>
              <w:jc w:val="left"/>
            </w:pPr>
            <w:r w:rsidRPr="00953D81">
              <w:t>Defin</w:t>
            </w:r>
            <w:r w:rsidR="003F3E63">
              <w:t>e a new operation</w:t>
            </w:r>
          </w:p>
        </w:tc>
        <w:tc>
          <w:tcPr>
            <w:tcW w:w="2970" w:type="dxa"/>
          </w:tcPr>
          <w:p w14:paraId="5DDB101D" w14:textId="77777777" w:rsidR="009A704B" w:rsidRDefault="009A704B" w:rsidP="00EE02FC">
            <w:pPr>
              <w:pStyle w:val="Bodytext"/>
              <w:jc w:val="left"/>
            </w:pPr>
            <w:r>
              <w:t>NMA</w:t>
            </w:r>
          </w:p>
        </w:tc>
        <w:tc>
          <w:tcPr>
            <w:tcW w:w="1350" w:type="dxa"/>
          </w:tcPr>
          <w:p w14:paraId="38061ACD" w14:textId="77777777" w:rsidR="009A704B" w:rsidRDefault="0091054B" w:rsidP="00EE02FC">
            <w:pPr>
              <w:pStyle w:val="Bodytext"/>
              <w:jc w:val="left"/>
            </w:pPr>
            <w:r>
              <w:fldChar w:fldCharType="begin"/>
            </w:r>
            <w:r>
              <w:instrText xml:space="preserve"> REF _Ref534891588 \r \h </w:instrText>
            </w:r>
            <w:r w:rsidR="00EE02FC">
              <w:instrText xml:space="preserve"> \* MERGEFORMAT </w:instrText>
            </w:r>
            <w:r>
              <w:fldChar w:fldCharType="separate"/>
            </w:r>
            <w:bookmarkStart w:id="44" w:name="_Ref534892593"/>
            <w:r w:rsidR="001041F1">
              <w:t>3.2</w:t>
            </w:r>
            <w:bookmarkEnd w:id="44"/>
            <w:r>
              <w:fldChar w:fldCharType="end"/>
            </w:r>
          </w:p>
        </w:tc>
      </w:tr>
      <w:tr w:rsidR="00D03536" w14:paraId="5423DB61" w14:textId="77777777" w:rsidTr="00AD5DB8">
        <w:tc>
          <w:tcPr>
            <w:tcW w:w="4585" w:type="dxa"/>
          </w:tcPr>
          <w:p w14:paraId="5598229B" w14:textId="77777777" w:rsidR="00D03536" w:rsidRDefault="00D03536" w:rsidP="00EE02FC">
            <w:pPr>
              <w:pStyle w:val="Bodytext"/>
              <w:jc w:val="left"/>
            </w:pPr>
            <w:r>
              <w:t>Create (initial) OPTASK</w:t>
            </w:r>
          </w:p>
        </w:tc>
        <w:tc>
          <w:tcPr>
            <w:tcW w:w="2970" w:type="dxa"/>
          </w:tcPr>
          <w:p w14:paraId="48746994" w14:textId="77777777" w:rsidR="00D03536" w:rsidRDefault="00D03536" w:rsidP="00EE02FC">
            <w:pPr>
              <w:pStyle w:val="Bodytext"/>
              <w:jc w:val="left"/>
            </w:pPr>
            <w:r>
              <w:t>NMA</w:t>
            </w:r>
          </w:p>
        </w:tc>
        <w:tc>
          <w:tcPr>
            <w:tcW w:w="1350" w:type="dxa"/>
          </w:tcPr>
          <w:p w14:paraId="3503215E" w14:textId="77777777" w:rsidR="00D03536" w:rsidRDefault="002B42C2" w:rsidP="00EE02FC">
            <w:pPr>
              <w:pStyle w:val="Bodytext"/>
              <w:jc w:val="left"/>
            </w:pPr>
            <w:r>
              <w:fldChar w:fldCharType="begin"/>
            </w:r>
            <w:r>
              <w:instrText xml:space="preserve"> REF _Ref534892946 \r \h </w:instrText>
            </w:r>
            <w:r w:rsidR="00EE02FC">
              <w:instrText xml:space="preserve"> \* MERGEFORMAT </w:instrText>
            </w:r>
            <w:r>
              <w:fldChar w:fldCharType="separate"/>
            </w:r>
            <w:r w:rsidR="001041F1">
              <w:t>3.3</w:t>
            </w:r>
            <w:r>
              <w:fldChar w:fldCharType="end"/>
            </w:r>
          </w:p>
        </w:tc>
      </w:tr>
      <w:tr w:rsidR="00D03536" w14:paraId="0682A05B" w14:textId="77777777" w:rsidTr="00AD5DB8">
        <w:tc>
          <w:tcPr>
            <w:tcW w:w="4585" w:type="dxa"/>
          </w:tcPr>
          <w:p w14:paraId="7EA3F5F8" w14:textId="77777777" w:rsidR="00D03536" w:rsidRDefault="00D03536" w:rsidP="00EE02FC">
            <w:pPr>
              <w:pStyle w:val="Bodytext"/>
              <w:jc w:val="left"/>
            </w:pPr>
            <w:r>
              <w:t>Modify OPTASK</w:t>
            </w:r>
          </w:p>
        </w:tc>
        <w:tc>
          <w:tcPr>
            <w:tcW w:w="2970" w:type="dxa"/>
          </w:tcPr>
          <w:p w14:paraId="73203436" w14:textId="77777777" w:rsidR="00D03536" w:rsidRDefault="00D03536" w:rsidP="00EE02FC">
            <w:pPr>
              <w:pStyle w:val="Bodytext"/>
              <w:jc w:val="left"/>
            </w:pPr>
            <w:r>
              <w:t>NMA</w:t>
            </w:r>
          </w:p>
        </w:tc>
        <w:tc>
          <w:tcPr>
            <w:tcW w:w="1350" w:type="dxa"/>
          </w:tcPr>
          <w:p w14:paraId="357FE50B" w14:textId="77777777" w:rsidR="00D03536" w:rsidRDefault="007E4E07" w:rsidP="00EE02FC">
            <w:pPr>
              <w:pStyle w:val="Bodytext"/>
              <w:jc w:val="left"/>
            </w:pPr>
            <w:r>
              <w:fldChar w:fldCharType="begin"/>
            </w:r>
            <w:r>
              <w:instrText xml:space="preserve"> REF _Ref534892958 \r \h </w:instrText>
            </w:r>
            <w:r w:rsidR="00EE02FC">
              <w:instrText xml:space="preserve"> \* MERGEFORMAT </w:instrText>
            </w:r>
            <w:r>
              <w:fldChar w:fldCharType="separate"/>
            </w:r>
            <w:r>
              <w:t>3.4</w:t>
            </w:r>
            <w:r>
              <w:fldChar w:fldCharType="end"/>
            </w:r>
          </w:p>
        </w:tc>
      </w:tr>
      <w:tr w:rsidR="00D03536" w14:paraId="69B3B23A" w14:textId="77777777" w:rsidTr="00AD5DB8">
        <w:tc>
          <w:tcPr>
            <w:tcW w:w="4585" w:type="dxa"/>
          </w:tcPr>
          <w:p w14:paraId="5C4E6FDD" w14:textId="77777777" w:rsidR="00D03536" w:rsidRDefault="00D03536" w:rsidP="00EE02FC">
            <w:pPr>
              <w:pStyle w:val="Bodytext"/>
              <w:jc w:val="left"/>
            </w:pPr>
            <w:bookmarkStart w:id="45" w:name="_Ref534973475"/>
            <w:r>
              <w:t>Publish OPTASK</w:t>
            </w:r>
            <w:bookmarkEnd w:id="45"/>
          </w:p>
        </w:tc>
        <w:tc>
          <w:tcPr>
            <w:tcW w:w="2970" w:type="dxa"/>
          </w:tcPr>
          <w:p w14:paraId="482662F4" w14:textId="77777777" w:rsidR="00D03536" w:rsidRDefault="00D03536" w:rsidP="00EE02FC">
            <w:pPr>
              <w:pStyle w:val="Bodytext"/>
              <w:jc w:val="left"/>
            </w:pPr>
            <w:r>
              <w:t>NMA</w:t>
            </w:r>
          </w:p>
        </w:tc>
        <w:tc>
          <w:tcPr>
            <w:tcW w:w="1350" w:type="dxa"/>
          </w:tcPr>
          <w:p w14:paraId="03AEF32D" w14:textId="77777777" w:rsidR="00D03536" w:rsidRDefault="007E4E07" w:rsidP="00EE02FC">
            <w:pPr>
              <w:pStyle w:val="Bodytext"/>
              <w:jc w:val="left"/>
            </w:pPr>
            <w:r>
              <w:fldChar w:fldCharType="begin"/>
            </w:r>
            <w:r>
              <w:instrText xml:space="preserve"> REF _Ref534892961 \r \h </w:instrText>
            </w:r>
            <w:r w:rsidR="00EE02FC">
              <w:instrText xml:space="preserve"> \* MERGEFORMAT </w:instrText>
            </w:r>
            <w:r>
              <w:fldChar w:fldCharType="separate"/>
            </w:r>
            <w:r>
              <w:t>3.5</w:t>
            </w:r>
            <w:r>
              <w:fldChar w:fldCharType="end"/>
            </w:r>
          </w:p>
        </w:tc>
      </w:tr>
      <w:tr w:rsidR="00E673A7" w14:paraId="1F9D0B2A" w14:textId="77777777" w:rsidTr="00AD5DB8">
        <w:tc>
          <w:tcPr>
            <w:tcW w:w="8905" w:type="dxa"/>
            <w:gridSpan w:val="3"/>
          </w:tcPr>
          <w:p w14:paraId="2DC953B5" w14:textId="77777777" w:rsidR="00E673A7" w:rsidRPr="007F56CC" w:rsidRDefault="007F56CC" w:rsidP="00EE02FC">
            <w:pPr>
              <w:pStyle w:val="Bodytext"/>
              <w:jc w:val="left"/>
              <w:rPr>
                <w:b/>
              </w:rPr>
            </w:pPr>
            <w:r w:rsidRPr="007F56CC">
              <w:rPr>
                <w:b/>
              </w:rPr>
              <w:t>Manage national participation</w:t>
            </w:r>
          </w:p>
        </w:tc>
      </w:tr>
      <w:tr w:rsidR="00D03536" w14:paraId="5F087742" w14:textId="77777777" w:rsidTr="00AD5DB8">
        <w:tc>
          <w:tcPr>
            <w:tcW w:w="4585" w:type="dxa"/>
          </w:tcPr>
          <w:p w14:paraId="66C21DE0" w14:textId="77777777" w:rsidR="00D03536" w:rsidRDefault="006C42AC" w:rsidP="00EE02FC">
            <w:pPr>
              <w:pStyle w:val="Bodytext"/>
              <w:jc w:val="left"/>
            </w:pPr>
            <w:r>
              <w:t>National Lead</w:t>
            </w:r>
            <w:r w:rsidR="00D03536">
              <w:t xml:space="preserve"> registers his system(s) for joining the operation</w:t>
            </w:r>
          </w:p>
        </w:tc>
        <w:tc>
          <w:tcPr>
            <w:tcW w:w="2970" w:type="dxa"/>
          </w:tcPr>
          <w:p w14:paraId="40010F7D" w14:textId="77777777" w:rsidR="00D03536" w:rsidRDefault="006C42AC" w:rsidP="00EE02FC">
            <w:pPr>
              <w:pStyle w:val="Bodytext"/>
              <w:jc w:val="left"/>
            </w:pPr>
            <w:r>
              <w:t>National Lead</w:t>
            </w:r>
          </w:p>
        </w:tc>
        <w:tc>
          <w:tcPr>
            <w:tcW w:w="1350" w:type="dxa"/>
          </w:tcPr>
          <w:p w14:paraId="03BC0495" w14:textId="77777777" w:rsidR="00D03536" w:rsidRDefault="007E4E07" w:rsidP="00EE02FC">
            <w:pPr>
              <w:pStyle w:val="Bodytext"/>
              <w:jc w:val="left"/>
            </w:pPr>
            <w:r>
              <w:fldChar w:fldCharType="begin"/>
            </w:r>
            <w:r>
              <w:instrText xml:space="preserve"> REF _Ref534892644 \r \h </w:instrText>
            </w:r>
            <w:r w:rsidR="00EE02FC">
              <w:instrText xml:space="preserve"> \* MERGEFORMAT </w:instrText>
            </w:r>
            <w:r>
              <w:fldChar w:fldCharType="separate"/>
            </w:r>
            <w:r>
              <w:t>3.6</w:t>
            </w:r>
            <w:r>
              <w:fldChar w:fldCharType="end"/>
            </w:r>
          </w:p>
        </w:tc>
      </w:tr>
      <w:tr w:rsidR="00D03536" w14:paraId="686BC9FD" w14:textId="77777777" w:rsidTr="00AD5DB8">
        <w:tc>
          <w:tcPr>
            <w:tcW w:w="4585" w:type="dxa"/>
          </w:tcPr>
          <w:p w14:paraId="62D4027B" w14:textId="77777777" w:rsidR="00D03536" w:rsidRDefault="00D03536" w:rsidP="00EE02FC">
            <w:pPr>
              <w:pStyle w:val="Bodytext"/>
              <w:jc w:val="left"/>
            </w:pPr>
            <w:r w:rsidRPr="00CF4F9C">
              <w:t>Manual external activity: coordinate the national actors/capability participation</w:t>
            </w:r>
          </w:p>
        </w:tc>
        <w:tc>
          <w:tcPr>
            <w:tcW w:w="2970" w:type="dxa"/>
          </w:tcPr>
          <w:p w14:paraId="7A700AE9" w14:textId="77777777" w:rsidR="00D03536" w:rsidRDefault="006C42AC" w:rsidP="00EE02FC">
            <w:pPr>
              <w:pStyle w:val="Bodytext"/>
              <w:jc w:val="left"/>
            </w:pPr>
            <w:r>
              <w:t>National Lead</w:t>
            </w:r>
          </w:p>
        </w:tc>
        <w:tc>
          <w:tcPr>
            <w:tcW w:w="1350" w:type="dxa"/>
          </w:tcPr>
          <w:p w14:paraId="375F91DE" w14:textId="77777777" w:rsidR="00D03536" w:rsidRDefault="007E4E07" w:rsidP="00EE02FC">
            <w:pPr>
              <w:pStyle w:val="Bodytext"/>
              <w:jc w:val="left"/>
            </w:pPr>
            <w:r>
              <w:fldChar w:fldCharType="begin"/>
            </w:r>
            <w:r>
              <w:instrText xml:space="preserve"> REF _Ref534892745 \r \h </w:instrText>
            </w:r>
            <w:r w:rsidR="00EE02FC">
              <w:instrText xml:space="preserve"> \* MERGEFORMAT </w:instrText>
            </w:r>
            <w:r>
              <w:fldChar w:fldCharType="separate"/>
            </w:r>
            <w:r>
              <w:t>3.7</w:t>
            </w:r>
            <w:r>
              <w:fldChar w:fldCharType="end"/>
            </w:r>
          </w:p>
        </w:tc>
      </w:tr>
      <w:tr w:rsidR="006A0E5C" w14:paraId="1BD87DDF" w14:textId="77777777" w:rsidTr="00AD5DB8">
        <w:trPr>
          <w:ins w:id="46" w:author="Boumeester, FA, Ing." w:date="2019-01-15T11:12:00Z"/>
        </w:trPr>
        <w:tc>
          <w:tcPr>
            <w:tcW w:w="4585" w:type="dxa"/>
          </w:tcPr>
          <w:p w14:paraId="084C3D27" w14:textId="25C3BB5C" w:rsidR="006A0E5C" w:rsidRDefault="006A0E5C" w:rsidP="006A0E5C">
            <w:pPr>
              <w:pStyle w:val="Bodytext"/>
              <w:jc w:val="left"/>
              <w:rPr>
                <w:ins w:id="47" w:author="Boumeester, FA, Ing." w:date="2019-01-15T11:12:00Z"/>
              </w:rPr>
            </w:pPr>
            <w:ins w:id="48" w:author="Boumeester, FA, Ing." w:date="2019-01-15T11:13:00Z">
              <w:r>
                <w:t>Nation</w:t>
              </w:r>
            </w:ins>
            <w:ins w:id="49" w:author="Boumeester, FA, Ing." w:date="2019-01-15T11:14:00Z">
              <w:r>
                <w:t>al Lead</w:t>
              </w:r>
            </w:ins>
            <w:ins w:id="50" w:author="Boumeester, FA, Ing." w:date="2019-01-15T11:13:00Z">
              <w:r>
                <w:t xml:space="preserve"> collects information</w:t>
              </w:r>
            </w:ins>
            <w:ins w:id="51" w:author="Boumeester, FA, Ing." w:date="2019-01-15T11:14:00Z">
              <w:r>
                <w:t>, and generates</w:t>
              </w:r>
            </w:ins>
            <w:ins w:id="52" w:author="Boumeester, FA, Ing." w:date="2019-01-15T11:13:00Z">
              <w:r>
                <w:t xml:space="preserve"> SDF</w:t>
              </w:r>
            </w:ins>
            <w:ins w:id="53" w:author="Boumeester, FA, Ing." w:date="2019-01-15T11:14:00Z">
              <w:r>
                <w:t xml:space="preserve"> using the SDF Builder</w:t>
              </w:r>
            </w:ins>
          </w:p>
        </w:tc>
        <w:tc>
          <w:tcPr>
            <w:tcW w:w="2970" w:type="dxa"/>
          </w:tcPr>
          <w:p w14:paraId="6FD2BDEF" w14:textId="7C63CBF1" w:rsidR="006A0E5C" w:rsidRDefault="006A0E5C" w:rsidP="00EE02FC">
            <w:pPr>
              <w:pStyle w:val="Bodytext"/>
              <w:jc w:val="left"/>
              <w:rPr>
                <w:ins w:id="54" w:author="Boumeester, FA, Ing." w:date="2019-01-15T11:12:00Z"/>
              </w:rPr>
            </w:pPr>
            <w:ins w:id="55" w:author="Boumeester, FA, Ing." w:date="2019-01-15T11:13:00Z">
              <w:r>
                <w:t>National Lead, National Operator, National SME</w:t>
              </w:r>
            </w:ins>
          </w:p>
        </w:tc>
        <w:tc>
          <w:tcPr>
            <w:tcW w:w="1350" w:type="dxa"/>
          </w:tcPr>
          <w:p w14:paraId="02CD5F95" w14:textId="35777894" w:rsidR="006A0E5C" w:rsidRDefault="006A0E5C" w:rsidP="00EE02FC">
            <w:pPr>
              <w:pStyle w:val="Bodytext"/>
              <w:jc w:val="left"/>
              <w:rPr>
                <w:ins w:id="56" w:author="Boumeester, FA, Ing." w:date="2019-01-15T11:12:00Z"/>
              </w:rPr>
            </w:pPr>
            <w:ins w:id="57" w:author="Boumeester, FA, Ing." w:date="2019-01-15T11:15:00Z">
              <w:r>
                <w:t>3.8</w:t>
              </w:r>
            </w:ins>
          </w:p>
        </w:tc>
      </w:tr>
      <w:tr w:rsidR="006A0E5C" w14:paraId="033899DF" w14:textId="77777777" w:rsidTr="00AD5DB8">
        <w:trPr>
          <w:ins w:id="58" w:author="Boumeester, FA, Ing." w:date="2019-01-15T11:14:00Z"/>
        </w:trPr>
        <w:tc>
          <w:tcPr>
            <w:tcW w:w="4585" w:type="dxa"/>
          </w:tcPr>
          <w:p w14:paraId="17617BD0" w14:textId="60B197B6" w:rsidR="006A0E5C" w:rsidRDefault="006A0E5C" w:rsidP="006A0E5C">
            <w:pPr>
              <w:pStyle w:val="Bodytext"/>
              <w:jc w:val="left"/>
              <w:rPr>
                <w:ins w:id="59" w:author="Boumeester, FA, Ing." w:date="2019-01-15T11:14:00Z"/>
              </w:rPr>
            </w:pPr>
            <w:ins w:id="60" w:author="Boumeester, FA, Ing." w:date="2019-01-15T11:14:00Z">
              <w:r>
                <w:t xml:space="preserve">National Lead collects information, and generates SDF using </w:t>
              </w:r>
            </w:ins>
            <w:ins w:id="61" w:author="Boumeester, FA, Ing." w:date="2019-01-15T11:15:00Z">
              <w:r>
                <w:t>another tool.</w:t>
              </w:r>
            </w:ins>
          </w:p>
        </w:tc>
        <w:tc>
          <w:tcPr>
            <w:tcW w:w="2970" w:type="dxa"/>
          </w:tcPr>
          <w:p w14:paraId="11D7AB6A" w14:textId="26696C96" w:rsidR="006A0E5C" w:rsidRDefault="006A0E5C" w:rsidP="00EE02FC">
            <w:pPr>
              <w:pStyle w:val="Bodytext"/>
              <w:jc w:val="left"/>
              <w:rPr>
                <w:ins w:id="62" w:author="Boumeester, FA, Ing." w:date="2019-01-15T11:14:00Z"/>
              </w:rPr>
            </w:pPr>
            <w:ins w:id="63" w:author="Boumeester, FA, Ing." w:date="2019-01-15T11:15:00Z">
              <w:r>
                <w:t>National Lead, National Operator, National SME</w:t>
              </w:r>
            </w:ins>
          </w:p>
        </w:tc>
        <w:tc>
          <w:tcPr>
            <w:tcW w:w="1350" w:type="dxa"/>
          </w:tcPr>
          <w:p w14:paraId="19D7B49D" w14:textId="4359A78C" w:rsidR="006A0E5C" w:rsidRDefault="006A0E5C" w:rsidP="00EE02FC">
            <w:pPr>
              <w:pStyle w:val="Bodytext"/>
              <w:jc w:val="left"/>
              <w:rPr>
                <w:ins w:id="64" w:author="Boumeester, FA, Ing." w:date="2019-01-15T11:14:00Z"/>
              </w:rPr>
            </w:pPr>
            <w:ins w:id="65" w:author="Boumeester, FA, Ing." w:date="2019-01-15T11:15:00Z">
              <w:r>
                <w:t>3.9</w:t>
              </w:r>
            </w:ins>
          </w:p>
        </w:tc>
      </w:tr>
      <w:tr w:rsidR="00D03536" w:rsidDel="006A0E5C" w14:paraId="20C3E75F" w14:textId="62FFB546" w:rsidTr="00AD5DB8">
        <w:trPr>
          <w:del w:id="66" w:author="Boumeester, FA, Ing." w:date="2019-01-15T11:13:00Z"/>
        </w:trPr>
        <w:tc>
          <w:tcPr>
            <w:tcW w:w="4585" w:type="dxa"/>
          </w:tcPr>
          <w:p w14:paraId="0A30CEAC" w14:textId="12382D7C" w:rsidR="00D03536" w:rsidDel="006A0E5C" w:rsidRDefault="00D03536" w:rsidP="00EE02FC">
            <w:pPr>
              <w:pStyle w:val="Bodytext"/>
              <w:jc w:val="left"/>
              <w:rPr>
                <w:del w:id="67" w:author="Boumeester, FA, Ing." w:date="2019-01-15T11:13:00Z"/>
              </w:rPr>
            </w:pPr>
            <w:del w:id="68" w:author="Boumeester, FA, Ing." w:date="2019-01-15T11:13:00Z">
              <w:r w:rsidDel="006A0E5C">
                <w:delText>National SME fills in the technical details for his system</w:delText>
              </w:r>
            </w:del>
          </w:p>
        </w:tc>
        <w:tc>
          <w:tcPr>
            <w:tcW w:w="2970" w:type="dxa"/>
          </w:tcPr>
          <w:p w14:paraId="0D755535" w14:textId="1035A858" w:rsidR="00D03536" w:rsidDel="006A0E5C" w:rsidRDefault="00D03536" w:rsidP="00EE02FC">
            <w:pPr>
              <w:pStyle w:val="Bodytext"/>
              <w:jc w:val="left"/>
              <w:rPr>
                <w:del w:id="69" w:author="Boumeester, FA, Ing." w:date="2019-01-15T11:13:00Z"/>
              </w:rPr>
            </w:pPr>
            <w:del w:id="70" w:author="Boumeester, FA, Ing." w:date="2019-01-15T11:13:00Z">
              <w:r w:rsidDel="006A0E5C">
                <w:delText>National SME</w:delText>
              </w:r>
            </w:del>
          </w:p>
        </w:tc>
        <w:tc>
          <w:tcPr>
            <w:tcW w:w="1350" w:type="dxa"/>
          </w:tcPr>
          <w:p w14:paraId="695298FC" w14:textId="714AF0AB" w:rsidR="00D03536" w:rsidDel="006A0E5C" w:rsidRDefault="007E4E07" w:rsidP="00EE02FC">
            <w:pPr>
              <w:pStyle w:val="Bodytext"/>
              <w:jc w:val="left"/>
              <w:rPr>
                <w:del w:id="71" w:author="Boumeester, FA, Ing." w:date="2019-01-15T11:13:00Z"/>
              </w:rPr>
            </w:pPr>
            <w:del w:id="72" w:author="Boumeester, FA, Ing." w:date="2019-01-15T11:13:00Z">
              <w:r w:rsidDel="006A0E5C">
                <w:fldChar w:fldCharType="begin"/>
              </w:r>
              <w:r w:rsidDel="006A0E5C">
                <w:delInstrText xml:space="preserve"> REF _Ref534892915 \r \h </w:delInstrText>
              </w:r>
              <w:r w:rsidR="00EE02FC" w:rsidDel="006A0E5C">
                <w:delInstrText xml:space="preserve"> \* MERGEFORMAT </w:delInstrText>
              </w:r>
              <w:r w:rsidDel="006A0E5C">
                <w:fldChar w:fldCharType="separate"/>
              </w:r>
              <w:r w:rsidDel="006A0E5C">
                <w:delText>3.8</w:delText>
              </w:r>
              <w:r w:rsidDel="006A0E5C">
                <w:fldChar w:fldCharType="end"/>
              </w:r>
            </w:del>
          </w:p>
        </w:tc>
      </w:tr>
      <w:tr w:rsidR="00D03536" w:rsidDel="006A0E5C" w14:paraId="07BA4216" w14:textId="670352B8" w:rsidTr="00AD5DB8">
        <w:trPr>
          <w:del w:id="73" w:author="Boumeester, FA, Ing." w:date="2019-01-15T11:13:00Z"/>
        </w:trPr>
        <w:tc>
          <w:tcPr>
            <w:tcW w:w="4585" w:type="dxa"/>
          </w:tcPr>
          <w:p w14:paraId="168FE99A" w14:textId="030F1355" w:rsidR="00D03536" w:rsidDel="006A0E5C" w:rsidRDefault="00D03536" w:rsidP="008E028F">
            <w:pPr>
              <w:pStyle w:val="Bodytext"/>
              <w:jc w:val="left"/>
              <w:rPr>
                <w:del w:id="74" w:author="Boumeester, FA, Ing." w:date="2019-01-15T11:13:00Z"/>
              </w:rPr>
            </w:pPr>
            <w:del w:id="75" w:author="Boumeester, FA, Ing." w:date="2019-01-15T11:13:00Z">
              <w:r w:rsidDel="006A0E5C">
                <w:delText xml:space="preserve">National Operator fills in the </w:delText>
              </w:r>
            </w:del>
            <w:del w:id="76" w:author="Boumeester, FA, Ing." w:date="2019-01-15T10:17:00Z">
              <w:r w:rsidDel="008E028F">
                <w:delText xml:space="preserve">technical </w:delText>
              </w:r>
            </w:del>
            <w:del w:id="77" w:author="Boumeester, FA, Ing." w:date="2019-01-15T11:13:00Z">
              <w:r w:rsidDel="006A0E5C">
                <w:delText>details for his system</w:delText>
              </w:r>
            </w:del>
          </w:p>
        </w:tc>
        <w:tc>
          <w:tcPr>
            <w:tcW w:w="2970" w:type="dxa"/>
          </w:tcPr>
          <w:p w14:paraId="2A01745D" w14:textId="74654C7D" w:rsidR="00D03536" w:rsidDel="006A0E5C" w:rsidRDefault="00D03536" w:rsidP="00EE02FC">
            <w:pPr>
              <w:pStyle w:val="Bodytext"/>
              <w:jc w:val="left"/>
              <w:rPr>
                <w:del w:id="78" w:author="Boumeester, FA, Ing." w:date="2019-01-15T11:13:00Z"/>
              </w:rPr>
            </w:pPr>
            <w:del w:id="79" w:author="Boumeester, FA, Ing." w:date="2019-01-15T11:13:00Z">
              <w:r w:rsidDel="006A0E5C">
                <w:delText>National Operator</w:delText>
              </w:r>
            </w:del>
          </w:p>
        </w:tc>
        <w:tc>
          <w:tcPr>
            <w:tcW w:w="1350" w:type="dxa"/>
          </w:tcPr>
          <w:p w14:paraId="14D9EF33" w14:textId="1CC9064C" w:rsidR="00D03536" w:rsidDel="006A0E5C" w:rsidRDefault="007E4E07" w:rsidP="00EE02FC">
            <w:pPr>
              <w:pStyle w:val="Bodytext"/>
              <w:jc w:val="left"/>
              <w:rPr>
                <w:del w:id="80" w:author="Boumeester, FA, Ing." w:date="2019-01-15T11:13:00Z"/>
              </w:rPr>
            </w:pPr>
            <w:del w:id="81" w:author="Boumeester, FA, Ing." w:date="2019-01-15T11:13:00Z">
              <w:r w:rsidDel="006A0E5C">
                <w:fldChar w:fldCharType="begin"/>
              </w:r>
              <w:r w:rsidDel="006A0E5C">
                <w:delInstrText xml:space="preserve"> REF _Ref534892936 \r \h </w:delInstrText>
              </w:r>
              <w:r w:rsidR="00EE02FC" w:rsidDel="006A0E5C">
                <w:delInstrText xml:space="preserve"> \* MERGEFORMAT </w:delInstrText>
              </w:r>
              <w:r w:rsidDel="006A0E5C">
                <w:fldChar w:fldCharType="separate"/>
              </w:r>
              <w:r w:rsidDel="006A0E5C">
                <w:delText>3.9</w:delText>
              </w:r>
              <w:r w:rsidDel="006A0E5C">
                <w:fldChar w:fldCharType="end"/>
              </w:r>
            </w:del>
          </w:p>
        </w:tc>
      </w:tr>
      <w:tr w:rsidR="00D03536" w14:paraId="48C1EF2A" w14:textId="77777777" w:rsidTr="00AD5DB8">
        <w:tc>
          <w:tcPr>
            <w:tcW w:w="4585" w:type="dxa"/>
          </w:tcPr>
          <w:p w14:paraId="0F85EF35" w14:textId="77777777" w:rsidR="00D03536" w:rsidRDefault="006C42AC" w:rsidP="00EE02FC">
            <w:pPr>
              <w:pStyle w:val="Bodytext"/>
              <w:jc w:val="left"/>
            </w:pPr>
            <w:r>
              <w:t>National Lead</w:t>
            </w:r>
            <w:r w:rsidR="00D03536">
              <w:t xml:space="preserve"> send back national information to NMA</w:t>
            </w:r>
          </w:p>
        </w:tc>
        <w:tc>
          <w:tcPr>
            <w:tcW w:w="2970" w:type="dxa"/>
          </w:tcPr>
          <w:p w14:paraId="203673FC" w14:textId="77777777" w:rsidR="00D03536" w:rsidRDefault="006C42AC" w:rsidP="00EE02FC">
            <w:pPr>
              <w:pStyle w:val="Bodytext"/>
              <w:jc w:val="left"/>
            </w:pPr>
            <w:r>
              <w:t>National Lead</w:t>
            </w:r>
          </w:p>
        </w:tc>
        <w:tc>
          <w:tcPr>
            <w:tcW w:w="1350" w:type="dxa"/>
          </w:tcPr>
          <w:p w14:paraId="640C5912" w14:textId="77777777" w:rsidR="00D03536" w:rsidRDefault="007E4E07" w:rsidP="00EE02FC">
            <w:pPr>
              <w:pStyle w:val="Bodytext"/>
              <w:jc w:val="left"/>
            </w:pPr>
            <w:r>
              <w:fldChar w:fldCharType="begin"/>
            </w:r>
            <w:r>
              <w:instrText xml:space="preserve"> REF _Ref534892942 \r \h </w:instrText>
            </w:r>
            <w:r w:rsidR="00EE02FC">
              <w:instrText xml:space="preserve"> \* MERGEFORMAT </w:instrText>
            </w:r>
            <w:r>
              <w:fldChar w:fldCharType="separate"/>
            </w:r>
            <w:r>
              <w:t>3.10</w:t>
            </w:r>
            <w:r>
              <w:fldChar w:fldCharType="end"/>
            </w:r>
          </w:p>
        </w:tc>
      </w:tr>
      <w:tr w:rsidR="00D03536" w14:paraId="408621C9" w14:textId="77777777" w:rsidTr="00AD5DB8">
        <w:tc>
          <w:tcPr>
            <w:tcW w:w="4585" w:type="dxa"/>
          </w:tcPr>
          <w:p w14:paraId="5301001D" w14:textId="77777777" w:rsidR="00D03536" w:rsidRDefault="006502AC" w:rsidP="00EE02FC">
            <w:pPr>
              <w:pStyle w:val="Bodytext"/>
              <w:jc w:val="left"/>
            </w:pPr>
            <w:r>
              <w:t>Update of</w:t>
            </w:r>
            <w:r w:rsidR="00D03536">
              <w:t xml:space="preserve"> the </w:t>
            </w:r>
            <w:r>
              <w:t xml:space="preserve">national </w:t>
            </w:r>
            <w:r w:rsidR="00D03536">
              <w:t>participation form (registration of the systems plus the technical details)</w:t>
            </w:r>
          </w:p>
        </w:tc>
        <w:tc>
          <w:tcPr>
            <w:tcW w:w="2970" w:type="dxa"/>
          </w:tcPr>
          <w:p w14:paraId="686E3AEA" w14:textId="77777777" w:rsidR="00D03536" w:rsidRDefault="006C42AC" w:rsidP="00EE02FC">
            <w:pPr>
              <w:pStyle w:val="Bodytext"/>
              <w:jc w:val="left"/>
            </w:pPr>
            <w:r>
              <w:t>National Lead</w:t>
            </w:r>
            <w:r w:rsidR="006502AC">
              <w:t>, National Operator, National SME</w:t>
            </w:r>
          </w:p>
        </w:tc>
        <w:tc>
          <w:tcPr>
            <w:tcW w:w="1350" w:type="dxa"/>
          </w:tcPr>
          <w:p w14:paraId="67D70FCD" w14:textId="77777777" w:rsidR="00D03536" w:rsidRDefault="007E4E07" w:rsidP="00EE02FC">
            <w:pPr>
              <w:pStyle w:val="Bodytext"/>
              <w:jc w:val="left"/>
            </w:pPr>
            <w:r>
              <w:fldChar w:fldCharType="begin"/>
            </w:r>
            <w:r>
              <w:instrText xml:space="preserve"> REF _Ref534892951 \r \h </w:instrText>
            </w:r>
            <w:r w:rsidR="00EE02FC">
              <w:instrText xml:space="preserve"> \* MERGEFORMAT </w:instrText>
            </w:r>
            <w:r>
              <w:fldChar w:fldCharType="separate"/>
            </w:r>
            <w:r>
              <w:t>3.11</w:t>
            </w:r>
            <w:r>
              <w:fldChar w:fldCharType="end"/>
            </w:r>
          </w:p>
        </w:tc>
      </w:tr>
      <w:tr w:rsidR="00D03536" w14:paraId="62A46519" w14:textId="77777777" w:rsidTr="00AD5DB8">
        <w:tc>
          <w:tcPr>
            <w:tcW w:w="4585" w:type="dxa"/>
          </w:tcPr>
          <w:p w14:paraId="74CAEE96" w14:textId="77777777" w:rsidR="00D03536" w:rsidRDefault="00D03536" w:rsidP="00D03536">
            <w:pPr>
              <w:pStyle w:val="Bodytext"/>
              <w:jc w:val="left"/>
            </w:pPr>
            <w:r>
              <w:t>Request for OPTASK</w:t>
            </w:r>
          </w:p>
        </w:tc>
        <w:tc>
          <w:tcPr>
            <w:tcW w:w="2970" w:type="dxa"/>
          </w:tcPr>
          <w:p w14:paraId="282FF724" w14:textId="77777777" w:rsidR="00D03536" w:rsidRDefault="006C42AC" w:rsidP="00D03536">
            <w:pPr>
              <w:pStyle w:val="Bodytext"/>
              <w:jc w:val="left"/>
            </w:pPr>
            <w:r>
              <w:t>National Lead</w:t>
            </w:r>
            <w:r w:rsidR="00D03536">
              <w:t>,</w:t>
            </w:r>
            <w:r w:rsidR="00D03536">
              <w:br/>
              <w:t>National Operator</w:t>
            </w:r>
          </w:p>
        </w:tc>
        <w:tc>
          <w:tcPr>
            <w:tcW w:w="1350" w:type="dxa"/>
          </w:tcPr>
          <w:p w14:paraId="5328E34A" w14:textId="77777777" w:rsidR="00D03536" w:rsidRDefault="00D03536" w:rsidP="00D03536">
            <w:pPr>
              <w:pStyle w:val="Bodytext"/>
              <w:jc w:val="left"/>
            </w:pPr>
            <w:r>
              <w:fldChar w:fldCharType="begin"/>
            </w:r>
            <w:r>
              <w:instrText xml:space="preserve"> REF _Ref534892964 \r \h </w:instrText>
            </w:r>
            <w:r>
              <w:fldChar w:fldCharType="separate"/>
            </w:r>
            <w:r w:rsidR="001041F1">
              <w:t>3.12</w:t>
            </w:r>
            <w:r>
              <w:fldChar w:fldCharType="end"/>
            </w:r>
          </w:p>
        </w:tc>
      </w:tr>
      <w:tr w:rsidR="008E028F" w14:paraId="663B88AC" w14:textId="77777777" w:rsidTr="00AD5DB8">
        <w:trPr>
          <w:ins w:id="82" w:author="Boumeester, FA, Ing." w:date="2019-01-15T10:18:00Z"/>
        </w:trPr>
        <w:tc>
          <w:tcPr>
            <w:tcW w:w="4585" w:type="dxa"/>
          </w:tcPr>
          <w:p w14:paraId="535556F3" w14:textId="14F71F7B" w:rsidR="008E028F" w:rsidRDefault="008E028F" w:rsidP="00D03536">
            <w:pPr>
              <w:pStyle w:val="Bodytext"/>
              <w:jc w:val="left"/>
              <w:rPr>
                <w:ins w:id="83" w:author="Boumeester, FA, Ing." w:date="2019-01-15T10:18:00Z"/>
              </w:rPr>
            </w:pPr>
            <w:ins w:id="84" w:author="Boumeester, FA, Ing." w:date="2019-01-15T10:18:00Z">
              <w:r>
                <w:t>Consume the OPTASK</w:t>
              </w:r>
            </w:ins>
          </w:p>
        </w:tc>
        <w:tc>
          <w:tcPr>
            <w:tcW w:w="2970" w:type="dxa"/>
          </w:tcPr>
          <w:p w14:paraId="0BF579BA" w14:textId="77777777" w:rsidR="008E028F" w:rsidRDefault="008E028F" w:rsidP="00D03536">
            <w:pPr>
              <w:pStyle w:val="Bodytext"/>
              <w:jc w:val="left"/>
              <w:rPr>
                <w:ins w:id="85" w:author="Boumeester, FA, Ing." w:date="2019-01-15T10:18:00Z"/>
              </w:rPr>
            </w:pPr>
          </w:p>
        </w:tc>
        <w:tc>
          <w:tcPr>
            <w:tcW w:w="1350" w:type="dxa"/>
          </w:tcPr>
          <w:p w14:paraId="634B990E" w14:textId="77777777" w:rsidR="008E028F" w:rsidRDefault="008E028F" w:rsidP="00D03536">
            <w:pPr>
              <w:pStyle w:val="Bodytext"/>
              <w:jc w:val="left"/>
              <w:rPr>
                <w:ins w:id="86" w:author="Boumeester, FA, Ing." w:date="2019-01-15T10:18:00Z"/>
              </w:rPr>
            </w:pPr>
          </w:p>
        </w:tc>
      </w:tr>
      <w:tr w:rsidR="008E028F" w14:paraId="5C313274" w14:textId="77777777" w:rsidTr="00AD5DB8">
        <w:trPr>
          <w:ins w:id="87" w:author="Boumeester, FA, Ing." w:date="2019-01-15T10:18:00Z"/>
        </w:trPr>
        <w:tc>
          <w:tcPr>
            <w:tcW w:w="4585" w:type="dxa"/>
          </w:tcPr>
          <w:p w14:paraId="1E5F747B" w14:textId="6669683A" w:rsidR="008E028F" w:rsidRDefault="008E028F" w:rsidP="00D03536">
            <w:pPr>
              <w:pStyle w:val="Bodytext"/>
              <w:jc w:val="left"/>
              <w:rPr>
                <w:ins w:id="88" w:author="Boumeester, FA, Ing." w:date="2019-01-15T10:18:00Z"/>
              </w:rPr>
            </w:pPr>
            <w:ins w:id="89" w:author="Boumeester, FA, Ing." w:date="2019-01-15T10:18:00Z">
              <w:r>
                <w:lastRenderedPageBreak/>
                <w:t>Consume a modified OPTASK</w:t>
              </w:r>
            </w:ins>
          </w:p>
        </w:tc>
        <w:tc>
          <w:tcPr>
            <w:tcW w:w="2970" w:type="dxa"/>
          </w:tcPr>
          <w:p w14:paraId="4F045FEF" w14:textId="77777777" w:rsidR="008E028F" w:rsidRDefault="008E028F" w:rsidP="00D03536">
            <w:pPr>
              <w:pStyle w:val="Bodytext"/>
              <w:jc w:val="left"/>
              <w:rPr>
                <w:ins w:id="90" w:author="Boumeester, FA, Ing." w:date="2019-01-15T10:18:00Z"/>
              </w:rPr>
            </w:pPr>
          </w:p>
        </w:tc>
        <w:tc>
          <w:tcPr>
            <w:tcW w:w="1350" w:type="dxa"/>
          </w:tcPr>
          <w:p w14:paraId="75E13813" w14:textId="77777777" w:rsidR="008E028F" w:rsidRDefault="008E028F" w:rsidP="00D03536">
            <w:pPr>
              <w:pStyle w:val="Bodytext"/>
              <w:jc w:val="left"/>
              <w:rPr>
                <w:ins w:id="91" w:author="Boumeester, FA, Ing." w:date="2019-01-15T10:18:00Z"/>
              </w:rPr>
            </w:pPr>
          </w:p>
        </w:tc>
      </w:tr>
    </w:tbl>
    <w:p w14:paraId="57C75A67" w14:textId="51E1C7EF" w:rsidR="00407535" w:rsidRDefault="003F3E63" w:rsidP="00407535">
      <w:pPr>
        <w:pStyle w:val="Heading20"/>
      </w:pPr>
      <w:bookmarkStart w:id="92" w:name="_Ref534891588"/>
      <w:bookmarkStart w:id="93" w:name="_Ref534891780"/>
      <w:bookmarkStart w:id="94" w:name="_Toc535239401"/>
      <w:r>
        <w:t xml:space="preserve">Define a new </w:t>
      </w:r>
      <w:bookmarkEnd w:id="92"/>
      <w:bookmarkEnd w:id="93"/>
      <w:r w:rsidR="00D27212">
        <w:t>operation</w:t>
      </w:r>
      <w:bookmarkEnd w:id="94"/>
    </w:p>
    <w:p w14:paraId="15E417F5" w14:textId="418F3E17" w:rsidR="00AF5C5A" w:rsidRDefault="00AF5C5A" w:rsidP="00AF5C5A">
      <w:pPr>
        <w:pStyle w:val="Heading30"/>
      </w:pPr>
      <w:bookmarkStart w:id="95" w:name="_Toc535239402"/>
      <w:r>
        <w:t>Description</w:t>
      </w:r>
      <w:bookmarkEnd w:id="95"/>
    </w:p>
    <w:p w14:paraId="2F4DE06F" w14:textId="5DBFFCA1" w:rsidR="00D27212" w:rsidRDefault="00D27212" w:rsidP="00AD5DB8">
      <w:pPr>
        <w:pStyle w:val="Bodytext"/>
      </w:pPr>
      <w:commentRangeStart w:id="96"/>
      <w:r>
        <w:t xml:space="preserve">Before collecting participation information and designing the OPTASK </w:t>
      </w:r>
      <w:commentRangeEnd w:id="96"/>
      <w:r w:rsidR="00B93024">
        <w:rPr>
          <w:rStyle w:val="CommentReference"/>
          <w:rFonts w:asciiTheme="minorHAnsi" w:eastAsiaTheme="minorHAnsi" w:hAnsiTheme="minorHAnsi" w:cstheme="minorBidi"/>
          <w:lang w:eastAsia="en-US"/>
        </w:rPr>
        <w:commentReference w:id="96"/>
      </w:r>
      <w:r>
        <w:t xml:space="preserve">the NWA will define the operation context for these actions. </w:t>
      </w:r>
      <w:r w:rsidR="00AC1B10">
        <w:t xml:space="preserve">The basic operation information defined by the NMA will be provided to the national </w:t>
      </w:r>
      <w:commentRangeStart w:id="97"/>
      <w:r w:rsidR="00AC1B10">
        <w:t xml:space="preserve">lead as part of the </w:t>
      </w:r>
      <w:commentRangeEnd w:id="97"/>
      <w:r w:rsidR="00B93024">
        <w:rPr>
          <w:rStyle w:val="CommentReference"/>
          <w:rFonts w:asciiTheme="minorHAnsi" w:eastAsiaTheme="minorHAnsi" w:hAnsiTheme="minorHAnsi" w:cstheme="minorBidi"/>
          <w:lang w:eastAsia="en-US"/>
        </w:rPr>
        <w:commentReference w:id="97"/>
      </w:r>
      <w:r w:rsidR="00AD5DB8">
        <w:t>System Description Form</w:t>
      </w:r>
      <w:r w:rsidR="00AC1B10">
        <w:t>.</w:t>
      </w:r>
    </w:p>
    <w:p w14:paraId="3EDB0C8F" w14:textId="5555692E" w:rsidR="00046C92" w:rsidRPr="00D27212" w:rsidRDefault="00046C92" w:rsidP="00AD5DB8">
      <w:pPr>
        <w:pStyle w:val="Bodytext"/>
      </w:pPr>
      <w:commentRangeStart w:id="98"/>
      <w:r>
        <w:t xml:space="preserve">Finally a </w:t>
      </w:r>
      <w:r w:rsidR="00AD5DB8">
        <w:t>System Description Form</w:t>
      </w:r>
      <w:r>
        <w:t xml:space="preserve"> will be made available to the National Lead. The </w:t>
      </w:r>
      <w:r w:rsidR="00AD5DB8">
        <w:t>System Description Form</w:t>
      </w:r>
      <w:r>
        <w:t xml:space="preserve"> will </w:t>
      </w:r>
      <w:r w:rsidR="00AD5DB8">
        <w:t xml:space="preserve">then </w:t>
      </w:r>
      <w:r>
        <w:t>capture the information about the national systems that will participate in the operation</w:t>
      </w:r>
      <w:commentRangeEnd w:id="98"/>
      <w:r w:rsidR="00B93024">
        <w:rPr>
          <w:rStyle w:val="CommentReference"/>
          <w:rFonts w:asciiTheme="minorHAnsi" w:eastAsiaTheme="minorHAnsi" w:hAnsiTheme="minorHAnsi" w:cstheme="minorBidi"/>
          <w:lang w:eastAsia="en-US"/>
        </w:rPr>
        <w:commentReference w:id="98"/>
      </w:r>
      <w:r>
        <w:t>.</w:t>
      </w:r>
    </w:p>
    <w:p w14:paraId="6A77D31D" w14:textId="77777777" w:rsidR="00CC1977" w:rsidRDefault="00CC1977" w:rsidP="00CC1977">
      <w:pPr>
        <w:pStyle w:val="Heading30"/>
      </w:pPr>
      <w:bookmarkStart w:id="99" w:name="_Toc535239403"/>
      <w:r>
        <w:t>Flow of events</w:t>
      </w:r>
      <w:bookmarkEnd w:id="99"/>
    </w:p>
    <w:tbl>
      <w:tblPr>
        <w:tblStyle w:val="TableGrid"/>
        <w:tblW w:w="0" w:type="auto"/>
        <w:tblLook w:val="04A0" w:firstRow="1" w:lastRow="0" w:firstColumn="1" w:lastColumn="0" w:noHBand="0" w:noVBand="1"/>
      </w:tblPr>
      <w:tblGrid>
        <w:gridCol w:w="558"/>
        <w:gridCol w:w="6187"/>
        <w:gridCol w:w="1418"/>
        <w:gridCol w:w="898"/>
      </w:tblGrid>
      <w:tr w:rsidR="005961C2" w14:paraId="50976C97" w14:textId="77777777" w:rsidTr="00AD5DB8">
        <w:tc>
          <w:tcPr>
            <w:tcW w:w="558" w:type="dxa"/>
          </w:tcPr>
          <w:p w14:paraId="11EAF9D2" w14:textId="77777777" w:rsidR="005961C2" w:rsidRPr="00B3748F" w:rsidRDefault="005961C2" w:rsidP="00B25790">
            <w:pPr>
              <w:pStyle w:val="Bodytext"/>
              <w:rPr>
                <w:b/>
              </w:rPr>
            </w:pPr>
            <w:r w:rsidRPr="00B3748F">
              <w:rPr>
                <w:b/>
              </w:rPr>
              <w:t>No.</w:t>
            </w:r>
          </w:p>
        </w:tc>
        <w:tc>
          <w:tcPr>
            <w:tcW w:w="6187" w:type="dxa"/>
          </w:tcPr>
          <w:p w14:paraId="7E7EB18C" w14:textId="77777777" w:rsidR="005961C2" w:rsidRPr="00B3748F" w:rsidRDefault="00306A4C" w:rsidP="00B25790">
            <w:pPr>
              <w:pStyle w:val="Bodytext"/>
              <w:rPr>
                <w:b/>
              </w:rPr>
            </w:pPr>
            <w:r>
              <w:rPr>
                <w:b/>
              </w:rPr>
              <w:t>Event</w:t>
            </w:r>
          </w:p>
        </w:tc>
        <w:tc>
          <w:tcPr>
            <w:tcW w:w="1418" w:type="dxa"/>
          </w:tcPr>
          <w:p w14:paraId="5D6E33E8" w14:textId="77777777" w:rsidR="005961C2" w:rsidRPr="00B3748F" w:rsidRDefault="00751714" w:rsidP="00B25790">
            <w:pPr>
              <w:pStyle w:val="Bodytext"/>
              <w:rPr>
                <w:b/>
              </w:rPr>
            </w:pPr>
            <w:r>
              <w:rPr>
                <w:b/>
              </w:rPr>
              <w:t>Requirement level</w:t>
            </w:r>
          </w:p>
        </w:tc>
        <w:tc>
          <w:tcPr>
            <w:tcW w:w="898" w:type="dxa"/>
          </w:tcPr>
          <w:p w14:paraId="67CA226C" w14:textId="77777777" w:rsidR="00A53165" w:rsidRPr="00A53165" w:rsidRDefault="00920C31" w:rsidP="00A53165">
            <w:pPr>
              <w:pStyle w:val="Bodytext"/>
              <w:rPr>
                <w:b/>
              </w:rPr>
            </w:pPr>
            <w:r>
              <w:rPr>
                <w:b/>
              </w:rPr>
              <w:t>Online</w:t>
            </w:r>
            <w:r w:rsidR="00526D96">
              <w:rPr>
                <w:b/>
              </w:rPr>
              <w:t xml:space="preserve">, </w:t>
            </w:r>
            <w:r w:rsidR="00075A88">
              <w:rPr>
                <w:b/>
              </w:rPr>
              <w:t>O</w:t>
            </w:r>
            <w:r w:rsidR="00992BC2">
              <w:rPr>
                <w:b/>
              </w:rPr>
              <w:t>ffline</w:t>
            </w:r>
            <w:r w:rsidR="00A53165">
              <w:rPr>
                <w:b/>
              </w:rPr>
              <w:t>, Both</w:t>
            </w:r>
          </w:p>
        </w:tc>
      </w:tr>
      <w:tr w:rsidR="005961C2" w14:paraId="7F34F432" w14:textId="77777777" w:rsidTr="00AD5DB8">
        <w:tc>
          <w:tcPr>
            <w:tcW w:w="558" w:type="dxa"/>
          </w:tcPr>
          <w:p w14:paraId="5C2DB126" w14:textId="77777777" w:rsidR="005961C2" w:rsidRDefault="005961C2" w:rsidP="00B25790">
            <w:pPr>
              <w:pStyle w:val="Bodytext"/>
            </w:pPr>
            <w:r>
              <w:t>1</w:t>
            </w:r>
          </w:p>
        </w:tc>
        <w:tc>
          <w:tcPr>
            <w:tcW w:w="6187" w:type="dxa"/>
          </w:tcPr>
          <w:p w14:paraId="5FF1E5E8" w14:textId="77777777" w:rsidR="005961C2" w:rsidRDefault="005961C2" w:rsidP="004374ED">
            <w:pPr>
              <w:pStyle w:val="Bodytext"/>
              <w:jc w:val="left"/>
            </w:pPr>
            <w:r>
              <w:t>NMA creates a new operation, containing the following information:</w:t>
            </w:r>
          </w:p>
          <w:p w14:paraId="5E0DCCB9" w14:textId="77777777" w:rsidR="005961C2" w:rsidRDefault="005961C2" w:rsidP="004374ED">
            <w:pPr>
              <w:pStyle w:val="Subparaa"/>
              <w:jc w:val="left"/>
            </w:pPr>
            <w:r>
              <w:t>T</w:t>
            </w:r>
            <w:r w:rsidRPr="00A61BAA">
              <w:t xml:space="preserve">he name of the operation, date, relevant </w:t>
            </w:r>
            <w:commentRangeStart w:id="100"/>
            <w:r w:rsidRPr="00A61BAA">
              <w:t>POC</w:t>
            </w:r>
            <w:commentRangeEnd w:id="100"/>
            <w:r w:rsidR="00B93024">
              <w:rPr>
                <w:rStyle w:val="CommentReference"/>
                <w:rFonts w:eastAsiaTheme="minorHAnsi" w:cstheme="minorBidi"/>
              </w:rPr>
              <w:commentReference w:id="100"/>
            </w:r>
            <w:r w:rsidRPr="00A61BAA">
              <w:t>, security classification</w:t>
            </w:r>
          </w:p>
          <w:p w14:paraId="5273AE12" w14:textId="77777777" w:rsidR="005961C2" w:rsidRDefault="005961C2" w:rsidP="004374ED">
            <w:pPr>
              <w:pStyle w:val="Subparaa"/>
              <w:jc w:val="left"/>
            </w:pPr>
            <w:r>
              <w:t>The n</w:t>
            </w:r>
            <w:r w:rsidRPr="00CD4384">
              <w:t>etwork POCs related to the network infrastructure</w:t>
            </w:r>
          </w:p>
        </w:tc>
        <w:tc>
          <w:tcPr>
            <w:tcW w:w="1418" w:type="dxa"/>
          </w:tcPr>
          <w:p w14:paraId="3AE9D2B7" w14:textId="77777777" w:rsidR="00564094" w:rsidRDefault="007E6B7A" w:rsidP="004374ED">
            <w:pPr>
              <w:pStyle w:val="Bodytext"/>
              <w:jc w:val="left"/>
            </w:pPr>
            <w:r>
              <w:t>M</w:t>
            </w:r>
          </w:p>
        </w:tc>
        <w:tc>
          <w:tcPr>
            <w:tcW w:w="898" w:type="dxa"/>
          </w:tcPr>
          <w:p w14:paraId="374578B8" w14:textId="77777777" w:rsidR="00564094" w:rsidRDefault="007E6B7A" w:rsidP="004374ED">
            <w:pPr>
              <w:pStyle w:val="Bodytext"/>
              <w:jc w:val="left"/>
            </w:pPr>
            <w:r>
              <w:t>Both</w:t>
            </w:r>
          </w:p>
        </w:tc>
      </w:tr>
      <w:tr w:rsidR="005961C2" w14:paraId="7D90AFD1" w14:textId="77777777" w:rsidTr="00AD5DB8">
        <w:tc>
          <w:tcPr>
            <w:tcW w:w="558" w:type="dxa"/>
          </w:tcPr>
          <w:p w14:paraId="2D891BB3" w14:textId="77777777" w:rsidR="005961C2" w:rsidRDefault="005961C2" w:rsidP="00B25790">
            <w:pPr>
              <w:pStyle w:val="Bodytext"/>
            </w:pPr>
            <w:r>
              <w:t>2</w:t>
            </w:r>
          </w:p>
        </w:tc>
        <w:tc>
          <w:tcPr>
            <w:tcW w:w="6187" w:type="dxa"/>
          </w:tcPr>
          <w:p w14:paraId="7FF86D7A" w14:textId="77777777" w:rsidR="005961C2" w:rsidRDefault="005961C2" w:rsidP="004374ED">
            <w:pPr>
              <w:pStyle w:val="Bodytext"/>
              <w:jc w:val="left"/>
            </w:pPr>
            <w:r>
              <w:t xml:space="preserve">The NMA publishes the initial page that defines the operation </w:t>
            </w:r>
          </w:p>
        </w:tc>
        <w:tc>
          <w:tcPr>
            <w:tcW w:w="1418" w:type="dxa"/>
          </w:tcPr>
          <w:p w14:paraId="788CDE26" w14:textId="77777777" w:rsidR="005961C2" w:rsidRDefault="000F728D" w:rsidP="004374ED">
            <w:pPr>
              <w:pStyle w:val="Bodytext"/>
              <w:jc w:val="left"/>
            </w:pPr>
            <w:r>
              <w:t>S</w:t>
            </w:r>
          </w:p>
        </w:tc>
        <w:tc>
          <w:tcPr>
            <w:tcW w:w="898" w:type="dxa"/>
          </w:tcPr>
          <w:p w14:paraId="4F334952" w14:textId="77777777" w:rsidR="005961C2" w:rsidRDefault="005D694D" w:rsidP="004374ED">
            <w:pPr>
              <w:pStyle w:val="Bodytext"/>
              <w:jc w:val="left"/>
            </w:pPr>
            <w:r>
              <w:t>Online</w:t>
            </w:r>
          </w:p>
        </w:tc>
      </w:tr>
      <w:tr w:rsidR="005961C2" w14:paraId="037E057C" w14:textId="77777777" w:rsidTr="00AD5DB8">
        <w:tc>
          <w:tcPr>
            <w:tcW w:w="558" w:type="dxa"/>
          </w:tcPr>
          <w:p w14:paraId="32B5EDBF" w14:textId="77777777" w:rsidR="005961C2" w:rsidRDefault="005961C2" w:rsidP="00B25790">
            <w:pPr>
              <w:pStyle w:val="Bodytext"/>
            </w:pPr>
            <w:r>
              <w:t>3</w:t>
            </w:r>
          </w:p>
        </w:tc>
        <w:tc>
          <w:tcPr>
            <w:tcW w:w="6187" w:type="dxa"/>
          </w:tcPr>
          <w:p w14:paraId="086E85F1" w14:textId="77777777" w:rsidR="005961C2" w:rsidRDefault="005961C2" w:rsidP="00E45E45">
            <w:pPr>
              <w:pStyle w:val="Bodytext"/>
              <w:jc w:val="left"/>
            </w:pPr>
            <w:r>
              <w:t>A request for information</w:t>
            </w:r>
            <w:r w:rsidR="00675FB6">
              <w:t xml:space="preserve"> (notification)</w:t>
            </w:r>
            <w:r>
              <w:t xml:space="preserve"> is </w:t>
            </w:r>
            <w:r w:rsidR="00E45E45">
              <w:t>published</w:t>
            </w:r>
            <w:r>
              <w:t xml:space="preserve"> </w:t>
            </w:r>
            <w:r w:rsidR="00DD171C">
              <w:t xml:space="preserve">by the NMA OPTASK Builder </w:t>
            </w:r>
            <w:r>
              <w:t xml:space="preserve">to </w:t>
            </w:r>
            <w:r w:rsidR="005367A3">
              <w:t xml:space="preserve">each of </w:t>
            </w:r>
            <w:r>
              <w:t>the national lead</w:t>
            </w:r>
            <w:r w:rsidR="005367A3">
              <w:t>s</w:t>
            </w:r>
          </w:p>
        </w:tc>
        <w:tc>
          <w:tcPr>
            <w:tcW w:w="1418" w:type="dxa"/>
          </w:tcPr>
          <w:p w14:paraId="131521F4" w14:textId="77777777" w:rsidR="005961C2" w:rsidRDefault="009B2165" w:rsidP="004374ED">
            <w:pPr>
              <w:pStyle w:val="Bodytext"/>
              <w:jc w:val="left"/>
            </w:pPr>
            <w:r>
              <w:t>W</w:t>
            </w:r>
          </w:p>
        </w:tc>
        <w:tc>
          <w:tcPr>
            <w:tcW w:w="898" w:type="dxa"/>
          </w:tcPr>
          <w:p w14:paraId="2CC45858" w14:textId="77777777" w:rsidR="005961C2" w:rsidRDefault="00C2511B" w:rsidP="004374ED">
            <w:pPr>
              <w:pStyle w:val="Bodytext"/>
              <w:jc w:val="left"/>
            </w:pPr>
            <w:r>
              <w:t>Online</w:t>
            </w:r>
          </w:p>
        </w:tc>
      </w:tr>
      <w:tr w:rsidR="007E7C0D" w14:paraId="479C740F" w14:textId="77777777" w:rsidTr="00AD5DB8">
        <w:tc>
          <w:tcPr>
            <w:tcW w:w="558" w:type="dxa"/>
          </w:tcPr>
          <w:p w14:paraId="14A50D89" w14:textId="77777777" w:rsidR="007E7C0D" w:rsidRDefault="007E7C0D" w:rsidP="00B25790">
            <w:pPr>
              <w:pStyle w:val="Bodytext"/>
            </w:pPr>
            <w:r>
              <w:t>4</w:t>
            </w:r>
          </w:p>
        </w:tc>
        <w:tc>
          <w:tcPr>
            <w:tcW w:w="6187" w:type="dxa"/>
          </w:tcPr>
          <w:p w14:paraId="1B05100C" w14:textId="6A9CBA2D" w:rsidR="007E7C0D" w:rsidRDefault="006C42AC" w:rsidP="00B93024">
            <w:pPr>
              <w:pStyle w:val="Bodytext"/>
              <w:jc w:val="left"/>
            </w:pPr>
            <w:r>
              <w:t>National Lead</w:t>
            </w:r>
            <w:r w:rsidR="009D7C37">
              <w:t>s</w:t>
            </w:r>
            <w:r w:rsidR="00233BA2">
              <w:t xml:space="preserve"> download</w:t>
            </w:r>
            <w:r w:rsidR="007E7C0D">
              <w:t xml:space="preserve"> </w:t>
            </w:r>
            <w:r w:rsidR="009D7C37">
              <w:t xml:space="preserve">their </w:t>
            </w:r>
            <w:commentRangeStart w:id="101"/>
            <w:r w:rsidR="00E137F0">
              <w:t>C</w:t>
            </w:r>
            <w:r w:rsidR="00E137F0" w:rsidRPr="00B423DD">
              <w:t xml:space="preserve">apability </w:t>
            </w:r>
            <w:r w:rsidR="00E137F0">
              <w:t>P</w:t>
            </w:r>
            <w:r w:rsidR="00E137F0" w:rsidRPr="00B423DD">
              <w:t>articipation</w:t>
            </w:r>
            <w:r w:rsidR="00E137F0">
              <w:t xml:space="preserve"> </w:t>
            </w:r>
            <w:r w:rsidR="00671BB1">
              <w:t>Form</w:t>
            </w:r>
            <w:commentRangeEnd w:id="101"/>
            <w:r w:rsidR="00B93024">
              <w:rPr>
                <w:rStyle w:val="CommentReference"/>
                <w:rFonts w:asciiTheme="minorHAnsi" w:eastAsiaTheme="minorHAnsi" w:hAnsiTheme="minorHAnsi" w:cstheme="minorBidi"/>
                <w:lang w:eastAsia="en-US"/>
              </w:rPr>
              <w:commentReference w:id="101"/>
            </w:r>
            <w:del w:id="102" w:author="Boumeester, FA, Ing." w:date="2019-01-15T10:24:00Z">
              <w:r w:rsidR="00941605" w:rsidDel="00B93024">
                <w:delText>)</w:delText>
              </w:r>
            </w:del>
            <w:r w:rsidR="00941605">
              <w:t xml:space="preserve"> </w:t>
            </w:r>
            <w:r w:rsidR="007E7C0D">
              <w:t xml:space="preserve">with </w:t>
            </w:r>
            <w:r w:rsidR="004374ED">
              <w:t xml:space="preserve">operation </w:t>
            </w:r>
            <w:r w:rsidR="007E7C0D">
              <w:t>information prefilled</w:t>
            </w:r>
            <w:r w:rsidR="00045EED">
              <w:t xml:space="preserve"> </w:t>
            </w:r>
          </w:p>
        </w:tc>
        <w:tc>
          <w:tcPr>
            <w:tcW w:w="1418" w:type="dxa"/>
          </w:tcPr>
          <w:p w14:paraId="2C455695" w14:textId="77777777" w:rsidR="007E7C0D" w:rsidRDefault="001554A8" w:rsidP="004374ED">
            <w:pPr>
              <w:pStyle w:val="Bodytext"/>
              <w:jc w:val="left"/>
            </w:pPr>
            <w:r>
              <w:t>M</w:t>
            </w:r>
          </w:p>
        </w:tc>
        <w:tc>
          <w:tcPr>
            <w:tcW w:w="898" w:type="dxa"/>
          </w:tcPr>
          <w:p w14:paraId="7B174AC5" w14:textId="77777777" w:rsidR="007E7C0D" w:rsidRDefault="00233BA2" w:rsidP="004374ED">
            <w:pPr>
              <w:pStyle w:val="Bodytext"/>
              <w:jc w:val="left"/>
            </w:pPr>
            <w:r>
              <w:t>Offline</w:t>
            </w:r>
          </w:p>
        </w:tc>
      </w:tr>
      <w:tr w:rsidR="007E1393" w14:paraId="7A694647" w14:textId="77777777" w:rsidTr="00AD5DB8">
        <w:tc>
          <w:tcPr>
            <w:tcW w:w="558" w:type="dxa"/>
          </w:tcPr>
          <w:p w14:paraId="581D2D1A" w14:textId="77777777" w:rsidR="007E1393" w:rsidRDefault="00233BA2" w:rsidP="00B25790">
            <w:pPr>
              <w:pStyle w:val="Bodytext"/>
            </w:pPr>
            <w:r>
              <w:t>5</w:t>
            </w:r>
          </w:p>
        </w:tc>
        <w:tc>
          <w:tcPr>
            <w:tcW w:w="6187" w:type="dxa"/>
          </w:tcPr>
          <w:p w14:paraId="72582D7C" w14:textId="1B07F437" w:rsidR="007E1393" w:rsidRDefault="00233BA2" w:rsidP="00671BB1">
            <w:pPr>
              <w:pStyle w:val="Bodytext"/>
              <w:jc w:val="left"/>
            </w:pPr>
            <w:r>
              <w:t xml:space="preserve">NMA OPTASK Builder </w:t>
            </w:r>
            <w:commentRangeStart w:id="103"/>
            <w:r w:rsidR="00045EED">
              <w:t>publishes</w:t>
            </w:r>
            <w:r>
              <w:t xml:space="preserve"> </w:t>
            </w:r>
            <w:r w:rsidR="00B9682E">
              <w:t>t</w:t>
            </w:r>
            <w:r w:rsidR="00490D72">
              <w:t xml:space="preserve">he Capability Participation </w:t>
            </w:r>
            <w:r w:rsidR="00671BB1">
              <w:t>Form</w:t>
            </w:r>
            <w:r w:rsidR="00B9682E">
              <w:t xml:space="preserve"> to the national leads</w:t>
            </w:r>
            <w:commentRangeEnd w:id="103"/>
            <w:r w:rsidR="00B93024">
              <w:rPr>
                <w:rStyle w:val="CommentReference"/>
                <w:rFonts w:asciiTheme="minorHAnsi" w:eastAsiaTheme="minorHAnsi" w:hAnsiTheme="minorHAnsi" w:cstheme="minorBidi"/>
                <w:lang w:eastAsia="en-US"/>
              </w:rPr>
              <w:commentReference w:id="103"/>
            </w:r>
          </w:p>
        </w:tc>
        <w:tc>
          <w:tcPr>
            <w:tcW w:w="1418" w:type="dxa"/>
          </w:tcPr>
          <w:p w14:paraId="3BD5F598" w14:textId="77777777" w:rsidR="007E1393" w:rsidRDefault="0085784A" w:rsidP="004374ED">
            <w:pPr>
              <w:pStyle w:val="Bodytext"/>
              <w:jc w:val="left"/>
            </w:pPr>
            <w:r>
              <w:t>C</w:t>
            </w:r>
          </w:p>
        </w:tc>
        <w:tc>
          <w:tcPr>
            <w:tcW w:w="898" w:type="dxa"/>
          </w:tcPr>
          <w:p w14:paraId="1A3B9253" w14:textId="77777777" w:rsidR="007E1393" w:rsidRDefault="00233BA2" w:rsidP="004374ED">
            <w:pPr>
              <w:pStyle w:val="Bodytext"/>
              <w:jc w:val="left"/>
            </w:pPr>
            <w:r>
              <w:t>Online</w:t>
            </w:r>
          </w:p>
        </w:tc>
      </w:tr>
    </w:tbl>
    <w:p w14:paraId="33BA009D" w14:textId="77777777" w:rsidR="00B25790" w:rsidRDefault="00B25790" w:rsidP="001252BB">
      <w:pPr>
        <w:pStyle w:val="Bodytext"/>
        <w:numPr>
          <w:ilvl w:val="0"/>
          <w:numId w:val="0"/>
        </w:numPr>
      </w:pPr>
    </w:p>
    <w:p w14:paraId="01B65364" w14:textId="77777777" w:rsidR="001252BB" w:rsidRDefault="001252BB" w:rsidP="001252BB">
      <w:pPr>
        <w:pStyle w:val="Heading20"/>
      </w:pPr>
      <w:bookmarkStart w:id="104" w:name="_Ref534892946"/>
      <w:bookmarkStart w:id="105" w:name="_Toc535239404"/>
      <w:r>
        <w:t>Create (initial) OPTASK</w:t>
      </w:r>
      <w:bookmarkEnd w:id="104"/>
      <w:bookmarkEnd w:id="105"/>
    </w:p>
    <w:p w14:paraId="4AA9DA53" w14:textId="42C3B5A4" w:rsidR="001252BB" w:rsidRDefault="001252BB" w:rsidP="001252BB">
      <w:pPr>
        <w:pStyle w:val="Heading30"/>
      </w:pPr>
      <w:bookmarkStart w:id="106" w:name="_Toc535239405"/>
      <w:r>
        <w:t>Brief Description</w:t>
      </w:r>
      <w:bookmarkEnd w:id="106"/>
    </w:p>
    <w:p w14:paraId="691C2EA4" w14:textId="1B309C34" w:rsidR="00046C92" w:rsidRPr="00046C92" w:rsidRDefault="007F29F1" w:rsidP="00AD5DB8">
      <w:pPr>
        <w:pStyle w:val="Bodytext"/>
      </w:pPr>
      <w:r>
        <w:t xml:space="preserve">Once the </w:t>
      </w:r>
      <w:r w:rsidR="00AD5DB8">
        <w:t>System Description Form</w:t>
      </w:r>
      <w:r>
        <w:t>s are filled out by the National actors and returned to the NMA, the NMA can create a new OPTASK. The OPTASK will define how the systems available to the operation will be utilized.</w:t>
      </w:r>
    </w:p>
    <w:p w14:paraId="7129886E" w14:textId="77777777" w:rsidR="001252BB" w:rsidRDefault="001252BB" w:rsidP="001252BB">
      <w:pPr>
        <w:pStyle w:val="Heading30"/>
      </w:pPr>
      <w:bookmarkStart w:id="107" w:name="_Toc535239406"/>
      <w:r>
        <w:t>Flow of events</w:t>
      </w:r>
      <w:bookmarkEnd w:id="107"/>
    </w:p>
    <w:tbl>
      <w:tblPr>
        <w:tblStyle w:val="TableGrid"/>
        <w:tblW w:w="0" w:type="auto"/>
        <w:tblLook w:val="04A0" w:firstRow="1" w:lastRow="0" w:firstColumn="1" w:lastColumn="0" w:noHBand="0" w:noVBand="1"/>
      </w:tblPr>
      <w:tblGrid>
        <w:gridCol w:w="557"/>
        <w:gridCol w:w="6089"/>
        <w:gridCol w:w="1418"/>
        <w:gridCol w:w="1223"/>
      </w:tblGrid>
      <w:tr w:rsidR="001252BB" w14:paraId="44F4402E" w14:textId="77777777" w:rsidTr="00DF71C2">
        <w:trPr>
          <w:cantSplit/>
        </w:trPr>
        <w:tc>
          <w:tcPr>
            <w:tcW w:w="558" w:type="dxa"/>
          </w:tcPr>
          <w:p w14:paraId="6163D27A" w14:textId="77777777" w:rsidR="001252BB" w:rsidRPr="00B3748F" w:rsidRDefault="001252BB" w:rsidP="00DF71C2">
            <w:pPr>
              <w:pStyle w:val="Bodytext"/>
              <w:rPr>
                <w:b/>
              </w:rPr>
            </w:pPr>
            <w:r w:rsidRPr="00B3748F">
              <w:rPr>
                <w:b/>
              </w:rPr>
              <w:t>No.</w:t>
            </w:r>
          </w:p>
        </w:tc>
        <w:tc>
          <w:tcPr>
            <w:tcW w:w="6187" w:type="dxa"/>
          </w:tcPr>
          <w:p w14:paraId="4D8E8F86" w14:textId="77777777" w:rsidR="001252BB" w:rsidRPr="00B3748F" w:rsidRDefault="001252BB" w:rsidP="00DF71C2">
            <w:pPr>
              <w:pStyle w:val="Bodytext"/>
              <w:rPr>
                <w:b/>
              </w:rPr>
            </w:pPr>
            <w:r w:rsidRPr="00B3748F">
              <w:rPr>
                <w:b/>
              </w:rPr>
              <w:t>Event</w:t>
            </w:r>
          </w:p>
        </w:tc>
        <w:tc>
          <w:tcPr>
            <w:tcW w:w="1418" w:type="dxa"/>
          </w:tcPr>
          <w:p w14:paraId="7124F586" w14:textId="77777777" w:rsidR="001252BB" w:rsidRPr="00B3748F" w:rsidRDefault="00DE0A12" w:rsidP="00DF71C2">
            <w:pPr>
              <w:pStyle w:val="Bodytext"/>
              <w:rPr>
                <w:b/>
              </w:rPr>
            </w:pPr>
            <w:r>
              <w:rPr>
                <w:b/>
              </w:rPr>
              <w:t>Requirement level</w:t>
            </w:r>
          </w:p>
        </w:tc>
        <w:tc>
          <w:tcPr>
            <w:tcW w:w="898" w:type="dxa"/>
          </w:tcPr>
          <w:p w14:paraId="31EBFA76" w14:textId="77777777" w:rsidR="001252BB" w:rsidRPr="00920C31" w:rsidRDefault="001252BB" w:rsidP="00DF71C2">
            <w:pPr>
              <w:pStyle w:val="Bodytext"/>
              <w:rPr>
                <w:b/>
              </w:rPr>
            </w:pPr>
            <w:r>
              <w:rPr>
                <w:b/>
              </w:rPr>
              <w:t>Online, Offline, Both</w:t>
            </w:r>
          </w:p>
        </w:tc>
      </w:tr>
      <w:tr w:rsidR="001252BB" w14:paraId="24CE55B1" w14:textId="77777777" w:rsidTr="00DF71C2">
        <w:trPr>
          <w:cantSplit/>
        </w:trPr>
        <w:tc>
          <w:tcPr>
            <w:tcW w:w="558" w:type="dxa"/>
          </w:tcPr>
          <w:p w14:paraId="694F1134" w14:textId="77777777" w:rsidR="001252BB" w:rsidRDefault="001252BB" w:rsidP="00DF71C2">
            <w:pPr>
              <w:pStyle w:val="Bodytext"/>
            </w:pPr>
            <w:r>
              <w:lastRenderedPageBreak/>
              <w:t>1</w:t>
            </w:r>
          </w:p>
        </w:tc>
        <w:tc>
          <w:tcPr>
            <w:tcW w:w="6187" w:type="dxa"/>
          </w:tcPr>
          <w:p w14:paraId="1953F8B2" w14:textId="77777777" w:rsidR="001252BB" w:rsidRDefault="001252BB" w:rsidP="00DF71C2">
            <w:pPr>
              <w:pStyle w:val="Bodytext"/>
            </w:pPr>
            <w:r w:rsidRPr="00B22337">
              <w:t>Select the national systems participating to the operation</w:t>
            </w:r>
          </w:p>
        </w:tc>
        <w:tc>
          <w:tcPr>
            <w:tcW w:w="1418" w:type="dxa"/>
          </w:tcPr>
          <w:p w14:paraId="4578815B" w14:textId="77777777" w:rsidR="002B5C5B" w:rsidRDefault="000D305C" w:rsidP="00DF71C2">
            <w:pPr>
              <w:pStyle w:val="Bodytext"/>
            </w:pPr>
            <w:r>
              <w:t>M</w:t>
            </w:r>
          </w:p>
        </w:tc>
        <w:tc>
          <w:tcPr>
            <w:tcW w:w="898" w:type="dxa"/>
          </w:tcPr>
          <w:p w14:paraId="3B075ED8" w14:textId="77777777" w:rsidR="002B5C5B" w:rsidRDefault="000D305C" w:rsidP="00DF71C2">
            <w:pPr>
              <w:pStyle w:val="Bodytext"/>
            </w:pPr>
            <w:r>
              <w:t>Both</w:t>
            </w:r>
          </w:p>
        </w:tc>
      </w:tr>
      <w:tr w:rsidR="001252BB" w14:paraId="207019C6" w14:textId="77777777" w:rsidTr="00DF71C2">
        <w:trPr>
          <w:cantSplit/>
        </w:trPr>
        <w:tc>
          <w:tcPr>
            <w:tcW w:w="558" w:type="dxa"/>
          </w:tcPr>
          <w:p w14:paraId="1ABA3D3F" w14:textId="77777777" w:rsidR="001252BB" w:rsidRDefault="001252BB" w:rsidP="00DF71C2">
            <w:pPr>
              <w:pStyle w:val="Bodytext"/>
            </w:pPr>
            <w:r>
              <w:t>2</w:t>
            </w:r>
          </w:p>
        </w:tc>
        <w:tc>
          <w:tcPr>
            <w:tcW w:w="6187" w:type="dxa"/>
          </w:tcPr>
          <w:p w14:paraId="75CC5A79" w14:textId="77777777" w:rsidR="001252BB" w:rsidRPr="00B22337" w:rsidRDefault="001252BB" w:rsidP="00DF71C2">
            <w:pPr>
              <w:pStyle w:val="Bodytext"/>
            </w:pPr>
            <w:commentRangeStart w:id="108"/>
            <w:r w:rsidRPr="00B22337">
              <w:t xml:space="preserve">Build OPTASK </w:t>
            </w:r>
            <w:commentRangeEnd w:id="108"/>
            <w:r w:rsidR="00AA0D34">
              <w:rPr>
                <w:rStyle w:val="CommentReference"/>
                <w:rFonts w:asciiTheme="minorHAnsi" w:eastAsiaTheme="minorHAnsi" w:hAnsiTheme="minorHAnsi" w:cstheme="minorBidi"/>
                <w:lang w:eastAsia="en-US"/>
              </w:rPr>
              <w:commentReference w:id="108"/>
            </w:r>
            <w:r w:rsidRPr="00B22337">
              <w:t>(using the information delivered by the national lead as read-only)</w:t>
            </w:r>
          </w:p>
        </w:tc>
        <w:tc>
          <w:tcPr>
            <w:tcW w:w="1418" w:type="dxa"/>
          </w:tcPr>
          <w:p w14:paraId="3BB7C3D3" w14:textId="77777777" w:rsidR="00413262" w:rsidRDefault="004117C1" w:rsidP="00DF71C2">
            <w:pPr>
              <w:pStyle w:val="Bodytext"/>
            </w:pPr>
            <w:r>
              <w:t>M</w:t>
            </w:r>
          </w:p>
        </w:tc>
        <w:tc>
          <w:tcPr>
            <w:tcW w:w="898" w:type="dxa"/>
          </w:tcPr>
          <w:p w14:paraId="13E056D6" w14:textId="77777777" w:rsidR="00413262" w:rsidRDefault="004117C1" w:rsidP="00DF71C2">
            <w:pPr>
              <w:pStyle w:val="Bodytext"/>
            </w:pPr>
            <w:commentRangeStart w:id="109"/>
            <w:r>
              <w:t>Both</w:t>
            </w:r>
            <w:commentRangeEnd w:id="109"/>
            <w:r w:rsidR="00D2055D">
              <w:rPr>
                <w:rStyle w:val="CommentReference"/>
                <w:rFonts w:asciiTheme="minorHAnsi" w:eastAsiaTheme="minorHAnsi" w:hAnsiTheme="minorHAnsi" w:cstheme="minorBidi"/>
                <w:lang w:eastAsia="en-US"/>
              </w:rPr>
              <w:commentReference w:id="109"/>
            </w:r>
          </w:p>
        </w:tc>
      </w:tr>
      <w:tr w:rsidR="001252BB" w14:paraId="2FB8BAB0" w14:textId="77777777" w:rsidTr="00DF71C2">
        <w:trPr>
          <w:cantSplit/>
        </w:trPr>
        <w:tc>
          <w:tcPr>
            <w:tcW w:w="558" w:type="dxa"/>
          </w:tcPr>
          <w:p w14:paraId="07998618" w14:textId="77777777" w:rsidR="001252BB" w:rsidRDefault="001252BB" w:rsidP="00DF71C2">
            <w:pPr>
              <w:pStyle w:val="Bodytext"/>
            </w:pPr>
            <w:r>
              <w:t>3</w:t>
            </w:r>
          </w:p>
        </w:tc>
        <w:tc>
          <w:tcPr>
            <w:tcW w:w="6187" w:type="dxa"/>
          </w:tcPr>
          <w:p w14:paraId="27B9ECEF" w14:textId="77777777" w:rsidR="001252BB" w:rsidRPr="00B22337" w:rsidRDefault="001252BB" w:rsidP="00DF71C2">
            <w:pPr>
              <w:pStyle w:val="Subparaa"/>
              <w:numPr>
                <w:ilvl w:val="0"/>
                <w:numId w:val="0"/>
              </w:numPr>
              <w:ind w:left="425" w:hanging="425"/>
            </w:pPr>
            <w:r>
              <w:t>Validate the OPTASK</w:t>
            </w:r>
          </w:p>
        </w:tc>
        <w:tc>
          <w:tcPr>
            <w:tcW w:w="1418" w:type="dxa"/>
          </w:tcPr>
          <w:p w14:paraId="22C358BB" w14:textId="77777777" w:rsidR="00413262" w:rsidRDefault="001D44DE" w:rsidP="00DF71C2">
            <w:pPr>
              <w:pStyle w:val="Bodytext"/>
            </w:pPr>
            <w:r>
              <w:t>M</w:t>
            </w:r>
          </w:p>
        </w:tc>
        <w:tc>
          <w:tcPr>
            <w:tcW w:w="898" w:type="dxa"/>
          </w:tcPr>
          <w:p w14:paraId="3B2FB17C" w14:textId="77777777" w:rsidR="00413262" w:rsidRDefault="001D44DE" w:rsidP="00DF71C2">
            <w:pPr>
              <w:pStyle w:val="Bodytext"/>
            </w:pPr>
            <w:r>
              <w:t>Both</w:t>
            </w:r>
          </w:p>
        </w:tc>
      </w:tr>
      <w:tr w:rsidR="00233F02" w14:paraId="3D28CEF1" w14:textId="77777777" w:rsidTr="00DF71C2">
        <w:trPr>
          <w:cantSplit/>
        </w:trPr>
        <w:tc>
          <w:tcPr>
            <w:tcW w:w="558" w:type="dxa"/>
          </w:tcPr>
          <w:p w14:paraId="5CDEC734" w14:textId="77777777" w:rsidR="00233F02" w:rsidRDefault="00233F02" w:rsidP="00233F02">
            <w:pPr>
              <w:pStyle w:val="Bodytext"/>
            </w:pPr>
            <w:r>
              <w:t>4</w:t>
            </w:r>
          </w:p>
        </w:tc>
        <w:tc>
          <w:tcPr>
            <w:tcW w:w="6187" w:type="dxa"/>
          </w:tcPr>
          <w:p w14:paraId="698D0ADA" w14:textId="32E52F8A" w:rsidR="00174511" w:rsidRDefault="00174511" w:rsidP="00174511">
            <w:pPr>
              <w:pStyle w:val="Subparaa"/>
              <w:numPr>
                <w:ilvl w:val="0"/>
                <w:numId w:val="0"/>
              </w:numPr>
              <w:ind w:left="425" w:hanging="425"/>
            </w:pPr>
            <w:r>
              <w:t>Generate the OPTASK</w:t>
            </w:r>
            <w:r w:rsidR="005B63F4">
              <w:t xml:space="preserve"> diagram representation</w:t>
            </w:r>
          </w:p>
          <w:p w14:paraId="62E63BCA" w14:textId="77777777" w:rsidR="00233F02" w:rsidRDefault="00233F02" w:rsidP="00174511">
            <w:pPr>
              <w:pStyle w:val="Subparaa"/>
              <w:numPr>
                <w:ilvl w:val="0"/>
                <w:numId w:val="0"/>
              </w:numPr>
            </w:pPr>
          </w:p>
        </w:tc>
        <w:tc>
          <w:tcPr>
            <w:tcW w:w="1418" w:type="dxa"/>
          </w:tcPr>
          <w:p w14:paraId="3590921E" w14:textId="77777777" w:rsidR="00E97244" w:rsidRDefault="001772FC" w:rsidP="00174511">
            <w:pPr>
              <w:pStyle w:val="Bodytext"/>
            </w:pPr>
            <w:r>
              <w:t>M</w:t>
            </w:r>
          </w:p>
        </w:tc>
        <w:tc>
          <w:tcPr>
            <w:tcW w:w="898" w:type="dxa"/>
          </w:tcPr>
          <w:p w14:paraId="06426BA8" w14:textId="77777777" w:rsidR="00180F31" w:rsidRDefault="001772FC" w:rsidP="00174511">
            <w:pPr>
              <w:pStyle w:val="Bodytext"/>
            </w:pPr>
            <w:r>
              <w:t>Both</w:t>
            </w:r>
          </w:p>
        </w:tc>
      </w:tr>
      <w:tr w:rsidR="00707A9B" w14:paraId="1255118A" w14:textId="77777777" w:rsidTr="00DF71C2">
        <w:trPr>
          <w:cantSplit/>
          <w:ins w:id="110" w:author="Boumeester, FA, Ing." w:date="2019-01-15T10:33:00Z"/>
        </w:trPr>
        <w:tc>
          <w:tcPr>
            <w:tcW w:w="558" w:type="dxa"/>
          </w:tcPr>
          <w:p w14:paraId="12AA3C57" w14:textId="213C30F5" w:rsidR="00707A9B" w:rsidRDefault="00707A9B" w:rsidP="00233F02">
            <w:pPr>
              <w:pStyle w:val="Bodytext"/>
              <w:rPr>
                <w:ins w:id="111" w:author="Boumeester, FA, Ing." w:date="2019-01-15T10:33:00Z"/>
              </w:rPr>
            </w:pPr>
          </w:p>
        </w:tc>
        <w:tc>
          <w:tcPr>
            <w:tcW w:w="6187" w:type="dxa"/>
          </w:tcPr>
          <w:p w14:paraId="27D9966C" w14:textId="2D07DADA" w:rsidR="00707A9B" w:rsidRDefault="00707A9B" w:rsidP="00707A9B">
            <w:pPr>
              <w:pStyle w:val="Subparaa"/>
              <w:numPr>
                <w:ilvl w:val="0"/>
                <w:numId w:val="0"/>
              </w:numPr>
              <w:ind w:left="425" w:hanging="425"/>
              <w:rPr>
                <w:ins w:id="112" w:author="Boumeester, FA, Ing." w:date="2019-01-15T10:33:00Z"/>
              </w:rPr>
            </w:pPr>
            <w:ins w:id="113" w:author="Boumeester, FA, Ing." w:date="2019-01-15T10:33:00Z">
              <w:r>
                <w:t xml:space="preserve">Generate a </w:t>
              </w:r>
            </w:ins>
            <w:ins w:id="114" w:author="Boumeester, FA, Ing." w:date="2019-01-15T10:34:00Z">
              <w:r>
                <w:t>graphical depiction</w:t>
              </w:r>
            </w:ins>
          </w:p>
        </w:tc>
        <w:tc>
          <w:tcPr>
            <w:tcW w:w="1418" w:type="dxa"/>
          </w:tcPr>
          <w:p w14:paraId="616C7C48" w14:textId="798B52F2" w:rsidR="00707A9B" w:rsidRDefault="00D2055D" w:rsidP="00174511">
            <w:pPr>
              <w:pStyle w:val="Bodytext"/>
              <w:rPr>
                <w:ins w:id="115" w:author="Boumeester, FA, Ing." w:date="2019-01-15T10:33:00Z"/>
              </w:rPr>
            </w:pPr>
            <w:ins w:id="116" w:author="Boumeester, FA, Ing." w:date="2019-01-15T10:42:00Z">
              <w:r>
                <w:t>M</w:t>
              </w:r>
            </w:ins>
          </w:p>
        </w:tc>
        <w:tc>
          <w:tcPr>
            <w:tcW w:w="898" w:type="dxa"/>
          </w:tcPr>
          <w:p w14:paraId="19E8C833" w14:textId="77777777" w:rsidR="00707A9B" w:rsidRDefault="00707A9B" w:rsidP="00174511">
            <w:pPr>
              <w:pStyle w:val="Bodytext"/>
              <w:rPr>
                <w:ins w:id="117" w:author="Boumeester, FA, Ing." w:date="2019-01-15T10:33:00Z"/>
              </w:rPr>
            </w:pPr>
          </w:p>
        </w:tc>
      </w:tr>
      <w:tr w:rsidR="00D2055D" w14:paraId="0432AA5B" w14:textId="77777777" w:rsidTr="00DF71C2">
        <w:trPr>
          <w:cantSplit/>
          <w:ins w:id="118" w:author="Boumeester, FA, Ing." w:date="2019-01-15T10:42:00Z"/>
        </w:trPr>
        <w:tc>
          <w:tcPr>
            <w:tcW w:w="558" w:type="dxa"/>
          </w:tcPr>
          <w:p w14:paraId="0E0BFAD9" w14:textId="77777777" w:rsidR="00D2055D" w:rsidRDefault="00D2055D" w:rsidP="00233F02">
            <w:pPr>
              <w:pStyle w:val="Bodytext"/>
              <w:rPr>
                <w:ins w:id="119" w:author="Boumeester, FA, Ing." w:date="2019-01-15T10:42:00Z"/>
              </w:rPr>
            </w:pPr>
          </w:p>
        </w:tc>
        <w:tc>
          <w:tcPr>
            <w:tcW w:w="6187" w:type="dxa"/>
          </w:tcPr>
          <w:p w14:paraId="7CA2FFAA" w14:textId="5CAB3336" w:rsidR="00D2055D" w:rsidRDefault="00D2055D" w:rsidP="00D2055D">
            <w:pPr>
              <w:pStyle w:val="Subparaa"/>
              <w:numPr>
                <w:ilvl w:val="0"/>
                <w:numId w:val="0"/>
              </w:numPr>
              <w:ind w:left="425" w:hanging="425"/>
              <w:rPr>
                <w:ins w:id="120" w:author="Boumeester, FA, Ing." w:date="2019-01-15T10:42:00Z"/>
              </w:rPr>
            </w:pPr>
            <w:ins w:id="121" w:author="Boumeester, FA, Ing." w:date="2019-01-15T10:43:00Z">
              <w:r>
                <w:t xml:space="preserve">Allow modifications to </w:t>
              </w:r>
              <w:r>
                <w:t>improve</w:t>
              </w:r>
              <w:r>
                <w:t xml:space="preserve"> the graphical depiction</w:t>
              </w:r>
              <w:r>
                <w:t xml:space="preserve"> (layout)</w:t>
              </w:r>
            </w:ins>
          </w:p>
        </w:tc>
        <w:tc>
          <w:tcPr>
            <w:tcW w:w="1418" w:type="dxa"/>
          </w:tcPr>
          <w:p w14:paraId="14371CBD" w14:textId="2ED88605" w:rsidR="00D2055D" w:rsidRDefault="00D2055D" w:rsidP="00174511">
            <w:pPr>
              <w:pStyle w:val="Bodytext"/>
              <w:rPr>
                <w:ins w:id="122" w:author="Boumeester, FA, Ing." w:date="2019-01-15T10:42:00Z"/>
              </w:rPr>
            </w:pPr>
            <w:ins w:id="123" w:author="Boumeester, FA, Ing." w:date="2019-01-15T10:43:00Z">
              <w:r>
                <w:t>S</w:t>
              </w:r>
            </w:ins>
          </w:p>
        </w:tc>
        <w:tc>
          <w:tcPr>
            <w:tcW w:w="898" w:type="dxa"/>
          </w:tcPr>
          <w:p w14:paraId="21563B6E" w14:textId="77777777" w:rsidR="00D2055D" w:rsidRDefault="00D2055D" w:rsidP="00174511">
            <w:pPr>
              <w:pStyle w:val="Bodytext"/>
              <w:rPr>
                <w:ins w:id="124" w:author="Boumeester, FA, Ing." w:date="2019-01-15T10:42:00Z"/>
              </w:rPr>
            </w:pPr>
          </w:p>
        </w:tc>
      </w:tr>
      <w:tr w:rsidR="00D2055D" w14:paraId="4622C787" w14:textId="77777777" w:rsidTr="00DF71C2">
        <w:trPr>
          <w:cantSplit/>
          <w:ins w:id="125" w:author="Boumeester, FA, Ing." w:date="2019-01-15T10:48:00Z"/>
        </w:trPr>
        <w:tc>
          <w:tcPr>
            <w:tcW w:w="558" w:type="dxa"/>
          </w:tcPr>
          <w:p w14:paraId="499478CA" w14:textId="77777777" w:rsidR="00D2055D" w:rsidRDefault="00D2055D" w:rsidP="00233F02">
            <w:pPr>
              <w:pStyle w:val="Bodytext"/>
              <w:rPr>
                <w:ins w:id="126" w:author="Boumeester, FA, Ing." w:date="2019-01-15T10:48:00Z"/>
              </w:rPr>
            </w:pPr>
          </w:p>
        </w:tc>
        <w:tc>
          <w:tcPr>
            <w:tcW w:w="6187" w:type="dxa"/>
          </w:tcPr>
          <w:p w14:paraId="5FEABD11" w14:textId="41FDFCA2" w:rsidR="00D2055D" w:rsidRDefault="00D2055D" w:rsidP="00D2055D">
            <w:pPr>
              <w:pStyle w:val="Subparaa"/>
              <w:numPr>
                <w:ilvl w:val="0"/>
                <w:numId w:val="0"/>
              </w:numPr>
              <w:rPr>
                <w:ins w:id="127" w:author="Boumeester, FA, Ing." w:date="2019-01-15T10:48:00Z"/>
              </w:rPr>
            </w:pPr>
            <w:ins w:id="128" w:author="Boumeester, FA, Ing." w:date="2019-01-15T10:48:00Z">
              <w:r>
                <w:t xml:space="preserve">Allow modifications to improve the </w:t>
              </w:r>
              <w:r>
                <w:t xml:space="preserve">network configuration from the </w:t>
              </w:r>
              <w:r>
                <w:t>graphical depiction</w:t>
              </w:r>
            </w:ins>
          </w:p>
        </w:tc>
        <w:tc>
          <w:tcPr>
            <w:tcW w:w="1418" w:type="dxa"/>
          </w:tcPr>
          <w:p w14:paraId="4B640D4B" w14:textId="47D1A114" w:rsidR="00D2055D" w:rsidRDefault="00D2055D" w:rsidP="00174511">
            <w:pPr>
              <w:pStyle w:val="Bodytext"/>
              <w:rPr>
                <w:ins w:id="129" w:author="Boumeester, FA, Ing." w:date="2019-01-15T10:48:00Z"/>
              </w:rPr>
            </w:pPr>
            <w:ins w:id="130" w:author="Boumeester, FA, Ing." w:date="2019-01-15T10:48:00Z">
              <w:r>
                <w:t>C</w:t>
              </w:r>
            </w:ins>
          </w:p>
        </w:tc>
        <w:tc>
          <w:tcPr>
            <w:tcW w:w="898" w:type="dxa"/>
          </w:tcPr>
          <w:p w14:paraId="585EC119" w14:textId="77777777" w:rsidR="00D2055D" w:rsidRDefault="00D2055D" w:rsidP="00174511">
            <w:pPr>
              <w:pStyle w:val="Bodytext"/>
              <w:rPr>
                <w:ins w:id="131" w:author="Boumeester, FA, Ing." w:date="2019-01-15T10:48:00Z"/>
              </w:rPr>
            </w:pPr>
          </w:p>
        </w:tc>
      </w:tr>
      <w:tr w:rsidR="00D2055D" w14:paraId="6091B1D2" w14:textId="77777777" w:rsidTr="00DF71C2">
        <w:trPr>
          <w:cantSplit/>
          <w:ins w:id="132" w:author="Boumeester, FA, Ing." w:date="2019-01-15T10:45:00Z"/>
        </w:trPr>
        <w:tc>
          <w:tcPr>
            <w:tcW w:w="558" w:type="dxa"/>
          </w:tcPr>
          <w:p w14:paraId="2F5AA858" w14:textId="77777777" w:rsidR="00D2055D" w:rsidRDefault="00D2055D" w:rsidP="00233F02">
            <w:pPr>
              <w:pStyle w:val="Bodytext"/>
              <w:rPr>
                <w:ins w:id="133" w:author="Boumeester, FA, Ing." w:date="2019-01-15T10:45:00Z"/>
              </w:rPr>
            </w:pPr>
          </w:p>
        </w:tc>
        <w:tc>
          <w:tcPr>
            <w:tcW w:w="6187" w:type="dxa"/>
          </w:tcPr>
          <w:p w14:paraId="43F8F629" w14:textId="24A0CB5E" w:rsidR="00D2055D" w:rsidRDefault="00D2055D" w:rsidP="00D2055D">
            <w:pPr>
              <w:pStyle w:val="Subparaa"/>
              <w:numPr>
                <w:ilvl w:val="0"/>
                <w:numId w:val="0"/>
              </w:numPr>
              <w:rPr>
                <w:ins w:id="134" w:author="Boumeester, FA, Ing." w:date="2019-01-15T10:45:00Z"/>
              </w:rPr>
            </w:pPr>
            <w:ins w:id="135" w:author="Boumeester, FA, Ing." w:date="2019-01-15T10:46:00Z">
              <w:r>
                <w:t xml:space="preserve">Allow exporting graphical depiction to a Bitmap oriented picture format (e.g. </w:t>
              </w:r>
              <w:r>
                <w:t>PNG</w:t>
              </w:r>
              <w:r>
                <w:t>)</w:t>
              </w:r>
            </w:ins>
          </w:p>
        </w:tc>
        <w:tc>
          <w:tcPr>
            <w:tcW w:w="1418" w:type="dxa"/>
          </w:tcPr>
          <w:p w14:paraId="41085398" w14:textId="0B9F70DF" w:rsidR="00D2055D" w:rsidRDefault="00D2055D" w:rsidP="00174511">
            <w:pPr>
              <w:pStyle w:val="Bodytext"/>
              <w:rPr>
                <w:ins w:id="136" w:author="Boumeester, FA, Ing." w:date="2019-01-15T10:45:00Z"/>
              </w:rPr>
            </w:pPr>
            <w:ins w:id="137" w:author="Boumeester, FA, Ing." w:date="2019-01-15T10:47:00Z">
              <w:r>
                <w:t>S</w:t>
              </w:r>
            </w:ins>
          </w:p>
        </w:tc>
        <w:tc>
          <w:tcPr>
            <w:tcW w:w="898" w:type="dxa"/>
          </w:tcPr>
          <w:p w14:paraId="777BB9BE" w14:textId="77777777" w:rsidR="00D2055D" w:rsidRDefault="00D2055D" w:rsidP="00174511">
            <w:pPr>
              <w:pStyle w:val="Bodytext"/>
              <w:rPr>
                <w:ins w:id="138" w:author="Boumeester, FA, Ing." w:date="2019-01-15T10:45:00Z"/>
              </w:rPr>
            </w:pPr>
          </w:p>
        </w:tc>
      </w:tr>
      <w:tr w:rsidR="00D2055D" w14:paraId="29211C7D" w14:textId="77777777" w:rsidTr="00DF71C2">
        <w:trPr>
          <w:cantSplit/>
          <w:ins w:id="139" w:author="Boumeester, FA, Ing." w:date="2019-01-15T10:46:00Z"/>
        </w:trPr>
        <w:tc>
          <w:tcPr>
            <w:tcW w:w="558" w:type="dxa"/>
          </w:tcPr>
          <w:p w14:paraId="5E36A17A" w14:textId="77777777" w:rsidR="00D2055D" w:rsidRDefault="00D2055D" w:rsidP="00233F02">
            <w:pPr>
              <w:pStyle w:val="Bodytext"/>
              <w:rPr>
                <w:ins w:id="140" w:author="Boumeester, FA, Ing." w:date="2019-01-15T10:46:00Z"/>
              </w:rPr>
            </w:pPr>
          </w:p>
        </w:tc>
        <w:tc>
          <w:tcPr>
            <w:tcW w:w="6187" w:type="dxa"/>
          </w:tcPr>
          <w:p w14:paraId="70DDAFDE" w14:textId="5CCA1D10" w:rsidR="00D2055D" w:rsidRDefault="00D2055D" w:rsidP="00D2055D">
            <w:pPr>
              <w:pStyle w:val="Subparaa"/>
              <w:numPr>
                <w:ilvl w:val="0"/>
                <w:numId w:val="0"/>
              </w:numPr>
              <w:rPr>
                <w:ins w:id="141" w:author="Boumeester, FA, Ing." w:date="2019-01-15T10:46:00Z"/>
              </w:rPr>
            </w:pPr>
            <w:ins w:id="142" w:author="Boumeester, FA, Ing." w:date="2019-01-15T10:46:00Z">
              <w:r>
                <w:t>Allow exporting graphical depiction to a Vector oriented picture format (e.g. SVG)</w:t>
              </w:r>
            </w:ins>
          </w:p>
        </w:tc>
        <w:tc>
          <w:tcPr>
            <w:tcW w:w="1418" w:type="dxa"/>
          </w:tcPr>
          <w:p w14:paraId="03B0BCBB" w14:textId="7EB9E0EB" w:rsidR="00D2055D" w:rsidRDefault="00D2055D" w:rsidP="00174511">
            <w:pPr>
              <w:pStyle w:val="Bodytext"/>
              <w:rPr>
                <w:ins w:id="143" w:author="Boumeester, FA, Ing." w:date="2019-01-15T10:46:00Z"/>
              </w:rPr>
            </w:pPr>
            <w:ins w:id="144" w:author="Boumeester, FA, Ing." w:date="2019-01-15T10:47:00Z">
              <w:r>
                <w:t>C</w:t>
              </w:r>
            </w:ins>
          </w:p>
        </w:tc>
        <w:tc>
          <w:tcPr>
            <w:tcW w:w="898" w:type="dxa"/>
          </w:tcPr>
          <w:p w14:paraId="2E4506C2" w14:textId="77777777" w:rsidR="00D2055D" w:rsidRDefault="00D2055D" w:rsidP="00174511">
            <w:pPr>
              <w:pStyle w:val="Bodytext"/>
              <w:rPr>
                <w:ins w:id="145" w:author="Boumeester, FA, Ing." w:date="2019-01-15T10:46:00Z"/>
              </w:rPr>
            </w:pPr>
          </w:p>
        </w:tc>
      </w:tr>
      <w:tr w:rsidR="000F0779" w:rsidDel="00D2055D" w14:paraId="36801FBD" w14:textId="08AF566A" w:rsidTr="00DF71C2">
        <w:trPr>
          <w:cantSplit/>
          <w:del w:id="146" w:author="Boumeester, FA, Ing." w:date="2019-01-15T10:47:00Z"/>
        </w:trPr>
        <w:tc>
          <w:tcPr>
            <w:tcW w:w="558" w:type="dxa"/>
          </w:tcPr>
          <w:p w14:paraId="6197D541" w14:textId="7B16B71E" w:rsidR="000F0779" w:rsidDel="00D2055D" w:rsidRDefault="000F0779" w:rsidP="00D2055D">
            <w:pPr>
              <w:pStyle w:val="Bodytext"/>
              <w:rPr>
                <w:del w:id="147" w:author="Boumeester, FA, Ing." w:date="2019-01-15T10:47:00Z"/>
              </w:rPr>
            </w:pPr>
            <w:del w:id="148" w:author="Boumeester, FA, Ing." w:date="2019-01-15T10:47:00Z">
              <w:r w:rsidDel="00D2055D">
                <w:delText>5</w:delText>
              </w:r>
            </w:del>
          </w:p>
        </w:tc>
        <w:tc>
          <w:tcPr>
            <w:tcW w:w="6187" w:type="dxa"/>
          </w:tcPr>
          <w:p w14:paraId="18DD196C" w14:textId="4B3E35B6" w:rsidR="000F0779" w:rsidDel="00D2055D" w:rsidRDefault="000F0779" w:rsidP="000F0779">
            <w:pPr>
              <w:pStyle w:val="Bodytext"/>
              <w:rPr>
                <w:del w:id="149" w:author="Boumeester, FA, Ing." w:date="2019-01-15T10:47:00Z"/>
              </w:rPr>
            </w:pPr>
            <w:del w:id="150" w:author="Boumeester, FA, Ing." w:date="2019-01-15T10:34:00Z">
              <w:r w:rsidDel="00707A9B">
                <w:delText>Modify the drawing shall be possible</w:delText>
              </w:r>
            </w:del>
          </w:p>
          <w:p w14:paraId="752512E8" w14:textId="05B9C401" w:rsidR="000F0779" w:rsidDel="00D2055D" w:rsidRDefault="000F0779" w:rsidP="000F0779">
            <w:pPr>
              <w:pStyle w:val="Subparaa"/>
              <w:rPr>
                <w:del w:id="151" w:author="Boumeester, FA, Ing." w:date="2019-01-15T10:47:00Z"/>
              </w:rPr>
            </w:pPr>
            <w:del w:id="152" w:author="Boumeester, FA, Ing." w:date="2019-01-15T10:47:00Z">
              <w:r w:rsidDel="00D2055D">
                <w:delText>Make it look good</w:delText>
              </w:r>
              <w:r w:rsidR="00D904E7" w:rsidDel="00D2055D">
                <w:delText xml:space="preserve"> (without</w:delText>
              </w:r>
              <w:r w:rsidR="00AD5DB8" w:rsidDel="00D2055D">
                <w:delText xml:space="preserve"> </w:delText>
              </w:r>
              <w:r w:rsidDel="00D2055D">
                <w:delText>chang</w:delText>
              </w:r>
              <w:r w:rsidR="00D904E7" w:rsidDel="00D2055D">
                <w:delText>ing</w:delText>
              </w:r>
              <w:r w:rsidDel="00D2055D">
                <w:delText xml:space="preserve"> the information </w:delText>
              </w:r>
              <w:r w:rsidR="00D904E7" w:rsidDel="00D2055D">
                <w:delText xml:space="preserve">in </w:delText>
              </w:r>
              <w:r w:rsidDel="00D2055D">
                <w:delText>the drawing</w:delText>
              </w:r>
              <w:r w:rsidR="00D904E7" w:rsidDel="00D2055D">
                <w:delText>)</w:delText>
              </w:r>
            </w:del>
          </w:p>
          <w:p w14:paraId="2A5343D8" w14:textId="42A10FDD" w:rsidR="000F0779" w:rsidDel="00D2055D" w:rsidRDefault="000F0779" w:rsidP="000F0779">
            <w:pPr>
              <w:pStyle w:val="Subparaa"/>
              <w:rPr>
                <w:del w:id="153" w:author="Boumeester, FA, Ing." w:date="2019-01-15T10:47:00Z"/>
              </w:rPr>
            </w:pPr>
            <w:del w:id="154" w:author="Boumeester, FA, Ing." w:date="2019-01-15T10:47:00Z">
              <w:r w:rsidDel="00D2055D">
                <w:delText>Export to PNG</w:delText>
              </w:r>
            </w:del>
          </w:p>
          <w:p w14:paraId="575E8F28" w14:textId="37EA5F49" w:rsidR="000F0779" w:rsidDel="00D2055D" w:rsidRDefault="000F0779" w:rsidP="000F0779">
            <w:pPr>
              <w:pStyle w:val="Subparaa"/>
              <w:numPr>
                <w:ilvl w:val="0"/>
                <w:numId w:val="0"/>
              </w:numPr>
              <w:ind w:left="425" w:hanging="425"/>
              <w:rPr>
                <w:del w:id="155" w:author="Boumeester, FA, Ing." w:date="2019-01-15T10:47:00Z"/>
              </w:rPr>
            </w:pPr>
          </w:p>
        </w:tc>
        <w:tc>
          <w:tcPr>
            <w:tcW w:w="1418" w:type="dxa"/>
          </w:tcPr>
          <w:p w14:paraId="61A6DBA1" w14:textId="4B63EE46" w:rsidR="000F0779" w:rsidDel="00D2055D" w:rsidRDefault="0017654D" w:rsidP="00707A9B">
            <w:pPr>
              <w:pStyle w:val="Bodytext"/>
              <w:rPr>
                <w:del w:id="156" w:author="Boumeester, FA, Ing." w:date="2019-01-15T10:47:00Z"/>
              </w:rPr>
            </w:pPr>
            <w:del w:id="157" w:author="Boumeester, FA, Ing." w:date="2019-01-15T10:33:00Z">
              <w:r w:rsidDel="00707A9B">
                <w:delText>M</w:delText>
              </w:r>
            </w:del>
          </w:p>
        </w:tc>
        <w:tc>
          <w:tcPr>
            <w:tcW w:w="898" w:type="dxa"/>
          </w:tcPr>
          <w:p w14:paraId="5944911E" w14:textId="748AB785" w:rsidR="000F0779" w:rsidDel="00D2055D" w:rsidRDefault="0017654D" w:rsidP="000F0779">
            <w:pPr>
              <w:pStyle w:val="Bodytext"/>
              <w:rPr>
                <w:del w:id="158" w:author="Boumeester, FA, Ing." w:date="2019-01-15T10:47:00Z"/>
              </w:rPr>
            </w:pPr>
            <w:del w:id="159" w:author="Boumeester, FA, Ing." w:date="2019-01-15T10:47:00Z">
              <w:r w:rsidDel="00D2055D">
                <w:delText>Both</w:delText>
              </w:r>
            </w:del>
          </w:p>
        </w:tc>
      </w:tr>
      <w:tr w:rsidR="000F0779" w:rsidDel="00D2055D" w14:paraId="5C2AC1A9" w14:textId="256610CF" w:rsidTr="00DF71C2">
        <w:trPr>
          <w:cantSplit/>
          <w:del w:id="160" w:author="Boumeester, FA, Ing." w:date="2019-01-15T10:47:00Z"/>
        </w:trPr>
        <w:tc>
          <w:tcPr>
            <w:tcW w:w="558" w:type="dxa"/>
          </w:tcPr>
          <w:p w14:paraId="6C4E6874" w14:textId="238D1D2F" w:rsidR="000F0779" w:rsidDel="00D2055D" w:rsidRDefault="000F0779" w:rsidP="00233F02">
            <w:pPr>
              <w:pStyle w:val="Bodytext"/>
              <w:rPr>
                <w:del w:id="161" w:author="Boumeester, FA, Ing." w:date="2019-01-15T10:47:00Z"/>
              </w:rPr>
            </w:pPr>
            <w:del w:id="162" w:author="Boumeester, FA, Ing." w:date="2019-01-15T10:47:00Z">
              <w:r w:rsidDel="00D2055D">
                <w:delText>6</w:delText>
              </w:r>
            </w:del>
          </w:p>
        </w:tc>
        <w:tc>
          <w:tcPr>
            <w:tcW w:w="6187" w:type="dxa"/>
          </w:tcPr>
          <w:p w14:paraId="170A1F55" w14:textId="6B18729F" w:rsidR="000F0779" w:rsidDel="00D2055D" w:rsidRDefault="000F0779" w:rsidP="00AC4648">
            <w:pPr>
              <w:pStyle w:val="Bodytext"/>
              <w:rPr>
                <w:del w:id="163" w:author="Boumeester, FA, Ing." w:date="2019-01-15T10:47:00Z"/>
              </w:rPr>
            </w:pPr>
            <w:del w:id="164" w:author="Boumeester, FA, Ing." w:date="2019-01-15T10:47:00Z">
              <w:r w:rsidDel="00D2055D">
                <w:delText xml:space="preserve">Export to </w:delText>
              </w:r>
              <w:r w:rsidR="008E562A" w:rsidDel="00D2055D">
                <w:delText xml:space="preserve">SVG or </w:delText>
              </w:r>
              <w:r w:rsidR="00AC4648" w:rsidDel="00D2055D">
                <w:delText xml:space="preserve">Vector Graphic </w:delText>
              </w:r>
              <w:r w:rsidR="008E562A" w:rsidDel="00D2055D">
                <w:delText>format</w:delText>
              </w:r>
            </w:del>
          </w:p>
        </w:tc>
        <w:tc>
          <w:tcPr>
            <w:tcW w:w="1418" w:type="dxa"/>
          </w:tcPr>
          <w:p w14:paraId="7A60B6A6" w14:textId="1B9128E6" w:rsidR="000F0779" w:rsidDel="00D2055D" w:rsidRDefault="000459AA" w:rsidP="00233F02">
            <w:pPr>
              <w:pStyle w:val="Bodytext"/>
              <w:rPr>
                <w:del w:id="165" w:author="Boumeester, FA, Ing." w:date="2019-01-15T10:47:00Z"/>
              </w:rPr>
            </w:pPr>
            <w:del w:id="166" w:author="Boumeester, FA, Ing." w:date="2019-01-15T10:47:00Z">
              <w:r w:rsidDel="00D2055D">
                <w:delText>C</w:delText>
              </w:r>
            </w:del>
          </w:p>
        </w:tc>
        <w:tc>
          <w:tcPr>
            <w:tcW w:w="898" w:type="dxa"/>
          </w:tcPr>
          <w:p w14:paraId="6B4BF60A" w14:textId="2ADAC28B" w:rsidR="000F0779" w:rsidDel="00D2055D" w:rsidRDefault="000F0779" w:rsidP="00233F02">
            <w:pPr>
              <w:pStyle w:val="Bodytext"/>
              <w:rPr>
                <w:del w:id="167" w:author="Boumeester, FA, Ing." w:date="2019-01-15T10:47:00Z"/>
              </w:rPr>
            </w:pPr>
            <w:del w:id="168" w:author="Boumeester, FA, Ing." w:date="2019-01-15T10:47:00Z">
              <w:r w:rsidDel="00D2055D">
                <w:delText>Both</w:delText>
              </w:r>
            </w:del>
          </w:p>
        </w:tc>
      </w:tr>
    </w:tbl>
    <w:p w14:paraId="6F545D1D" w14:textId="77777777" w:rsidR="001252BB" w:rsidRDefault="001252BB" w:rsidP="001252BB">
      <w:pPr>
        <w:pStyle w:val="Heading20"/>
      </w:pPr>
      <w:bookmarkStart w:id="169" w:name="_Ref534892958"/>
      <w:bookmarkStart w:id="170" w:name="_Toc535239407"/>
      <w:r>
        <w:t>Modify OPTASK</w:t>
      </w:r>
      <w:bookmarkEnd w:id="169"/>
      <w:bookmarkEnd w:id="170"/>
    </w:p>
    <w:p w14:paraId="128510E2" w14:textId="1678097E" w:rsidR="001252BB" w:rsidRDefault="001252BB" w:rsidP="001252BB">
      <w:pPr>
        <w:pStyle w:val="Heading30"/>
      </w:pPr>
      <w:bookmarkStart w:id="171" w:name="_Toc535239408"/>
      <w:r>
        <w:t>Brief Description</w:t>
      </w:r>
      <w:bookmarkEnd w:id="171"/>
    </w:p>
    <w:p w14:paraId="64E68836" w14:textId="77777777" w:rsidR="00D2055D" w:rsidRDefault="00D904E7" w:rsidP="00AD5DB8">
      <w:pPr>
        <w:pStyle w:val="Bodytext"/>
        <w:rPr>
          <w:ins w:id="172" w:author="Boumeester, FA, Ing." w:date="2019-01-15T10:51:00Z"/>
        </w:rPr>
      </w:pPr>
      <w:r>
        <w:t>Once an OPTASK is created it can be modified at a later date. This could</w:t>
      </w:r>
      <w:r w:rsidR="00AC4648">
        <w:t xml:space="preserve"> be necessary</w:t>
      </w:r>
      <w:r>
        <w:t xml:space="preserve"> </w:t>
      </w:r>
      <w:r w:rsidR="00AC4648">
        <w:t>when</w:t>
      </w:r>
      <w:r>
        <w:t xml:space="preserve"> </w:t>
      </w:r>
    </w:p>
    <w:p w14:paraId="7280DCCF" w14:textId="77777777" w:rsidR="00D2055D" w:rsidRDefault="00D904E7" w:rsidP="00D2055D">
      <w:pPr>
        <w:pStyle w:val="Bodytext"/>
        <w:numPr>
          <w:ilvl w:val="0"/>
          <w:numId w:val="0"/>
        </w:numPr>
        <w:rPr>
          <w:ins w:id="173" w:author="Boumeester, FA, Ing." w:date="2019-01-15T10:51:00Z"/>
        </w:rPr>
        <w:pPrChange w:id="174" w:author="Boumeester, FA, Ing." w:date="2019-01-15T10:51:00Z">
          <w:pPr>
            <w:pStyle w:val="Bodytext"/>
          </w:pPr>
        </w:pPrChange>
      </w:pPr>
      <w:r>
        <w:t xml:space="preserve">the OPTASK design was not yet completed, </w:t>
      </w:r>
    </w:p>
    <w:p w14:paraId="5C1D1218" w14:textId="77777777" w:rsidR="00D2055D" w:rsidRDefault="00D904E7" w:rsidP="00D2055D">
      <w:pPr>
        <w:pStyle w:val="Bodytext"/>
        <w:numPr>
          <w:ilvl w:val="0"/>
          <w:numId w:val="0"/>
        </w:numPr>
        <w:rPr>
          <w:ins w:id="175" w:author="Boumeester, FA, Ing." w:date="2019-01-15T10:51:00Z"/>
        </w:rPr>
        <w:pPrChange w:id="176" w:author="Boumeester, FA, Ing." w:date="2019-01-15T10:51:00Z">
          <w:pPr>
            <w:pStyle w:val="Bodytext"/>
          </w:pPr>
        </w:pPrChange>
      </w:pPr>
      <w:r>
        <w:t>or because the system information provided by the nations is updated</w:t>
      </w:r>
      <w:del w:id="177" w:author="Boumeester, FA, Ing." w:date="2019-01-15T10:51:00Z">
        <w:r w:rsidDel="00D2055D">
          <w:delText>.</w:delText>
        </w:r>
      </w:del>
      <w:ins w:id="178" w:author="Boumeester, FA, Ing." w:date="2019-01-15T10:51:00Z">
        <w:r w:rsidR="00D2055D">
          <w:t>,</w:t>
        </w:r>
      </w:ins>
    </w:p>
    <w:p w14:paraId="4EDBAA0C" w14:textId="77777777" w:rsidR="00554972" w:rsidRDefault="00D2055D" w:rsidP="00D2055D">
      <w:pPr>
        <w:pStyle w:val="Bodytext"/>
        <w:numPr>
          <w:ilvl w:val="0"/>
          <w:numId w:val="0"/>
        </w:numPr>
        <w:rPr>
          <w:ins w:id="179" w:author="Boumeester, FA, Ing." w:date="2019-01-15T10:52:00Z"/>
        </w:rPr>
        <w:pPrChange w:id="180" w:author="Boumeester, FA, Ing." w:date="2019-01-15T10:51:00Z">
          <w:pPr>
            <w:pStyle w:val="Bodytext"/>
          </w:pPr>
        </w:pPrChange>
      </w:pPr>
      <w:ins w:id="181" w:author="Boumeester, FA, Ing." w:date="2019-01-15T10:51:00Z">
        <w:r>
          <w:t>o</w:t>
        </w:r>
      </w:ins>
      <w:ins w:id="182" w:author="Boumeester, FA, Ing." w:date="2019-01-15T10:50:00Z">
        <w:r>
          <w:t>r systems leave/join the network during operation</w:t>
        </w:r>
      </w:ins>
      <w:ins w:id="183" w:author="Boumeester, FA, Ing." w:date="2019-01-15T10:52:00Z">
        <w:r w:rsidR="00554972">
          <w:t>,</w:t>
        </w:r>
      </w:ins>
    </w:p>
    <w:p w14:paraId="1610E1BF" w14:textId="06D7F10F" w:rsidR="00D904E7" w:rsidRPr="00D904E7" w:rsidRDefault="00554972" w:rsidP="00D2055D">
      <w:pPr>
        <w:pStyle w:val="Bodytext"/>
        <w:numPr>
          <w:ilvl w:val="0"/>
          <w:numId w:val="0"/>
        </w:numPr>
        <w:pPrChange w:id="184" w:author="Boumeester, FA, Ing." w:date="2019-01-15T10:51:00Z">
          <w:pPr>
            <w:pStyle w:val="Bodytext"/>
          </w:pPr>
        </w:pPrChange>
      </w:pPr>
      <w:ins w:id="185" w:author="Boumeester, FA, Ing." w:date="2019-01-15T10:52:00Z">
        <w:r>
          <w:t>systems prefer to be used differently</w:t>
        </w:r>
      </w:ins>
      <w:ins w:id="186" w:author="Boumeester, FA, Ing." w:date="2019-01-15T10:50:00Z">
        <w:r w:rsidR="00D2055D">
          <w:t>.</w:t>
        </w:r>
      </w:ins>
    </w:p>
    <w:p w14:paraId="15E55E95" w14:textId="77777777" w:rsidR="001252BB" w:rsidRDefault="001252BB" w:rsidP="001252BB">
      <w:pPr>
        <w:pStyle w:val="Heading30"/>
      </w:pPr>
      <w:bookmarkStart w:id="187" w:name="_Toc535239409"/>
      <w:r>
        <w:t>Flow of events</w:t>
      </w:r>
      <w:bookmarkEnd w:id="187"/>
    </w:p>
    <w:tbl>
      <w:tblPr>
        <w:tblStyle w:val="TableGrid"/>
        <w:tblW w:w="0" w:type="auto"/>
        <w:tblLook w:val="04A0" w:firstRow="1" w:lastRow="0" w:firstColumn="1" w:lastColumn="0" w:noHBand="0" w:noVBand="1"/>
      </w:tblPr>
      <w:tblGrid>
        <w:gridCol w:w="558"/>
        <w:gridCol w:w="6187"/>
        <w:gridCol w:w="1418"/>
        <w:gridCol w:w="898"/>
      </w:tblGrid>
      <w:tr w:rsidR="001252BB" w14:paraId="2CFD86C4" w14:textId="77777777" w:rsidTr="00DF71C2">
        <w:tc>
          <w:tcPr>
            <w:tcW w:w="558" w:type="dxa"/>
          </w:tcPr>
          <w:p w14:paraId="1B6A419D" w14:textId="77777777" w:rsidR="001252BB" w:rsidRPr="00B3748F" w:rsidRDefault="001252BB" w:rsidP="00DF71C2">
            <w:pPr>
              <w:pStyle w:val="Bodytext"/>
              <w:rPr>
                <w:b/>
              </w:rPr>
            </w:pPr>
            <w:r w:rsidRPr="00B3748F">
              <w:rPr>
                <w:b/>
              </w:rPr>
              <w:t>No.</w:t>
            </w:r>
          </w:p>
        </w:tc>
        <w:tc>
          <w:tcPr>
            <w:tcW w:w="6187" w:type="dxa"/>
          </w:tcPr>
          <w:p w14:paraId="5663E273" w14:textId="77777777" w:rsidR="001252BB" w:rsidRPr="00B3748F" w:rsidRDefault="001252BB" w:rsidP="00DF71C2">
            <w:pPr>
              <w:pStyle w:val="Bodytext"/>
              <w:rPr>
                <w:b/>
              </w:rPr>
            </w:pPr>
            <w:r w:rsidRPr="00B3748F">
              <w:rPr>
                <w:b/>
              </w:rPr>
              <w:t>Event</w:t>
            </w:r>
          </w:p>
        </w:tc>
        <w:tc>
          <w:tcPr>
            <w:tcW w:w="1418" w:type="dxa"/>
          </w:tcPr>
          <w:p w14:paraId="50F33B61" w14:textId="77777777" w:rsidR="001252BB" w:rsidRPr="00B3748F" w:rsidRDefault="00DE0A12" w:rsidP="00DF71C2">
            <w:pPr>
              <w:pStyle w:val="Bodytext"/>
              <w:rPr>
                <w:b/>
              </w:rPr>
            </w:pPr>
            <w:r>
              <w:rPr>
                <w:b/>
              </w:rPr>
              <w:t>Requirement level</w:t>
            </w:r>
          </w:p>
        </w:tc>
        <w:tc>
          <w:tcPr>
            <w:tcW w:w="898" w:type="dxa"/>
          </w:tcPr>
          <w:p w14:paraId="1E39DDC5" w14:textId="77777777" w:rsidR="001252BB" w:rsidRPr="00920C31" w:rsidRDefault="001252BB" w:rsidP="00DF71C2">
            <w:pPr>
              <w:pStyle w:val="Bodytext"/>
              <w:rPr>
                <w:b/>
              </w:rPr>
            </w:pPr>
            <w:r>
              <w:rPr>
                <w:b/>
              </w:rPr>
              <w:t>Online, Offline, Both</w:t>
            </w:r>
          </w:p>
        </w:tc>
      </w:tr>
      <w:tr w:rsidR="009E45D3" w14:paraId="2F31E44C" w14:textId="77777777" w:rsidTr="00DF71C2">
        <w:tc>
          <w:tcPr>
            <w:tcW w:w="558" w:type="dxa"/>
          </w:tcPr>
          <w:p w14:paraId="1527C986" w14:textId="77777777" w:rsidR="009E45D3" w:rsidRDefault="009E45D3" w:rsidP="009E45D3">
            <w:pPr>
              <w:pStyle w:val="Bodytext"/>
            </w:pPr>
            <w:r>
              <w:t>1</w:t>
            </w:r>
          </w:p>
        </w:tc>
        <w:tc>
          <w:tcPr>
            <w:tcW w:w="6187" w:type="dxa"/>
          </w:tcPr>
          <w:p w14:paraId="326AD5A0" w14:textId="77777777" w:rsidR="009E45D3" w:rsidRDefault="009E45D3" w:rsidP="009E45D3">
            <w:pPr>
              <w:pStyle w:val="Bodytext"/>
            </w:pPr>
            <w:r>
              <w:t>NMA l</w:t>
            </w:r>
            <w:r w:rsidRPr="002869C7">
              <w:t>oad</w:t>
            </w:r>
            <w:r>
              <w:t>s</w:t>
            </w:r>
            <w:r w:rsidRPr="002869C7">
              <w:t xml:space="preserve"> existing OPTASK</w:t>
            </w:r>
          </w:p>
        </w:tc>
        <w:tc>
          <w:tcPr>
            <w:tcW w:w="1418" w:type="dxa"/>
          </w:tcPr>
          <w:p w14:paraId="47921A97" w14:textId="77777777" w:rsidR="009E45D3" w:rsidRDefault="00C73561" w:rsidP="009E45D3">
            <w:pPr>
              <w:pStyle w:val="Bodytext"/>
            </w:pPr>
            <w:r>
              <w:t>M</w:t>
            </w:r>
          </w:p>
        </w:tc>
        <w:tc>
          <w:tcPr>
            <w:tcW w:w="898" w:type="dxa"/>
          </w:tcPr>
          <w:p w14:paraId="4B12E6ED" w14:textId="77777777" w:rsidR="009E45D3" w:rsidRDefault="00C73561" w:rsidP="009E45D3">
            <w:pPr>
              <w:pStyle w:val="Bodytext"/>
            </w:pPr>
            <w:r>
              <w:t>Both</w:t>
            </w:r>
          </w:p>
        </w:tc>
      </w:tr>
      <w:tr w:rsidR="00554972" w14:paraId="5C513BFC" w14:textId="77777777" w:rsidTr="00DF71C2">
        <w:trPr>
          <w:ins w:id="188" w:author="Boumeester, FA, Ing." w:date="2019-01-15T10:54:00Z"/>
        </w:trPr>
        <w:tc>
          <w:tcPr>
            <w:tcW w:w="558" w:type="dxa"/>
          </w:tcPr>
          <w:p w14:paraId="5DDCCA84" w14:textId="77777777" w:rsidR="00554972" w:rsidRDefault="00554972" w:rsidP="006A2716">
            <w:pPr>
              <w:pStyle w:val="Bodytext"/>
              <w:rPr>
                <w:ins w:id="189" w:author="Boumeester, FA, Ing." w:date="2019-01-15T10:54:00Z"/>
              </w:rPr>
            </w:pPr>
          </w:p>
        </w:tc>
        <w:tc>
          <w:tcPr>
            <w:tcW w:w="6187" w:type="dxa"/>
          </w:tcPr>
          <w:p w14:paraId="7A521D7D" w14:textId="30B2A95A" w:rsidR="00554972" w:rsidRPr="002869C7" w:rsidRDefault="00554972" w:rsidP="00554972">
            <w:pPr>
              <w:pStyle w:val="Bodytext"/>
              <w:rPr>
                <w:ins w:id="190" w:author="Boumeester, FA, Ing." w:date="2019-01-15T10:54:00Z"/>
              </w:rPr>
            </w:pPr>
            <w:ins w:id="191" w:author="Boumeester, FA, Ing." w:date="2019-01-15T10:54:00Z">
              <w:r w:rsidRPr="002869C7">
                <w:t xml:space="preserve">If </w:t>
              </w:r>
              <w:r>
                <w:t>the OPTASK is published</w:t>
              </w:r>
              <w:r w:rsidRPr="002869C7">
                <w:t xml:space="preserve">, </w:t>
              </w:r>
              <w:r>
                <w:t>create</w:t>
              </w:r>
              <w:r>
                <w:t xml:space="preserve"> and use</w:t>
              </w:r>
              <w:r>
                <w:t xml:space="preserve"> a copy of the</w:t>
              </w:r>
              <w:r>
                <w:t xml:space="preserve"> OPTASK</w:t>
              </w:r>
            </w:ins>
            <w:ins w:id="192" w:author="Boumeester, FA, Ing." w:date="2019-01-15T10:55:00Z">
              <w:r>
                <w:t xml:space="preserve">. Increase the version of the </w:t>
              </w:r>
            </w:ins>
            <w:ins w:id="193" w:author="Boumeester, FA, Ing." w:date="2019-01-15T10:56:00Z">
              <w:r>
                <w:t>‘new’</w:t>
              </w:r>
            </w:ins>
            <w:ins w:id="194" w:author="Boumeester, FA, Ing." w:date="2019-01-15T10:54:00Z">
              <w:r w:rsidRPr="002869C7">
                <w:t xml:space="preserve"> </w:t>
              </w:r>
            </w:ins>
            <w:ins w:id="195" w:author="Boumeester, FA, Ing." w:date="2019-01-15T10:56:00Z">
              <w:r>
                <w:t>OPTASK and k</w:t>
              </w:r>
              <w:r w:rsidRPr="002869C7">
                <w:t xml:space="preserve">eep </w:t>
              </w:r>
              <w:r>
                <w:t>‘</w:t>
              </w:r>
              <w:r w:rsidRPr="002869C7">
                <w:t>old</w:t>
              </w:r>
              <w:r>
                <w:t>’</w:t>
              </w:r>
              <w:r w:rsidRPr="002869C7">
                <w:t xml:space="preserve"> OPTASK.</w:t>
              </w:r>
            </w:ins>
          </w:p>
        </w:tc>
        <w:tc>
          <w:tcPr>
            <w:tcW w:w="1418" w:type="dxa"/>
          </w:tcPr>
          <w:p w14:paraId="3B42480F" w14:textId="77777777" w:rsidR="00554972" w:rsidRDefault="00554972" w:rsidP="006A2716">
            <w:pPr>
              <w:pStyle w:val="Bodytext"/>
              <w:rPr>
                <w:ins w:id="196" w:author="Boumeester, FA, Ing." w:date="2019-01-15T10:54:00Z"/>
              </w:rPr>
            </w:pPr>
          </w:p>
        </w:tc>
        <w:tc>
          <w:tcPr>
            <w:tcW w:w="898" w:type="dxa"/>
          </w:tcPr>
          <w:p w14:paraId="78D346D4" w14:textId="77777777" w:rsidR="00554972" w:rsidRDefault="00554972" w:rsidP="006A2716">
            <w:pPr>
              <w:pStyle w:val="Bodytext"/>
              <w:rPr>
                <w:ins w:id="197" w:author="Boumeester, FA, Ing." w:date="2019-01-15T10:54:00Z"/>
              </w:rPr>
            </w:pPr>
          </w:p>
        </w:tc>
      </w:tr>
      <w:tr w:rsidR="00554972" w14:paraId="14716116" w14:textId="77777777" w:rsidTr="00DF71C2">
        <w:trPr>
          <w:ins w:id="198" w:author="Boumeester, FA, Ing." w:date="2019-01-15T10:53:00Z"/>
        </w:trPr>
        <w:tc>
          <w:tcPr>
            <w:tcW w:w="558" w:type="dxa"/>
          </w:tcPr>
          <w:p w14:paraId="2238A7A4" w14:textId="77777777" w:rsidR="00554972" w:rsidRDefault="00554972" w:rsidP="006A2716">
            <w:pPr>
              <w:pStyle w:val="Bodytext"/>
              <w:rPr>
                <w:ins w:id="199" w:author="Boumeester, FA, Ing." w:date="2019-01-15T10:53:00Z"/>
              </w:rPr>
            </w:pPr>
          </w:p>
        </w:tc>
        <w:tc>
          <w:tcPr>
            <w:tcW w:w="6187" w:type="dxa"/>
          </w:tcPr>
          <w:p w14:paraId="728407EE" w14:textId="5C5238B6" w:rsidR="00554972" w:rsidRPr="002869C7" w:rsidRDefault="00554972" w:rsidP="00D904E7">
            <w:pPr>
              <w:pStyle w:val="Bodytext"/>
              <w:rPr>
                <w:ins w:id="200" w:author="Boumeester, FA, Ing." w:date="2019-01-15T10:53:00Z"/>
              </w:rPr>
            </w:pPr>
            <w:ins w:id="201" w:author="Boumeester, FA, Ing." w:date="2019-01-15T10:53:00Z">
              <w:r w:rsidRPr="002869C7">
                <w:t xml:space="preserve">Validate the OPTASK with the most recent information (automatic </w:t>
              </w:r>
              <w:r w:rsidRPr="002869C7">
                <w:lastRenderedPageBreak/>
                <w:t>process)</w:t>
              </w:r>
            </w:ins>
          </w:p>
        </w:tc>
        <w:tc>
          <w:tcPr>
            <w:tcW w:w="1418" w:type="dxa"/>
          </w:tcPr>
          <w:p w14:paraId="4E312EFE" w14:textId="77777777" w:rsidR="00554972" w:rsidRDefault="00554972" w:rsidP="006A2716">
            <w:pPr>
              <w:pStyle w:val="Bodytext"/>
              <w:rPr>
                <w:ins w:id="202" w:author="Boumeester, FA, Ing." w:date="2019-01-15T10:53:00Z"/>
              </w:rPr>
            </w:pPr>
          </w:p>
        </w:tc>
        <w:tc>
          <w:tcPr>
            <w:tcW w:w="898" w:type="dxa"/>
          </w:tcPr>
          <w:p w14:paraId="4FE4B7F0" w14:textId="77777777" w:rsidR="00554972" w:rsidRDefault="00554972" w:rsidP="006A2716">
            <w:pPr>
              <w:pStyle w:val="Bodytext"/>
              <w:rPr>
                <w:ins w:id="203" w:author="Boumeester, FA, Ing." w:date="2019-01-15T10:53:00Z"/>
              </w:rPr>
            </w:pPr>
          </w:p>
        </w:tc>
      </w:tr>
      <w:tr w:rsidR="006A2716" w14:paraId="2C38F9BD" w14:textId="77777777" w:rsidTr="00DF71C2">
        <w:tc>
          <w:tcPr>
            <w:tcW w:w="558" w:type="dxa"/>
          </w:tcPr>
          <w:p w14:paraId="280FF50D" w14:textId="77777777" w:rsidR="006A2716" w:rsidRDefault="006A2716" w:rsidP="006A2716">
            <w:pPr>
              <w:pStyle w:val="Bodytext"/>
            </w:pPr>
            <w:r>
              <w:lastRenderedPageBreak/>
              <w:t>2</w:t>
            </w:r>
          </w:p>
        </w:tc>
        <w:tc>
          <w:tcPr>
            <w:tcW w:w="6187" w:type="dxa"/>
          </w:tcPr>
          <w:p w14:paraId="0738CB78" w14:textId="07844DC9" w:rsidR="006A2716" w:rsidRPr="00B22337" w:rsidRDefault="006A2716" w:rsidP="00554972">
            <w:pPr>
              <w:pStyle w:val="Bodytext"/>
            </w:pPr>
            <w:del w:id="204" w:author="Boumeester, FA, Ing." w:date="2019-01-15T10:54:00Z">
              <w:r w:rsidRPr="002869C7" w:rsidDel="00554972">
                <w:delText xml:space="preserve">If </w:delText>
              </w:r>
              <w:r w:rsidR="00D904E7" w:rsidDel="00554972">
                <w:delText>the OPTASK is published</w:delText>
              </w:r>
              <w:r w:rsidRPr="002869C7" w:rsidDel="00554972">
                <w:delText xml:space="preserve">, </w:delText>
              </w:r>
              <w:r w:rsidR="00D904E7" w:rsidDel="00554972">
                <w:delText>create a copy of the</w:delText>
              </w:r>
              <w:r w:rsidRPr="002869C7" w:rsidDel="00554972">
                <w:delText xml:space="preserve"> OPTASK  and modify </w:delText>
              </w:r>
            </w:del>
            <w:ins w:id="205" w:author="Boumeester, FA, Ing." w:date="2019-01-15T10:55:00Z">
              <w:r w:rsidR="00554972">
                <w:t xml:space="preserve">Correct and/or </w:t>
              </w:r>
            </w:ins>
            <w:ins w:id="206" w:author="Boumeester, FA, Ing." w:date="2019-01-15T10:54:00Z">
              <w:r w:rsidR="00554972">
                <w:t>M</w:t>
              </w:r>
              <w:r w:rsidR="00554972" w:rsidRPr="002869C7">
                <w:t xml:space="preserve">odify </w:t>
              </w:r>
            </w:ins>
            <w:ins w:id="207" w:author="Boumeester, FA, Ing." w:date="2019-01-15T10:55:00Z">
              <w:r w:rsidR="00554972">
                <w:t xml:space="preserve">the OPTASK </w:t>
              </w:r>
            </w:ins>
            <w:r w:rsidRPr="002869C7">
              <w:t xml:space="preserve">in line with the new national information. </w:t>
            </w:r>
            <w:del w:id="208" w:author="Boumeester, FA, Ing." w:date="2019-01-15T10:55:00Z">
              <w:r w:rsidRPr="002869C7" w:rsidDel="00554972">
                <w:delText>Keep old OPTASK.</w:delText>
              </w:r>
            </w:del>
          </w:p>
        </w:tc>
        <w:tc>
          <w:tcPr>
            <w:tcW w:w="1418" w:type="dxa"/>
          </w:tcPr>
          <w:p w14:paraId="28E2629B" w14:textId="77777777" w:rsidR="006A2716" w:rsidRDefault="00C73561" w:rsidP="006A2716">
            <w:pPr>
              <w:pStyle w:val="Bodytext"/>
            </w:pPr>
            <w:r>
              <w:t>M</w:t>
            </w:r>
          </w:p>
        </w:tc>
        <w:tc>
          <w:tcPr>
            <w:tcW w:w="898" w:type="dxa"/>
          </w:tcPr>
          <w:p w14:paraId="0FEDAE00" w14:textId="77777777" w:rsidR="006A2716" w:rsidRDefault="00C73561" w:rsidP="006A2716">
            <w:pPr>
              <w:pStyle w:val="Bodytext"/>
            </w:pPr>
            <w:r>
              <w:t>Both</w:t>
            </w:r>
          </w:p>
        </w:tc>
      </w:tr>
      <w:tr w:rsidR="006F62E1" w14:paraId="231C69A6" w14:textId="77777777" w:rsidTr="00DF71C2">
        <w:tc>
          <w:tcPr>
            <w:tcW w:w="558" w:type="dxa"/>
          </w:tcPr>
          <w:p w14:paraId="20D182EE" w14:textId="77777777" w:rsidR="006F62E1" w:rsidRDefault="006F62E1" w:rsidP="006F62E1">
            <w:pPr>
              <w:pStyle w:val="Bodytext"/>
            </w:pPr>
            <w:r>
              <w:t>3</w:t>
            </w:r>
          </w:p>
        </w:tc>
        <w:tc>
          <w:tcPr>
            <w:tcW w:w="6187" w:type="dxa"/>
          </w:tcPr>
          <w:p w14:paraId="2098B1F0" w14:textId="5117A342" w:rsidR="006F62E1" w:rsidRPr="002869C7" w:rsidRDefault="00554972" w:rsidP="006F62E1">
            <w:pPr>
              <w:pStyle w:val="Bodytext"/>
            </w:pPr>
            <w:ins w:id="209" w:author="Boumeester, FA, Ing." w:date="2019-01-15T10:56:00Z">
              <w:r>
                <w:t>Re-</w:t>
              </w:r>
            </w:ins>
            <w:r w:rsidR="006F62E1" w:rsidRPr="002869C7">
              <w:t>Validate the OPTASK with the most recent information (automatic process)</w:t>
            </w:r>
          </w:p>
        </w:tc>
        <w:tc>
          <w:tcPr>
            <w:tcW w:w="1418" w:type="dxa"/>
          </w:tcPr>
          <w:p w14:paraId="1CEF16FC" w14:textId="77777777" w:rsidR="006F62E1" w:rsidRDefault="00C73561" w:rsidP="006F62E1">
            <w:pPr>
              <w:pStyle w:val="Bodytext"/>
            </w:pPr>
            <w:r>
              <w:t>M</w:t>
            </w:r>
          </w:p>
        </w:tc>
        <w:tc>
          <w:tcPr>
            <w:tcW w:w="898" w:type="dxa"/>
          </w:tcPr>
          <w:p w14:paraId="1B519060" w14:textId="77777777" w:rsidR="006F62E1" w:rsidRDefault="00C73561" w:rsidP="006F62E1">
            <w:pPr>
              <w:pStyle w:val="Bodytext"/>
            </w:pPr>
            <w:r>
              <w:t>Both</w:t>
            </w:r>
          </w:p>
        </w:tc>
      </w:tr>
      <w:tr w:rsidR="00340022" w14:paraId="16904E36" w14:textId="77777777" w:rsidTr="00DF71C2">
        <w:tc>
          <w:tcPr>
            <w:tcW w:w="558" w:type="dxa"/>
          </w:tcPr>
          <w:p w14:paraId="140DD6AE" w14:textId="77777777" w:rsidR="00340022" w:rsidRDefault="00340022" w:rsidP="00340022">
            <w:pPr>
              <w:pStyle w:val="Bodytext"/>
            </w:pPr>
            <w:r>
              <w:t>4</w:t>
            </w:r>
          </w:p>
        </w:tc>
        <w:tc>
          <w:tcPr>
            <w:tcW w:w="6187" w:type="dxa"/>
          </w:tcPr>
          <w:p w14:paraId="71F18EB9" w14:textId="5770B016" w:rsidR="00340022" w:rsidRPr="002869C7" w:rsidRDefault="0014298E" w:rsidP="00D904E7">
            <w:pPr>
              <w:pStyle w:val="Subparaa"/>
              <w:numPr>
                <w:ilvl w:val="0"/>
                <w:numId w:val="0"/>
              </w:numPr>
              <w:ind w:left="425" w:hanging="425"/>
            </w:pPr>
            <w:r>
              <w:t>Generate</w:t>
            </w:r>
            <w:ins w:id="210" w:author="Boumeester, FA, Ing." w:date="2019-01-15T10:57:00Z">
              <w:r w:rsidR="00554972">
                <w:t>/export</w:t>
              </w:r>
            </w:ins>
            <w:r>
              <w:t xml:space="preserve"> the </w:t>
            </w:r>
            <w:r w:rsidR="00D904E7">
              <w:t xml:space="preserve">updated </w:t>
            </w:r>
            <w:r>
              <w:t xml:space="preserve">OPTASK </w:t>
            </w:r>
            <w:ins w:id="211" w:author="Boumeester, FA, Ing." w:date="2019-01-15T10:57:00Z">
              <w:r w:rsidR="00554972">
                <w:t>graphical depiction</w:t>
              </w:r>
            </w:ins>
            <w:del w:id="212" w:author="Boumeester, FA, Ing." w:date="2019-01-15T10:57:00Z">
              <w:r w:rsidR="00D904E7" w:rsidDel="00554972">
                <w:delText>diagram</w:delText>
              </w:r>
            </w:del>
            <w:r w:rsidR="00D904E7">
              <w:t>.</w:t>
            </w:r>
          </w:p>
        </w:tc>
        <w:tc>
          <w:tcPr>
            <w:tcW w:w="1418" w:type="dxa"/>
          </w:tcPr>
          <w:p w14:paraId="5AFD5447" w14:textId="77777777" w:rsidR="00340022" w:rsidRDefault="00C73561" w:rsidP="00340022">
            <w:pPr>
              <w:pStyle w:val="Bodytext"/>
            </w:pPr>
            <w:r>
              <w:t>M</w:t>
            </w:r>
          </w:p>
        </w:tc>
        <w:tc>
          <w:tcPr>
            <w:tcW w:w="898" w:type="dxa"/>
          </w:tcPr>
          <w:p w14:paraId="43971869" w14:textId="77777777" w:rsidR="00340022" w:rsidRDefault="00C73561" w:rsidP="00340022">
            <w:pPr>
              <w:pStyle w:val="Bodytext"/>
            </w:pPr>
            <w:r>
              <w:t>Both</w:t>
            </w:r>
          </w:p>
        </w:tc>
      </w:tr>
      <w:tr w:rsidR="0014298E" w14:paraId="10B6DFE5" w14:textId="77777777" w:rsidTr="00DF71C2">
        <w:tc>
          <w:tcPr>
            <w:tcW w:w="558" w:type="dxa"/>
          </w:tcPr>
          <w:p w14:paraId="39152DD5" w14:textId="77777777" w:rsidR="0014298E" w:rsidRDefault="0014298E" w:rsidP="00340022">
            <w:pPr>
              <w:pStyle w:val="Bodytext"/>
            </w:pPr>
            <w:r>
              <w:t>5</w:t>
            </w:r>
          </w:p>
        </w:tc>
        <w:tc>
          <w:tcPr>
            <w:tcW w:w="6187" w:type="dxa"/>
          </w:tcPr>
          <w:p w14:paraId="7C8C1167" w14:textId="71106F83" w:rsidR="0014298E" w:rsidRPr="00554972" w:rsidRDefault="0014298E" w:rsidP="00554972">
            <w:pPr>
              <w:pStyle w:val="Subparaa"/>
              <w:numPr>
                <w:ilvl w:val="0"/>
                <w:numId w:val="0"/>
              </w:numPr>
            </w:pPr>
            <w:r w:rsidRPr="00554972">
              <w:t xml:space="preserve">Make it possible to reuse the </w:t>
            </w:r>
            <w:del w:id="213" w:author="Boumeester, FA, Ing." w:date="2019-01-15T10:57:00Z">
              <w:r w:rsidRPr="00554972" w:rsidDel="00554972">
                <w:delText xml:space="preserve">drawing </w:delText>
              </w:r>
            </w:del>
            <w:ins w:id="214" w:author="Boumeester, FA, Ing." w:date="2019-01-15T10:57:00Z">
              <w:r w:rsidR="00554972" w:rsidRPr="00554972">
                <w:t>layout</w:t>
              </w:r>
              <w:r w:rsidR="00554972" w:rsidRPr="00554972">
                <w:t xml:space="preserve"> </w:t>
              </w:r>
            </w:ins>
            <w:r w:rsidRPr="00554972">
              <w:t>modifications</w:t>
            </w:r>
            <w:r w:rsidR="00D904E7" w:rsidRPr="00554972">
              <w:t xml:space="preserve"> of the original OPTASK</w:t>
            </w:r>
            <w:ins w:id="215" w:author="Boumeester, FA, Ing." w:date="2019-01-15T10:57:00Z">
              <w:r w:rsidR="00554972" w:rsidRPr="00554972">
                <w:t xml:space="preserve"> </w:t>
              </w:r>
              <w:r w:rsidR="00554972" w:rsidRPr="00554972">
                <w:t>graphical depiction</w:t>
              </w:r>
            </w:ins>
            <w:r w:rsidR="00D904E7" w:rsidRPr="00554972">
              <w:t>.</w:t>
            </w:r>
          </w:p>
        </w:tc>
        <w:tc>
          <w:tcPr>
            <w:tcW w:w="1418" w:type="dxa"/>
          </w:tcPr>
          <w:p w14:paraId="24849222" w14:textId="77777777" w:rsidR="0014298E" w:rsidRDefault="005950BE" w:rsidP="00340022">
            <w:pPr>
              <w:pStyle w:val="Bodytext"/>
            </w:pPr>
            <w:r>
              <w:t>S</w:t>
            </w:r>
          </w:p>
        </w:tc>
        <w:tc>
          <w:tcPr>
            <w:tcW w:w="898" w:type="dxa"/>
          </w:tcPr>
          <w:p w14:paraId="0CE6E39E" w14:textId="77777777" w:rsidR="0014298E" w:rsidRDefault="005950BE" w:rsidP="005950BE">
            <w:pPr>
              <w:pStyle w:val="Bodytext"/>
            </w:pPr>
            <w:r>
              <w:t>Both</w:t>
            </w:r>
          </w:p>
        </w:tc>
      </w:tr>
    </w:tbl>
    <w:p w14:paraId="52B81035" w14:textId="77777777" w:rsidR="001252BB" w:rsidRDefault="001252BB" w:rsidP="001252BB">
      <w:pPr>
        <w:pStyle w:val="Heading20"/>
      </w:pPr>
      <w:bookmarkStart w:id="216" w:name="_Ref534892961"/>
      <w:bookmarkStart w:id="217" w:name="_Toc535239410"/>
      <w:r>
        <w:t>Publish OPTASK</w:t>
      </w:r>
      <w:bookmarkEnd w:id="216"/>
      <w:bookmarkEnd w:id="217"/>
    </w:p>
    <w:p w14:paraId="7A52AE0C" w14:textId="7AE79D50" w:rsidR="001252BB" w:rsidRDefault="001252BB" w:rsidP="001252BB">
      <w:pPr>
        <w:pStyle w:val="Heading30"/>
      </w:pPr>
      <w:bookmarkStart w:id="218" w:name="_Toc535239411"/>
      <w:r>
        <w:t>Brief Description</w:t>
      </w:r>
      <w:bookmarkEnd w:id="218"/>
    </w:p>
    <w:p w14:paraId="228AF782" w14:textId="41371953" w:rsidR="009B2817" w:rsidRPr="009B2817" w:rsidRDefault="009B2817" w:rsidP="00AD5DB8">
      <w:pPr>
        <w:pStyle w:val="Bodytext"/>
      </w:pPr>
      <w:r>
        <w:t>Once the OPTASK design is completed the OPTASK can be published. The published OPTASK is considered the single active OPTASK for the operation, previously active OPTASK’s are deactivated/retracted.</w:t>
      </w:r>
    </w:p>
    <w:p w14:paraId="50EBF8AC" w14:textId="77777777" w:rsidR="001252BB" w:rsidRPr="00CC1977" w:rsidRDefault="001252BB" w:rsidP="001252BB">
      <w:pPr>
        <w:pStyle w:val="Heading30"/>
      </w:pPr>
      <w:bookmarkStart w:id="219" w:name="_Toc535239412"/>
      <w:r>
        <w:t>Flow of events</w:t>
      </w:r>
      <w:bookmarkEnd w:id="219"/>
    </w:p>
    <w:tbl>
      <w:tblPr>
        <w:tblStyle w:val="TableGrid"/>
        <w:tblW w:w="0" w:type="auto"/>
        <w:tblLook w:val="04A0" w:firstRow="1" w:lastRow="0" w:firstColumn="1" w:lastColumn="0" w:noHBand="0" w:noVBand="1"/>
      </w:tblPr>
      <w:tblGrid>
        <w:gridCol w:w="558"/>
        <w:gridCol w:w="6187"/>
        <w:gridCol w:w="1418"/>
        <w:gridCol w:w="898"/>
      </w:tblGrid>
      <w:tr w:rsidR="001252BB" w14:paraId="19854BE9" w14:textId="77777777" w:rsidTr="00DF71C2">
        <w:trPr>
          <w:cantSplit/>
        </w:trPr>
        <w:tc>
          <w:tcPr>
            <w:tcW w:w="558" w:type="dxa"/>
          </w:tcPr>
          <w:p w14:paraId="07AFB122" w14:textId="77777777" w:rsidR="001252BB" w:rsidRPr="00B3748F" w:rsidRDefault="001252BB" w:rsidP="00DF71C2">
            <w:pPr>
              <w:pStyle w:val="Bodytext"/>
              <w:rPr>
                <w:b/>
              </w:rPr>
            </w:pPr>
            <w:r w:rsidRPr="00B3748F">
              <w:rPr>
                <w:b/>
              </w:rPr>
              <w:t>No.</w:t>
            </w:r>
          </w:p>
        </w:tc>
        <w:tc>
          <w:tcPr>
            <w:tcW w:w="6187" w:type="dxa"/>
          </w:tcPr>
          <w:p w14:paraId="7A2B263C" w14:textId="77777777" w:rsidR="001252BB" w:rsidRPr="00B3748F" w:rsidRDefault="001252BB" w:rsidP="00DF71C2">
            <w:pPr>
              <w:pStyle w:val="Bodytext"/>
              <w:rPr>
                <w:b/>
              </w:rPr>
            </w:pPr>
            <w:r w:rsidRPr="00B3748F">
              <w:rPr>
                <w:b/>
              </w:rPr>
              <w:t>Event</w:t>
            </w:r>
          </w:p>
        </w:tc>
        <w:tc>
          <w:tcPr>
            <w:tcW w:w="1418" w:type="dxa"/>
          </w:tcPr>
          <w:p w14:paraId="6466D789" w14:textId="77777777" w:rsidR="001252BB" w:rsidRPr="00B3748F" w:rsidRDefault="00DE0A12" w:rsidP="00DF71C2">
            <w:pPr>
              <w:pStyle w:val="Bodytext"/>
              <w:rPr>
                <w:b/>
              </w:rPr>
            </w:pPr>
            <w:r>
              <w:rPr>
                <w:b/>
              </w:rPr>
              <w:t>Requirement level</w:t>
            </w:r>
          </w:p>
        </w:tc>
        <w:tc>
          <w:tcPr>
            <w:tcW w:w="898" w:type="dxa"/>
          </w:tcPr>
          <w:p w14:paraId="586799D4" w14:textId="77777777" w:rsidR="001252BB" w:rsidRPr="00920C31" w:rsidRDefault="001252BB" w:rsidP="00DF71C2">
            <w:pPr>
              <w:pStyle w:val="Bodytext"/>
              <w:rPr>
                <w:b/>
              </w:rPr>
            </w:pPr>
            <w:r>
              <w:rPr>
                <w:b/>
              </w:rPr>
              <w:t>Online, Offline, Both</w:t>
            </w:r>
          </w:p>
        </w:tc>
      </w:tr>
      <w:tr w:rsidR="00340022" w14:paraId="71D88F96" w14:textId="77777777" w:rsidTr="00DF71C2">
        <w:trPr>
          <w:cantSplit/>
        </w:trPr>
        <w:tc>
          <w:tcPr>
            <w:tcW w:w="558" w:type="dxa"/>
          </w:tcPr>
          <w:p w14:paraId="29BDE0B8" w14:textId="77777777" w:rsidR="00340022" w:rsidRDefault="00340022" w:rsidP="00340022">
            <w:pPr>
              <w:pStyle w:val="Bodytext"/>
            </w:pPr>
            <w:r>
              <w:t>1</w:t>
            </w:r>
          </w:p>
        </w:tc>
        <w:tc>
          <w:tcPr>
            <w:tcW w:w="6187" w:type="dxa"/>
          </w:tcPr>
          <w:p w14:paraId="7462B9B9" w14:textId="497FC816" w:rsidR="00340022" w:rsidRDefault="00340022" w:rsidP="009B2817">
            <w:pPr>
              <w:pStyle w:val="Bodytext"/>
            </w:pPr>
            <w:r>
              <w:t>NMA s</w:t>
            </w:r>
            <w:r w:rsidRPr="00BC4012">
              <w:t>elect</w:t>
            </w:r>
            <w:r>
              <w:t>s</w:t>
            </w:r>
            <w:r w:rsidRPr="00BC4012">
              <w:t xml:space="preserve"> OPTASK</w:t>
            </w:r>
            <w:r w:rsidR="009B2817">
              <w:t xml:space="preserve"> to activate.</w:t>
            </w:r>
          </w:p>
        </w:tc>
        <w:tc>
          <w:tcPr>
            <w:tcW w:w="1418" w:type="dxa"/>
          </w:tcPr>
          <w:p w14:paraId="0A7BE7F8" w14:textId="77777777" w:rsidR="00340022" w:rsidRDefault="00D911FE" w:rsidP="00340022">
            <w:pPr>
              <w:pStyle w:val="Bodytext"/>
            </w:pPr>
            <w:r>
              <w:t>M</w:t>
            </w:r>
          </w:p>
        </w:tc>
        <w:tc>
          <w:tcPr>
            <w:tcW w:w="898" w:type="dxa"/>
          </w:tcPr>
          <w:p w14:paraId="4E7ECF03" w14:textId="77777777" w:rsidR="00340022" w:rsidRDefault="00D911FE" w:rsidP="00340022">
            <w:pPr>
              <w:pStyle w:val="Bodytext"/>
            </w:pPr>
            <w:r>
              <w:t>Both</w:t>
            </w:r>
          </w:p>
        </w:tc>
      </w:tr>
      <w:tr w:rsidR="00340022" w14:paraId="13A5F7A8" w14:textId="77777777" w:rsidTr="00DF71C2">
        <w:trPr>
          <w:cantSplit/>
        </w:trPr>
        <w:tc>
          <w:tcPr>
            <w:tcW w:w="558" w:type="dxa"/>
          </w:tcPr>
          <w:p w14:paraId="1C09641B" w14:textId="77777777" w:rsidR="00340022" w:rsidRDefault="00340022" w:rsidP="00340022">
            <w:pPr>
              <w:pStyle w:val="Bodytext"/>
            </w:pPr>
            <w:r>
              <w:t>2</w:t>
            </w:r>
          </w:p>
        </w:tc>
        <w:tc>
          <w:tcPr>
            <w:tcW w:w="6187" w:type="dxa"/>
          </w:tcPr>
          <w:p w14:paraId="2F5227F7" w14:textId="77777777" w:rsidR="00340022" w:rsidRPr="00BC4012" w:rsidRDefault="00340022" w:rsidP="00340022">
            <w:pPr>
              <w:pStyle w:val="Bodytext"/>
            </w:pPr>
            <w:r>
              <w:t>Notify</w:t>
            </w:r>
            <w:r w:rsidRPr="00BC4012">
              <w:t xml:space="preserve"> the </w:t>
            </w:r>
            <w:r w:rsidR="006C42AC">
              <w:t>National Lead</w:t>
            </w:r>
            <w:r w:rsidRPr="00BC4012">
              <w:t>s that this OPTASK has been activated</w:t>
            </w:r>
          </w:p>
        </w:tc>
        <w:tc>
          <w:tcPr>
            <w:tcW w:w="1418" w:type="dxa"/>
          </w:tcPr>
          <w:p w14:paraId="7DD4057E" w14:textId="77777777" w:rsidR="00340022" w:rsidRDefault="0055725D" w:rsidP="00340022">
            <w:pPr>
              <w:pStyle w:val="Bodytext"/>
            </w:pPr>
            <w:r>
              <w:t>E</w:t>
            </w:r>
          </w:p>
          <w:p w14:paraId="49E3C003" w14:textId="77777777" w:rsidR="00340022" w:rsidRDefault="00D475E9" w:rsidP="00340022">
            <w:pPr>
              <w:pStyle w:val="Bodytext"/>
            </w:pPr>
            <w:r>
              <w:t>C</w:t>
            </w:r>
          </w:p>
        </w:tc>
        <w:tc>
          <w:tcPr>
            <w:tcW w:w="898" w:type="dxa"/>
          </w:tcPr>
          <w:p w14:paraId="414A1C11" w14:textId="77777777" w:rsidR="00340022" w:rsidRDefault="00340022" w:rsidP="00340022">
            <w:pPr>
              <w:pStyle w:val="Bodytext"/>
            </w:pPr>
            <w:r>
              <w:t>Offline</w:t>
            </w:r>
          </w:p>
          <w:p w14:paraId="53237E02" w14:textId="77777777" w:rsidR="00340022" w:rsidRDefault="00340022" w:rsidP="00340022">
            <w:pPr>
              <w:pStyle w:val="Bodytext"/>
            </w:pPr>
            <w:r>
              <w:t>Online</w:t>
            </w:r>
          </w:p>
        </w:tc>
      </w:tr>
    </w:tbl>
    <w:p w14:paraId="611AB535" w14:textId="77777777" w:rsidR="001252BB" w:rsidRPr="00B25790" w:rsidRDefault="001252BB" w:rsidP="001252BB">
      <w:pPr>
        <w:pStyle w:val="Bodytext"/>
        <w:numPr>
          <w:ilvl w:val="0"/>
          <w:numId w:val="0"/>
        </w:numPr>
      </w:pPr>
    </w:p>
    <w:p w14:paraId="58A68F8A" w14:textId="77777777" w:rsidR="00D645AD" w:rsidRDefault="006C42AC" w:rsidP="0036610C">
      <w:pPr>
        <w:pStyle w:val="Heading20"/>
      </w:pPr>
      <w:bookmarkStart w:id="220" w:name="_Ref534892644"/>
      <w:bookmarkStart w:id="221" w:name="_Toc535239413"/>
      <w:r>
        <w:t>National Lead</w:t>
      </w:r>
      <w:r w:rsidR="005D754A" w:rsidRPr="005D754A">
        <w:t xml:space="preserve"> registers his system(s) for joining the operation</w:t>
      </w:r>
      <w:bookmarkEnd w:id="220"/>
      <w:bookmarkEnd w:id="221"/>
    </w:p>
    <w:p w14:paraId="08DD8072" w14:textId="77777777" w:rsidR="00C067DE" w:rsidRDefault="00C067DE" w:rsidP="00C067DE">
      <w:pPr>
        <w:pStyle w:val="Heading30"/>
      </w:pPr>
      <w:bookmarkStart w:id="222" w:name="_Toc535239414"/>
      <w:r>
        <w:t>Description</w:t>
      </w:r>
      <w:bookmarkEnd w:id="222"/>
    </w:p>
    <w:p w14:paraId="7B3D28B6" w14:textId="77777777" w:rsidR="00554972" w:rsidRDefault="006C42AC" w:rsidP="00554972">
      <w:pPr>
        <w:pStyle w:val="Bodytext"/>
        <w:rPr>
          <w:ins w:id="223" w:author="Boumeester, FA, Ing." w:date="2019-01-15T11:01:00Z"/>
        </w:rPr>
      </w:pPr>
      <w:r>
        <w:t>National Lead</w:t>
      </w:r>
      <w:r w:rsidR="006C1BF4" w:rsidRPr="006C1BF4">
        <w:t xml:space="preserve"> registers his system(s) for joining the operation</w:t>
      </w:r>
      <w:r w:rsidR="00DF4A3C">
        <w:t xml:space="preserve"> by submitting the </w:t>
      </w:r>
      <w:del w:id="224" w:author="Boumeester, FA, Ing." w:date="2019-01-15T11:01:00Z">
        <w:r w:rsidR="00AD5DB8" w:rsidDel="00554972">
          <w:delText>System Description Form</w:delText>
        </w:r>
      </w:del>
      <w:ins w:id="225" w:author="Boumeester, FA, Ing." w:date="2019-01-15T11:01:00Z">
        <w:r w:rsidR="00554972">
          <w:t>following information</w:t>
        </w:r>
        <w:r w:rsidR="00554972">
          <w:t>:</w:t>
        </w:r>
      </w:ins>
    </w:p>
    <w:p w14:paraId="744FBDFB" w14:textId="77777777" w:rsidR="00554972" w:rsidRPr="00D645AD" w:rsidRDefault="00554972" w:rsidP="00554972">
      <w:pPr>
        <w:pStyle w:val="Subparaa"/>
        <w:rPr>
          <w:ins w:id="226" w:author="Boumeester, FA, Ing." w:date="2019-01-15T11:01:00Z"/>
        </w:rPr>
      </w:pPr>
      <w:ins w:id="227" w:author="Boumeester, FA, Ing." w:date="2019-01-15T11:01:00Z">
        <w:r w:rsidRPr="00D645AD">
          <w:t>Nation name, all systems participating for the nation</w:t>
        </w:r>
      </w:ins>
    </w:p>
    <w:p w14:paraId="3029D141" w14:textId="77777777" w:rsidR="00554972" w:rsidRPr="00554972" w:rsidRDefault="00554972" w:rsidP="00554972">
      <w:pPr>
        <w:pStyle w:val="Subparaa"/>
        <w:rPr>
          <w:ins w:id="228" w:author="Boumeester, FA, Ing." w:date="2019-01-15T11:01:00Z"/>
        </w:rPr>
      </w:pPr>
      <w:ins w:id="229" w:author="Boumeester, FA, Ing." w:date="2019-01-15T11:01:00Z">
        <w:r>
          <w:rPr>
            <w:rFonts w:ascii="Calibri" w:hAnsi="Calibri"/>
            <w:lang w:eastAsia="en-GB"/>
          </w:rPr>
          <w:t>T</w:t>
        </w:r>
        <w:r w:rsidRPr="006B261B">
          <w:rPr>
            <w:rFonts w:ascii="Calibri" w:hAnsi="Calibri"/>
            <w:lang w:eastAsia="en-GB"/>
          </w:rPr>
          <w:t>he national POC per system</w:t>
        </w:r>
      </w:ins>
    </w:p>
    <w:p w14:paraId="34954AB0" w14:textId="4F4D87E6" w:rsidR="006C1BF4" w:rsidRPr="006C1BF4" w:rsidRDefault="00554972" w:rsidP="00554972">
      <w:pPr>
        <w:pStyle w:val="Subparaa"/>
      </w:pPr>
      <w:ins w:id="230" w:author="Boumeester, FA, Ing." w:date="2019-01-15T11:01:00Z">
        <w:r>
          <w:rPr>
            <w:rFonts w:ascii="Calibri" w:hAnsi="Calibri"/>
            <w:lang w:eastAsia="en-GB"/>
          </w:rPr>
          <w:t>Security classification (check this)</w:t>
        </w:r>
      </w:ins>
      <w:r w:rsidR="00DF4A3C">
        <w:t>.</w:t>
      </w:r>
    </w:p>
    <w:p w14:paraId="5E5F2165" w14:textId="77777777" w:rsidR="00C067DE" w:rsidRDefault="00C067DE" w:rsidP="00C067DE">
      <w:pPr>
        <w:pStyle w:val="Heading30"/>
      </w:pPr>
      <w:bookmarkStart w:id="231" w:name="_Toc535239415"/>
      <w:r>
        <w:t>Flow of events</w:t>
      </w:r>
      <w:bookmarkEnd w:id="231"/>
    </w:p>
    <w:tbl>
      <w:tblPr>
        <w:tblStyle w:val="TableGrid"/>
        <w:tblW w:w="0" w:type="auto"/>
        <w:tblLook w:val="04A0" w:firstRow="1" w:lastRow="0" w:firstColumn="1" w:lastColumn="0" w:noHBand="0" w:noVBand="1"/>
        <w:tblPrChange w:id="232" w:author="Boumeester, FA, Ing." w:date="2019-01-15T11:02:00Z">
          <w:tblPr>
            <w:tblStyle w:val="TableGrid"/>
            <w:tblW w:w="0" w:type="auto"/>
            <w:tblLook w:val="04A0" w:firstRow="1" w:lastRow="0" w:firstColumn="1" w:lastColumn="0" w:noHBand="0" w:noVBand="1"/>
          </w:tblPr>
        </w:tblPrChange>
      </w:tblPr>
      <w:tblGrid>
        <w:gridCol w:w="558"/>
        <w:gridCol w:w="6187"/>
        <w:gridCol w:w="1418"/>
        <w:gridCol w:w="898"/>
        <w:tblGridChange w:id="233">
          <w:tblGrid>
            <w:gridCol w:w="558"/>
            <w:gridCol w:w="6187"/>
            <w:gridCol w:w="1418"/>
            <w:gridCol w:w="898"/>
          </w:tblGrid>
        </w:tblGridChange>
      </w:tblGrid>
      <w:tr w:rsidR="00D645AD" w14:paraId="3578E284" w14:textId="77777777" w:rsidTr="00554972">
        <w:trPr>
          <w:cantSplit/>
          <w:tblHeader/>
          <w:trPrChange w:id="234" w:author="Boumeester, FA, Ing." w:date="2019-01-15T11:02:00Z">
            <w:trPr>
              <w:cantSplit/>
            </w:trPr>
          </w:trPrChange>
        </w:trPr>
        <w:tc>
          <w:tcPr>
            <w:tcW w:w="558" w:type="dxa"/>
            <w:tcPrChange w:id="235" w:author="Boumeester, FA, Ing." w:date="2019-01-15T11:02:00Z">
              <w:tcPr>
                <w:tcW w:w="558" w:type="dxa"/>
              </w:tcPr>
            </w:tcPrChange>
          </w:tcPr>
          <w:p w14:paraId="02910945" w14:textId="77777777" w:rsidR="00D645AD" w:rsidRPr="00B3748F" w:rsidRDefault="00D645AD" w:rsidP="0048491D">
            <w:pPr>
              <w:pStyle w:val="Bodytext"/>
              <w:rPr>
                <w:b/>
              </w:rPr>
            </w:pPr>
            <w:r w:rsidRPr="00B3748F">
              <w:rPr>
                <w:b/>
              </w:rPr>
              <w:t>No.</w:t>
            </w:r>
          </w:p>
        </w:tc>
        <w:tc>
          <w:tcPr>
            <w:tcW w:w="6187" w:type="dxa"/>
            <w:tcPrChange w:id="236" w:author="Boumeester, FA, Ing." w:date="2019-01-15T11:02:00Z">
              <w:tcPr>
                <w:tcW w:w="6187" w:type="dxa"/>
              </w:tcPr>
            </w:tcPrChange>
          </w:tcPr>
          <w:p w14:paraId="111D4CEC" w14:textId="77777777" w:rsidR="00D645AD" w:rsidRPr="00B3748F" w:rsidRDefault="00D645AD" w:rsidP="0048491D">
            <w:pPr>
              <w:pStyle w:val="Bodytext"/>
              <w:rPr>
                <w:b/>
              </w:rPr>
            </w:pPr>
            <w:r w:rsidRPr="00B3748F">
              <w:rPr>
                <w:b/>
              </w:rPr>
              <w:t>Event</w:t>
            </w:r>
          </w:p>
        </w:tc>
        <w:tc>
          <w:tcPr>
            <w:tcW w:w="1418" w:type="dxa"/>
            <w:tcPrChange w:id="237" w:author="Boumeester, FA, Ing." w:date="2019-01-15T11:02:00Z">
              <w:tcPr>
                <w:tcW w:w="1418" w:type="dxa"/>
              </w:tcPr>
            </w:tcPrChange>
          </w:tcPr>
          <w:p w14:paraId="2C1CBDB3" w14:textId="77777777" w:rsidR="00D645AD" w:rsidRPr="00B3748F" w:rsidRDefault="00DE0A12" w:rsidP="0048491D">
            <w:pPr>
              <w:pStyle w:val="Bodytext"/>
              <w:rPr>
                <w:b/>
              </w:rPr>
            </w:pPr>
            <w:r>
              <w:rPr>
                <w:b/>
              </w:rPr>
              <w:t>Requirement level</w:t>
            </w:r>
          </w:p>
        </w:tc>
        <w:tc>
          <w:tcPr>
            <w:tcW w:w="898" w:type="dxa"/>
            <w:tcPrChange w:id="238" w:author="Boumeester, FA, Ing." w:date="2019-01-15T11:02:00Z">
              <w:tcPr>
                <w:tcW w:w="898" w:type="dxa"/>
              </w:tcPr>
            </w:tcPrChange>
          </w:tcPr>
          <w:p w14:paraId="65A63CD7" w14:textId="77777777" w:rsidR="00D645AD" w:rsidRPr="00920C31" w:rsidRDefault="00D645AD" w:rsidP="0048491D">
            <w:pPr>
              <w:pStyle w:val="Bodytext"/>
              <w:rPr>
                <w:b/>
              </w:rPr>
            </w:pPr>
            <w:r>
              <w:rPr>
                <w:b/>
              </w:rPr>
              <w:t>Online, Offline, Both</w:t>
            </w:r>
          </w:p>
        </w:tc>
      </w:tr>
      <w:tr w:rsidR="00230F71" w14:paraId="687A5811" w14:textId="77777777" w:rsidTr="00554972">
        <w:trPr>
          <w:cantSplit/>
          <w:tblHeader/>
          <w:trPrChange w:id="239" w:author="Boumeester, FA, Ing." w:date="2019-01-15T11:02:00Z">
            <w:trPr>
              <w:cantSplit/>
            </w:trPr>
          </w:trPrChange>
        </w:trPr>
        <w:tc>
          <w:tcPr>
            <w:tcW w:w="558" w:type="dxa"/>
            <w:tcPrChange w:id="240" w:author="Boumeester, FA, Ing." w:date="2019-01-15T11:02:00Z">
              <w:tcPr>
                <w:tcW w:w="558" w:type="dxa"/>
              </w:tcPr>
            </w:tcPrChange>
          </w:tcPr>
          <w:p w14:paraId="7996B6B2" w14:textId="77777777" w:rsidR="00230F71" w:rsidRDefault="00230F71" w:rsidP="00230F71">
            <w:pPr>
              <w:pStyle w:val="Bodytext"/>
            </w:pPr>
            <w:r>
              <w:lastRenderedPageBreak/>
              <w:t>1</w:t>
            </w:r>
          </w:p>
        </w:tc>
        <w:tc>
          <w:tcPr>
            <w:tcW w:w="6187" w:type="dxa"/>
            <w:tcPrChange w:id="241" w:author="Boumeester, FA, Ing." w:date="2019-01-15T11:02:00Z">
              <w:tcPr>
                <w:tcW w:w="6187" w:type="dxa"/>
              </w:tcPr>
            </w:tcPrChange>
          </w:tcPr>
          <w:p w14:paraId="25EBB537" w14:textId="688E9546" w:rsidR="00230F71" w:rsidDel="00554972" w:rsidRDefault="006C42AC" w:rsidP="008F229F">
            <w:pPr>
              <w:pStyle w:val="Bodytext"/>
              <w:rPr>
                <w:del w:id="242" w:author="Boumeester, FA, Ing." w:date="2019-01-15T11:01:00Z"/>
              </w:rPr>
            </w:pPr>
            <w:r>
              <w:t>National Lead</w:t>
            </w:r>
            <w:r w:rsidR="00230F71">
              <w:t xml:space="preserve"> delivers the </w:t>
            </w:r>
            <w:del w:id="243" w:author="Boumeester, FA, Ing." w:date="2019-01-15T11:03:00Z">
              <w:r w:rsidR="00230F71" w:rsidDel="008F229F">
                <w:delText xml:space="preserve">following </w:delText>
              </w:r>
            </w:del>
            <w:r w:rsidR="00230F71">
              <w:t>information</w:t>
            </w:r>
            <w:del w:id="244" w:author="Boumeester, FA, Ing." w:date="2019-01-15T11:01:00Z">
              <w:r w:rsidR="00230F71" w:rsidDel="00554972">
                <w:delText>:</w:delText>
              </w:r>
            </w:del>
          </w:p>
          <w:p w14:paraId="5E93BDD8" w14:textId="2BFD74FA" w:rsidR="00230F71" w:rsidRPr="00D645AD" w:rsidDel="00554972" w:rsidRDefault="00230F71" w:rsidP="008F229F">
            <w:pPr>
              <w:pStyle w:val="Bodytext"/>
              <w:rPr>
                <w:del w:id="245" w:author="Boumeester, FA, Ing." w:date="2019-01-15T11:01:00Z"/>
              </w:rPr>
            </w:pPr>
            <w:del w:id="246" w:author="Boumeester, FA, Ing." w:date="2019-01-15T11:01:00Z">
              <w:r w:rsidRPr="00D645AD" w:rsidDel="00554972">
                <w:delText>Nation name, all systems participating for the nation</w:delText>
              </w:r>
            </w:del>
          </w:p>
          <w:p w14:paraId="64E6F084" w14:textId="3DC039B1" w:rsidR="00230F71" w:rsidRPr="00D645AD" w:rsidDel="00554972" w:rsidRDefault="00230F71" w:rsidP="006A0E5C">
            <w:pPr>
              <w:pStyle w:val="Bodytext"/>
              <w:rPr>
                <w:del w:id="247" w:author="Boumeester, FA, Ing." w:date="2019-01-15T11:01:00Z"/>
              </w:rPr>
            </w:pPr>
            <w:del w:id="248" w:author="Boumeester, FA, Ing." w:date="2019-01-15T11:01:00Z">
              <w:r w:rsidDel="00554972">
                <w:delText>T</w:delText>
              </w:r>
              <w:r w:rsidRPr="006B261B" w:rsidDel="00554972">
                <w:delText>he national POC per system</w:delText>
              </w:r>
            </w:del>
          </w:p>
          <w:p w14:paraId="0AA5EB1F" w14:textId="40C0B0E3" w:rsidR="00230F71" w:rsidRPr="00450283" w:rsidDel="008F229F" w:rsidRDefault="00230F71" w:rsidP="006F2A2D">
            <w:pPr>
              <w:pStyle w:val="Bodytext"/>
              <w:rPr>
                <w:del w:id="249" w:author="Boumeester, FA, Ing." w:date="2019-01-15T11:03:00Z"/>
              </w:rPr>
            </w:pPr>
            <w:del w:id="250" w:author="Boumeester, FA, Ing." w:date="2019-01-15T11:01:00Z">
              <w:r w:rsidDel="00554972">
                <w:delText>Security classification (check this)</w:delText>
              </w:r>
            </w:del>
          </w:p>
          <w:p w14:paraId="1A39BEB5" w14:textId="3469F8DE" w:rsidR="00450283" w:rsidDel="008F229F" w:rsidRDefault="00450283" w:rsidP="008F229F">
            <w:pPr>
              <w:pStyle w:val="Bodytext"/>
              <w:rPr>
                <w:del w:id="251" w:author="Boumeester, FA, Ing." w:date="2019-01-15T11:03:00Z"/>
              </w:rPr>
              <w:pPrChange w:id="252" w:author="Boumeester, FA, Ing." w:date="2019-01-15T11:03:00Z">
                <w:pPr>
                  <w:pStyle w:val="Subparaa"/>
                  <w:numPr>
                    <w:ilvl w:val="0"/>
                    <w:numId w:val="0"/>
                  </w:numPr>
                  <w:ind w:left="0" w:firstLine="0"/>
                </w:pPr>
              </w:pPrChange>
            </w:pPr>
            <w:del w:id="253" w:author="Boumeester, FA, Ing." w:date="2019-01-15T11:03:00Z">
              <w:r w:rsidDel="008F229F">
                <w:delText>Delivery offline: upload</w:delText>
              </w:r>
            </w:del>
          </w:p>
          <w:p w14:paraId="3455F34E" w14:textId="3F02C6BA" w:rsidR="00450283" w:rsidRDefault="00450283" w:rsidP="008F229F">
            <w:pPr>
              <w:pStyle w:val="Bodytext"/>
              <w:pPrChange w:id="254" w:author="Boumeester, FA, Ing." w:date="2019-01-15T11:03:00Z">
                <w:pPr>
                  <w:pStyle w:val="Subparaa"/>
                  <w:numPr>
                    <w:ilvl w:val="0"/>
                    <w:numId w:val="0"/>
                  </w:numPr>
                  <w:ind w:left="0" w:firstLine="0"/>
                </w:pPr>
              </w:pPrChange>
            </w:pPr>
            <w:del w:id="255" w:author="Boumeester, FA, Ing." w:date="2019-01-15T11:03:00Z">
              <w:r w:rsidDel="008F229F">
                <w:delText>Deliver</w:delText>
              </w:r>
              <w:r w:rsidR="00415145" w:rsidDel="008F229F">
                <w:delText>y</w:delText>
              </w:r>
              <w:r w:rsidDel="008F229F">
                <w:delText xml:space="preserve"> online: publish</w:delText>
              </w:r>
            </w:del>
          </w:p>
        </w:tc>
        <w:tc>
          <w:tcPr>
            <w:tcW w:w="1418" w:type="dxa"/>
            <w:tcPrChange w:id="256" w:author="Boumeester, FA, Ing." w:date="2019-01-15T11:02:00Z">
              <w:tcPr>
                <w:tcW w:w="1418" w:type="dxa"/>
              </w:tcPr>
            </w:tcPrChange>
          </w:tcPr>
          <w:p w14:paraId="6063D119" w14:textId="77777777" w:rsidR="00230F71" w:rsidRDefault="00230F71" w:rsidP="00230F71">
            <w:pPr>
              <w:pStyle w:val="Bodytext"/>
              <w:jc w:val="left"/>
            </w:pPr>
            <w:commentRangeStart w:id="257"/>
            <w:r>
              <w:t>M</w:t>
            </w:r>
          </w:p>
          <w:p w14:paraId="70599D25" w14:textId="77777777" w:rsidR="00230F71" w:rsidRDefault="004F1AC4" w:rsidP="00230F71">
            <w:pPr>
              <w:pStyle w:val="Bodytext"/>
              <w:jc w:val="left"/>
            </w:pPr>
            <w:r>
              <w:t>C</w:t>
            </w:r>
            <w:commentRangeEnd w:id="257"/>
            <w:r w:rsidR="00481687">
              <w:rPr>
                <w:rStyle w:val="CommentReference"/>
                <w:rFonts w:asciiTheme="minorHAnsi" w:eastAsiaTheme="minorHAnsi" w:hAnsiTheme="minorHAnsi" w:cstheme="minorBidi"/>
                <w:lang w:eastAsia="en-US"/>
              </w:rPr>
              <w:commentReference w:id="257"/>
            </w:r>
          </w:p>
        </w:tc>
        <w:tc>
          <w:tcPr>
            <w:tcW w:w="898" w:type="dxa"/>
            <w:tcPrChange w:id="258" w:author="Boumeester, FA, Ing." w:date="2019-01-15T11:02:00Z">
              <w:tcPr>
                <w:tcW w:w="898" w:type="dxa"/>
              </w:tcPr>
            </w:tcPrChange>
          </w:tcPr>
          <w:p w14:paraId="38EE9851" w14:textId="77777777" w:rsidR="00230F71" w:rsidRDefault="00230F71" w:rsidP="00230F71">
            <w:pPr>
              <w:pStyle w:val="Bodytext"/>
              <w:jc w:val="left"/>
            </w:pPr>
            <w:r>
              <w:t>Offline</w:t>
            </w:r>
          </w:p>
          <w:p w14:paraId="34562947" w14:textId="77777777" w:rsidR="00230F71" w:rsidRDefault="00230F71" w:rsidP="00230F71">
            <w:pPr>
              <w:pStyle w:val="Bodytext"/>
              <w:jc w:val="left"/>
            </w:pPr>
            <w:r>
              <w:t>Online</w:t>
            </w:r>
          </w:p>
        </w:tc>
      </w:tr>
      <w:tr w:rsidR="008F229F" w14:paraId="10F2DC1F" w14:textId="77777777" w:rsidTr="00554972">
        <w:trPr>
          <w:cantSplit/>
          <w:tblHeader/>
          <w:ins w:id="259" w:author="Boumeester, FA, Ing." w:date="2019-01-15T11:02:00Z"/>
        </w:trPr>
        <w:tc>
          <w:tcPr>
            <w:tcW w:w="558" w:type="dxa"/>
          </w:tcPr>
          <w:p w14:paraId="5E552673" w14:textId="4C06ED0C" w:rsidR="008F229F" w:rsidRDefault="008F229F" w:rsidP="00230F71">
            <w:pPr>
              <w:pStyle w:val="Bodytext"/>
              <w:rPr>
                <w:ins w:id="260" w:author="Boumeester, FA, Ing." w:date="2019-01-15T11:02:00Z"/>
              </w:rPr>
            </w:pPr>
            <w:ins w:id="261" w:author="Boumeester, FA, Ing." w:date="2019-01-15T11:03:00Z">
              <w:r>
                <w:t>1a</w:t>
              </w:r>
            </w:ins>
          </w:p>
        </w:tc>
        <w:tc>
          <w:tcPr>
            <w:tcW w:w="6187" w:type="dxa"/>
          </w:tcPr>
          <w:p w14:paraId="03B0F4C7" w14:textId="58F0202B" w:rsidR="008F229F" w:rsidRDefault="008F229F" w:rsidP="008F229F">
            <w:pPr>
              <w:pStyle w:val="Bodytext"/>
              <w:rPr>
                <w:ins w:id="262" w:author="Boumeester, FA, Ing." w:date="2019-01-15T11:02:00Z"/>
              </w:rPr>
            </w:pPr>
            <w:ins w:id="263" w:author="Boumeester, FA, Ing." w:date="2019-01-15T11:02:00Z">
              <w:r>
                <w:t xml:space="preserve">National Lead delivers the </w:t>
              </w:r>
              <w:r>
                <w:t>information offline (</w:t>
              </w:r>
            </w:ins>
            <w:ins w:id="264" w:author="Boumeester, FA, Ing." w:date="2019-01-15T11:03:00Z">
              <w:r>
                <w:t xml:space="preserve">e.g. </w:t>
              </w:r>
            </w:ins>
            <w:proofErr w:type="spellStart"/>
            <w:ins w:id="265" w:author="Boumeester, FA, Ing." w:date="2019-01-15T11:02:00Z">
              <w:r>
                <w:t>usb</w:t>
              </w:r>
            </w:ins>
            <w:proofErr w:type="spellEnd"/>
            <w:ins w:id="266" w:author="Boumeester, FA, Ing." w:date="2019-01-15T11:03:00Z">
              <w:r>
                <w:t xml:space="preserve">, </w:t>
              </w:r>
            </w:ins>
            <w:ins w:id="267" w:author="Boumeester, FA, Ing." w:date="2019-01-15T11:02:00Z">
              <w:r>
                <w:t>email</w:t>
              </w:r>
            </w:ins>
            <w:ins w:id="268" w:author="Boumeester, FA, Ing." w:date="2019-01-15T11:03:00Z">
              <w:r>
                <w:t xml:space="preserve"> </w:t>
              </w:r>
              <w:proofErr w:type="spellStart"/>
              <w:r>
                <w:t>etc</w:t>
              </w:r>
              <w:proofErr w:type="spellEnd"/>
              <w:r>
                <w:t>)</w:t>
              </w:r>
            </w:ins>
          </w:p>
        </w:tc>
        <w:tc>
          <w:tcPr>
            <w:tcW w:w="1418" w:type="dxa"/>
          </w:tcPr>
          <w:p w14:paraId="36AB3875" w14:textId="0F0EF62E" w:rsidR="008F229F" w:rsidRDefault="008F229F" w:rsidP="00230F71">
            <w:pPr>
              <w:pStyle w:val="Bodytext"/>
              <w:jc w:val="left"/>
              <w:rPr>
                <w:ins w:id="269" w:author="Boumeester, FA, Ing." w:date="2019-01-15T11:02:00Z"/>
              </w:rPr>
            </w:pPr>
            <w:ins w:id="270" w:author="Boumeester, FA, Ing." w:date="2019-01-15T11:03:00Z">
              <w:r>
                <w:t>M</w:t>
              </w:r>
            </w:ins>
          </w:p>
        </w:tc>
        <w:tc>
          <w:tcPr>
            <w:tcW w:w="898" w:type="dxa"/>
          </w:tcPr>
          <w:p w14:paraId="61A1A2E3" w14:textId="4101981D" w:rsidR="008F229F" w:rsidRDefault="008F229F" w:rsidP="00230F71">
            <w:pPr>
              <w:pStyle w:val="Bodytext"/>
              <w:jc w:val="left"/>
              <w:rPr>
                <w:ins w:id="271" w:author="Boumeester, FA, Ing." w:date="2019-01-15T11:02:00Z"/>
              </w:rPr>
            </w:pPr>
            <w:ins w:id="272" w:author="Boumeester, FA, Ing." w:date="2019-01-15T11:03:00Z">
              <w:r>
                <w:t>Offline</w:t>
              </w:r>
            </w:ins>
          </w:p>
        </w:tc>
      </w:tr>
      <w:tr w:rsidR="008F229F" w14:paraId="1228CCB3" w14:textId="77777777" w:rsidTr="00554972">
        <w:trPr>
          <w:cantSplit/>
          <w:tblHeader/>
          <w:ins w:id="273" w:author="Boumeester, FA, Ing." w:date="2019-01-15T11:03:00Z"/>
        </w:trPr>
        <w:tc>
          <w:tcPr>
            <w:tcW w:w="558" w:type="dxa"/>
          </w:tcPr>
          <w:p w14:paraId="15B60C20" w14:textId="4BA9C71C" w:rsidR="008F229F" w:rsidRDefault="008F229F" w:rsidP="00230F71">
            <w:pPr>
              <w:pStyle w:val="Bodytext"/>
              <w:rPr>
                <w:ins w:id="274" w:author="Boumeester, FA, Ing." w:date="2019-01-15T11:03:00Z"/>
              </w:rPr>
            </w:pPr>
            <w:ins w:id="275" w:author="Boumeester, FA, Ing." w:date="2019-01-15T11:06:00Z">
              <w:r>
                <w:t>1b</w:t>
              </w:r>
            </w:ins>
          </w:p>
        </w:tc>
        <w:tc>
          <w:tcPr>
            <w:tcW w:w="6187" w:type="dxa"/>
          </w:tcPr>
          <w:p w14:paraId="03FBD8B5" w14:textId="3BB93818" w:rsidR="008F229F" w:rsidRDefault="008F229F" w:rsidP="008F229F">
            <w:pPr>
              <w:pStyle w:val="Bodytext"/>
              <w:rPr>
                <w:ins w:id="276" w:author="Boumeester, FA, Ing." w:date="2019-01-15T11:03:00Z"/>
              </w:rPr>
            </w:pPr>
            <w:ins w:id="277" w:author="Boumeester, FA, Ing." w:date="2019-01-15T11:05:00Z">
              <w:r>
                <w:t>National Lead</w:t>
              </w:r>
              <w:r>
                <w:t xml:space="preserve"> exposes </w:t>
              </w:r>
              <w:r>
                <w:t>the information</w:t>
              </w:r>
              <w:r>
                <w:t xml:space="preserve"> (e.g. </w:t>
              </w:r>
            </w:ins>
            <w:proofErr w:type="spellStart"/>
            <w:ins w:id="278" w:author="Boumeester, FA, Ing." w:date="2019-01-15T11:06:00Z">
              <w:r>
                <w:t>url</w:t>
              </w:r>
              <w:proofErr w:type="spellEnd"/>
              <w:r>
                <w:t>, WS-Resource)</w:t>
              </w:r>
            </w:ins>
          </w:p>
        </w:tc>
        <w:tc>
          <w:tcPr>
            <w:tcW w:w="1418" w:type="dxa"/>
          </w:tcPr>
          <w:p w14:paraId="6FB54A41" w14:textId="52E6F972" w:rsidR="008F229F" w:rsidRDefault="008F229F" w:rsidP="00230F71">
            <w:pPr>
              <w:pStyle w:val="Bodytext"/>
              <w:jc w:val="left"/>
              <w:rPr>
                <w:ins w:id="279" w:author="Boumeester, FA, Ing." w:date="2019-01-15T11:03:00Z"/>
              </w:rPr>
            </w:pPr>
            <w:ins w:id="280" w:author="Boumeester, FA, Ing." w:date="2019-01-15T11:05:00Z">
              <w:r>
                <w:t>S</w:t>
              </w:r>
            </w:ins>
          </w:p>
        </w:tc>
        <w:tc>
          <w:tcPr>
            <w:tcW w:w="898" w:type="dxa"/>
          </w:tcPr>
          <w:p w14:paraId="18EE89CA" w14:textId="7A70C29D" w:rsidR="008F229F" w:rsidRDefault="008F229F" w:rsidP="00230F71">
            <w:pPr>
              <w:pStyle w:val="Bodytext"/>
              <w:jc w:val="left"/>
              <w:rPr>
                <w:ins w:id="281" w:author="Boumeester, FA, Ing." w:date="2019-01-15T11:03:00Z"/>
              </w:rPr>
            </w:pPr>
            <w:ins w:id="282" w:author="Boumeester, FA, Ing." w:date="2019-01-15T11:05:00Z">
              <w:r>
                <w:t>Online</w:t>
              </w:r>
            </w:ins>
          </w:p>
        </w:tc>
      </w:tr>
      <w:tr w:rsidR="008F229F" w14:paraId="7078391E" w14:textId="77777777" w:rsidTr="00554972">
        <w:trPr>
          <w:cantSplit/>
          <w:tblHeader/>
          <w:ins w:id="283" w:author="Boumeester, FA, Ing." w:date="2019-01-15T11:03:00Z"/>
        </w:trPr>
        <w:tc>
          <w:tcPr>
            <w:tcW w:w="558" w:type="dxa"/>
          </w:tcPr>
          <w:p w14:paraId="7F210926" w14:textId="4B486792" w:rsidR="008F229F" w:rsidRDefault="008F229F" w:rsidP="00230F71">
            <w:pPr>
              <w:pStyle w:val="Bodytext"/>
              <w:rPr>
                <w:ins w:id="284" w:author="Boumeester, FA, Ing." w:date="2019-01-15T11:03:00Z"/>
              </w:rPr>
            </w:pPr>
            <w:ins w:id="285" w:author="Boumeester, FA, Ing." w:date="2019-01-15T11:06:00Z">
              <w:r>
                <w:t>1c</w:t>
              </w:r>
            </w:ins>
          </w:p>
        </w:tc>
        <w:tc>
          <w:tcPr>
            <w:tcW w:w="6187" w:type="dxa"/>
          </w:tcPr>
          <w:p w14:paraId="3168F150" w14:textId="6ADC1029" w:rsidR="008F229F" w:rsidRDefault="008F229F" w:rsidP="008F229F">
            <w:pPr>
              <w:pStyle w:val="Bodytext"/>
              <w:rPr>
                <w:ins w:id="286" w:author="Boumeester, FA, Ing." w:date="2019-01-15T11:03:00Z"/>
              </w:rPr>
            </w:pPr>
            <w:ins w:id="287" w:author="Boumeester, FA, Ing." w:date="2019-01-15T11:05:00Z">
              <w:r>
                <w:t>National Lead uploads the information (e.g. web/portal/app)</w:t>
              </w:r>
            </w:ins>
          </w:p>
        </w:tc>
        <w:tc>
          <w:tcPr>
            <w:tcW w:w="1418" w:type="dxa"/>
          </w:tcPr>
          <w:p w14:paraId="21FE634E" w14:textId="11E00E19" w:rsidR="008F229F" w:rsidRDefault="008F229F" w:rsidP="00230F71">
            <w:pPr>
              <w:pStyle w:val="Bodytext"/>
              <w:jc w:val="left"/>
              <w:rPr>
                <w:ins w:id="288" w:author="Boumeester, FA, Ing." w:date="2019-01-15T11:03:00Z"/>
              </w:rPr>
            </w:pPr>
            <w:ins w:id="289" w:author="Boumeester, FA, Ing." w:date="2019-01-15T11:05:00Z">
              <w:r>
                <w:t>C</w:t>
              </w:r>
            </w:ins>
          </w:p>
        </w:tc>
        <w:tc>
          <w:tcPr>
            <w:tcW w:w="898" w:type="dxa"/>
          </w:tcPr>
          <w:p w14:paraId="373467A0" w14:textId="4798F87D" w:rsidR="008F229F" w:rsidRDefault="008F229F" w:rsidP="00230F71">
            <w:pPr>
              <w:pStyle w:val="Bodytext"/>
              <w:jc w:val="left"/>
              <w:rPr>
                <w:ins w:id="290" w:author="Boumeester, FA, Ing." w:date="2019-01-15T11:03:00Z"/>
              </w:rPr>
            </w:pPr>
            <w:ins w:id="291" w:author="Boumeester, FA, Ing." w:date="2019-01-15T11:05:00Z">
              <w:r>
                <w:t>Online</w:t>
              </w:r>
            </w:ins>
          </w:p>
        </w:tc>
      </w:tr>
      <w:tr w:rsidR="008F229F" w14:paraId="3EA5410C" w14:textId="77777777" w:rsidTr="00554972">
        <w:trPr>
          <w:cantSplit/>
          <w:tblHeader/>
          <w:ins w:id="292" w:author="Boumeester, FA, Ing." w:date="2019-01-15T11:03:00Z"/>
        </w:trPr>
        <w:tc>
          <w:tcPr>
            <w:tcW w:w="558" w:type="dxa"/>
          </w:tcPr>
          <w:p w14:paraId="4F34257D" w14:textId="33BA232F" w:rsidR="008F229F" w:rsidRDefault="008F229F" w:rsidP="00230F71">
            <w:pPr>
              <w:pStyle w:val="Bodytext"/>
              <w:rPr>
                <w:ins w:id="293" w:author="Boumeester, FA, Ing." w:date="2019-01-15T11:03:00Z"/>
              </w:rPr>
            </w:pPr>
            <w:ins w:id="294" w:author="Boumeester, FA, Ing." w:date="2019-01-15T11:06:00Z">
              <w:r>
                <w:t>1d</w:t>
              </w:r>
            </w:ins>
          </w:p>
        </w:tc>
        <w:tc>
          <w:tcPr>
            <w:tcW w:w="6187" w:type="dxa"/>
          </w:tcPr>
          <w:p w14:paraId="1E8F1457" w14:textId="1764D22F" w:rsidR="008F229F" w:rsidRDefault="008F229F" w:rsidP="008F229F">
            <w:pPr>
              <w:pStyle w:val="Bodytext"/>
              <w:rPr>
                <w:ins w:id="295" w:author="Boumeester, FA, Ing." w:date="2019-01-15T11:03:00Z"/>
              </w:rPr>
            </w:pPr>
            <w:ins w:id="296" w:author="Boumeester, FA, Ing." w:date="2019-01-15T11:05:00Z">
              <w:r>
                <w:t xml:space="preserve">National Lead enters the information (e.g. </w:t>
              </w:r>
              <w:proofErr w:type="spellStart"/>
              <w:r>
                <w:t>webform</w:t>
              </w:r>
              <w:proofErr w:type="spellEnd"/>
              <w:r>
                <w:t>)</w:t>
              </w:r>
            </w:ins>
          </w:p>
        </w:tc>
        <w:tc>
          <w:tcPr>
            <w:tcW w:w="1418" w:type="dxa"/>
          </w:tcPr>
          <w:p w14:paraId="720BFE9B" w14:textId="5B899153" w:rsidR="008F229F" w:rsidRDefault="008F229F" w:rsidP="00230F71">
            <w:pPr>
              <w:pStyle w:val="Bodytext"/>
              <w:jc w:val="left"/>
              <w:rPr>
                <w:ins w:id="297" w:author="Boumeester, FA, Ing." w:date="2019-01-15T11:03:00Z"/>
              </w:rPr>
            </w:pPr>
            <w:ins w:id="298" w:author="Boumeester, FA, Ing." w:date="2019-01-15T11:05:00Z">
              <w:r>
                <w:t>C</w:t>
              </w:r>
            </w:ins>
          </w:p>
        </w:tc>
        <w:tc>
          <w:tcPr>
            <w:tcW w:w="898" w:type="dxa"/>
          </w:tcPr>
          <w:p w14:paraId="51337891" w14:textId="564A461E" w:rsidR="008F229F" w:rsidRDefault="008F229F" w:rsidP="00230F71">
            <w:pPr>
              <w:pStyle w:val="Bodytext"/>
              <w:jc w:val="left"/>
              <w:rPr>
                <w:ins w:id="299" w:author="Boumeester, FA, Ing." w:date="2019-01-15T11:03:00Z"/>
              </w:rPr>
            </w:pPr>
            <w:ins w:id="300" w:author="Boumeester, FA, Ing." w:date="2019-01-15T11:05:00Z">
              <w:r>
                <w:t>Online</w:t>
              </w:r>
            </w:ins>
          </w:p>
        </w:tc>
      </w:tr>
    </w:tbl>
    <w:p w14:paraId="389164C2" w14:textId="77777777" w:rsidR="00B21F26" w:rsidRDefault="000B6614" w:rsidP="000B6614">
      <w:pPr>
        <w:pStyle w:val="Heading20"/>
      </w:pPr>
      <w:bookmarkStart w:id="301" w:name="_Ref534892745"/>
      <w:bookmarkStart w:id="302" w:name="_Toc535239416"/>
      <w:r w:rsidRPr="000B6614">
        <w:t>coordinate the national actors/capability participation</w:t>
      </w:r>
      <w:bookmarkEnd w:id="301"/>
      <w:bookmarkEnd w:id="302"/>
    </w:p>
    <w:p w14:paraId="3CD3457C" w14:textId="77777777" w:rsidR="006C1BF4" w:rsidRDefault="006C1BF4" w:rsidP="006C1BF4">
      <w:pPr>
        <w:pStyle w:val="Heading30"/>
      </w:pPr>
      <w:bookmarkStart w:id="303" w:name="_Toc535239417"/>
      <w:r>
        <w:t>Description</w:t>
      </w:r>
      <w:bookmarkEnd w:id="303"/>
    </w:p>
    <w:p w14:paraId="101D8C2D" w14:textId="77777777" w:rsidR="006C1BF4" w:rsidRPr="006C1BF4" w:rsidRDefault="00F87342" w:rsidP="006C1BF4">
      <w:pPr>
        <w:pStyle w:val="Bodytext"/>
      </w:pPr>
      <w:r>
        <w:t>C</w:t>
      </w:r>
      <w:r w:rsidR="006C1BF4" w:rsidRPr="006C1BF4">
        <w:t>o</w:t>
      </w:r>
      <w:r>
        <w:t>o</w:t>
      </w:r>
      <w:r w:rsidR="006C1BF4" w:rsidRPr="006C1BF4">
        <w:t>rdinate the national actors/capability participation</w:t>
      </w:r>
      <w:r>
        <w:t>. This is an e</w:t>
      </w:r>
      <w:r w:rsidRPr="006C1BF4">
        <w:t>xternal activity</w:t>
      </w:r>
      <w:r>
        <w:t xml:space="preserve"> that is out of scope for the OPTASK </w:t>
      </w:r>
      <w:r w:rsidR="00587A1F">
        <w:t>B</w:t>
      </w:r>
      <w:r>
        <w:t>uilder</w:t>
      </w:r>
      <w:r w:rsidR="00EA0466">
        <w:t xml:space="preserve"> systems</w:t>
      </w:r>
      <w:r>
        <w:t>.</w:t>
      </w:r>
    </w:p>
    <w:p w14:paraId="589763ED" w14:textId="77777777" w:rsidR="00B21F26" w:rsidRDefault="00B21F26" w:rsidP="00B21F26">
      <w:pPr>
        <w:pStyle w:val="Heading30"/>
      </w:pPr>
      <w:bookmarkStart w:id="304" w:name="_Toc535239418"/>
      <w:r>
        <w:t>Flow of events</w:t>
      </w:r>
      <w:bookmarkEnd w:id="304"/>
    </w:p>
    <w:tbl>
      <w:tblPr>
        <w:tblStyle w:val="TableGrid"/>
        <w:tblW w:w="0" w:type="auto"/>
        <w:tblLook w:val="04A0" w:firstRow="1" w:lastRow="0" w:firstColumn="1" w:lastColumn="0" w:noHBand="0" w:noVBand="1"/>
      </w:tblPr>
      <w:tblGrid>
        <w:gridCol w:w="558"/>
        <w:gridCol w:w="6187"/>
        <w:gridCol w:w="1418"/>
        <w:gridCol w:w="898"/>
      </w:tblGrid>
      <w:tr w:rsidR="007E7C0D" w14:paraId="64D70EBE" w14:textId="77777777" w:rsidTr="0048491D">
        <w:trPr>
          <w:cantSplit/>
        </w:trPr>
        <w:tc>
          <w:tcPr>
            <w:tcW w:w="558" w:type="dxa"/>
          </w:tcPr>
          <w:p w14:paraId="42E1632C" w14:textId="77777777" w:rsidR="007E7C0D" w:rsidRPr="00B3748F" w:rsidRDefault="007E7C0D" w:rsidP="0048491D">
            <w:pPr>
              <w:pStyle w:val="Bodytext"/>
              <w:rPr>
                <w:b/>
              </w:rPr>
            </w:pPr>
            <w:r w:rsidRPr="00B3748F">
              <w:rPr>
                <w:b/>
              </w:rPr>
              <w:t>No.</w:t>
            </w:r>
          </w:p>
        </w:tc>
        <w:tc>
          <w:tcPr>
            <w:tcW w:w="6187" w:type="dxa"/>
          </w:tcPr>
          <w:p w14:paraId="5BA67449" w14:textId="77777777" w:rsidR="007E7C0D" w:rsidRPr="00B3748F" w:rsidRDefault="007E7C0D" w:rsidP="0048491D">
            <w:pPr>
              <w:pStyle w:val="Bodytext"/>
              <w:rPr>
                <w:b/>
              </w:rPr>
            </w:pPr>
            <w:r w:rsidRPr="00B3748F">
              <w:rPr>
                <w:b/>
              </w:rPr>
              <w:t>Event</w:t>
            </w:r>
          </w:p>
        </w:tc>
        <w:tc>
          <w:tcPr>
            <w:tcW w:w="1418" w:type="dxa"/>
          </w:tcPr>
          <w:p w14:paraId="1BC8048A" w14:textId="77777777" w:rsidR="007E7C0D" w:rsidRPr="00B3748F" w:rsidRDefault="00DE0A12" w:rsidP="0048491D">
            <w:pPr>
              <w:pStyle w:val="Bodytext"/>
              <w:rPr>
                <w:b/>
              </w:rPr>
            </w:pPr>
            <w:r>
              <w:rPr>
                <w:b/>
              </w:rPr>
              <w:t>Requirement level</w:t>
            </w:r>
          </w:p>
        </w:tc>
        <w:tc>
          <w:tcPr>
            <w:tcW w:w="898" w:type="dxa"/>
          </w:tcPr>
          <w:p w14:paraId="6362EAD0" w14:textId="77777777" w:rsidR="007E7C0D" w:rsidRPr="00920C31" w:rsidRDefault="007E7C0D" w:rsidP="0048491D">
            <w:pPr>
              <w:pStyle w:val="Bodytext"/>
              <w:rPr>
                <w:b/>
              </w:rPr>
            </w:pPr>
            <w:r>
              <w:rPr>
                <w:b/>
              </w:rPr>
              <w:t>Online, Offline, Both</w:t>
            </w:r>
          </w:p>
        </w:tc>
      </w:tr>
      <w:tr w:rsidR="007E7C0D" w14:paraId="08052733" w14:textId="77777777" w:rsidTr="0048491D">
        <w:trPr>
          <w:cantSplit/>
        </w:trPr>
        <w:tc>
          <w:tcPr>
            <w:tcW w:w="558" w:type="dxa"/>
          </w:tcPr>
          <w:p w14:paraId="295D7F6B" w14:textId="77777777" w:rsidR="007E7C0D" w:rsidRDefault="007E7C0D" w:rsidP="0048491D">
            <w:pPr>
              <w:pStyle w:val="Bodytext"/>
            </w:pPr>
            <w:r>
              <w:t>1</w:t>
            </w:r>
          </w:p>
        </w:tc>
        <w:tc>
          <w:tcPr>
            <w:tcW w:w="6187" w:type="dxa"/>
          </w:tcPr>
          <w:p w14:paraId="02EDF109" w14:textId="77777777" w:rsidR="007E7C0D" w:rsidRDefault="0038058C" w:rsidP="00F0362C">
            <w:pPr>
              <w:pStyle w:val="Subparaa"/>
              <w:numPr>
                <w:ilvl w:val="0"/>
                <w:numId w:val="0"/>
              </w:numPr>
              <w:ind w:left="425" w:hanging="425"/>
            </w:pPr>
            <w:r>
              <w:t>C</w:t>
            </w:r>
            <w:r w:rsidRPr="006C1BF4">
              <w:t xml:space="preserve">oordinate </w:t>
            </w:r>
            <w:r w:rsidR="005E01A9">
              <w:t>national actors</w:t>
            </w:r>
          </w:p>
        </w:tc>
        <w:tc>
          <w:tcPr>
            <w:tcW w:w="1418" w:type="dxa"/>
          </w:tcPr>
          <w:p w14:paraId="7D448C7B" w14:textId="77777777" w:rsidR="007E7C0D" w:rsidRDefault="00B63375" w:rsidP="0048491D">
            <w:pPr>
              <w:pStyle w:val="Bodytext"/>
            </w:pPr>
            <w:r>
              <w:t>E</w:t>
            </w:r>
          </w:p>
        </w:tc>
        <w:tc>
          <w:tcPr>
            <w:tcW w:w="898" w:type="dxa"/>
          </w:tcPr>
          <w:p w14:paraId="49CE3CF4" w14:textId="77777777" w:rsidR="007E7C0D" w:rsidRDefault="0038058C" w:rsidP="0048491D">
            <w:pPr>
              <w:pStyle w:val="Bodytext"/>
            </w:pPr>
            <w:r>
              <w:t>Offline</w:t>
            </w:r>
          </w:p>
        </w:tc>
      </w:tr>
      <w:tr w:rsidR="005E01A9" w14:paraId="2F4E67F7" w14:textId="77777777" w:rsidTr="0048491D">
        <w:trPr>
          <w:cantSplit/>
        </w:trPr>
        <w:tc>
          <w:tcPr>
            <w:tcW w:w="558" w:type="dxa"/>
          </w:tcPr>
          <w:p w14:paraId="48BD78BD" w14:textId="77777777" w:rsidR="005E01A9" w:rsidRDefault="005E01A9" w:rsidP="005E01A9">
            <w:pPr>
              <w:pStyle w:val="Bodytext"/>
            </w:pPr>
            <w:r>
              <w:t>2</w:t>
            </w:r>
          </w:p>
        </w:tc>
        <w:tc>
          <w:tcPr>
            <w:tcW w:w="6187" w:type="dxa"/>
          </w:tcPr>
          <w:p w14:paraId="27CDC0C1" w14:textId="77777777" w:rsidR="005E01A9" w:rsidRDefault="005E01A9" w:rsidP="005E01A9">
            <w:pPr>
              <w:pStyle w:val="Subparaa"/>
              <w:numPr>
                <w:ilvl w:val="0"/>
                <w:numId w:val="0"/>
              </w:numPr>
              <w:ind w:left="425" w:hanging="425"/>
            </w:pPr>
            <w:r>
              <w:t>S</w:t>
            </w:r>
            <w:r w:rsidRPr="00F0362C">
              <w:t>end the initial system details to the national SME</w:t>
            </w:r>
          </w:p>
        </w:tc>
        <w:tc>
          <w:tcPr>
            <w:tcW w:w="1418" w:type="dxa"/>
          </w:tcPr>
          <w:p w14:paraId="1B687AA4" w14:textId="77777777" w:rsidR="005E01A9" w:rsidRDefault="00EC7CFA" w:rsidP="005E01A9">
            <w:pPr>
              <w:pStyle w:val="Bodytext"/>
            </w:pPr>
            <w:r>
              <w:t>E</w:t>
            </w:r>
          </w:p>
        </w:tc>
        <w:tc>
          <w:tcPr>
            <w:tcW w:w="898" w:type="dxa"/>
          </w:tcPr>
          <w:p w14:paraId="1235A6D8" w14:textId="77777777" w:rsidR="005E01A9" w:rsidRDefault="005E01A9" w:rsidP="005E01A9">
            <w:pPr>
              <w:pStyle w:val="Bodytext"/>
            </w:pPr>
            <w:r>
              <w:t>Offline</w:t>
            </w:r>
          </w:p>
        </w:tc>
      </w:tr>
    </w:tbl>
    <w:p w14:paraId="6DF72ABF" w14:textId="4DAF21DF" w:rsidR="00F759DC" w:rsidRDefault="009942E0" w:rsidP="00F759DC">
      <w:pPr>
        <w:pStyle w:val="Heading20"/>
      </w:pPr>
      <w:bookmarkStart w:id="305" w:name="_Ref534892915"/>
      <w:bookmarkStart w:id="306" w:name="_Toc535239419"/>
      <w:ins w:id="307" w:author="Boumeester, FA, Ing." w:date="2019-01-15T11:25:00Z">
        <w:r>
          <w:t>National Lead collects information, and generates SDF using the SDF Builder</w:t>
        </w:r>
      </w:ins>
      <w:del w:id="308" w:author="Boumeester, FA, Ing." w:date="2019-01-15T11:25:00Z">
        <w:r w:rsidR="00F759DC" w:rsidDel="009942E0">
          <w:delText>National SME fills in the technical details for his system</w:delText>
        </w:r>
      </w:del>
      <w:bookmarkEnd w:id="305"/>
      <w:bookmarkEnd w:id="306"/>
    </w:p>
    <w:p w14:paraId="3E2FCE2F" w14:textId="77777777" w:rsidR="00ED5424" w:rsidRDefault="00ED5424" w:rsidP="00ED5424">
      <w:pPr>
        <w:pStyle w:val="Heading30"/>
      </w:pPr>
      <w:bookmarkStart w:id="309" w:name="_Toc535239420"/>
      <w:r>
        <w:t>Brief Description</w:t>
      </w:r>
      <w:bookmarkEnd w:id="309"/>
    </w:p>
    <w:p w14:paraId="4B05B106" w14:textId="1B5762C2" w:rsidR="0037228D" w:rsidRPr="0037228D" w:rsidRDefault="0037228D" w:rsidP="0037228D">
      <w:pPr>
        <w:pStyle w:val="Bodytext"/>
      </w:pPr>
      <w:del w:id="310" w:author="Boumeester, FA, Ing." w:date="2019-01-15T11:26:00Z">
        <w:r w:rsidRPr="0037228D" w:rsidDel="009942E0">
          <w:delText>National SME fills in the technical details for his system</w:delText>
        </w:r>
        <w:r w:rsidR="009110D0" w:rsidDel="009942E0">
          <w:delText xml:space="preserve"> in the </w:delText>
        </w:r>
        <w:r w:rsidR="00AD5DB8" w:rsidDel="009942E0">
          <w:delText>System Description Form</w:delText>
        </w:r>
      </w:del>
      <w:ins w:id="311" w:author="Boumeester, FA, Ing." w:date="2019-01-15T11:26:00Z">
        <w:r w:rsidR="009942E0">
          <w:t>The National Lead gathers a</w:t>
        </w:r>
      </w:ins>
      <w:ins w:id="312" w:author="Boumeester, FA, Ing." w:date="2019-01-15T11:34:00Z">
        <w:r w:rsidR="003D7A49">
          <w:t>l</w:t>
        </w:r>
      </w:ins>
      <w:ins w:id="313" w:author="Boumeester, FA, Ing." w:date="2019-01-15T11:26:00Z">
        <w:r w:rsidR="009942E0">
          <w:t>l relevant information and uses the SDF Builder to create an SDF</w:t>
        </w:r>
      </w:ins>
      <w:r w:rsidR="009110D0">
        <w:t>.</w:t>
      </w:r>
    </w:p>
    <w:p w14:paraId="346505C0" w14:textId="77777777" w:rsidR="00A60A1C" w:rsidRDefault="00A60A1C" w:rsidP="00A60A1C">
      <w:pPr>
        <w:pStyle w:val="Heading30"/>
      </w:pPr>
      <w:bookmarkStart w:id="314" w:name="_Toc535239421"/>
      <w:r>
        <w:t>Flow of events</w:t>
      </w:r>
      <w:bookmarkEnd w:id="314"/>
    </w:p>
    <w:tbl>
      <w:tblPr>
        <w:tblStyle w:val="TableGrid"/>
        <w:tblW w:w="0" w:type="auto"/>
        <w:tblLook w:val="04A0" w:firstRow="1" w:lastRow="0" w:firstColumn="1" w:lastColumn="0" w:noHBand="0" w:noVBand="1"/>
      </w:tblPr>
      <w:tblGrid>
        <w:gridCol w:w="557"/>
        <w:gridCol w:w="6046"/>
        <w:gridCol w:w="1418"/>
        <w:gridCol w:w="1266"/>
      </w:tblGrid>
      <w:tr w:rsidR="00587365" w14:paraId="441F54B5" w14:textId="77777777" w:rsidTr="003D7A49">
        <w:trPr>
          <w:cantSplit/>
        </w:trPr>
        <w:tc>
          <w:tcPr>
            <w:tcW w:w="557" w:type="dxa"/>
          </w:tcPr>
          <w:p w14:paraId="229A7709" w14:textId="77777777" w:rsidR="00587365" w:rsidRPr="00B3748F" w:rsidRDefault="00587365" w:rsidP="0048491D">
            <w:pPr>
              <w:pStyle w:val="Bodytext"/>
              <w:rPr>
                <w:b/>
              </w:rPr>
            </w:pPr>
            <w:r w:rsidRPr="00B3748F">
              <w:rPr>
                <w:b/>
              </w:rPr>
              <w:t>No.</w:t>
            </w:r>
          </w:p>
        </w:tc>
        <w:tc>
          <w:tcPr>
            <w:tcW w:w="6046" w:type="dxa"/>
          </w:tcPr>
          <w:p w14:paraId="1AD55768" w14:textId="77777777" w:rsidR="00587365" w:rsidRPr="00B3748F" w:rsidRDefault="00587365" w:rsidP="0048491D">
            <w:pPr>
              <w:pStyle w:val="Bodytext"/>
              <w:rPr>
                <w:b/>
              </w:rPr>
            </w:pPr>
            <w:r w:rsidRPr="00B3748F">
              <w:rPr>
                <w:b/>
              </w:rPr>
              <w:t>Event</w:t>
            </w:r>
          </w:p>
        </w:tc>
        <w:tc>
          <w:tcPr>
            <w:tcW w:w="1418" w:type="dxa"/>
          </w:tcPr>
          <w:p w14:paraId="05870109" w14:textId="77777777" w:rsidR="00587365" w:rsidRPr="00B3748F" w:rsidRDefault="00DE0A12" w:rsidP="0048491D">
            <w:pPr>
              <w:pStyle w:val="Bodytext"/>
              <w:rPr>
                <w:b/>
              </w:rPr>
            </w:pPr>
            <w:r>
              <w:rPr>
                <w:b/>
              </w:rPr>
              <w:t>Requirement level</w:t>
            </w:r>
          </w:p>
        </w:tc>
        <w:tc>
          <w:tcPr>
            <w:tcW w:w="1266" w:type="dxa"/>
          </w:tcPr>
          <w:p w14:paraId="273F57FD" w14:textId="77777777" w:rsidR="00587365" w:rsidRPr="00920C31" w:rsidRDefault="00587365" w:rsidP="0048491D">
            <w:pPr>
              <w:pStyle w:val="Bodytext"/>
              <w:rPr>
                <w:b/>
              </w:rPr>
            </w:pPr>
            <w:r>
              <w:rPr>
                <w:b/>
              </w:rPr>
              <w:t>Online, Offline, Both</w:t>
            </w:r>
          </w:p>
        </w:tc>
      </w:tr>
      <w:tr w:rsidR="009942E0" w14:paraId="795A1B76" w14:textId="77777777" w:rsidTr="003D7A49">
        <w:trPr>
          <w:cantSplit/>
          <w:ins w:id="315" w:author="Boumeester, FA, Ing." w:date="2019-01-15T11:28:00Z"/>
        </w:trPr>
        <w:tc>
          <w:tcPr>
            <w:tcW w:w="557" w:type="dxa"/>
          </w:tcPr>
          <w:p w14:paraId="720B4E88" w14:textId="73D9E257" w:rsidR="009942E0" w:rsidRDefault="009942E0" w:rsidP="003F71BA">
            <w:pPr>
              <w:pStyle w:val="Bodytext"/>
              <w:rPr>
                <w:ins w:id="316" w:author="Boumeester, FA, Ing." w:date="2019-01-15T11:28:00Z"/>
              </w:rPr>
            </w:pPr>
            <w:ins w:id="317" w:author="Boumeester, FA, Ing." w:date="2019-01-15T11:28:00Z">
              <w:r>
                <w:t>1</w:t>
              </w:r>
            </w:ins>
          </w:p>
        </w:tc>
        <w:tc>
          <w:tcPr>
            <w:tcW w:w="6046" w:type="dxa"/>
          </w:tcPr>
          <w:p w14:paraId="36D09FEF" w14:textId="4D183735" w:rsidR="009942E0" w:rsidRPr="00481302" w:rsidRDefault="009942E0" w:rsidP="009942E0">
            <w:pPr>
              <w:pStyle w:val="Bodytext"/>
              <w:rPr>
                <w:ins w:id="318" w:author="Boumeester, FA, Ing." w:date="2019-01-15T11:28:00Z"/>
              </w:rPr>
            </w:pPr>
            <w:ins w:id="319" w:author="Boumeester, FA, Ing." w:date="2019-01-15T11:28:00Z">
              <w:r>
                <w:t xml:space="preserve">National Lead fills the SDF Tool with the </w:t>
              </w:r>
            </w:ins>
            <w:ins w:id="320" w:author="Boumeester, FA, Ing." w:date="2019-01-15T11:29:00Z">
              <w:r>
                <w:t xml:space="preserve">information </w:t>
              </w:r>
            </w:ins>
            <w:ins w:id="321" w:author="Boumeester, FA, Ing." w:date="2019-01-15T11:28:00Z">
              <w:r>
                <w:t xml:space="preserve">received </w:t>
              </w:r>
            </w:ins>
            <w:ins w:id="322" w:author="Boumeester, FA, Ing." w:date="2019-01-15T11:29:00Z">
              <w:r>
                <w:t>from the NMA (see 3.2)</w:t>
              </w:r>
            </w:ins>
            <w:ins w:id="323" w:author="Boumeester, FA, Ing." w:date="2019-01-15T11:30:00Z">
              <w:r>
                <w:t xml:space="preserve"> (if not already done)</w:t>
              </w:r>
            </w:ins>
          </w:p>
        </w:tc>
        <w:tc>
          <w:tcPr>
            <w:tcW w:w="1418" w:type="dxa"/>
          </w:tcPr>
          <w:p w14:paraId="7C945648" w14:textId="1D0FB2B5" w:rsidR="009942E0" w:rsidRDefault="009942E0" w:rsidP="003F71BA">
            <w:pPr>
              <w:pStyle w:val="Bodytext"/>
              <w:jc w:val="left"/>
              <w:rPr>
                <w:ins w:id="324" w:author="Boumeester, FA, Ing." w:date="2019-01-15T11:28:00Z"/>
              </w:rPr>
            </w:pPr>
            <w:ins w:id="325" w:author="Boumeester, FA, Ing." w:date="2019-01-15T11:31:00Z">
              <w:r>
                <w:t>M</w:t>
              </w:r>
            </w:ins>
          </w:p>
        </w:tc>
        <w:tc>
          <w:tcPr>
            <w:tcW w:w="1266" w:type="dxa"/>
          </w:tcPr>
          <w:p w14:paraId="61BF0CC7" w14:textId="6A85E7DB" w:rsidR="009942E0" w:rsidRDefault="009942E0" w:rsidP="003F71BA">
            <w:pPr>
              <w:pStyle w:val="Bodytext"/>
              <w:jc w:val="left"/>
              <w:rPr>
                <w:ins w:id="326" w:author="Boumeester, FA, Ing." w:date="2019-01-15T11:28:00Z"/>
                <w:b/>
              </w:rPr>
            </w:pPr>
            <w:ins w:id="327" w:author="Boumeester, FA, Ing." w:date="2019-01-15T11:31:00Z">
              <w:r>
                <w:rPr>
                  <w:b/>
                </w:rPr>
                <w:t>Offline</w:t>
              </w:r>
            </w:ins>
          </w:p>
        </w:tc>
      </w:tr>
      <w:tr w:rsidR="009942E0" w14:paraId="6B9DAC5E" w14:textId="77777777" w:rsidTr="003D7A49">
        <w:trPr>
          <w:cantSplit/>
          <w:ins w:id="328" w:author="Boumeester, FA, Ing." w:date="2019-01-15T11:30:00Z"/>
        </w:trPr>
        <w:tc>
          <w:tcPr>
            <w:tcW w:w="557" w:type="dxa"/>
          </w:tcPr>
          <w:p w14:paraId="06D7B10A" w14:textId="7D214767" w:rsidR="009942E0" w:rsidRDefault="009942E0" w:rsidP="003F71BA">
            <w:pPr>
              <w:pStyle w:val="Bodytext"/>
              <w:rPr>
                <w:ins w:id="329" w:author="Boumeester, FA, Ing." w:date="2019-01-15T11:30:00Z"/>
              </w:rPr>
            </w:pPr>
            <w:ins w:id="330" w:author="Boumeester, FA, Ing." w:date="2019-01-15T11:30:00Z">
              <w:r>
                <w:t>2</w:t>
              </w:r>
            </w:ins>
          </w:p>
        </w:tc>
        <w:tc>
          <w:tcPr>
            <w:tcW w:w="6046" w:type="dxa"/>
          </w:tcPr>
          <w:p w14:paraId="1BAF861B" w14:textId="6E7E44C6" w:rsidR="009942E0" w:rsidRDefault="009942E0" w:rsidP="009942E0">
            <w:pPr>
              <w:pStyle w:val="Bodytext"/>
              <w:rPr>
                <w:ins w:id="331" w:author="Boumeester, FA, Ing." w:date="2019-01-15T11:30:00Z"/>
              </w:rPr>
            </w:pPr>
            <w:ins w:id="332" w:author="Boumeester, FA, Ing." w:date="2019-01-15T11:30:00Z">
              <w:r>
                <w:t xml:space="preserve">National Lead fills the SDF Tool with the information </w:t>
              </w:r>
              <w:r>
                <w:t>provided</w:t>
              </w:r>
              <w:r>
                <w:t xml:space="preserve"> </w:t>
              </w:r>
              <w:r>
                <w:t>to</w:t>
              </w:r>
              <w:r>
                <w:t xml:space="preserve"> the NMA (see 3.</w:t>
              </w:r>
              <w:r>
                <w:t>6</w:t>
              </w:r>
              <w:r>
                <w:t>) (if not already done)</w:t>
              </w:r>
            </w:ins>
          </w:p>
        </w:tc>
        <w:tc>
          <w:tcPr>
            <w:tcW w:w="1418" w:type="dxa"/>
          </w:tcPr>
          <w:p w14:paraId="37B87980" w14:textId="7E478CD0" w:rsidR="009942E0" w:rsidRDefault="009942E0" w:rsidP="003F71BA">
            <w:pPr>
              <w:pStyle w:val="Bodytext"/>
              <w:jc w:val="left"/>
              <w:rPr>
                <w:ins w:id="333" w:author="Boumeester, FA, Ing." w:date="2019-01-15T11:30:00Z"/>
              </w:rPr>
            </w:pPr>
            <w:ins w:id="334" w:author="Boumeester, FA, Ing." w:date="2019-01-15T11:31:00Z">
              <w:r>
                <w:t>M</w:t>
              </w:r>
            </w:ins>
          </w:p>
        </w:tc>
        <w:tc>
          <w:tcPr>
            <w:tcW w:w="1266" w:type="dxa"/>
          </w:tcPr>
          <w:p w14:paraId="3B19E61D" w14:textId="2E1CAC6E" w:rsidR="009942E0" w:rsidRDefault="009942E0" w:rsidP="003F71BA">
            <w:pPr>
              <w:pStyle w:val="Bodytext"/>
              <w:jc w:val="left"/>
              <w:rPr>
                <w:ins w:id="335" w:author="Boumeester, FA, Ing." w:date="2019-01-15T11:30:00Z"/>
                <w:b/>
              </w:rPr>
            </w:pPr>
            <w:ins w:id="336" w:author="Boumeester, FA, Ing." w:date="2019-01-15T11:31:00Z">
              <w:r>
                <w:rPr>
                  <w:b/>
                </w:rPr>
                <w:t>Offline</w:t>
              </w:r>
            </w:ins>
          </w:p>
        </w:tc>
      </w:tr>
      <w:tr w:rsidR="003F71BA" w14:paraId="3AADE371" w14:textId="77777777" w:rsidTr="003D7A49">
        <w:trPr>
          <w:cantSplit/>
        </w:trPr>
        <w:tc>
          <w:tcPr>
            <w:tcW w:w="557" w:type="dxa"/>
          </w:tcPr>
          <w:p w14:paraId="01018EC1" w14:textId="759E8198" w:rsidR="003F71BA" w:rsidRDefault="003F71BA" w:rsidP="009942E0">
            <w:pPr>
              <w:pStyle w:val="Bodytext"/>
            </w:pPr>
            <w:del w:id="337" w:author="Boumeester, FA, Ing." w:date="2019-01-15T11:28:00Z">
              <w:r w:rsidDel="009942E0">
                <w:lastRenderedPageBreak/>
                <w:delText>1</w:delText>
              </w:r>
            </w:del>
            <w:ins w:id="338" w:author="Boumeester, FA, Ing." w:date="2019-01-15T11:31:00Z">
              <w:r w:rsidR="009942E0">
                <w:t>3</w:t>
              </w:r>
            </w:ins>
          </w:p>
        </w:tc>
        <w:tc>
          <w:tcPr>
            <w:tcW w:w="6046" w:type="dxa"/>
          </w:tcPr>
          <w:p w14:paraId="33CE4447" w14:textId="259B3275" w:rsidR="003F71BA" w:rsidRDefault="003F71BA" w:rsidP="003F71BA">
            <w:pPr>
              <w:pStyle w:val="Bodytext"/>
            </w:pPr>
            <w:r w:rsidRPr="00481302">
              <w:t>National SME fills in the technical details for his system</w:t>
            </w:r>
            <w:r w:rsidR="00F6522D">
              <w:t xml:space="preserve"> in the </w:t>
            </w:r>
            <w:r w:rsidR="00AD5DB8">
              <w:t>System Description Form</w:t>
            </w:r>
            <w:r w:rsidR="00F6522D">
              <w:t>.</w:t>
            </w:r>
          </w:p>
        </w:tc>
        <w:tc>
          <w:tcPr>
            <w:tcW w:w="1418" w:type="dxa"/>
          </w:tcPr>
          <w:p w14:paraId="0B1E1A2F" w14:textId="77777777" w:rsidR="003F71BA" w:rsidRDefault="00D0043F" w:rsidP="003F71BA">
            <w:pPr>
              <w:pStyle w:val="Bodytext"/>
              <w:jc w:val="left"/>
            </w:pPr>
            <w:r>
              <w:t>M</w:t>
            </w:r>
          </w:p>
        </w:tc>
        <w:tc>
          <w:tcPr>
            <w:tcW w:w="1266" w:type="dxa"/>
          </w:tcPr>
          <w:p w14:paraId="1CDF3982" w14:textId="23A3F008" w:rsidR="003F71BA" w:rsidRDefault="009942E0" w:rsidP="003F71BA">
            <w:pPr>
              <w:pStyle w:val="Bodytext"/>
              <w:jc w:val="left"/>
            </w:pPr>
            <w:ins w:id="339" w:author="Boumeester, FA, Ing." w:date="2019-01-15T11:27:00Z">
              <w:r>
                <w:rPr>
                  <w:b/>
                </w:rPr>
                <w:t>Offline</w:t>
              </w:r>
            </w:ins>
            <w:del w:id="340" w:author="Boumeester, FA, Ing." w:date="2019-01-15T11:27:00Z">
              <w:r w:rsidR="00D0043F" w:rsidDel="009942E0">
                <w:delText>Both</w:delText>
              </w:r>
            </w:del>
          </w:p>
        </w:tc>
      </w:tr>
      <w:tr w:rsidR="009942E0" w14:paraId="23C47523" w14:textId="77777777" w:rsidTr="003D7A49">
        <w:trPr>
          <w:cantSplit/>
          <w:ins w:id="341" w:author="Boumeester, FA, Ing." w:date="2019-01-15T11:27:00Z"/>
        </w:trPr>
        <w:tc>
          <w:tcPr>
            <w:tcW w:w="557" w:type="dxa"/>
          </w:tcPr>
          <w:p w14:paraId="5C18292F" w14:textId="61BE9E51" w:rsidR="009942E0" w:rsidRDefault="009942E0" w:rsidP="003F71BA">
            <w:pPr>
              <w:pStyle w:val="Bodytext"/>
              <w:rPr>
                <w:ins w:id="342" w:author="Boumeester, FA, Ing." w:date="2019-01-15T11:27:00Z"/>
              </w:rPr>
            </w:pPr>
            <w:ins w:id="343" w:author="Boumeester, FA, Ing." w:date="2019-01-15T11:31:00Z">
              <w:r>
                <w:t>4</w:t>
              </w:r>
            </w:ins>
          </w:p>
        </w:tc>
        <w:tc>
          <w:tcPr>
            <w:tcW w:w="6046" w:type="dxa"/>
          </w:tcPr>
          <w:p w14:paraId="25F0DE98" w14:textId="4572F687" w:rsidR="009942E0" w:rsidRPr="00481302" w:rsidRDefault="009942E0" w:rsidP="003F71BA">
            <w:pPr>
              <w:pStyle w:val="Bodytext"/>
              <w:rPr>
                <w:ins w:id="344" w:author="Boumeester, FA, Ing." w:date="2019-01-15T11:27:00Z"/>
              </w:rPr>
            </w:pPr>
            <w:ins w:id="345" w:author="Boumeester, FA, Ing." w:date="2019-01-15T11:27:00Z">
              <w:r w:rsidRPr="00481302">
                <w:t xml:space="preserve">National </w:t>
              </w:r>
              <w:r>
                <w:t>Operator</w:t>
              </w:r>
              <w:r w:rsidRPr="00481302">
                <w:t xml:space="preserve"> fills in the </w:t>
              </w:r>
              <w:r>
                <w:t>operational</w:t>
              </w:r>
              <w:r w:rsidRPr="00684E9B">
                <w:t xml:space="preserve"> </w:t>
              </w:r>
              <w:r w:rsidRPr="00481302">
                <w:t>details for his system</w:t>
              </w:r>
              <w:r>
                <w:t xml:space="preserve"> in the System Description Form.</w:t>
              </w:r>
            </w:ins>
          </w:p>
        </w:tc>
        <w:tc>
          <w:tcPr>
            <w:tcW w:w="1418" w:type="dxa"/>
          </w:tcPr>
          <w:p w14:paraId="249843FD" w14:textId="6668767A" w:rsidR="009942E0" w:rsidRDefault="009942E0" w:rsidP="003F71BA">
            <w:pPr>
              <w:pStyle w:val="Bodytext"/>
              <w:jc w:val="left"/>
              <w:rPr>
                <w:ins w:id="346" w:author="Boumeester, FA, Ing." w:date="2019-01-15T11:27:00Z"/>
              </w:rPr>
            </w:pPr>
            <w:ins w:id="347" w:author="Boumeester, FA, Ing." w:date="2019-01-15T11:27:00Z">
              <w:r>
                <w:t>M</w:t>
              </w:r>
            </w:ins>
          </w:p>
        </w:tc>
        <w:tc>
          <w:tcPr>
            <w:tcW w:w="1266" w:type="dxa"/>
          </w:tcPr>
          <w:p w14:paraId="0075016D" w14:textId="56A9AAB9" w:rsidR="009942E0" w:rsidRDefault="009942E0" w:rsidP="003F71BA">
            <w:pPr>
              <w:pStyle w:val="Bodytext"/>
              <w:jc w:val="left"/>
              <w:rPr>
                <w:ins w:id="348" w:author="Boumeester, FA, Ing." w:date="2019-01-15T11:27:00Z"/>
              </w:rPr>
            </w:pPr>
            <w:ins w:id="349" w:author="Boumeester, FA, Ing." w:date="2019-01-15T11:27:00Z">
              <w:r>
                <w:rPr>
                  <w:b/>
                </w:rPr>
                <w:t>Offline</w:t>
              </w:r>
            </w:ins>
          </w:p>
        </w:tc>
      </w:tr>
      <w:tr w:rsidR="00573ACD" w14:paraId="04DFC289" w14:textId="77777777" w:rsidTr="003D7A49">
        <w:trPr>
          <w:cantSplit/>
          <w:ins w:id="350" w:author="Boumeester, FA, Ing." w:date="2019-01-15T11:39:00Z"/>
        </w:trPr>
        <w:tc>
          <w:tcPr>
            <w:tcW w:w="557" w:type="dxa"/>
          </w:tcPr>
          <w:p w14:paraId="19728F9D" w14:textId="1736BE77" w:rsidR="00573ACD" w:rsidRDefault="00573ACD" w:rsidP="003F71BA">
            <w:pPr>
              <w:pStyle w:val="Bodytext"/>
              <w:rPr>
                <w:ins w:id="351" w:author="Boumeester, FA, Ing." w:date="2019-01-15T11:39:00Z"/>
              </w:rPr>
            </w:pPr>
            <w:ins w:id="352" w:author="Boumeester, FA, Ing." w:date="2019-01-15T11:39:00Z">
              <w:r>
                <w:t>5</w:t>
              </w:r>
            </w:ins>
          </w:p>
        </w:tc>
        <w:tc>
          <w:tcPr>
            <w:tcW w:w="6046" w:type="dxa"/>
          </w:tcPr>
          <w:p w14:paraId="5AFC37A0" w14:textId="772FC788" w:rsidR="00573ACD" w:rsidRPr="00481302" w:rsidRDefault="00573ACD" w:rsidP="00573ACD">
            <w:pPr>
              <w:pStyle w:val="Bodytext"/>
              <w:rPr>
                <w:ins w:id="353" w:author="Boumeester, FA, Ing." w:date="2019-01-15T11:39:00Z"/>
              </w:rPr>
            </w:pPr>
            <w:ins w:id="354" w:author="Boumeester, FA, Ing." w:date="2019-01-15T11:39:00Z">
              <w:r>
                <w:t xml:space="preserve">National </w:t>
              </w:r>
              <w:r>
                <w:t>exports</w:t>
              </w:r>
              <w:r>
                <w:t xml:space="preserve"> the SDF resulting from the SDF tool</w:t>
              </w:r>
            </w:ins>
          </w:p>
        </w:tc>
        <w:tc>
          <w:tcPr>
            <w:tcW w:w="1418" w:type="dxa"/>
          </w:tcPr>
          <w:p w14:paraId="18EEDACE" w14:textId="77777777" w:rsidR="00573ACD" w:rsidRDefault="00573ACD" w:rsidP="003F71BA">
            <w:pPr>
              <w:pStyle w:val="Bodytext"/>
              <w:jc w:val="left"/>
              <w:rPr>
                <w:ins w:id="355" w:author="Boumeester, FA, Ing." w:date="2019-01-15T11:39:00Z"/>
              </w:rPr>
            </w:pPr>
          </w:p>
        </w:tc>
        <w:tc>
          <w:tcPr>
            <w:tcW w:w="1266" w:type="dxa"/>
          </w:tcPr>
          <w:p w14:paraId="1E4CD6F9" w14:textId="77777777" w:rsidR="00573ACD" w:rsidRDefault="00573ACD" w:rsidP="003F71BA">
            <w:pPr>
              <w:pStyle w:val="Bodytext"/>
              <w:jc w:val="left"/>
              <w:rPr>
                <w:ins w:id="356" w:author="Boumeester, FA, Ing." w:date="2019-01-15T11:39:00Z"/>
                <w:b/>
              </w:rPr>
            </w:pPr>
          </w:p>
        </w:tc>
      </w:tr>
    </w:tbl>
    <w:p w14:paraId="3BFB3284" w14:textId="7605B861" w:rsidR="00A61BAA" w:rsidRDefault="00F759DC" w:rsidP="00F759DC">
      <w:pPr>
        <w:pStyle w:val="Heading20"/>
      </w:pPr>
      <w:bookmarkStart w:id="357" w:name="_Ref534892936"/>
      <w:bookmarkStart w:id="358" w:name="_Toc535239422"/>
      <w:r>
        <w:t>N</w:t>
      </w:r>
      <w:ins w:id="359" w:author="Boumeester, FA, Ing." w:date="2019-01-15T11:33:00Z">
        <w:r w:rsidR="003D7A49">
          <w:t>ational Lead collects information, and generates SDF using another tool</w:t>
        </w:r>
        <w:r w:rsidR="003D7A49" w:rsidDel="003D7A49">
          <w:t xml:space="preserve"> </w:t>
        </w:r>
      </w:ins>
      <w:del w:id="360" w:author="Boumeester, FA, Ing." w:date="2019-01-15T11:33:00Z">
        <w:r w:rsidDel="003D7A49">
          <w:delText xml:space="preserve">ational Operator fills in the </w:delText>
        </w:r>
      </w:del>
      <w:del w:id="361" w:author="Boumeester, FA, Ing." w:date="2019-01-15T11:06:00Z">
        <w:r w:rsidDel="008F229F">
          <w:delText xml:space="preserve">technical </w:delText>
        </w:r>
      </w:del>
      <w:del w:id="362" w:author="Boumeester, FA, Ing." w:date="2019-01-15T11:33:00Z">
        <w:r w:rsidDel="003D7A49">
          <w:delText>details for his system</w:delText>
        </w:r>
      </w:del>
      <w:bookmarkEnd w:id="357"/>
      <w:bookmarkEnd w:id="358"/>
    </w:p>
    <w:p w14:paraId="2ECDC6A0" w14:textId="77777777" w:rsidR="00ED5424" w:rsidRDefault="00ED5424" w:rsidP="00ED5424">
      <w:pPr>
        <w:pStyle w:val="Heading30"/>
      </w:pPr>
      <w:bookmarkStart w:id="363" w:name="_Toc535239423"/>
      <w:r>
        <w:t>Brief Description</w:t>
      </w:r>
      <w:bookmarkEnd w:id="363"/>
    </w:p>
    <w:p w14:paraId="2749A558" w14:textId="18B188D8" w:rsidR="00684E9B" w:rsidRPr="00684E9B" w:rsidRDefault="003D7A49" w:rsidP="00684E9B">
      <w:pPr>
        <w:pStyle w:val="Bodytext"/>
      </w:pPr>
      <w:ins w:id="364" w:author="Boumeester, FA, Ing." w:date="2019-01-15T11:34:00Z">
        <w:r>
          <w:t>The National Lead gathers a</w:t>
        </w:r>
        <w:r>
          <w:t>l</w:t>
        </w:r>
        <w:r>
          <w:t xml:space="preserve">l relevant information and uses </w:t>
        </w:r>
        <w:r>
          <w:t>an undefined system</w:t>
        </w:r>
        <w:r>
          <w:t xml:space="preserve"> to create an SDF.</w:t>
        </w:r>
      </w:ins>
      <w:del w:id="365" w:author="Boumeester, FA, Ing." w:date="2019-01-15T11:34:00Z">
        <w:r w:rsidR="00684E9B" w:rsidRPr="00684E9B" w:rsidDel="003D7A49">
          <w:delText xml:space="preserve">National </w:delText>
        </w:r>
        <w:r w:rsidR="00285760" w:rsidDel="003D7A49">
          <w:delText>Operator</w:delText>
        </w:r>
        <w:r w:rsidR="00684E9B" w:rsidRPr="00684E9B" w:rsidDel="003D7A49">
          <w:delText xml:space="preserve"> fills in the </w:delText>
        </w:r>
      </w:del>
      <w:del w:id="366" w:author="Boumeester, FA, Ing." w:date="2019-01-15T11:07:00Z">
        <w:r w:rsidR="00684E9B" w:rsidRPr="00684E9B" w:rsidDel="008F229F">
          <w:delText xml:space="preserve">technical </w:delText>
        </w:r>
      </w:del>
      <w:del w:id="367" w:author="Boumeester, FA, Ing." w:date="2019-01-15T11:34:00Z">
        <w:r w:rsidR="00684E9B" w:rsidRPr="00684E9B" w:rsidDel="003D7A49">
          <w:delText>details for his system</w:delText>
        </w:r>
        <w:r w:rsidR="00F6522D" w:rsidDel="003D7A49">
          <w:delText xml:space="preserve"> in the </w:delText>
        </w:r>
        <w:r w:rsidR="00AD5DB8" w:rsidDel="003D7A49">
          <w:delText>System Description Form</w:delText>
        </w:r>
      </w:del>
      <w:r w:rsidR="00F6522D">
        <w:t>.</w:t>
      </w:r>
    </w:p>
    <w:p w14:paraId="4F58E3CE" w14:textId="77777777" w:rsidR="00A60A1C" w:rsidRDefault="00A60A1C" w:rsidP="00A60A1C">
      <w:pPr>
        <w:pStyle w:val="Heading30"/>
      </w:pPr>
      <w:bookmarkStart w:id="368" w:name="_Toc535239424"/>
      <w:r>
        <w:t>Flow of events</w:t>
      </w:r>
      <w:bookmarkEnd w:id="368"/>
    </w:p>
    <w:p w14:paraId="40DC4FF8" w14:textId="66D07D56" w:rsidR="00285760" w:rsidRDefault="00285760" w:rsidP="00AD5DB8">
      <w:pPr>
        <w:pStyle w:val="Bodytext"/>
      </w:pPr>
    </w:p>
    <w:tbl>
      <w:tblPr>
        <w:tblStyle w:val="TableGrid"/>
        <w:tblW w:w="0" w:type="auto"/>
        <w:tblLayout w:type="fixed"/>
        <w:tblLook w:val="04A0" w:firstRow="1" w:lastRow="0" w:firstColumn="1" w:lastColumn="0" w:noHBand="0" w:noVBand="1"/>
      </w:tblPr>
      <w:tblGrid>
        <w:gridCol w:w="558"/>
        <w:gridCol w:w="5760"/>
        <w:gridCol w:w="1530"/>
        <w:gridCol w:w="1213"/>
      </w:tblGrid>
      <w:tr w:rsidR="00285760" w14:paraId="5C5921DD" w14:textId="77777777" w:rsidTr="00573ACD">
        <w:tc>
          <w:tcPr>
            <w:tcW w:w="558" w:type="dxa"/>
          </w:tcPr>
          <w:p w14:paraId="5EF4AB64" w14:textId="77777777" w:rsidR="00285760" w:rsidRPr="00B3748F" w:rsidRDefault="00285760" w:rsidP="0048491D">
            <w:pPr>
              <w:pStyle w:val="Bodytext"/>
              <w:rPr>
                <w:b/>
              </w:rPr>
            </w:pPr>
            <w:r w:rsidRPr="00B3748F">
              <w:rPr>
                <w:b/>
              </w:rPr>
              <w:t>No.</w:t>
            </w:r>
          </w:p>
        </w:tc>
        <w:tc>
          <w:tcPr>
            <w:tcW w:w="5760" w:type="dxa"/>
          </w:tcPr>
          <w:p w14:paraId="6B601469" w14:textId="77777777" w:rsidR="00285760" w:rsidRPr="00B3748F" w:rsidRDefault="00285760" w:rsidP="0048491D">
            <w:pPr>
              <w:pStyle w:val="Bodytext"/>
              <w:rPr>
                <w:b/>
              </w:rPr>
            </w:pPr>
            <w:r w:rsidRPr="00B3748F">
              <w:rPr>
                <w:b/>
              </w:rPr>
              <w:t>Event</w:t>
            </w:r>
          </w:p>
        </w:tc>
        <w:tc>
          <w:tcPr>
            <w:tcW w:w="1530" w:type="dxa"/>
          </w:tcPr>
          <w:p w14:paraId="5FFBEE5D" w14:textId="77777777" w:rsidR="00285760" w:rsidRPr="00B3748F" w:rsidRDefault="00DE0A12" w:rsidP="0048491D">
            <w:pPr>
              <w:pStyle w:val="Bodytext"/>
              <w:rPr>
                <w:b/>
              </w:rPr>
            </w:pPr>
            <w:r>
              <w:rPr>
                <w:b/>
              </w:rPr>
              <w:t>Requirement level</w:t>
            </w:r>
          </w:p>
        </w:tc>
        <w:tc>
          <w:tcPr>
            <w:tcW w:w="1213" w:type="dxa"/>
          </w:tcPr>
          <w:p w14:paraId="5EF4471E" w14:textId="77777777" w:rsidR="00285760" w:rsidRPr="00920C31" w:rsidRDefault="00285760" w:rsidP="0048491D">
            <w:pPr>
              <w:pStyle w:val="Bodytext"/>
              <w:rPr>
                <w:b/>
              </w:rPr>
            </w:pPr>
            <w:r>
              <w:rPr>
                <w:b/>
              </w:rPr>
              <w:t>Online, Offline, Both</w:t>
            </w:r>
          </w:p>
        </w:tc>
      </w:tr>
      <w:tr w:rsidR="00EB7ED6" w14:paraId="079A4E52" w14:textId="77777777" w:rsidTr="00573ACD">
        <w:tc>
          <w:tcPr>
            <w:tcW w:w="558" w:type="dxa"/>
          </w:tcPr>
          <w:p w14:paraId="6274FE90" w14:textId="77777777" w:rsidR="00EB7ED6" w:rsidRDefault="00EB7ED6" w:rsidP="00EB7ED6">
            <w:pPr>
              <w:pStyle w:val="Bodytext"/>
            </w:pPr>
            <w:r>
              <w:t>1</w:t>
            </w:r>
          </w:p>
        </w:tc>
        <w:tc>
          <w:tcPr>
            <w:tcW w:w="5760" w:type="dxa"/>
          </w:tcPr>
          <w:p w14:paraId="3D56CE01" w14:textId="5FF777AF" w:rsidR="00EB7ED6" w:rsidRDefault="00EB7ED6" w:rsidP="00573ACD">
            <w:pPr>
              <w:pStyle w:val="Bodytext"/>
            </w:pPr>
            <w:r w:rsidRPr="00481302">
              <w:t xml:space="preserve">National </w:t>
            </w:r>
            <w:r>
              <w:t>Operator</w:t>
            </w:r>
            <w:r w:rsidRPr="00481302">
              <w:t xml:space="preserve"> </w:t>
            </w:r>
            <w:del w:id="369" w:author="Boumeester, FA, Ing." w:date="2019-01-15T11:37:00Z">
              <w:r w:rsidRPr="00481302" w:rsidDel="00573ACD">
                <w:delText xml:space="preserve">fills in the </w:delText>
              </w:r>
            </w:del>
            <w:del w:id="370" w:author="Boumeester, FA, Ing." w:date="2019-01-15T11:10:00Z">
              <w:r w:rsidRPr="00481302" w:rsidDel="008F229F">
                <w:delText xml:space="preserve">technical </w:delText>
              </w:r>
            </w:del>
            <w:del w:id="371" w:author="Boumeester, FA, Ing." w:date="2019-01-15T11:37:00Z">
              <w:r w:rsidRPr="00481302" w:rsidDel="00573ACD">
                <w:delText>details for his system</w:delText>
              </w:r>
              <w:r w:rsidR="00F6522D" w:rsidDel="00573ACD">
                <w:delText xml:space="preserve"> in the </w:delText>
              </w:r>
              <w:r w:rsidR="00AD5DB8" w:rsidDel="00573ACD">
                <w:delText>System Description Form</w:delText>
              </w:r>
            </w:del>
            <w:ins w:id="372" w:author="Boumeester, FA, Ing." w:date="2019-01-15T11:37:00Z">
              <w:r w:rsidR="00573ACD">
                <w:t>uses an undefined tool to generate an SDF containing all relevant operational and technical information</w:t>
              </w:r>
            </w:ins>
            <w:r w:rsidR="00F6522D">
              <w:t>.</w:t>
            </w:r>
          </w:p>
        </w:tc>
        <w:tc>
          <w:tcPr>
            <w:tcW w:w="1530" w:type="dxa"/>
          </w:tcPr>
          <w:p w14:paraId="4629C139" w14:textId="6CA7EAF0" w:rsidR="00EB7ED6" w:rsidRDefault="00482F62" w:rsidP="006F2A2D">
            <w:pPr>
              <w:pStyle w:val="Bodytext"/>
              <w:jc w:val="left"/>
            </w:pPr>
            <w:del w:id="373" w:author="Boumeester, FA, Ing." w:date="2019-01-15T11:38:00Z">
              <w:r w:rsidDel="00573ACD">
                <w:delText>M</w:delText>
              </w:r>
            </w:del>
            <w:ins w:id="374" w:author="Boumeester, FA, Ing." w:date="2019-01-15T11:38:00Z">
              <w:r w:rsidR="00573ACD">
                <w:t>(</w:t>
              </w:r>
            </w:ins>
            <w:ins w:id="375" w:author="Boumeester, FA, Ing." w:date="2019-01-15T11:46:00Z">
              <w:r w:rsidR="006F2A2D">
                <w:t>O</w:t>
              </w:r>
            </w:ins>
            <w:ins w:id="376" w:author="Boumeester, FA, Ing." w:date="2019-01-15T11:38:00Z">
              <w:r w:rsidR="00573ACD">
                <w:t>)</w:t>
              </w:r>
            </w:ins>
          </w:p>
        </w:tc>
        <w:tc>
          <w:tcPr>
            <w:tcW w:w="1213" w:type="dxa"/>
          </w:tcPr>
          <w:p w14:paraId="4AE67EC6" w14:textId="77777777" w:rsidR="00EB7ED6" w:rsidRDefault="00482F62" w:rsidP="00EB7ED6">
            <w:pPr>
              <w:pStyle w:val="Bodytext"/>
              <w:jc w:val="left"/>
            </w:pPr>
            <w:r>
              <w:t>Both</w:t>
            </w:r>
          </w:p>
        </w:tc>
      </w:tr>
    </w:tbl>
    <w:p w14:paraId="45BB51D7" w14:textId="1F3E1430" w:rsidR="009F2878" w:rsidRDefault="006C42AC" w:rsidP="009F2878">
      <w:pPr>
        <w:pStyle w:val="Heading20"/>
      </w:pPr>
      <w:bookmarkStart w:id="377" w:name="_Ref534892942"/>
      <w:bookmarkStart w:id="378" w:name="_Toc535239425"/>
      <w:r>
        <w:t>National Lead</w:t>
      </w:r>
      <w:r w:rsidR="009F2878">
        <w:t xml:space="preserve"> send back national information to NMA</w:t>
      </w:r>
      <w:bookmarkEnd w:id="377"/>
      <w:bookmarkEnd w:id="378"/>
    </w:p>
    <w:p w14:paraId="3E3F8BD5" w14:textId="19C1C140" w:rsidR="00ED5424" w:rsidRDefault="00ED5424" w:rsidP="00ED5424">
      <w:pPr>
        <w:pStyle w:val="Heading30"/>
      </w:pPr>
      <w:bookmarkStart w:id="379" w:name="_Toc535239426"/>
      <w:r>
        <w:t>Brief Description</w:t>
      </w:r>
      <w:bookmarkEnd w:id="379"/>
    </w:p>
    <w:p w14:paraId="391F834D" w14:textId="5A63A786" w:rsidR="00122336" w:rsidRPr="00122336" w:rsidRDefault="00122336" w:rsidP="00AD5DB8">
      <w:pPr>
        <w:pStyle w:val="Bodytext"/>
      </w:pPr>
      <w:r>
        <w:t xml:space="preserve">Once all information has been collected in the </w:t>
      </w:r>
      <w:r w:rsidR="00AD5DB8">
        <w:t>System Description Form</w:t>
      </w:r>
      <w:r>
        <w:t>, it is send to the NMA.</w:t>
      </w:r>
    </w:p>
    <w:p w14:paraId="26E44558" w14:textId="77777777" w:rsidR="00A60A1C" w:rsidRPr="00CC1977" w:rsidRDefault="00A60A1C" w:rsidP="00A60A1C">
      <w:pPr>
        <w:pStyle w:val="Heading30"/>
      </w:pPr>
      <w:bookmarkStart w:id="380" w:name="_Toc535239427"/>
      <w:r>
        <w:t>Flow of events</w:t>
      </w:r>
      <w:bookmarkEnd w:id="380"/>
    </w:p>
    <w:tbl>
      <w:tblPr>
        <w:tblStyle w:val="TableGrid"/>
        <w:tblW w:w="0" w:type="auto"/>
        <w:tblLayout w:type="fixed"/>
        <w:tblLook w:val="04A0" w:firstRow="1" w:lastRow="0" w:firstColumn="1" w:lastColumn="0" w:noHBand="0" w:noVBand="1"/>
      </w:tblPr>
      <w:tblGrid>
        <w:gridCol w:w="557"/>
        <w:gridCol w:w="5951"/>
        <w:gridCol w:w="1520"/>
        <w:gridCol w:w="1259"/>
      </w:tblGrid>
      <w:tr w:rsidR="00314AC3" w14:paraId="54D62898" w14:textId="77777777" w:rsidTr="00573ACD">
        <w:trPr>
          <w:cantSplit/>
        </w:trPr>
        <w:tc>
          <w:tcPr>
            <w:tcW w:w="557" w:type="dxa"/>
          </w:tcPr>
          <w:p w14:paraId="1E450814" w14:textId="77777777" w:rsidR="00314AC3" w:rsidRPr="00B3748F" w:rsidRDefault="00314AC3" w:rsidP="0048491D">
            <w:pPr>
              <w:pStyle w:val="Bodytext"/>
              <w:rPr>
                <w:b/>
              </w:rPr>
            </w:pPr>
            <w:r w:rsidRPr="00B3748F">
              <w:rPr>
                <w:b/>
              </w:rPr>
              <w:t>No.</w:t>
            </w:r>
          </w:p>
        </w:tc>
        <w:tc>
          <w:tcPr>
            <w:tcW w:w="5951" w:type="dxa"/>
          </w:tcPr>
          <w:p w14:paraId="5953A934" w14:textId="77777777" w:rsidR="00314AC3" w:rsidRPr="00B3748F" w:rsidRDefault="00314AC3" w:rsidP="0048491D">
            <w:pPr>
              <w:pStyle w:val="Bodytext"/>
              <w:rPr>
                <w:b/>
              </w:rPr>
            </w:pPr>
            <w:r w:rsidRPr="00B3748F">
              <w:rPr>
                <w:b/>
              </w:rPr>
              <w:t>Event</w:t>
            </w:r>
          </w:p>
        </w:tc>
        <w:tc>
          <w:tcPr>
            <w:tcW w:w="1520" w:type="dxa"/>
          </w:tcPr>
          <w:p w14:paraId="798F03BB" w14:textId="77777777" w:rsidR="00314AC3" w:rsidRPr="00B3748F" w:rsidRDefault="00DE0A12" w:rsidP="0048491D">
            <w:pPr>
              <w:pStyle w:val="Bodytext"/>
              <w:rPr>
                <w:b/>
              </w:rPr>
            </w:pPr>
            <w:r>
              <w:rPr>
                <w:b/>
              </w:rPr>
              <w:t>Requirement level</w:t>
            </w:r>
          </w:p>
        </w:tc>
        <w:tc>
          <w:tcPr>
            <w:tcW w:w="1259" w:type="dxa"/>
          </w:tcPr>
          <w:p w14:paraId="7E8F26F3" w14:textId="77777777" w:rsidR="00314AC3" w:rsidRPr="00920C31" w:rsidRDefault="00314AC3" w:rsidP="0048491D">
            <w:pPr>
              <w:pStyle w:val="Bodytext"/>
              <w:rPr>
                <w:b/>
              </w:rPr>
            </w:pPr>
            <w:r>
              <w:rPr>
                <w:b/>
              </w:rPr>
              <w:t>Online, Offline, Both</w:t>
            </w:r>
          </w:p>
        </w:tc>
      </w:tr>
      <w:tr w:rsidR="009C2AA4" w14:paraId="626DD1F2" w14:textId="77777777" w:rsidTr="00573ACD">
        <w:trPr>
          <w:cantSplit/>
        </w:trPr>
        <w:tc>
          <w:tcPr>
            <w:tcW w:w="557" w:type="dxa"/>
          </w:tcPr>
          <w:p w14:paraId="36E033D9" w14:textId="77777777" w:rsidR="009C2AA4" w:rsidRDefault="009C2AA4" w:rsidP="009C2AA4">
            <w:pPr>
              <w:pStyle w:val="Bodytext"/>
            </w:pPr>
            <w:r>
              <w:t>1</w:t>
            </w:r>
          </w:p>
        </w:tc>
        <w:tc>
          <w:tcPr>
            <w:tcW w:w="5951" w:type="dxa"/>
          </w:tcPr>
          <w:p w14:paraId="5231E37F" w14:textId="2BB4F409" w:rsidR="009C2AA4" w:rsidDel="00573ACD" w:rsidRDefault="006C42AC" w:rsidP="00573ACD">
            <w:pPr>
              <w:pStyle w:val="Bodytext"/>
              <w:rPr>
                <w:del w:id="381" w:author="Boumeester, FA, Ing." w:date="2019-01-15T11:41:00Z"/>
              </w:rPr>
            </w:pPr>
            <w:r>
              <w:t>National Lead</w:t>
            </w:r>
            <w:r w:rsidR="009C2AA4">
              <w:t xml:space="preserve"> </w:t>
            </w:r>
            <w:r w:rsidR="009C2AA4" w:rsidRPr="00314AC3">
              <w:t>send</w:t>
            </w:r>
            <w:r w:rsidR="009C2AA4">
              <w:t>s</w:t>
            </w:r>
            <w:r w:rsidR="009C2AA4" w:rsidRPr="00314AC3">
              <w:t xml:space="preserve"> back </w:t>
            </w:r>
            <w:r w:rsidR="00FC3937">
              <w:t xml:space="preserve">the </w:t>
            </w:r>
            <w:del w:id="382" w:author="Boumeester, FA, Ing." w:date="2019-01-15T11:41:00Z">
              <w:r w:rsidR="00AD5DB8" w:rsidDel="00573ACD">
                <w:delText>System Description Form</w:delText>
              </w:r>
            </w:del>
            <w:ins w:id="383" w:author="Boumeester, FA, Ing." w:date="2019-01-15T11:41:00Z">
              <w:r w:rsidR="00573ACD">
                <w:t>SDF</w:t>
              </w:r>
            </w:ins>
            <w:r w:rsidR="00FC3937">
              <w:t xml:space="preserve"> with the </w:t>
            </w:r>
            <w:r w:rsidR="009C2AA4" w:rsidRPr="00314AC3">
              <w:t xml:space="preserve">national information to </w:t>
            </w:r>
            <w:r w:rsidR="00FC3937">
              <w:t xml:space="preserve">the </w:t>
            </w:r>
            <w:r w:rsidR="009C2AA4" w:rsidRPr="00314AC3">
              <w:t>NMA</w:t>
            </w:r>
          </w:p>
          <w:p w14:paraId="5EF16CE8" w14:textId="5802C50D" w:rsidR="00FA1FA4" w:rsidDel="00573ACD" w:rsidRDefault="00FA1FA4" w:rsidP="00573ACD">
            <w:pPr>
              <w:pStyle w:val="Bodytext"/>
              <w:rPr>
                <w:del w:id="384" w:author="Boumeester, FA, Ing." w:date="2019-01-15T11:41:00Z"/>
              </w:rPr>
            </w:pPr>
            <w:del w:id="385" w:author="Boumeester, FA, Ing." w:date="2019-01-15T11:41:00Z">
              <w:r w:rsidDel="00573ACD">
                <w:delText>Delivery offline: upload</w:delText>
              </w:r>
            </w:del>
          </w:p>
          <w:p w14:paraId="6EEBDE17" w14:textId="42796E35" w:rsidR="00FA1FA4" w:rsidRDefault="00FA1FA4" w:rsidP="00573ACD">
            <w:pPr>
              <w:pStyle w:val="Bodytext"/>
            </w:pPr>
            <w:del w:id="386" w:author="Boumeester, FA, Ing." w:date="2019-01-15T11:41:00Z">
              <w:r w:rsidDel="00573ACD">
                <w:delText>Delivery online: publish</w:delText>
              </w:r>
            </w:del>
          </w:p>
        </w:tc>
        <w:tc>
          <w:tcPr>
            <w:tcW w:w="1520" w:type="dxa"/>
          </w:tcPr>
          <w:p w14:paraId="69B40214" w14:textId="77777777" w:rsidR="009C2AA4" w:rsidRDefault="009C2AA4" w:rsidP="009C2AA4">
            <w:pPr>
              <w:pStyle w:val="Bodytext"/>
              <w:jc w:val="left"/>
            </w:pPr>
            <w:r>
              <w:t>M</w:t>
            </w:r>
          </w:p>
          <w:p w14:paraId="39C09E7F" w14:textId="45E84A5F" w:rsidR="009C2AA4" w:rsidRDefault="003C2F9B" w:rsidP="009C2AA4">
            <w:pPr>
              <w:pStyle w:val="Bodytext"/>
              <w:jc w:val="left"/>
            </w:pPr>
            <w:del w:id="387" w:author="Boumeester, FA, Ing." w:date="2019-01-15T11:41:00Z">
              <w:r w:rsidDel="00573ACD">
                <w:delText>C</w:delText>
              </w:r>
            </w:del>
          </w:p>
        </w:tc>
        <w:tc>
          <w:tcPr>
            <w:tcW w:w="1259" w:type="dxa"/>
          </w:tcPr>
          <w:p w14:paraId="2D8D30D3" w14:textId="7ECF88E6" w:rsidR="009C2AA4" w:rsidDel="00573ACD" w:rsidRDefault="009C2AA4" w:rsidP="009C2AA4">
            <w:pPr>
              <w:pStyle w:val="Bodytext"/>
              <w:jc w:val="left"/>
              <w:rPr>
                <w:del w:id="388" w:author="Boumeester, FA, Ing." w:date="2019-01-15T11:40:00Z"/>
              </w:rPr>
            </w:pPr>
            <w:del w:id="389" w:author="Boumeester, FA, Ing." w:date="2019-01-15T11:40:00Z">
              <w:r w:rsidDel="00573ACD">
                <w:delText>Offline</w:delText>
              </w:r>
            </w:del>
          </w:p>
          <w:p w14:paraId="1C96DB75" w14:textId="72882EEB" w:rsidR="009C2AA4" w:rsidRDefault="009C2AA4" w:rsidP="00573ACD">
            <w:pPr>
              <w:pStyle w:val="Bodytext"/>
              <w:jc w:val="left"/>
            </w:pPr>
            <w:del w:id="390" w:author="Boumeester, FA, Ing." w:date="2019-01-15T11:40:00Z">
              <w:r w:rsidDel="00573ACD">
                <w:delText>Online</w:delText>
              </w:r>
            </w:del>
          </w:p>
        </w:tc>
      </w:tr>
      <w:tr w:rsidR="00573ACD" w14:paraId="18327108" w14:textId="77777777" w:rsidTr="00573ACD">
        <w:trPr>
          <w:cantSplit/>
          <w:ins w:id="391" w:author="Boumeester, FA, Ing." w:date="2019-01-15T11:39:00Z"/>
        </w:trPr>
        <w:tc>
          <w:tcPr>
            <w:tcW w:w="557" w:type="dxa"/>
          </w:tcPr>
          <w:p w14:paraId="1CDDCB5C" w14:textId="298E0DA6" w:rsidR="00573ACD" w:rsidRDefault="00573ACD" w:rsidP="009C2AA4">
            <w:pPr>
              <w:pStyle w:val="Bodytext"/>
              <w:rPr>
                <w:ins w:id="392" w:author="Boumeester, FA, Ing." w:date="2019-01-15T11:39:00Z"/>
              </w:rPr>
            </w:pPr>
            <w:ins w:id="393" w:author="Boumeester, FA, Ing." w:date="2019-01-15T11:40:00Z">
              <w:r>
                <w:t>1a</w:t>
              </w:r>
            </w:ins>
          </w:p>
        </w:tc>
        <w:tc>
          <w:tcPr>
            <w:tcW w:w="5951" w:type="dxa"/>
          </w:tcPr>
          <w:p w14:paraId="03CF3F93" w14:textId="49AE71DF" w:rsidR="00573ACD" w:rsidRDefault="00573ACD" w:rsidP="009C2AA4">
            <w:pPr>
              <w:pStyle w:val="Bodytext"/>
              <w:rPr>
                <w:ins w:id="394" w:author="Boumeester, FA, Ing." w:date="2019-01-15T11:39:00Z"/>
              </w:rPr>
            </w:pPr>
            <w:ins w:id="395" w:author="Boumeester, FA, Ing." w:date="2019-01-15T11:40:00Z">
              <w:r>
                <w:t xml:space="preserve">National Lead delivers the SDF offline (e.g. </w:t>
              </w:r>
              <w:proofErr w:type="spellStart"/>
              <w:r>
                <w:t>usb</w:t>
              </w:r>
              <w:proofErr w:type="spellEnd"/>
              <w:r>
                <w:t xml:space="preserve">, email </w:t>
              </w:r>
              <w:proofErr w:type="spellStart"/>
              <w:r>
                <w:t>etc</w:t>
              </w:r>
              <w:proofErr w:type="spellEnd"/>
              <w:r>
                <w:t>)</w:t>
              </w:r>
            </w:ins>
          </w:p>
        </w:tc>
        <w:tc>
          <w:tcPr>
            <w:tcW w:w="1520" w:type="dxa"/>
          </w:tcPr>
          <w:p w14:paraId="40C691E4" w14:textId="44534650" w:rsidR="00573ACD" w:rsidRDefault="00573ACD" w:rsidP="009C2AA4">
            <w:pPr>
              <w:pStyle w:val="Bodytext"/>
              <w:jc w:val="left"/>
              <w:rPr>
                <w:ins w:id="396" w:author="Boumeester, FA, Ing." w:date="2019-01-15T11:39:00Z"/>
              </w:rPr>
            </w:pPr>
            <w:ins w:id="397" w:author="Boumeester, FA, Ing." w:date="2019-01-15T11:40:00Z">
              <w:r>
                <w:t>M</w:t>
              </w:r>
            </w:ins>
          </w:p>
        </w:tc>
        <w:tc>
          <w:tcPr>
            <w:tcW w:w="1259" w:type="dxa"/>
          </w:tcPr>
          <w:p w14:paraId="1CD7A71B" w14:textId="49BD3DC8" w:rsidR="00573ACD" w:rsidRDefault="00573ACD" w:rsidP="009C2AA4">
            <w:pPr>
              <w:pStyle w:val="Bodytext"/>
              <w:jc w:val="left"/>
              <w:rPr>
                <w:ins w:id="398" w:author="Boumeester, FA, Ing." w:date="2019-01-15T11:39:00Z"/>
              </w:rPr>
            </w:pPr>
            <w:ins w:id="399" w:author="Boumeester, FA, Ing." w:date="2019-01-15T11:40:00Z">
              <w:r>
                <w:t>Offline</w:t>
              </w:r>
            </w:ins>
          </w:p>
        </w:tc>
      </w:tr>
      <w:tr w:rsidR="00573ACD" w14:paraId="1200751C" w14:textId="77777777" w:rsidTr="00573ACD">
        <w:trPr>
          <w:cantSplit/>
          <w:ins w:id="400" w:author="Boumeester, FA, Ing." w:date="2019-01-15T11:40:00Z"/>
        </w:trPr>
        <w:tc>
          <w:tcPr>
            <w:tcW w:w="557" w:type="dxa"/>
          </w:tcPr>
          <w:p w14:paraId="04A77C2C" w14:textId="7BF80FDF" w:rsidR="00573ACD" w:rsidRDefault="00573ACD" w:rsidP="009C2AA4">
            <w:pPr>
              <w:pStyle w:val="Bodytext"/>
              <w:rPr>
                <w:ins w:id="401" w:author="Boumeester, FA, Ing." w:date="2019-01-15T11:40:00Z"/>
              </w:rPr>
            </w:pPr>
            <w:ins w:id="402" w:author="Boumeester, FA, Ing." w:date="2019-01-15T11:40:00Z">
              <w:r>
                <w:t>1b</w:t>
              </w:r>
            </w:ins>
          </w:p>
        </w:tc>
        <w:tc>
          <w:tcPr>
            <w:tcW w:w="5951" w:type="dxa"/>
          </w:tcPr>
          <w:p w14:paraId="28534747" w14:textId="7685E5A1" w:rsidR="00573ACD" w:rsidRDefault="00573ACD" w:rsidP="009C2AA4">
            <w:pPr>
              <w:pStyle w:val="Bodytext"/>
              <w:rPr>
                <w:ins w:id="403" w:author="Boumeester, FA, Ing." w:date="2019-01-15T11:40:00Z"/>
              </w:rPr>
            </w:pPr>
            <w:ins w:id="404" w:author="Boumeester, FA, Ing." w:date="2019-01-15T11:40:00Z">
              <w:r>
                <w:t xml:space="preserve">National Lead exposes the SDF (e.g. </w:t>
              </w:r>
              <w:proofErr w:type="spellStart"/>
              <w:r>
                <w:t>url</w:t>
              </w:r>
              <w:proofErr w:type="spellEnd"/>
              <w:r>
                <w:t>, WS-Resource)</w:t>
              </w:r>
            </w:ins>
          </w:p>
        </w:tc>
        <w:tc>
          <w:tcPr>
            <w:tcW w:w="1520" w:type="dxa"/>
          </w:tcPr>
          <w:p w14:paraId="1DE2377A" w14:textId="09C748DA" w:rsidR="00573ACD" w:rsidRDefault="00573ACD" w:rsidP="009C2AA4">
            <w:pPr>
              <w:pStyle w:val="Bodytext"/>
              <w:jc w:val="left"/>
              <w:rPr>
                <w:ins w:id="405" w:author="Boumeester, FA, Ing." w:date="2019-01-15T11:40:00Z"/>
              </w:rPr>
            </w:pPr>
            <w:ins w:id="406" w:author="Boumeester, FA, Ing." w:date="2019-01-15T11:40:00Z">
              <w:r>
                <w:t>S</w:t>
              </w:r>
            </w:ins>
          </w:p>
        </w:tc>
        <w:tc>
          <w:tcPr>
            <w:tcW w:w="1259" w:type="dxa"/>
          </w:tcPr>
          <w:p w14:paraId="0A76FE25" w14:textId="3D42944F" w:rsidR="00573ACD" w:rsidRDefault="00573ACD" w:rsidP="009C2AA4">
            <w:pPr>
              <w:pStyle w:val="Bodytext"/>
              <w:jc w:val="left"/>
              <w:rPr>
                <w:ins w:id="407" w:author="Boumeester, FA, Ing." w:date="2019-01-15T11:40:00Z"/>
              </w:rPr>
            </w:pPr>
            <w:ins w:id="408" w:author="Boumeester, FA, Ing." w:date="2019-01-15T11:40:00Z">
              <w:r>
                <w:t>Online</w:t>
              </w:r>
            </w:ins>
          </w:p>
        </w:tc>
      </w:tr>
      <w:tr w:rsidR="00573ACD" w14:paraId="3FE4714E" w14:textId="77777777" w:rsidTr="00573ACD">
        <w:trPr>
          <w:cantSplit/>
          <w:ins w:id="409" w:author="Boumeester, FA, Ing." w:date="2019-01-15T11:40:00Z"/>
        </w:trPr>
        <w:tc>
          <w:tcPr>
            <w:tcW w:w="557" w:type="dxa"/>
          </w:tcPr>
          <w:p w14:paraId="36997855" w14:textId="3E406E9F" w:rsidR="00573ACD" w:rsidRDefault="00573ACD" w:rsidP="009C2AA4">
            <w:pPr>
              <w:pStyle w:val="Bodytext"/>
              <w:rPr>
                <w:ins w:id="410" w:author="Boumeester, FA, Ing." w:date="2019-01-15T11:40:00Z"/>
              </w:rPr>
            </w:pPr>
            <w:ins w:id="411" w:author="Boumeester, FA, Ing." w:date="2019-01-15T11:40:00Z">
              <w:r>
                <w:t>1c</w:t>
              </w:r>
            </w:ins>
          </w:p>
        </w:tc>
        <w:tc>
          <w:tcPr>
            <w:tcW w:w="5951" w:type="dxa"/>
          </w:tcPr>
          <w:p w14:paraId="38AA2175" w14:textId="48E08E05" w:rsidR="00573ACD" w:rsidRDefault="00573ACD" w:rsidP="009C2AA4">
            <w:pPr>
              <w:pStyle w:val="Bodytext"/>
              <w:rPr>
                <w:ins w:id="412" w:author="Boumeester, FA, Ing." w:date="2019-01-15T11:40:00Z"/>
              </w:rPr>
            </w:pPr>
            <w:ins w:id="413" w:author="Boumeester, FA, Ing." w:date="2019-01-15T11:40:00Z">
              <w:r>
                <w:t>National Lead uploads the SDF (e.g. web/portal/app)</w:t>
              </w:r>
            </w:ins>
          </w:p>
        </w:tc>
        <w:tc>
          <w:tcPr>
            <w:tcW w:w="1520" w:type="dxa"/>
          </w:tcPr>
          <w:p w14:paraId="71D25167" w14:textId="69B541DC" w:rsidR="00573ACD" w:rsidRDefault="00573ACD" w:rsidP="009C2AA4">
            <w:pPr>
              <w:pStyle w:val="Bodytext"/>
              <w:jc w:val="left"/>
              <w:rPr>
                <w:ins w:id="414" w:author="Boumeester, FA, Ing." w:date="2019-01-15T11:40:00Z"/>
              </w:rPr>
            </w:pPr>
            <w:ins w:id="415" w:author="Boumeester, FA, Ing." w:date="2019-01-15T11:40:00Z">
              <w:r>
                <w:t>C</w:t>
              </w:r>
            </w:ins>
          </w:p>
        </w:tc>
        <w:tc>
          <w:tcPr>
            <w:tcW w:w="1259" w:type="dxa"/>
          </w:tcPr>
          <w:p w14:paraId="2C89DCB2" w14:textId="69AC9246" w:rsidR="00573ACD" w:rsidRDefault="00573ACD" w:rsidP="009C2AA4">
            <w:pPr>
              <w:pStyle w:val="Bodytext"/>
              <w:jc w:val="left"/>
              <w:rPr>
                <w:ins w:id="416" w:author="Boumeester, FA, Ing." w:date="2019-01-15T11:40:00Z"/>
              </w:rPr>
            </w:pPr>
            <w:ins w:id="417" w:author="Boumeester, FA, Ing." w:date="2019-01-15T11:40:00Z">
              <w:r>
                <w:t>Online</w:t>
              </w:r>
            </w:ins>
          </w:p>
        </w:tc>
      </w:tr>
      <w:tr w:rsidR="00573ACD" w14:paraId="4C350E0F" w14:textId="77777777" w:rsidTr="00573ACD">
        <w:trPr>
          <w:cantSplit/>
          <w:ins w:id="418" w:author="Boumeester, FA, Ing." w:date="2019-01-15T11:40:00Z"/>
        </w:trPr>
        <w:tc>
          <w:tcPr>
            <w:tcW w:w="557" w:type="dxa"/>
          </w:tcPr>
          <w:p w14:paraId="563A83ED" w14:textId="1C748337" w:rsidR="00573ACD" w:rsidRDefault="00573ACD" w:rsidP="009C2AA4">
            <w:pPr>
              <w:pStyle w:val="Bodytext"/>
              <w:rPr>
                <w:ins w:id="419" w:author="Boumeester, FA, Ing." w:date="2019-01-15T11:40:00Z"/>
              </w:rPr>
            </w:pPr>
            <w:ins w:id="420" w:author="Boumeester, FA, Ing." w:date="2019-01-15T11:40:00Z">
              <w:r>
                <w:t>1d</w:t>
              </w:r>
            </w:ins>
          </w:p>
        </w:tc>
        <w:tc>
          <w:tcPr>
            <w:tcW w:w="5951" w:type="dxa"/>
          </w:tcPr>
          <w:p w14:paraId="1DE40460" w14:textId="3CDA8B27" w:rsidR="00573ACD" w:rsidRDefault="00573ACD" w:rsidP="009C2AA4">
            <w:pPr>
              <w:pStyle w:val="Bodytext"/>
              <w:rPr>
                <w:ins w:id="421" w:author="Boumeester, FA, Ing." w:date="2019-01-15T11:40:00Z"/>
              </w:rPr>
            </w:pPr>
            <w:ins w:id="422" w:author="Boumeester, FA, Ing." w:date="2019-01-15T11:40:00Z">
              <w:r>
                <w:t xml:space="preserve">National Lead enters the SDF (e.g. </w:t>
              </w:r>
              <w:proofErr w:type="spellStart"/>
              <w:r>
                <w:t>webform</w:t>
              </w:r>
              <w:proofErr w:type="spellEnd"/>
              <w:r>
                <w:t>)</w:t>
              </w:r>
            </w:ins>
          </w:p>
        </w:tc>
        <w:tc>
          <w:tcPr>
            <w:tcW w:w="1520" w:type="dxa"/>
          </w:tcPr>
          <w:p w14:paraId="4F889238" w14:textId="27193D86" w:rsidR="00573ACD" w:rsidRDefault="00573ACD" w:rsidP="009C2AA4">
            <w:pPr>
              <w:pStyle w:val="Bodytext"/>
              <w:jc w:val="left"/>
              <w:rPr>
                <w:ins w:id="423" w:author="Boumeester, FA, Ing." w:date="2019-01-15T11:40:00Z"/>
              </w:rPr>
            </w:pPr>
            <w:ins w:id="424" w:author="Boumeester, FA, Ing." w:date="2019-01-15T11:40:00Z">
              <w:r>
                <w:t>C</w:t>
              </w:r>
            </w:ins>
          </w:p>
        </w:tc>
        <w:tc>
          <w:tcPr>
            <w:tcW w:w="1259" w:type="dxa"/>
          </w:tcPr>
          <w:p w14:paraId="455E42CA" w14:textId="0E59F5CE" w:rsidR="00573ACD" w:rsidRDefault="00573ACD" w:rsidP="009C2AA4">
            <w:pPr>
              <w:pStyle w:val="Bodytext"/>
              <w:jc w:val="left"/>
              <w:rPr>
                <w:ins w:id="425" w:author="Boumeester, FA, Ing." w:date="2019-01-15T11:40:00Z"/>
              </w:rPr>
            </w:pPr>
            <w:ins w:id="426" w:author="Boumeester, FA, Ing." w:date="2019-01-15T11:40:00Z">
              <w:r>
                <w:t>Online</w:t>
              </w:r>
            </w:ins>
          </w:p>
        </w:tc>
      </w:tr>
      <w:tr w:rsidR="00573ACD" w14:paraId="55B1B3D7" w14:textId="77777777" w:rsidTr="00573ACD">
        <w:trPr>
          <w:cantSplit/>
          <w:ins w:id="427" w:author="Boumeester, FA, Ing." w:date="2019-01-15T11:41:00Z"/>
        </w:trPr>
        <w:tc>
          <w:tcPr>
            <w:tcW w:w="557" w:type="dxa"/>
          </w:tcPr>
          <w:p w14:paraId="52CE8C1B" w14:textId="1D4D3139" w:rsidR="00573ACD" w:rsidRDefault="00573ACD" w:rsidP="009C2AA4">
            <w:pPr>
              <w:pStyle w:val="Bodytext"/>
              <w:rPr>
                <w:ins w:id="428" w:author="Boumeester, FA, Ing." w:date="2019-01-15T11:41:00Z"/>
              </w:rPr>
            </w:pPr>
            <w:ins w:id="429" w:author="Boumeester, FA, Ing." w:date="2019-01-15T11:41:00Z">
              <w:r>
                <w:lastRenderedPageBreak/>
                <w:t>2</w:t>
              </w:r>
            </w:ins>
          </w:p>
        </w:tc>
        <w:tc>
          <w:tcPr>
            <w:tcW w:w="5951" w:type="dxa"/>
          </w:tcPr>
          <w:p w14:paraId="58E1C1A5" w14:textId="356623AF" w:rsidR="00573ACD" w:rsidRDefault="00573ACD" w:rsidP="009C2AA4">
            <w:pPr>
              <w:pStyle w:val="Bodytext"/>
              <w:rPr>
                <w:ins w:id="430" w:author="Boumeester, FA, Ing." w:date="2019-01-15T11:41:00Z"/>
              </w:rPr>
            </w:pPr>
            <w:ins w:id="431" w:author="Boumeester, FA, Ing." w:date="2019-01-15T11:41:00Z">
              <w:r>
                <w:t>NMA Validates the SDF</w:t>
              </w:r>
            </w:ins>
          </w:p>
        </w:tc>
        <w:tc>
          <w:tcPr>
            <w:tcW w:w="1520" w:type="dxa"/>
          </w:tcPr>
          <w:p w14:paraId="67CECEF9" w14:textId="2A73D175" w:rsidR="00573ACD" w:rsidRDefault="00573ACD" w:rsidP="009C2AA4">
            <w:pPr>
              <w:pStyle w:val="Bodytext"/>
              <w:jc w:val="left"/>
              <w:rPr>
                <w:ins w:id="432" w:author="Boumeester, FA, Ing." w:date="2019-01-15T11:41:00Z"/>
              </w:rPr>
            </w:pPr>
            <w:ins w:id="433" w:author="Boumeester, FA, Ing." w:date="2019-01-15T11:42:00Z">
              <w:r>
                <w:t>M</w:t>
              </w:r>
            </w:ins>
          </w:p>
        </w:tc>
        <w:tc>
          <w:tcPr>
            <w:tcW w:w="1259" w:type="dxa"/>
          </w:tcPr>
          <w:p w14:paraId="03E72637" w14:textId="7A05959E" w:rsidR="00573ACD" w:rsidRDefault="00573ACD" w:rsidP="009C2AA4">
            <w:pPr>
              <w:pStyle w:val="Bodytext"/>
              <w:jc w:val="left"/>
              <w:rPr>
                <w:ins w:id="434" w:author="Boumeester, FA, Ing." w:date="2019-01-15T11:41:00Z"/>
              </w:rPr>
            </w:pPr>
          </w:p>
        </w:tc>
      </w:tr>
      <w:tr w:rsidR="00573ACD" w14:paraId="090E9CE5" w14:textId="77777777" w:rsidTr="00573ACD">
        <w:trPr>
          <w:cantSplit/>
          <w:ins w:id="435" w:author="Boumeester, FA, Ing." w:date="2019-01-15T11:42:00Z"/>
        </w:trPr>
        <w:tc>
          <w:tcPr>
            <w:tcW w:w="557" w:type="dxa"/>
          </w:tcPr>
          <w:p w14:paraId="38487B1E" w14:textId="7AC3DACF" w:rsidR="00573ACD" w:rsidRDefault="00573ACD" w:rsidP="009C2AA4">
            <w:pPr>
              <w:pStyle w:val="Bodytext"/>
              <w:rPr>
                <w:ins w:id="436" w:author="Boumeester, FA, Ing." w:date="2019-01-15T11:42:00Z"/>
              </w:rPr>
            </w:pPr>
            <w:ins w:id="437" w:author="Boumeester, FA, Ing." w:date="2019-01-15T11:42:00Z">
              <w:r>
                <w:t>2a</w:t>
              </w:r>
            </w:ins>
          </w:p>
        </w:tc>
        <w:tc>
          <w:tcPr>
            <w:tcW w:w="5951" w:type="dxa"/>
          </w:tcPr>
          <w:p w14:paraId="4FA7FCDF" w14:textId="356AC7FE" w:rsidR="00573ACD" w:rsidRDefault="006F2A2D" w:rsidP="009C2AA4">
            <w:pPr>
              <w:pStyle w:val="Bodytext"/>
              <w:rPr>
                <w:ins w:id="438" w:author="Boumeester, FA, Ing." w:date="2019-01-15T11:42:00Z"/>
              </w:rPr>
            </w:pPr>
            <w:ins w:id="439" w:author="Boumeester, FA, Ing." w:date="2019-01-15T11:43:00Z">
              <w:r>
                <w:t>provided</w:t>
              </w:r>
            </w:ins>
            <w:ins w:id="440" w:author="Boumeester, FA, Ing." w:date="2019-01-15T11:42:00Z">
              <w:r w:rsidR="00573ACD">
                <w:t xml:space="preserve"> invalid/incomplete </w:t>
              </w:r>
            </w:ins>
            <w:ins w:id="441" w:author="Boumeester, FA, Ing." w:date="2019-01-15T11:43:00Z">
              <w:r>
                <w:t>SDF will be refused</w:t>
              </w:r>
            </w:ins>
          </w:p>
        </w:tc>
        <w:tc>
          <w:tcPr>
            <w:tcW w:w="1520" w:type="dxa"/>
          </w:tcPr>
          <w:p w14:paraId="7A9CE215" w14:textId="5EE50A2C" w:rsidR="00573ACD" w:rsidRDefault="006F2A2D" w:rsidP="009C2AA4">
            <w:pPr>
              <w:pStyle w:val="Bodytext"/>
              <w:jc w:val="left"/>
              <w:rPr>
                <w:ins w:id="442" w:author="Boumeester, FA, Ing." w:date="2019-01-15T11:42:00Z"/>
              </w:rPr>
            </w:pPr>
            <w:ins w:id="443" w:author="Boumeester, FA, Ing." w:date="2019-01-15T11:43:00Z">
              <w:r>
                <w:t>M</w:t>
              </w:r>
            </w:ins>
          </w:p>
        </w:tc>
        <w:tc>
          <w:tcPr>
            <w:tcW w:w="1259" w:type="dxa"/>
          </w:tcPr>
          <w:p w14:paraId="6F9A2F1F" w14:textId="13C434F2" w:rsidR="00573ACD" w:rsidRDefault="006F2A2D" w:rsidP="009C2AA4">
            <w:pPr>
              <w:pStyle w:val="Bodytext"/>
              <w:jc w:val="left"/>
              <w:rPr>
                <w:ins w:id="444" w:author="Boumeester, FA, Ing." w:date="2019-01-15T11:42:00Z"/>
              </w:rPr>
            </w:pPr>
            <w:ins w:id="445" w:author="Boumeester, FA, Ing." w:date="2019-01-15T11:43:00Z">
              <w:r>
                <w:t>Online</w:t>
              </w:r>
            </w:ins>
          </w:p>
        </w:tc>
      </w:tr>
      <w:tr w:rsidR="00573ACD" w14:paraId="299905A2" w14:textId="77777777" w:rsidTr="00573ACD">
        <w:trPr>
          <w:cantSplit/>
          <w:ins w:id="446" w:author="Boumeester, FA, Ing." w:date="2019-01-15T11:42:00Z"/>
        </w:trPr>
        <w:tc>
          <w:tcPr>
            <w:tcW w:w="557" w:type="dxa"/>
          </w:tcPr>
          <w:p w14:paraId="1AF6C8F9" w14:textId="46AE2FC2" w:rsidR="00573ACD" w:rsidRDefault="00573ACD" w:rsidP="009C2AA4">
            <w:pPr>
              <w:pStyle w:val="Bodytext"/>
              <w:rPr>
                <w:ins w:id="447" w:author="Boumeester, FA, Ing." w:date="2019-01-15T11:42:00Z"/>
              </w:rPr>
            </w:pPr>
            <w:ins w:id="448" w:author="Boumeester, FA, Ing." w:date="2019-01-15T11:42:00Z">
              <w:r>
                <w:t>2b</w:t>
              </w:r>
            </w:ins>
          </w:p>
        </w:tc>
        <w:tc>
          <w:tcPr>
            <w:tcW w:w="5951" w:type="dxa"/>
          </w:tcPr>
          <w:p w14:paraId="0888C5F0" w14:textId="426CEBEC" w:rsidR="00573ACD" w:rsidRDefault="006F2A2D" w:rsidP="006F2A2D">
            <w:pPr>
              <w:pStyle w:val="Bodytext"/>
              <w:rPr>
                <w:ins w:id="449" w:author="Boumeester, FA, Ing." w:date="2019-01-15T11:42:00Z"/>
              </w:rPr>
            </w:pPr>
            <w:ins w:id="450" w:author="Boumeester, FA, Ing." w:date="2019-01-15T11:43:00Z">
              <w:r>
                <w:t xml:space="preserve">received </w:t>
              </w:r>
              <w:r>
                <w:t xml:space="preserve">invalid/incomplete SDF will be </w:t>
              </w:r>
              <w:r>
                <w:t>ignored sender will be notified to provide correct version</w:t>
              </w:r>
            </w:ins>
          </w:p>
        </w:tc>
        <w:tc>
          <w:tcPr>
            <w:tcW w:w="1520" w:type="dxa"/>
          </w:tcPr>
          <w:p w14:paraId="021E34A0" w14:textId="67A3A2C9" w:rsidR="00573ACD" w:rsidRDefault="006F2A2D" w:rsidP="009C2AA4">
            <w:pPr>
              <w:pStyle w:val="Bodytext"/>
              <w:jc w:val="left"/>
              <w:rPr>
                <w:ins w:id="451" w:author="Boumeester, FA, Ing." w:date="2019-01-15T11:42:00Z"/>
              </w:rPr>
            </w:pPr>
            <w:ins w:id="452" w:author="Boumeester, FA, Ing." w:date="2019-01-15T11:44:00Z">
              <w:r>
                <w:t>M</w:t>
              </w:r>
            </w:ins>
          </w:p>
        </w:tc>
        <w:tc>
          <w:tcPr>
            <w:tcW w:w="1259" w:type="dxa"/>
          </w:tcPr>
          <w:p w14:paraId="5BD58696" w14:textId="692FDE29" w:rsidR="00573ACD" w:rsidRDefault="006F2A2D" w:rsidP="009C2AA4">
            <w:pPr>
              <w:pStyle w:val="Bodytext"/>
              <w:jc w:val="left"/>
              <w:rPr>
                <w:ins w:id="453" w:author="Boumeester, FA, Ing." w:date="2019-01-15T11:42:00Z"/>
              </w:rPr>
            </w:pPr>
            <w:ins w:id="454" w:author="Boumeester, FA, Ing." w:date="2019-01-15T11:43:00Z">
              <w:r>
                <w:t>Offline</w:t>
              </w:r>
            </w:ins>
          </w:p>
        </w:tc>
      </w:tr>
    </w:tbl>
    <w:p w14:paraId="2A1C24D4" w14:textId="77777777" w:rsidR="00A60A1C" w:rsidRPr="00A60A1C" w:rsidRDefault="00A60A1C" w:rsidP="00A60A1C">
      <w:pPr>
        <w:pStyle w:val="Bodytext"/>
      </w:pPr>
    </w:p>
    <w:p w14:paraId="14BDB2C8" w14:textId="77777777" w:rsidR="00ED5424" w:rsidRPr="00ED5424" w:rsidRDefault="00ED5424" w:rsidP="00AD5DB8">
      <w:pPr>
        <w:pStyle w:val="Bodytext"/>
        <w:numPr>
          <w:ilvl w:val="0"/>
          <w:numId w:val="0"/>
        </w:numPr>
      </w:pPr>
    </w:p>
    <w:p w14:paraId="4C806D5C" w14:textId="77777777" w:rsidR="009F2878" w:rsidRDefault="006502AC" w:rsidP="009F2878">
      <w:pPr>
        <w:pStyle w:val="Heading20"/>
      </w:pPr>
      <w:bookmarkStart w:id="455" w:name="_Ref534892951"/>
      <w:bookmarkStart w:id="456" w:name="_Toc535239428"/>
      <w:r>
        <w:t>UPDATE</w:t>
      </w:r>
      <w:r w:rsidR="009F2878">
        <w:t xml:space="preserve"> of the </w:t>
      </w:r>
      <w:r>
        <w:t xml:space="preserve">national </w:t>
      </w:r>
      <w:r w:rsidR="009F2878">
        <w:t>participation form</w:t>
      </w:r>
      <w:bookmarkEnd w:id="455"/>
      <w:bookmarkEnd w:id="456"/>
    </w:p>
    <w:p w14:paraId="75F03FEE" w14:textId="1243DC72" w:rsidR="00ED5424" w:rsidRDefault="00ED5424" w:rsidP="00ED5424">
      <w:pPr>
        <w:pStyle w:val="Heading30"/>
      </w:pPr>
      <w:bookmarkStart w:id="457" w:name="_Toc535239429"/>
      <w:r>
        <w:t>Brief Description</w:t>
      </w:r>
      <w:bookmarkEnd w:id="457"/>
    </w:p>
    <w:p w14:paraId="506CB20B" w14:textId="7E1C67AA" w:rsidR="00C07E66" w:rsidRPr="00C07E66" w:rsidRDefault="00C07E66" w:rsidP="00AD5DB8">
      <w:pPr>
        <w:pStyle w:val="Bodytext"/>
      </w:pPr>
      <w:r>
        <w:t xml:space="preserve">When the information in a </w:t>
      </w:r>
      <w:r w:rsidR="00AD5DB8">
        <w:t>System Description Form</w:t>
      </w:r>
      <w:r>
        <w:t xml:space="preserve"> submitted earlier has changed, the National Lead can submit an updated participation form to the NMA.</w:t>
      </w:r>
    </w:p>
    <w:p w14:paraId="1CD181AD" w14:textId="77777777" w:rsidR="00A60A1C" w:rsidRPr="00CC1977" w:rsidRDefault="00A60A1C" w:rsidP="00A60A1C">
      <w:pPr>
        <w:pStyle w:val="Heading30"/>
      </w:pPr>
      <w:bookmarkStart w:id="458" w:name="_Toc535239430"/>
      <w:r>
        <w:t>Flow of events</w:t>
      </w:r>
      <w:bookmarkEnd w:id="458"/>
    </w:p>
    <w:tbl>
      <w:tblPr>
        <w:tblStyle w:val="TableGrid"/>
        <w:tblW w:w="0" w:type="auto"/>
        <w:tblLook w:val="04A0" w:firstRow="1" w:lastRow="0" w:firstColumn="1" w:lastColumn="0" w:noHBand="0" w:noVBand="1"/>
      </w:tblPr>
      <w:tblGrid>
        <w:gridCol w:w="558"/>
        <w:gridCol w:w="6187"/>
        <w:gridCol w:w="1418"/>
        <w:gridCol w:w="898"/>
      </w:tblGrid>
      <w:tr w:rsidR="000B36E6" w14:paraId="29A7F9BA" w14:textId="77777777" w:rsidTr="0048491D">
        <w:trPr>
          <w:cantSplit/>
        </w:trPr>
        <w:tc>
          <w:tcPr>
            <w:tcW w:w="558" w:type="dxa"/>
          </w:tcPr>
          <w:p w14:paraId="2C689933" w14:textId="77777777" w:rsidR="000B36E6" w:rsidRPr="00B3748F" w:rsidRDefault="000B36E6" w:rsidP="0048491D">
            <w:pPr>
              <w:pStyle w:val="Bodytext"/>
              <w:rPr>
                <w:b/>
              </w:rPr>
            </w:pPr>
            <w:r w:rsidRPr="00B3748F">
              <w:rPr>
                <w:b/>
              </w:rPr>
              <w:t>No.</w:t>
            </w:r>
          </w:p>
        </w:tc>
        <w:tc>
          <w:tcPr>
            <w:tcW w:w="6187" w:type="dxa"/>
          </w:tcPr>
          <w:p w14:paraId="43C9FAB7" w14:textId="77777777" w:rsidR="000B36E6" w:rsidRPr="00B3748F" w:rsidRDefault="000B36E6" w:rsidP="0048491D">
            <w:pPr>
              <w:pStyle w:val="Bodytext"/>
              <w:rPr>
                <w:b/>
              </w:rPr>
            </w:pPr>
            <w:r w:rsidRPr="00B3748F">
              <w:rPr>
                <w:b/>
              </w:rPr>
              <w:t>Event</w:t>
            </w:r>
          </w:p>
        </w:tc>
        <w:tc>
          <w:tcPr>
            <w:tcW w:w="1418" w:type="dxa"/>
          </w:tcPr>
          <w:p w14:paraId="36A4195F" w14:textId="77777777" w:rsidR="000B36E6" w:rsidRPr="00B3748F" w:rsidRDefault="00DE0A12" w:rsidP="0048491D">
            <w:pPr>
              <w:pStyle w:val="Bodytext"/>
              <w:rPr>
                <w:b/>
              </w:rPr>
            </w:pPr>
            <w:r>
              <w:rPr>
                <w:b/>
              </w:rPr>
              <w:t>Requirement level</w:t>
            </w:r>
          </w:p>
        </w:tc>
        <w:tc>
          <w:tcPr>
            <w:tcW w:w="898" w:type="dxa"/>
          </w:tcPr>
          <w:p w14:paraId="506E11A6" w14:textId="77777777" w:rsidR="000B36E6" w:rsidRPr="00920C31" w:rsidRDefault="000B36E6" w:rsidP="0048491D">
            <w:pPr>
              <w:pStyle w:val="Bodytext"/>
              <w:rPr>
                <w:b/>
              </w:rPr>
            </w:pPr>
            <w:r>
              <w:rPr>
                <w:b/>
              </w:rPr>
              <w:t>Online, Offline, Both</w:t>
            </w:r>
          </w:p>
        </w:tc>
      </w:tr>
      <w:tr w:rsidR="00644706" w14:paraId="5EC3060F" w14:textId="77777777" w:rsidTr="0048491D">
        <w:trPr>
          <w:cantSplit/>
        </w:trPr>
        <w:tc>
          <w:tcPr>
            <w:tcW w:w="558" w:type="dxa"/>
          </w:tcPr>
          <w:p w14:paraId="2C24280B" w14:textId="77777777" w:rsidR="00644706" w:rsidRDefault="00644706" w:rsidP="00644706">
            <w:pPr>
              <w:pStyle w:val="Bodytext"/>
            </w:pPr>
            <w:r>
              <w:t>1</w:t>
            </w:r>
          </w:p>
        </w:tc>
        <w:tc>
          <w:tcPr>
            <w:tcW w:w="6187" w:type="dxa"/>
          </w:tcPr>
          <w:p w14:paraId="0220EED0" w14:textId="3F995601" w:rsidR="00644706" w:rsidRDefault="00644706" w:rsidP="00644706">
            <w:pPr>
              <w:pStyle w:val="Bodytext"/>
            </w:pPr>
            <w:r>
              <w:t>National Lead/National Operator/National SME updates</w:t>
            </w:r>
            <w:r w:rsidRPr="00F75786">
              <w:t xml:space="preserve"> the participation form (systems plus the technical details)</w:t>
            </w:r>
            <w:ins w:id="459" w:author="Boumeester, FA, Ing." w:date="2019-01-15T11:45:00Z">
              <w:r w:rsidR="006F2A2D">
                <w:t xml:space="preserve"> (Using the SDF tool or any other undefined tool)</w:t>
              </w:r>
            </w:ins>
          </w:p>
        </w:tc>
        <w:tc>
          <w:tcPr>
            <w:tcW w:w="1418" w:type="dxa"/>
          </w:tcPr>
          <w:p w14:paraId="4476599C" w14:textId="77777777" w:rsidR="00644706" w:rsidRDefault="003B5721" w:rsidP="00644706">
            <w:pPr>
              <w:pStyle w:val="Bodytext"/>
              <w:jc w:val="left"/>
            </w:pPr>
            <w:r>
              <w:t>M</w:t>
            </w:r>
          </w:p>
        </w:tc>
        <w:tc>
          <w:tcPr>
            <w:tcW w:w="898" w:type="dxa"/>
          </w:tcPr>
          <w:p w14:paraId="0B588A6C" w14:textId="77777777" w:rsidR="00644706" w:rsidRDefault="003B5721" w:rsidP="00644706">
            <w:pPr>
              <w:pStyle w:val="Bodytext"/>
              <w:jc w:val="left"/>
            </w:pPr>
            <w:r>
              <w:t>Both</w:t>
            </w:r>
          </w:p>
        </w:tc>
      </w:tr>
      <w:tr w:rsidR="00644706" w14:paraId="044B2276" w14:textId="77777777" w:rsidTr="0048491D">
        <w:trPr>
          <w:cantSplit/>
        </w:trPr>
        <w:tc>
          <w:tcPr>
            <w:tcW w:w="558" w:type="dxa"/>
          </w:tcPr>
          <w:p w14:paraId="7ACC4975" w14:textId="77777777" w:rsidR="00644706" w:rsidRDefault="00644706" w:rsidP="00644706">
            <w:pPr>
              <w:pStyle w:val="Bodytext"/>
            </w:pPr>
            <w:r>
              <w:t>2</w:t>
            </w:r>
          </w:p>
        </w:tc>
        <w:tc>
          <w:tcPr>
            <w:tcW w:w="6187" w:type="dxa"/>
          </w:tcPr>
          <w:p w14:paraId="0A2B0FCF" w14:textId="77777777" w:rsidR="00644706" w:rsidRDefault="00644706" w:rsidP="00644706">
            <w:pPr>
              <w:pStyle w:val="Bodytext"/>
            </w:pPr>
            <w:r>
              <w:t>National Lead sends the update</w:t>
            </w:r>
          </w:p>
          <w:p w14:paraId="310A26E1" w14:textId="77777777" w:rsidR="00644706" w:rsidRDefault="00644706" w:rsidP="00644706">
            <w:pPr>
              <w:pStyle w:val="Subparaa"/>
              <w:numPr>
                <w:ilvl w:val="0"/>
                <w:numId w:val="0"/>
              </w:numPr>
              <w:rPr>
                <w:rFonts w:ascii="Calibri" w:hAnsi="Calibri"/>
                <w:lang w:eastAsia="en-GB"/>
              </w:rPr>
            </w:pPr>
            <w:r>
              <w:rPr>
                <w:rFonts w:ascii="Calibri" w:hAnsi="Calibri"/>
                <w:lang w:eastAsia="en-GB"/>
              </w:rPr>
              <w:t>Delivery offline: upload</w:t>
            </w:r>
          </w:p>
          <w:p w14:paraId="6D8265CB" w14:textId="77777777" w:rsidR="00644706" w:rsidRPr="00F75786" w:rsidRDefault="00644706" w:rsidP="00644706">
            <w:pPr>
              <w:pStyle w:val="Bodytext"/>
            </w:pPr>
            <w:r>
              <w:t>Delivery online: publish</w:t>
            </w:r>
          </w:p>
        </w:tc>
        <w:tc>
          <w:tcPr>
            <w:tcW w:w="1418" w:type="dxa"/>
          </w:tcPr>
          <w:p w14:paraId="3E8817B4" w14:textId="77777777" w:rsidR="00644706" w:rsidRDefault="00644706" w:rsidP="00644706">
            <w:pPr>
              <w:pStyle w:val="Bodytext"/>
              <w:jc w:val="left"/>
            </w:pPr>
            <w:r>
              <w:t>M</w:t>
            </w:r>
          </w:p>
          <w:p w14:paraId="06023115" w14:textId="77777777" w:rsidR="00644706" w:rsidRDefault="003B5721" w:rsidP="00644706">
            <w:pPr>
              <w:pStyle w:val="Bodytext"/>
              <w:jc w:val="left"/>
            </w:pPr>
            <w:r>
              <w:t>C</w:t>
            </w:r>
          </w:p>
        </w:tc>
        <w:tc>
          <w:tcPr>
            <w:tcW w:w="898" w:type="dxa"/>
          </w:tcPr>
          <w:p w14:paraId="1D219A32" w14:textId="77777777" w:rsidR="00644706" w:rsidRDefault="00644706" w:rsidP="00644706">
            <w:pPr>
              <w:pStyle w:val="Bodytext"/>
              <w:jc w:val="left"/>
            </w:pPr>
            <w:r>
              <w:t>Offline</w:t>
            </w:r>
          </w:p>
          <w:p w14:paraId="2D25200B" w14:textId="77777777" w:rsidR="00644706" w:rsidRDefault="00644706" w:rsidP="00644706">
            <w:pPr>
              <w:pStyle w:val="Bodytext"/>
              <w:jc w:val="left"/>
            </w:pPr>
            <w:r>
              <w:t>Online</w:t>
            </w:r>
          </w:p>
        </w:tc>
      </w:tr>
      <w:tr w:rsidR="006F2A2D" w14:paraId="60ED33E4" w14:textId="77777777" w:rsidTr="0048491D">
        <w:trPr>
          <w:cantSplit/>
          <w:ins w:id="460" w:author="Boumeester, FA, Ing." w:date="2019-01-15T11:44:00Z"/>
        </w:trPr>
        <w:tc>
          <w:tcPr>
            <w:tcW w:w="558" w:type="dxa"/>
          </w:tcPr>
          <w:p w14:paraId="3668E8D8" w14:textId="1D33447C" w:rsidR="006F2A2D" w:rsidRDefault="006F2A2D" w:rsidP="00644706">
            <w:pPr>
              <w:pStyle w:val="Bodytext"/>
              <w:rPr>
                <w:ins w:id="461" w:author="Boumeester, FA, Ing." w:date="2019-01-15T11:44:00Z"/>
              </w:rPr>
            </w:pPr>
            <w:ins w:id="462" w:author="Boumeester, FA, Ing." w:date="2019-01-15T11:45:00Z">
              <w:r>
                <w:t>2</w:t>
              </w:r>
              <w:r>
                <w:t>a</w:t>
              </w:r>
            </w:ins>
          </w:p>
        </w:tc>
        <w:tc>
          <w:tcPr>
            <w:tcW w:w="6187" w:type="dxa"/>
          </w:tcPr>
          <w:p w14:paraId="71B985C6" w14:textId="38CAA545" w:rsidR="006F2A2D" w:rsidRDefault="006F2A2D" w:rsidP="00644706">
            <w:pPr>
              <w:pStyle w:val="Bodytext"/>
              <w:rPr>
                <w:ins w:id="463" w:author="Boumeester, FA, Ing." w:date="2019-01-15T11:44:00Z"/>
              </w:rPr>
            </w:pPr>
            <w:ins w:id="464" w:author="Boumeester, FA, Ing." w:date="2019-01-15T11:45:00Z">
              <w:r>
                <w:t xml:space="preserve">National Lead delivers the SDF offline (e.g. </w:t>
              </w:r>
              <w:proofErr w:type="spellStart"/>
              <w:r>
                <w:t>usb</w:t>
              </w:r>
              <w:proofErr w:type="spellEnd"/>
              <w:r>
                <w:t xml:space="preserve">, email </w:t>
              </w:r>
              <w:proofErr w:type="spellStart"/>
              <w:r>
                <w:t>etc</w:t>
              </w:r>
              <w:proofErr w:type="spellEnd"/>
              <w:r>
                <w:t>)</w:t>
              </w:r>
            </w:ins>
          </w:p>
        </w:tc>
        <w:tc>
          <w:tcPr>
            <w:tcW w:w="1418" w:type="dxa"/>
          </w:tcPr>
          <w:p w14:paraId="754DFEED" w14:textId="51332D12" w:rsidR="006F2A2D" w:rsidRDefault="006F2A2D" w:rsidP="00644706">
            <w:pPr>
              <w:pStyle w:val="Bodytext"/>
              <w:jc w:val="left"/>
              <w:rPr>
                <w:ins w:id="465" w:author="Boumeester, FA, Ing." w:date="2019-01-15T11:44:00Z"/>
              </w:rPr>
            </w:pPr>
            <w:ins w:id="466" w:author="Boumeester, FA, Ing." w:date="2019-01-15T11:45:00Z">
              <w:r>
                <w:t>M</w:t>
              </w:r>
            </w:ins>
          </w:p>
        </w:tc>
        <w:tc>
          <w:tcPr>
            <w:tcW w:w="898" w:type="dxa"/>
          </w:tcPr>
          <w:p w14:paraId="4C39CFFE" w14:textId="3354DFAF" w:rsidR="006F2A2D" w:rsidRDefault="006F2A2D" w:rsidP="00644706">
            <w:pPr>
              <w:pStyle w:val="Bodytext"/>
              <w:jc w:val="left"/>
              <w:rPr>
                <w:ins w:id="467" w:author="Boumeester, FA, Ing." w:date="2019-01-15T11:44:00Z"/>
              </w:rPr>
            </w:pPr>
            <w:ins w:id="468" w:author="Boumeester, FA, Ing." w:date="2019-01-15T11:45:00Z">
              <w:r>
                <w:t>Offline</w:t>
              </w:r>
            </w:ins>
          </w:p>
        </w:tc>
      </w:tr>
      <w:tr w:rsidR="006F2A2D" w14:paraId="5A66A869" w14:textId="77777777" w:rsidTr="0048491D">
        <w:trPr>
          <w:cantSplit/>
          <w:ins w:id="469" w:author="Boumeester, FA, Ing." w:date="2019-01-15T11:44:00Z"/>
        </w:trPr>
        <w:tc>
          <w:tcPr>
            <w:tcW w:w="558" w:type="dxa"/>
          </w:tcPr>
          <w:p w14:paraId="06EC8BE5" w14:textId="21905994" w:rsidR="006F2A2D" w:rsidRDefault="006F2A2D" w:rsidP="00644706">
            <w:pPr>
              <w:pStyle w:val="Bodytext"/>
              <w:rPr>
                <w:ins w:id="470" w:author="Boumeester, FA, Ing." w:date="2019-01-15T11:44:00Z"/>
              </w:rPr>
            </w:pPr>
            <w:ins w:id="471" w:author="Boumeester, FA, Ing." w:date="2019-01-15T11:45:00Z">
              <w:r>
                <w:t>2</w:t>
              </w:r>
              <w:r>
                <w:t>b</w:t>
              </w:r>
            </w:ins>
          </w:p>
        </w:tc>
        <w:tc>
          <w:tcPr>
            <w:tcW w:w="6187" w:type="dxa"/>
          </w:tcPr>
          <w:p w14:paraId="3BBF9068" w14:textId="1C4CD359" w:rsidR="006F2A2D" w:rsidRDefault="006F2A2D" w:rsidP="00644706">
            <w:pPr>
              <w:pStyle w:val="Bodytext"/>
              <w:rPr>
                <w:ins w:id="472" w:author="Boumeester, FA, Ing." w:date="2019-01-15T11:44:00Z"/>
              </w:rPr>
            </w:pPr>
            <w:ins w:id="473" w:author="Boumeester, FA, Ing." w:date="2019-01-15T11:45:00Z">
              <w:r>
                <w:t xml:space="preserve">National Lead exposes the SDF (e.g. </w:t>
              </w:r>
              <w:proofErr w:type="spellStart"/>
              <w:r>
                <w:t>url</w:t>
              </w:r>
              <w:proofErr w:type="spellEnd"/>
              <w:r>
                <w:t>, WS-Resource)</w:t>
              </w:r>
            </w:ins>
          </w:p>
        </w:tc>
        <w:tc>
          <w:tcPr>
            <w:tcW w:w="1418" w:type="dxa"/>
          </w:tcPr>
          <w:p w14:paraId="3F13B2CF" w14:textId="4A54AF16" w:rsidR="006F2A2D" w:rsidRDefault="006F2A2D" w:rsidP="00644706">
            <w:pPr>
              <w:pStyle w:val="Bodytext"/>
              <w:jc w:val="left"/>
              <w:rPr>
                <w:ins w:id="474" w:author="Boumeester, FA, Ing." w:date="2019-01-15T11:44:00Z"/>
              </w:rPr>
            </w:pPr>
            <w:ins w:id="475" w:author="Boumeester, FA, Ing." w:date="2019-01-15T11:45:00Z">
              <w:r>
                <w:t>S</w:t>
              </w:r>
            </w:ins>
          </w:p>
        </w:tc>
        <w:tc>
          <w:tcPr>
            <w:tcW w:w="898" w:type="dxa"/>
          </w:tcPr>
          <w:p w14:paraId="71BF7E8C" w14:textId="2DCDA9D9" w:rsidR="006F2A2D" w:rsidRDefault="006F2A2D" w:rsidP="00644706">
            <w:pPr>
              <w:pStyle w:val="Bodytext"/>
              <w:jc w:val="left"/>
              <w:rPr>
                <w:ins w:id="476" w:author="Boumeester, FA, Ing." w:date="2019-01-15T11:44:00Z"/>
              </w:rPr>
            </w:pPr>
            <w:ins w:id="477" w:author="Boumeester, FA, Ing." w:date="2019-01-15T11:45:00Z">
              <w:r>
                <w:t>Online</w:t>
              </w:r>
            </w:ins>
          </w:p>
        </w:tc>
      </w:tr>
      <w:tr w:rsidR="006F2A2D" w14:paraId="6A6EA147" w14:textId="77777777" w:rsidTr="0048491D">
        <w:trPr>
          <w:cantSplit/>
          <w:ins w:id="478" w:author="Boumeester, FA, Ing." w:date="2019-01-15T11:45:00Z"/>
        </w:trPr>
        <w:tc>
          <w:tcPr>
            <w:tcW w:w="558" w:type="dxa"/>
          </w:tcPr>
          <w:p w14:paraId="41B87499" w14:textId="7BF8633A" w:rsidR="006F2A2D" w:rsidRDefault="006F2A2D" w:rsidP="00644706">
            <w:pPr>
              <w:pStyle w:val="Bodytext"/>
              <w:rPr>
                <w:ins w:id="479" w:author="Boumeester, FA, Ing." w:date="2019-01-15T11:45:00Z"/>
              </w:rPr>
            </w:pPr>
            <w:ins w:id="480" w:author="Boumeester, FA, Ing." w:date="2019-01-15T11:45:00Z">
              <w:r>
                <w:t>2</w:t>
              </w:r>
              <w:r>
                <w:t>c</w:t>
              </w:r>
            </w:ins>
          </w:p>
        </w:tc>
        <w:tc>
          <w:tcPr>
            <w:tcW w:w="6187" w:type="dxa"/>
          </w:tcPr>
          <w:p w14:paraId="5C5DF011" w14:textId="16B832FB" w:rsidR="006F2A2D" w:rsidRDefault="006F2A2D" w:rsidP="00644706">
            <w:pPr>
              <w:pStyle w:val="Bodytext"/>
              <w:rPr>
                <w:ins w:id="481" w:author="Boumeester, FA, Ing." w:date="2019-01-15T11:45:00Z"/>
              </w:rPr>
            </w:pPr>
            <w:ins w:id="482" w:author="Boumeester, FA, Ing." w:date="2019-01-15T11:45:00Z">
              <w:r>
                <w:t>National Lead uploads the SDF (e.g. web/portal/app)</w:t>
              </w:r>
            </w:ins>
          </w:p>
        </w:tc>
        <w:tc>
          <w:tcPr>
            <w:tcW w:w="1418" w:type="dxa"/>
          </w:tcPr>
          <w:p w14:paraId="1ACF97E4" w14:textId="33889735" w:rsidR="006F2A2D" w:rsidRDefault="006F2A2D" w:rsidP="00644706">
            <w:pPr>
              <w:pStyle w:val="Bodytext"/>
              <w:jc w:val="left"/>
              <w:rPr>
                <w:ins w:id="483" w:author="Boumeester, FA, Ing." w:date="2019-01-15T11:45:00Z"/>
              </w:rPr>
            </w:pPr>
            <w:ins w:id="484" w:author="Boumeester, FA, Ing." w:date="2019-01-15T11:45:00Z">
              <w:r>
                <w:t>C</w:t>
              </w:r>
            </w:ins>
          </w:p>
        </w:tc>
        <w:tc>
          <w:tcPr>
            <w:tcW w:w="898" w:type="dxa"/>
          </w:tcPr>
          <w:p w14:paraId="2902C5E5" w14:textId="1A1DA5CC" w:rsidR="006F2A2D" w:rsidRDefault="006F2A2D" w:rsidP="00644706">
            <w:pPr>
              <w:pStyle w:val="Bodytext"/>
              <w:jc w:val="left"/>
              <w:rPr>
                <w:ins w:id="485" w:author="Boumeester, FA, Ing." w:date="2019-01-15T11:45:00Z"/>
              </w:rPr>
            </w:pPr>
            <w:ins w:id="486" w:author="Boumeester, FA, Ing." w:date="2019-01-15T11:45:00Z">
              <w:r>
                <w:t>Online</w:t>
              </w:r>
            </w:ins>
          </w:p>
        </w:tc>
      </w:tr>
      <w:tr w:rsidR="006F2A2D" w14:paraId="16CA9AD0" w14:textId="77777777" w:rsidTr="0048491D">
        <w:trPr>
          <w:cantSplit/>
          <w:ins w:id="487" w:author="Boumeester, FA, Ing." w:date="2019-01-15T11:45:00Z"/>
        </w:trPr>
        <w:tc>
          <w:tcPr>
            <w:tcW w:w="558" w:type="dxa"/>
          </w:tcPr>
          <w:p w14:paraId="312E1EC0" w14:textId="4046E0FD" w:rsidR="006F2A2D" w:rsidRDefault="006F2A2D" w:rsidP="00644706">
            <w:pPr>
              <w:pStyle w:val="Bodytext"/>
              <w:rPr>
                <w:ins w:id="488" w:author="Boumeester, FA, Ing." w:date="2019-01-15T11:45:00Z"/>
              </w:rPr>
            </w:pPr>
            <w:ins w:id="489" w:author="Boumeester, FA, Ing." w:date="2019-01-15T11:45:00Z">
              <w:r>
                <w:t>2</w:t>
              </w:r>
              <w:r>
                <w:t>d</w:t>
              </w:r>
            </w:ins>
          </w:p>
        </w:tc>
        <w:tc>
          <w:tcPr>
            <w:tcW w:w="6187" w:type="dxa"/>
          </w:tcPr>
          <w:p w14:paraId="515E6C30" w14:textId="658A0627" w:rsidR="006F2A2D" w:rsidRDefault="006F2A2D" w:rsidP="00644706">
            <w:pPr>
              <w:pStyle w:val="Bodytext"/>
              <w:rPr>
                <w:ins w:id="490" w:author="Boumeester, FA, Ing." w:date="2019-01-15T11:45:00Z"/>
              </w:rPr>
            </w:pPr>
            <w:ins w:id="491" w:author="Boumeester, FA, Ing." w:date="2019-01-15T11:45:00Z">
              <w:r>
                <w:t xml:space="preserve">National Lead enters the SDF (e.g. </w:t>
              </w:r>
              <w:proofErr w:type="spellStart"/>
              <w:r>
                <w:t>webform</w:t>
              </w:r>
              <w:proofErr w:type="spellEnd"/>
              <w:r>
                <w:t>)</w:t>
              </w:r>
            </w:ins>
          </w:p>
        </w:tc>
        <w:tc>
          <w:tcPr>
            <w:tcW w:w="1418" w:type="dxa"/>
          </w:tcPr>
          <w:p w14:paraId="2E694F5F" w14:textId="7B1AF954" w:rsidR="006F2A2D" w:rsidRDefault="006F2A2D" w:rsidP="00644706">
            <w:pPr>
              <w:pStyle w:val="Bodytext"/>
              <w:jc w:val="left"/>
              <w:rPr>
                <w:ins w:id="492" w:author="Boumeester, FA, Ing." w:date="2019-01-15T11:45:00Z"/>
              </w:rPr>
            </w:pPr>
            <w:ins w:id="493" w:author="Boumeester, FA, Ing." w:date="2019-01-15T11:45:00Z">
              <w:r>
                <w:t>C</w:t>
              </w:r>
            </w:ins>
          </w:p>
        </w:tc>
        <w:tc>
          <w:tcPr>
            <w:tcW w:w="898" w:type="dxa"/>
          </w:tcPr>
          <w:p w14:paraId="1916B280" w14:textId="54DC12AF" w:rsidR="006F2A2D" w:rsidRDefault="006F2A2D" w:rsidP="00644706">
            <w:pPr>
              <w:pStyle w:val="Bodytext"/>
              <w:jc w:val="left"/>
              <w:rPr>
                <w:ins w:id="494" w:author="Boumeester, FA, Ing." w:date="2019-01-15T11:45:00Z"/>
              </w:rPr>
            </w:pPr>
            <w:ins w:id="495" w:author="Boumeester, FA, Ing." w:date="2019-01-15T11:45:00Z">
              <w:r>
                <w:t>Online</w:t>
              </w:r>
            </w:ins>
          </w:p>
        </w:tc>
      </w:tr>
      <w:tr w:rsidR="006F2A2D" w14:paraId="1F8815A5" w14:textId="77777777" w:rsidTr="0048491D">
        <w:trPr>
          <w:cantSplit/>
          <w:ins w:id="496" w:author="Boumeester, FA, Ing." w:date="2019-01-15T11:45:00Z"/>
        </w:trPr>
        <w:tc>
          <w:tcPr>
            <w:tcW w:w="558" w:type="dxa"/>
          </w:tcPr>
          <w:p w14:paraId="08F743F8" w14:textId="6E61DEA4" w:rsidR="006F2A2D" w:rsidRDefault="006F2A2D" w:rsidP="00644706">
            <w:pPr>
              <w:pStyle w:val="Bodytext"/>
              <w:rPr>
                <w:ins w:id="497" w:author="Boumeester, FA, Ing." w:date="2019-01-15T11:45:00Z"/>
              </w:rPr>
            </w:pPr>
            <w:ins w:id="498" w:author="Boumeester, FA, Ing." w:date="2019-01-15T11:45:00Z">
              <w:r>
                <w:t>3</w:t>
              </w:r>
            </w:ins>
          </w:p>
        </w:tc>
        <w:tc>
          <w:tcPr>
            <w:tcW w:w="6187" w:type="dxa"/>
          </w:tcPr>
          <w:p w14:paraId="10F72403" w14:textId="511D102C" w:rsidR="006F2A2D" w:rsidRDefault="006F2A2D" w:rsidP="00644706">
            <w:pPr>
              <w:pStyle w:val="Bodytext"/>
              <w:rPr>
                <w:ins w:id="499" w:author="Boumeester, FA, Ing." w:date="2019-01-15T11:45:00Z"/>
              </w:rPr>
            </w:pPr>
            <w:ins w:id="500" w:author="Boumeester, FA, Ing." w:date="2019-01-15T11:45:00Z">
              <w:r>
                <w:t>NMA Validates the SDF</w:t>
              </w:r>
            </w:ins>
          </w:p>
        </w:tc>
        <w:tc>
          <w:tcPr>
            <w:tcW w:w="1418" w:type="dxa"/>
          </w:tcPr>
          <w:p w14:paraId="742D534A" w14:textId="6302590D" w:rsidR="006F2A2D" w:rsidRDefault="006F2A2D" w:rsidP="00644706">
            <w:pPr>
              <w:pStyle w:val="Bodytext"/>
              <w:jc w:val="left"/>
              <w:rPr>
                <w:ins w:id="501" w:author="Boumeester, FA, Ing." w:date="2019-01-15T11:45:00Z"/>
              </w:rPr>
            </w:pPr>
            <w:ins w:id="502" w:author="Boumeester, FA, Ing." w:date="2019-01-15T11:45:00Z">
              <w:r>
                <w:t>M</w:t>
              </w:r>
            </w:ins>
          </w:p>
        </w:tc>
        <w:tc>
          <w:tcPr>
            <w:tcW w:w="898" w:type="dxa"/>
          </w:tcPr>
          <w:p w14:paraId="09E133AC" w14:textId="77777777" w:rsidR="006F2A2D" w:rsidRDefault="006F2A2D" w:rsidP="00644706">
            <w:pPr>
              <w:pStyle w:val="Bodytext"/>
              <w:jc w:val="left"/>
              <w:rPr>
                <w:ins w:id="503" w:author="Boumeester, FA, Ing." w:date="2019-01-15T11:45:00Z"/>
              </w:rPr>
            </w:pPr>
          </w:p>
        </w:tc>
      </w:tr>
      <w:tr w:rsidR="006F2A2D" w14:paraId="1A6DA2ED" w14:textId="77777777" w:rsidTr="0048491D">
        <w:trPr>
          <w:cantSplit/>
          <w:ins w:id="504" w:author="Boumeester, FA, Ing." w:date="2019-01-15T11:45:00Z"/>
        </w:trPr>
        <w:tc>
          <w:tcPr>
            <w:tcW w:w="558" w:type="dxa"/>
          </w:tcPr>
          <w:p w14:paraId="42B30B58" w14:textId="17A5D352" w:rsidR="006F2A2D" w:rsidRDefault="006F2A2D" w:rsidP="00644706">
            <w:pPr>
              <w:pStyle w:val="Bodytext"/>
              <w:rPr>
                <w:ins w:id="505" w:author="Boumeester, FA, Ing." w:date="2019-01-15T11:45:00Z"/>
              </w:rPr>
            </w:pPr>
            <w:ins w:id="506" w:author="Boumeester, FA, Ing." w:date="2019-01-15T11:45:00Z">
              <w:r>
                <w:t>3</w:t>
              </w:r>
              <w:r>
                <w:t>a</w:t>
              </w:r>
            </w:ins>
          </w:p>
        </w:tc>
        <w:tc>
          <w:tcPr>
            <w:tcW w:w="6187" w:type="dxa"/>
          </w:tcPr>
          <w:p w14:paraId="69C715D8" w14:textId="01E43CA7" w:rsidR="006F2A2D" w:rsidRDefault="006F2A2D" w:rsidP="00644706">
            <w:pPr>
              <w:pStyle w:val="Bodytext"/>
              <w:rPr>
                <w:ins w:id="507" w:author="Boumeester, FA, Ing." w:date="2019-01-15T11:45:00Z"/>
              </w:rPr>
            </w:pPr>
            <w:ins w:id="508" w:author="Boumeester, FA, Ing." w:date="2019-01-15T11:45:00Z">
              <w:r>
                <w:t>provided invalid/incomplete SDF will be refused</w:t>
              </w:r>
            </w:ins>
          </w:p>
        </w:tc>
        <w:tc>
          <w:tcPr>
            <w:tcW w:w="1418" w:type="dxa"/>
          </w:tcPr>
          <w:p w14:paraId="159DE85F" w14:textId="2BF77BA8" w:rsidR="006F2A2D" w:rsidRDefault="006F2A2D" w:rsidP="00644706">
            <w:pPr>
              <w:pStyle w:val="Bodytext"/>
              <w:jc w:val="left"/>
              <w:rPr>
                <w:ins w:id="509" w:author="Boumeester, FA, Ing." w:date="2019-01-15T11:45:00Z"/>
              </w:rPr>
            </w:pPr>
            <w:ins w:id="510" w:author="Boumeester, FA, Ing." w:date="2019-01-15T11:45:00Z">
              <w:r>
                <w:t>M</w:t>
              </w:r>
            </w:ins>
          </w:p>
        </w:tc>
        <w:tc>
          <w:tcPr>
            <w:tcW w:w="898" w:type="dxa"/>
          </w:tcPr>
          <w:p w14:paraId="65E84360" w14:textId="504F9D38" w:rsidR="006F2A2D" w:rsidRDefault="006F2A2D" w:rsidP="00644706">
            <w:pPr>
              <w:pStyle w:val="Bodytext"/>
              <w:jc w:val="left"/>
              <w:rPr>
                <w:ins w:id="511" w:author="Boumeester, FA, Ing." w:date="2019-01-15T11:45:00Z"/>
              </w:rPr>
            </w:pPr>
            <w:ins w:id="512" w:author="Boumeester, FA, Ing." w:date="2019-01-15T11:45:00Z">
              <w:r>
                <w:t>Online</w:t>
              </w:r>
            </w:ins>
          </w:p>
        </w:tc>
      </w:tr>
      <w:tr w:rsidR="006F2A2D" w14:paraId="13C1276F" w14:textId="77777777" w:rsidTr="0048491D">
        <w:trPr>
          <w:cantSplit/>
          <w:ins w:id="513" w:author="Boumeester, FA, Ing." w:date="2019-01-15T11:45:00Z"/>
        </w:trPr>
        <w:tc>
          <w:tcPr>
            <w:tcW w:w="558" w:type="dxa"/>
          </w:tcPr>
          <w:p w14:paraId="7B102AE5" w14:textId="17CBC72C" w:rsidR="006F2A2D" w:rsidRDefault="006F2A2D" w:rsidP="00644706">
            <w:pPr>
              <w:pStyle w:val="Bodytext"/>
              <w:rPr>
                <w:ins w:id="514" w:author="Boumeester, FA, Ing." w:date="2019-01-15T11:45:00Z"/>
              </w:rPr>
            </w:pPr>
            <w:ins w:id="515" w:author="Boumeester, FA, Ing." w:date="2019-01-15T11:45:00Z">
              <w:r>
                <w:t>3</w:t>
              </w:r>
              <w:r>
                <w:t>b</w:t>
              </w:r>
            </w:ins>
          </w:p>
        </w:tc>
        <w:tc>
          <w:tcPr>
            <w:tcW w:w="6187" w:type="dxa"/>
          </w:tcPr>
          <w:p w14:paraId="364A9A5D" w14:textId="15055E3C" w:rsidR="006F2A2D" w:rsidRDefault="006F2A2D" w:rsidP="00644706">
            <w:pPr>
              <w:pStyle w:val="Bodytext"/>
              <w:rPr>
                <w:ins w:id="516" w:author="Boumeester, FA, Ing." w:date="2019-01-15T11:45:00Z"/>
              </w:rPr>
            </w:pPr>
            <w:ins w:id="517" w:author="Boumeester, FA, Ing." w:date="2019-01-15T11:45:00Z">
              <w:r>
                <w:t>received invalid/incomplete SDF will be ignored sender will be notified to provide correct version</w:t>
              </w:r>
            </w:ins>
          </w:p>
        </w:tc>
        <w:tc>
          <w:tcPr>
            <w:tcW w:w="1418" w:type="dxa"/>
          </w:tcPr>
          <w:p w14:paraId="6710AF55" w14:textId="09FCEAAF" w:rsidR="006F2A2D" w:rsidRDefault="006F2A2D" w:rsidP="00644706">
            <w:pPr>
              <w:pStyle w:val="Bodytext"/>
              <w:jc w:val="left"/>
              <w:rPr>
                <w:ins w:id="518" w:author="Boumeester, FA, Ing." w:date="2019-01-15T11:45:00Z"/>
              </w:rPr>
            </w:pPr>
            <w:ins w:id="519" w:author="Boumeester, FA, Ing." w:date="2019-01-15T11:45:00Z">
              <w:r>
                <w:t>M</w:t>
              </w:r>
            </w:ins>
          </w:p>
        </w:tc>
        <w:tc>
          <w:tcPr>
            <w:tcW w:w="898" w:type="dxa"/>
          </w:tcPr>
          <w:p w14:paraId="06235003" w14:textId="46C3E89B" w:rsidR="006F2A2D" w:rsidRDefault="006F2A2D" w:rsidP="00644706">
            <w:pPr>
              <w:pStyle w:val="Bodytext"/>
              <w:jc w:val="left"/>
              <w:rPr>
                <w:ins w:id="520" w:author="Boumeester, FA, Ing." w:date="2019-01-15T11:45:00Z"/>
              </w:rPr>
            </w:pPr>
            <w:ins w:id="521" w:author="Boumeester, FA, Ing." w:date="2019-01-15T11:45:00Z">
              <w:r>
                <w:t>Offline</w:t>
              </w:r>
            </w:ins>
          </w:p>
        </w:tc>
      </w:tr>
    </w:tbl>
    <w:p w14:paraId="5175C1E3" w14:textId="77777777" w:rsidR="009F2878" w:rsidRDefault="009F2878" w:rsidP="009F2878">
      <w:pPr>
        <w:pStyle w:val="Heading20"/>
      </w:pPr>
      <w:bookmarkStart w:id="522" w:name="_Ref534892964"/>
      <w:bookmarkStart w:id="523" w:name="_Toc535239431"/>
      <w:r>
        <w:t>Request for OPTASK</w:t>
      </w:r>
      <w:bookmarkEnd w:id="522"/>
      <w:bookmarkEnd w:id="523"/>
    </w:p>
    <w:p w14:paraId="2D9C0412" w14:textId="77777777" w:rsidR="00ED5424" w:rsidRDefault="00ED5424" w:rsidP="00ED5424">
      <w:pPr>
        <w:pStyle w:val="Heading30"/>
      </w:pPr>
      <w:bookmarkStart w:id="524" w:name="_Toc535239432"/>
      <w:r>
        <w:t>Brief Description</w:t>
      </w:r>
      <w:bookmarkEnd w:id="524"/>
    </w:p>
    <w:p w14:paraId="555501E0" w14:textId="77777777" w:rsidR="00EC6194" w:rsidRPr="00EC6194" w:rsidRDefault="00EC6194" w:rsidP="00EC6194">
      <w:pPr>
        <w:pStyle w:val="Bodytext"/>
      </w:pPr>
      <w:r>
        <w:t xml:space="preserve">Request for OPTASK by </w:t>
      </w:r>
      <w:r w:rsidR="006C42AC">
        <w:t>National Lead</w:t>
      </w:r>
      <w:r>
        <w:t xml:space="preserve"> </w:t>
      </w:r>
      <w:r w:rsidR="00852293">
        <w:t>and/</w:t>
      </w:r>
      <w:r>
        <w:t>or</w:t>
      </w:r>
      <w:r w:rsidRPr="00EC6194">
        <w:t xml:space="preserve"> National Operator</w:t>
      </w:r>
    </w:p>
    <w:p w14:paraId="3935D853" w14:textId="77777777" w:rsidR="00A60A1C" w:rsidRPr="00CC1977" w:rsidRDefault="00A60A1C" w:rsidP="00A60A1C">
      <w:pPr>
        <w:pStyle w:val="Heading30"/>
      </w:pPr>
      <w:bookmarkStart w:id="525" w:name="_Toc535239433"/>
      <w:r>
        <w:lastRenderedPageBreak/>
        <w:t>Flow of events</w:t>
      </w:r>
      <w:bookmarkEnd w:id="525"/>
    </w:p>
    <w:tbl>
      <w:tblPr>
        <w:tblStyle w:val="TableGrid"/>
        <w:tblW w:w="0" w:type="auto"/>
        <w:tblLook w:val="04A0" w:firstRow="1" w:lastRow="0" w:firstColumn="1" w:lastColumn="0" w:noHBand="0" w:noVBand="1"/>
      </w:tblPr>
      <w:tblGrid>
        <w:gridCol w:w="558"/>
        <w:gridCol w:w="6187"/>
        <w:gridCol w:w="1418"/>
        <w:gridCol w:w="898"/>
      </w:tblGrid>
      <w:tr w:rsidR="00805948" w14:paraId="2D72E4CF" w14:textId="77777777" w:rsidTr="0048491D">
        <w:trPr>
          <w:cantSplit/>
        </w:trPr>
        <w:tc>
          <w:tcPr>
            <w:tcW w:w="558" w:type="dxa"/>
          </w:tcPr>
          <w:p w14:paraId="61B8BBD8" w14:textId="77777777" w:rsidR="00805948" w:rsidRPr="00B3748F" w:rsidRDefault="00805948" w:rsidP="0048491D">
            <w:pPr>
              <w:pStyle w:val="Bodytext"/>
              <w:rPr>
                <w:b/>
              </w:rPr>
            </w:pPr>
            <w:r w:rsidRPr="00B3748F">
              <w:rPr>
                <w:b/>
              </w:rPr>
              <w:t>No.</w:t>
            </w:r>
          </w:p>
        </w:tc>
        <w:tc>
          <w:tcPr>
            <w:tcW w:w="6187" w:type="dxa"/>
          </w:tcPr>
          <w:p w14:paraId="070B498E" w14:textId="77777777" w:rsidR="00805948" w:rsidRPr="00B3748F" w:rsidRDefault="00805948" w:rsidP="0048491D">
            <w:pPr>
              <w:pStyle w:val="Bodytext"/>
              <w:rPr>
                <w:b/>
              </w:rPr>
            </w:pPr>
            <w:r w:rsidRPr="00B3748F">
              <w:rPr>
                <w:b/>
              </w:rPr>
              <w:t>Event</w:t>
            </w:r>
          </w:p>
        </w:tc>
        <w:tc>
          <w:tcPr>
            <w:tcW w:w="1418" w:type="dxa"/>
          </w:tcPr>
          <w:p w14:paraId="57117845" w14:textId="77777777" w:rsidR="00805948" w:rsidRPr="00B3748F" w:rsidRDefault="00DE0A12" w:rsidP="0048491D">
            <w:pPr>
              <w:pStyle w:val="Bodytext"/>
              <w:rPr>
                <w:b/>
              </w:rPr>
            </w:pPr>
            <w:r>
              <w:rPr>
                <w:b/>
              </w:rPr>
              <w:t>Requirement level</w:t>
            </w:r>
          </w:p>
        </w:tc>
        <w:tc>
          <w:tcPr>
            <w:tcW w:w="898" w:type="dxa"/>
          </w:tcPr>
          <w:p w14:paraId="543FC4EF" w14:textId="77777777" w:rsidR="00805948" w:rsidRPr="00920C31" w:rsidRDefault="00805948" w:rsidP="0048491D">
            <w:pPr>
              <w:pStyle w:val="Bodytext"/>
              <w:rPr>
                <w:b/>
              </w:rPr>
            </w:pPr>
            <w:r>
              <w:rPr>
                <w:b/>
              </w:rPr>
              <w:t>Online, Offline, Both</w:t>
            </w:r>
          </w:p>
        </w:tc>
      </w:tr>
      <w:tr w:rsidR="006F2A2D" w14:paraId="53A6A475" w14:textId="77777777" w:rsidTr="0048491D">
        <w:trPr>
          <w:cantSplit/>
          <w:ins w:id="526" w:author="Boumeester, FA, Ing." w:date="2019-01-15T11:47:00Z"/>
        </w:trPr>
        <w:tc>
          <w:tcPr>
            <w:tcW w:w="558" w:type="dxa"/>
          </w:tcPr>
          <w:p w14:paraId="773941CF" w14:textId="3B00107E" w:rsidR="006F2A2D" w:rsidRDefault="006F2A2D" w:rsidP="0048491D">
            <w:pPr>
              <w:pStyle w:val="Bodytext"/>
              <w:rPr>
                <w:ins w:id="527" w:author="Boumeester, FA, Ing." w:date="2019-01-15T11:47:00Z"/>
              </w:rPr>
            </w:pPr>
            <w:ins w:id="528" w:author="Boumeester, FA, Ing." w:date="2019-01-15T11:47:00Z">
              <w:r>
                <w:t>1</w:t>
              </w:r>
            </w:ins>
          </w:p>
        </w:tc>
        <w:tc>
          <w:tcPr>
            <w:tcW w:w="6187" w:type="dxa"/>
          </w:tcPr>
          <w:p w14:paraId="6A9E9E47" w14:textId="0ABFF074" w:rsidR="006F2A2D" w:rsidRDefault="006F2A2D" w:rsidP="006F2A2D">
            <w:pPr>
              <w:pStyle w:val="Bodytext"/>
              <w:numPr>
                <w:ilvl w:val="0"/>
                <w:numId w:val="0"/>
              </w:numPr>
              <w:rPr>
                <w:ins w:id="529" w:author="Boumeester, FA, Ing." w:date="2019-01-15T11:47:00Z"/>
              </w:rPr>
            </w:pPr>
            <w:ins w:id="530" w:author="Boumeester, FA, Ing." w:date="2019-01-15T11:47:00Z">
              <w:r>
                <w:t>NMA provides the OPTASK</w:t>
              </w:r>
            </w:ins>
            <w:ins w:id="531" w:author="Boumeester, FA, Ing." w:date="2019-01-15T11:48:00Z">
              <w:r>
                <w:t xml:space="preserve"> </w:t>
              </w:r>
            </w:ins>
          </w:p>
        </w:tc>
        <w:tc>
          <w:tcPr>
            <w:tcW w:w="1418" w:type="dxa"/>
          </w:tcPr>
          <w:p w14:paraId="622B0233" w14:textId="77777777" w:rsidR="006F2A2D" w:rsidRDefault="006F2A2D" w:rsidP="0048491D">
            <w:pPr>
              <w:pStyle w:val="Bodytext"/>
              <w:rPr>
                <w:ins w:id="532" w:author="Boumeester, FA, Ing." w:date="2019-01-15T11:47:00Z"/>
              </w:rPr>
            </w:pPr>
          </w:p>
        </w:tc>
        <w:tc>
          <w:tcPr>
            <w:tcW w:w="898" w:type="dxa"/>
          </w:tcPr>
          <w:p w14:paraId="27005AC3" w14:textId="77777777" w:rsidR="006F2A2D" w:rsidRDefault="006F2A2D" w:rsidP="0048491D">
            <w:pPr>
              <w:pStyle w:val="Bodytext"/>
              <w:rPr>
                <w:ins w:id="533" w:author="Boumeester, FA, Ing." w:date="2019-01-15T11:47:00Z"/>
              </w:rPr>
            </w:pPr>
          </w:p>
        </w:tc>
      </w:tr>
      <w:tr w:rsidR="00805948" w14:paraId="7E865EB6" w14:textId="77777777" w:rsidTr="0048491D">
        <w:trPr>
          <w:cantSplit/>
        </w:trPr>
        <w:tc>
          <w:tcPr>
            <w:tcW w:w="558" w:type="dxa"/>
          </w:tcPr>
          <w:p w14:paraId="2BC0A6D4" w14:textId="00784C5D" w:rsidR="00805948" w:rsidRDefault="00805948" w:rsidP="0048491D">
            <w:pPr>
              <w:pStyle w:val="Bodytext"/>
            </w:pPr>
            <w:r>
              <w:t>1</w:t>
            </w:r>
            <w:ins w:id="534" w:author="Boumeester, FA, Ing." w:date="2019-01-15T11:48:00Z">
              <w:r w:rsidR="006F2A2D">
                <w:t>a</w:t>
              </w:r>
            </w:ins>
          </w:p>
        </w:tc>
        <w:tc>
          <w:tcPr>
            <w:tcW w:w="6187" w:type="dxa"/>
          </w:tcPr>
          <w:p w14:paraId="18CCCD63" w14:textId="56299BB3" w:rsidR="00805948" w:rsidRDefault="006F2A2D" w:rsidP="006F2A2D">
            <w:pPr>
              <w:pStyle w:val="Bodytext"/>
            </w:pPr>
            <w:ins w:id="535" w:author="Boumeester, FA, Ing." w:date="2019-01-15T11:48:00Z">
              <w:r>
                <w:t>NMA provides a d</w:t>
              </w:r>
            </w:ins>
            <w:del w:id="536" w:author="Boumeester, FA, Ing." w:date="2019-01-15T11:48:00Z">
              <w:r w:rsidR="00520049" w:rsidDel="006F2A2D">
                <w:delText>D</w:delText>
              </w:r>
            </w:del>
            <w:r w:rsidR="00520049">
              <w:t xml:space="preserve">ownload </w:t>
            </w:r>
            <w:proofErr w:type="spellStart"/>
            <w:ins w:id="537" w:author="Boumeester, FA, Ing." w:date="2019-01-15T11:48:00Z">
              <w:r>
                <w:t>url</w:t>
              </w:r>
              <w:proofErr w:type="spellEnd"/>
              <w:r>
                <w:t xml:space="preserve"> to the </w:t>
              </w:r>
            </w:ins>
            <w:r w:rsidR="00520049">
              <w:t>OPTASK</w:t>
            </w:r>
          </w:p>
        </w:tc>
        <w:tc>
          <w:tcPr>
            <w:tcW w:w="1418" w:type="dxa"/>
          </w:tcPr>
          <w:p w14:paraId="03F0158D" w14:textId="7B191F2A" w:rsidR="00805948" w:rsidRDefault="00805948" w:rsidP="0048491D">
            <w:pPr>
              <w:pStyle w:val="Bodytext"/>
            </w:pPr>
            <w:del w:id="538" w:author="Boumeester, FA, Ing." w:date="2019-01-15T11:49:00Z">
              <w:r w:rsidDel="006F2A2D">
                <w:delText>M</w:delText>
              </w:r>
            </w:del>
            <w:ins w:id="539" w:author="Boumeester, FA, Ing." w:date="2019-01-15T11:49:00Z">
              <w:r w:rsidR="006F2A2D">
                <w:t>S</w:t>
              </w:r>
            </w:ins>
          </w:p>
        </w:tc>
        <w:tc>
          <w:tcPr>
            <w:tcW w:w="898" w:type="dxa"/>
          </w:tcPr>
          <w:p w14:paraId="2C7779BF" w14:textId="77777777" w:rsidR="00805948" w:rsidRDefault="00520049" w:rsidP="0048491D">
            <w:pPr>
              <w:pStyle w:val="Bodytext"/>
            </w:pPr>
            <w:r>
              <w:t>Online</w:t>
            </w:r>
          </w:p>
        </w:tc>
      </w:tr>
      <w:tr w:rsidR="006F2A2D" w14:paraId="40E25EC6" w14:textId="77777777" w:rsidTr="0048491D">
        <w:trPr>
          <w:cantSplit/>
          <w:ins w:id="540" w:author="Boumeester, FA, Ing." w:date="2019-01-15T11:48:00Z"/>
        </w:trPr>
        <w:tc>
          <w:tcPr>
            <w:tcW w:w="558" w:type="dxa"/>
          </w:tcPr>
          <w:p w14:paraId="2265E403" w14:textId="475AACF8" w:rsidR="006F2A2D" w:rsidRDefault="006F2A2D" w:rsidP="0048491D">
            <w:pPr>
              <w:pStyle w:val="Bodytext"/>
              <w:rPr>
                <w:ins w:id="541" w:author="Boumeester, FA, Ing." w:date="2019-01-15T11:48:00Z"/>
              </w:rPr>
            </w:pPr>
            <w:ins w:id="542" w:author="Boumeester, FA, Ing." w:date="2019-01-15T11:48:00Z">
              <w:r>
                <w:t>1b</w:t>
              </w:r>
            </w:ins>
          </w:p>
        </w:tc>
        <w:tc>
          <w:tcPr>
            <w:tcW w:w="6187" w:type="dxa"/>
          </w:tcPr>
          <w:p w14:paraId="39E90EA6" w14:textId="36107B41" w:rsidR="006F2A2D" w:rsidRDefault="006F2A2D" w:rsidP="006F2A2D">
            <w:pPr>
              <w:pStyle w:val="Bodytext"/>
              <w:rPr>
                <w:ins w:id="543" w:author="Boumeester, FA, Ing." w:date="2019-01-15T11:48:00Z"/>
              </w:rPr>
            </w:pPr>
            <w:ins w:id="544" w:author="Boumeester, FA, Ing." w:date="2019-01-15T11:48:00Z">
              <w:r>
                <w:t xml:space="preserve">NMA </w:t>
              </w:r>
            </w:ins>
            <w:ins w:id="545" w:author="Boumeester, FA, Ing." w:date="2019-01-15T11:49:00Z">
              <w:r>
                <w:t>publishes</w:t>
              </w:r>
            </w:ins>
            <w:ins w:id="546" w:author="Boumeester, FA, Ing." w:date="2019-01-15T11:48:00Z">
              <w:r>
                <w:t xml:space="preserve"> the OPTASK document (</w:t>
              </w:r>
            </w:ins>
            <w:ins w:id="547" w:author="Boumeester, FA, Ing." w:date="2019-01-15T11:49:00Z">
              <w:r>
                <w:t xml:space="preserve">e.g. </w:t>
              </w:r>
            </w:ins>
            <w:ins w:id="548" w:author="Boumeester, FA, Ing." w:date="2019-01-15T11:48:00Z">
              <w:r>
                <w:t xml:space="preserve">email, </w:t>
              </w:r>
              <w:proofErr w:type="spellStart"/>
              <w:r>
                <w:t>usb</w:t>
              </w:r>
              <w:proofErr w:type="spellEnd"/>
              <w:r>
                <w:t>, file-share)</w:t>
              </w:r>
            </w:ins>
          </w:p>
        </w:tc>
        <w:tc>
          <w:tcPr>
            <w:tcW w:w="1418" w:type="dxa"/>
          </w:tcPr>
          <w:p w14:paraId="3CE3BBB0" w14:textId="31554B79" w:rsidR="006F2A2D" w:rsidRDefault="006F2A2D" w:rsidP="0048491D">
            <w:pPr>
              <w:pStyle w:val="Bodytext"/>
              <w:rPr>
                <w:ins w:id="549" w:author="Boumeester, FA, Ing." w:date="2019-01-15T11:48:00Z"/>
              </w:rPr>
            </w:pPr>
            <w:ins w:id="550" w:author="Boumeester, FA, Ing." w:date="2019-01-15T11:49:00Z">
              <w:r>
                <w:t>M</w:t>
              </w:r>
            </w:ins>
          </w:p>
        </w:tc>
        <w:tc>
          <w:tcPr>
            <w:tcW w:w="898" w:type="dxa"/>
          </w:tcPr>
          <w:p w14:paraId="07A4306C" w14:textId="0DCD97D4" w:rsidR="006F2A2D" w:rsidRDefault="006F2A2D" w:rsidP="0048491D">
            <w:pPr>
              <w:pStyle w:val="Bodytext"/>
              <w:rPr>
                <w:ins w:id="551" w:author="Boumeester, FA, Ing." w:date="2019-01-15T11:48:00Z"/>
              </w:rPr>
            </w:pPr>
            <w:ins w:id="552" w:author="Boumeester, FA, Ing." w:date="2019-01-15T11:49:00Z">
              <w:r>
                <w:t>Offline</w:t>
              </w:r>
            </w:ins>
          </w:p>
        </w:tc>
      </w:tr>
      <w:tr w:rsidR="00520049" w:rsidDel="006F2A2D" w14:paraId="56CACF45" w14:textId="312D8B41" w:rsidTr="0048491D">
        <w:trPr>
          <w:cantSplit/>
          <w:del w:id="553" w:author="Boumeester, FA, Ing." w:date="2019-01-15T11:50:00Z"/>
        </w:trPr>
        <w:tc>
          <w:tcPr>
            <w:tcW w:w="558" w:type="dxa"/>
          </w:tcPr>
          <w:p w14:paraId="03EC7384" w14:textId="42025D40" w:rsidR="00520049" w:rsidDel="006F2A2D" w:rsidRDefault="00520049" w:rsidP="0048491D">
            <w:pPr>
              <w:pStyle w:val="Bodytext"/>
              <w:rPr>
                <w:del w:id="554" w:author="Boumeester, FA, Ing." w:date="2019-01-15T11:50:00Z"/>
              </w:rPr>
            </w:pPr>
            <w:del w:id="555" w:author="Boumeester, FA, Ing." w:date="2019-01-15T11:50:00Z">
              <w:r w:rsidDel="006F2A2D">
                <w:delText>2</w:delText>
              </w:r>
            </w:del>
          </w:p>
        </w:tc>
        <w:tc>
          <w:tcPr>
            <w:tcW w:w="6187" w:type="dxa"/>
          </w:tcPr>
          <w:p w14:paraId="21184B1F" w14:textId="3D6A2B8D" w:rsidR="00520049" w:rsidDel="006F2A2D" w:rsidRDefault="00520049" w:rsidP="00520049">
            <w:pPr>
              <w:pStyle w:val="Bodytext"/>
              <w:rPr>
                <w:del w:id="556" w:author="Boumeester, FA, Ing." w:date="2019-01-15T11:50:00Z"/>
              </w:rPr>
            </w:pPr>
            <w:commentRangeStart w:id="557"/>
            <w:del w:id="558" w:author="Boumeester, FA, Ing." w:date="2019-01-15T11:50:00Z">
              <w:r w:rsidRPr="00520049" w:rsidDel="006F2A2D">
                <w:delText>Define API for system to system download</w:delText>
              </w:r>
            </w:del>
            <w:commentRangeEnd w:id="557"/>
            <w:r w:rsidR="006F2A2D">
              <w:rPr>
                <w:rStyle w:val="CommentReference"/>
                <w:rFonts w:asciiTheme="minorHAnsi" w:eastAsiaTheme="minorHAnsi" w:hAnsiTheme="minorHAnsi" w:cstheme="minorBidi"/>
                <w:lang w:eastAsia="en-US"/>
              </w:rPr>
              <w:commentReference w:id="557"/>
            </w:r>
          </w:p>
        </w:tc>
        <w:tc>
          <w:tcPr>
            <w:tcW w:w="1418" w:type="dxa"/>
          </w:tcPr>
          <w:p w14:paraId="3C06B8A2" w14:textId="2D15A527" w:rsidR="00520049" w:rsidDel="006F2A2D" w:rsidRDefault="00520049" w:rsidP="0048491D">
            <w:pPr>
              <w:pStyle w:val="Bodytext"/>
              <w:rPr>
                <w:del w:id="559" w:author="Boumeester, FA, Ing." w:date="2019-01-15T11:50:00Z"/>
              </w:rPr>
            </w:pPr>
            <w:del w:id="560" w:author="Boumeester, FA, Ing." w:date="2019-01-15T11:50:00Z">
              <w:r w:rsidDel="006F2A2D">
                <w:delText>W</w:delText>
              </w:r>
            </w:del>
          </w:p>
        </w:tc>
        <w:tc>
          <w:tcPr>
            <w:tcW w:w="898" w:type="dxa"/>
          </w:tcPr>
          <w:p w14:paraId="68E5E68E" w14:textId="326D9658" w:rsidR="00520049" w:rsidDel="006F2A2D" w:rsidRDefault="00582FDB" w:rsidP="0048491D">
            <w:pPr>
              <w:pStyle w:val="Bodytext"/>
              <w:rPr>
                <w:del w:id="561" w:author="Boumeester, FA, Ing." w:date="2019-01-15T11:50:00Z"/>
              </w:rPr>
            </w:pPr>
            <w:del w:id="562" w:author="Boumeester, FA, Ing." w:date="2019-01-15T11:49:00Z">
              <w:r w:rsidDel="006F2A2D">
                <w:delText>Online</w:delText>
              </w:r>
            </w:del>
          </w:p>
        </w:tc>
      </w:tr>
    </w:tbl>
    <w:p w14:paraId="3D7E634E" w14:textId="77777777" w:rsidR="000F154A" w:rsidRDefault="000F154A" w:rsidP="000F154A">
      <w:pPr>
        <w:pStyle w:val="Heading10"/>
      </w:pPr>
      <w:bookmarkStart w:id="563" w:name="_Toc535239434"/>
      <w:r>
        <w:lastRenderedPageBreak/>
        <w:t>Supplementary specification</w:t>
      </w:r>
      <w:bookmarkEnd w:id="563"/>
    </w:p>
    <w:p w14:paraId="34B48DFD" w14:textId="77777777" w:rsidR="00F539C5" w:rsidRPr="00F539C5" w:rsidRDefault="00F539C5" w:rsidP="00F539C5">
      <w:pPr>
        <w:pStyle w:val="Bodytext"/>
      </w:pPr>
      <w:r>
        <w:t xml:space="preserve">The </w:t>
      </w:r>
      <w:r w:rsidR="00BE62D3">
        <w:t>supplementary s</w:t>
      </w:r>
      <w:r w:rsidRPr="00F539C5">
        <w:t>pecification</w:t>
      </w:r>
      <w:r>
        <w:t xml:space="preserve"> captures </w:t>
      </w:r>
      <w:r w:rsidR="00DD22A8">
        <w:t xml:space="preserve">the </w:t>
      </w:r>
      <w:r>
        <w:t xml:space="preserve">requirements that are not </w:t>
      </w:r>
      <w:r w:rsidR="00D31378">
        <w:t xml:space="preserve">readily </w:t>
      </w:r>
      <w:r>
        <w:t>captured in the use cases.</w:t>
      </w:r>
    </w:p>
    <w:p w14:paraId="0DB7F6E8" w14:textId="77777777" w:rsidR="00F539C5" w:rsidRDefault="00DD22A8" w:rsidP="00F539C5">
      <w:pPr>
        <w:pStyle w:val="Heading20"/>
      </w:pPr>
      <w:bookmarkStart w:id="564" w:name="_Toc535239435"/>
      <w:r>
        <w:t>Functionality</w:t>
      </w:r>
      <w:bookmarkEnd w:id="564"/>
    </w:p>
    <w:p w14:paraId="6587ED82" w14:textId="7497E054" w:rsidR="00495A29" w:rsidRDefault="005668DE" w:rsidP="00495A29">
      <w:pPr>
        <w:pStyle w:val="Heading30"/>
      </w:pPr>
      <w:bookmarkStart w:id="565" w:name="_Toc535239436"/>
      <w:r>
        <w:t>Access</w:t>
      </w:r>
      <w:r w:rsidR="00495A29">
        <w:t xml:space="preserve"> restrictions</w:t>
      </w:r>
      <w:bookmarkEnd w:id="565"/>
      <w:ins w:id="566" w:author="Boumeester, FA, Ing." w:date="2019-01-15T11:51:00Z">
        <w:r w:rsidR="00DC2A8C">
          <w:t xml:space="preserve"> on the SDF tool</w:t>
        </w:r>
      </w:ins>
    </w:p>
    <w:tbl>
      <w:tblPr>
        <w:tblStyle w:val="TableGrid"/>
        <w:tblW w:w="0" w:type="auto"/>
        <w:tblLook w:val="04A0" w:firstRow="1" w:lastRow="0" w:firstColumn="1" w:lastColumn="0" w:noHBand="0" w:noVBand="1"/>
      </w:tblPr>
      <w:tblGrid>
        <w:gridCol w:w="558"/>
        <w:gridCol w:w="6187"/>
        <w:gridCol w:w="1418"/>
        <w:gridCol w:w="898"/>
      </w:tblGrid>
      <w:tr w:rsidR="003259BA" w14:paraId="4F942AF3" w14:textId="77777777" w:rsidTr="0048491D">
        <w:trPr>
          <w:cantSplit/>
        </w:trPr>
        <w:tc>
          <w:tcPr>
            <w:tcW w:w="558" w:type="dxa"/>
          </w:tcPr>
          <w:p w14:paraId="2AAF7C27" w14:textId="77777777" w:rsidR="003259BA" w:rsidRPr="00B3748F" w:rsidRDefault="003259BA" w:rsidP="0048491D">
            <w:pPr>
              <w:pStyle w:val="Bodytext"/>
              <w:rPr>
                <w:b/>
              </w:rPr>
            </w:pPr>
            <w:r w:rsidRPr="00B3748F">
              <w:rPr>
                <w:b/>
              </w:rPr>
              <w:t>No.</w:t>
            </w:r>
          </w:p>
        </w:tc>
        <w:tc>
          <w:tcPr>
            <w:tcW w:w="6187" w:type="dxa"/>
          </w:tcPr>
          <w:p w14:paraId="293ABB89" w14:textId="77777777" w:rsidR="003259BA" w:rsidRPr="00B3748F" w:rsidRDefault="005668DE" w:rsidP="0048491D">
            <w:pPr>
              <w:pStyle w:val="Bodytext"/>
              <w:rPr>
                <w:b/>
              </w:rPr>
            </w:pPr>
            <w:r>
              <w:rPr>
                <w:b/>
              </w:rPr>
              <w:t>Re</w:t>
            </w:r>
            <w:r w:rsidR="003259BA">
              <w:rPr>
                <w:b/>
              </w:rPr>
              <w:t>quirement</w:t>
            </w:r>
          </w:p>
        </w:tc>
        <w:tc>
          <w:tcPr>
            <w:tcW w:w="1418" w:type="dxa"/>
          </w:tcPr>
          <w:p w14:paraId="4D3948AA" w14:textId="77777777" w:rsidR="003259BA" w:rsidRPr="00B3748F" w:rsidRDefault="00DE0A12" w:rsidP="0048491D">
            <w:pPr>
              <w:pStyle w:val="Bodytext"/>
              <w:rPr>
                <w:b/>
              </w:rPr>
            </w:pPr>
            <w:r>
              <w:rPr>
                <w:b/>
              </w:rPr>
              <w:t>Requirement level</w:t>
            </w:r>
          </w:p>
        </w:tc>
        <w:tc>
          <w:tcPr>
            <w:tcW w:w="898" w:type="dxa"/>
          </w:tcPr>
          <w:p w14:paraId="29A5900E" w14:textId="77777777" w:rsidR="003259BA" w:rsidRPr="00920C31" w:rsidRDefault="003259BA" w:rsidP="0048491D">
            <w:pPr>
              <w:pStyle w:val="Bodytext"/>
              <w:rPr>
                <w:b/>
              </w:rPr>
            </w:pPr>
            <w:r>
              <w:rPr>
                <w:b/>
              </w:rPr>
              <w:t>Online, Offline, Both</w:t>
            </w:r>
          </w:p>
        </w:tc>
      </w:tr>
      <w:tr w:rsidR="003259BA" w14:paraId="187BAC86" w14:textId="77777777" w:rsidTr="0048491D">
        <w:trPr>
          <w:cantSplit/>
        </w:trPr>
        <w:tc>
          <w:tcPr>
            <w:tcW w:w="558" w:type="dxa"/>
          </w:tcPr>
          <w:p w14:paraId="02407928" w14:textId="77777777" w:rsidR="003259BA" w:rsidRDefault="00F13225" w:rsidP="0048491D">
            <w:pPr>
              <w:pStyle w:val="Bodytext"/>
            </w:pPr>
            <w:r>
              <w:t>1</w:t>
            </w:r>
          </w:p>
        </w:tc>
        <w:tc>
          <w:tcPr>
            <w:tcW w:w="6187" w:type="dxa"/>
          </w:tcPr>
          <w:p w14:paraId="7E74B4F1" w14:textId="22C1E20A" w:rsidR="003259BA" w:rsidRDefault="005668DE" w:rsidP="005668DE">
            <w:pPr>
              <w:pStyle w:val="Bodytext"/>
            </w:pPr>
            <w:r w:rsidRPr="00495A29">
              <w:t xml:space="preserve">Only 1 user can </w:t>
            </w:r>
            <w:r>
              <w:t>modify</w:t>
            </w:r>
            <w:r w:rsidRPr="00495A29">
              <w:t xml:space="preserve"> </w:t>
            </w:r>
            <w:r>
              <w:t xml:space="preserve">the </w:t>
            </w:r>
            <w:r w:rsidR="001D76CD">
              <w:t xml:space="preserve">National </w:t>
            </w:r>
            <w:r w:rsidR="00AD5DB8">
              <w:t>SDF</w:t>
            </w:r>
            <w:r w:rsidRPr="00495A29">
              <w:t xml:space="preserve"> </w:t>
            </w:r>
            <w:r>
              <w:t xml:space="preserve">at the same time </w:t>
            </w:r>
            <w:r w:rsidRPr="00495A29">
              <w:t>(lock access)</w:t>
            </w:r>
          </w:p>
        </w:tc>
        <w:tc>
          <w:tcPr>
            <w:tcW w:w="1418" w:type="dxa"/>
          </w:tcPr>
          <w:p w14:paraId="5E4E7158" w14:textId="77777777" w:rsidR="003259BA" w:rsidRDefault="003259BA" w:rsidP="0048491D">
            <w:pPr>
              <w:pStyle w:val="Bodytext"/>
            </w:pPr>
            <w:r>
              <w:t>M</w:t>
            </w:r>
          </w:p>
        </w:tc>
        <w:tc>
          <w:tcPr>
            <w:tcW w:w="898" w:type="dxa"/>
          </w:tcPr>
          <w:p w14:paraId="025F2E31" w14:textId="77777777" w:rsidR="003259BA" w:rsidRDefault="00340D25" w:rsidP="0048491D">
            <w:pPr>
              <w:pStyle w:val="Bodytext"/>
            </w:pPr>
            <w:r>
              <w:t>Both</w:t>
            </w:r>
          </w:p>
        </w:tc>
      </w:tr>
      <w:tr w:rsidR="003259BA" w14:paraId="6CFDD0E6" w14:textId="77777777" w:rsidTr="0048491D">
        <w:trPr>
          <w:cantSplit/>
        </w:trPr>
        <w:tc>
          <w:tcPr>
            <w:tcW w:w="558" w:type="dxa"/>
          </w:tcPr>
          <w:p w14:paraId="5B96564A" w14:textId="77777777" w:rsidR="003259BA" w:rsidRDefault="003259BA" w:rsidP="0048491D">
            <w:pPr>
              <w:pStyle w:val="Bodytext"/>
            </w:pPr>
            <w:r>
              <w:t>2</w:t>
            </w:r>
          </w:p>
        </w:tc>
        <w:tc>
          <w:tcPr>
            <w:tcW w:w="6187" w:type="dxa"/>
          </w:tcPr>
          <w:p w14:paraId="31793BE9" w14:textId="19C81670" w:rsidR="003259BA" w:rsidRPr="00BC4012" w:rsidRDefault="006D2214" w:rsidP="00DC2A8C">
            <w:pPr>
              <w:pStyle w:val="Bodytext"/>
            </w:pPr>
            <w:commentRangeStart w:id="567"/>
            <w:r w:rsidRPr="006D2214">
              <w:t>Manage access of different classifications of information within 1 message</w:t>
            </w:r>
            <w:commentRangeEnd w:id="567"/>
            <w:r w:rsidR="00DC2A8C">
              <w:rPr>
                <w:rStyle w:val="CommentReference"/>
                <w:rFonts w:asciiTheme="minorHAnsi" w:eastAsiaTheme="minorHAnsi" w:hAnsiTheme="minorHAnsi" w:cstheme="minorBidi"/>
                <w:lang w:eastAsia="en-US"/>
              </w:rPr>
              <w:commentReference w:id="567"/>
            </w:r>
          </w:p>
        </w:tc>
        <w:tc>
          <w:tcPr>
            <w:tcW w:w="1418" w:type="dxa"/>
          </w:tcPr>
          <w:p w14:paraId="12FC2A1F" w14:textId="77777777" w:rsidR="003259BA" w:rsidRDefault="006D2214" w:rsidP="0048491D">
            <w:pPr>
              <w:pStyle w:val="Bodytext"/>
            </w:pPr>
            <w:r>
              <w:t>W</w:t>
            </w:r>
          </w:p>
        </w:tc>
        <w:tc>
          <w:tcPr>
            <w:tcW w:w="898" w:type="dxa"/>
          </w:tcPr>
          <w:p w14:paraId="6EE89DE2" w14:textId="77777777" w:rsidR="003259BA" w:rsidRDefault="00220897" w:rsidP="0048491D">
            <w:pPr>
              <w:pStyle w:val="Bodytext"/>
            </w:pPr>
            <w:r>
              <w:t>Online</w:t>
            </w:r>
          </w:p>
        </w:tc>
      </w:tr>
    </w:tbl>
    <w:p w14:paraId="6043F3AD" w14:textId="77777777" w:rsidR="003259BA" w:rsidRPr="003259BA" w:rsidRDefault="003259BA" w:rsidP="003259BA">
      <w:pPr>
        <w:pStyle w:val="Bodytext"/>
      </w:pPr>
    </w:p>
    <w:p w14:paraId="29E811E2" w14:textId="77777777" w:rsidR="00F539C5" w:rsidRDefault="00DD22A8" w:rsidP="00F539C5">
      <w:pPr>
        <w:pStyle w:val="Heading20"/>
      </w:pPr>
      <w:bookmarkStart w:id="568" w:name="_Toc535239437"/>
      <w:r>
        <w:t>Usability</w:t>
      </w:r>
      <w:bookmarkEnd w:id="568"/>
    </w:p>
    <w:p w14:paraId="4702E35E" w14:textId="77777777" w:rsidR="00934B59" w:rsidRDefault="00934B59" w:rsidP="00934B59">
      <w:pPr>
        <w:pStyle w:val="Heading20"/>
      </w:pPr>
      <w:bookmarkStart w:id="569" w:name="_Toc535239438"/>
      <w:r>
        <w:t>Reliability</w:t>
      </w:r>
      <w:bookmarkEnd w:id="569"/>
    </w:p>
    <w:p w14:paraId="54D965F0" w14:textId="03096816" w:rsidR="00934B59" w:rsidRDefault="00727CD5" w:rsidP="00934B59">
      <w:pPr>
        <w:pStyle w:val="Heading20"/>
      </w:pPr>
      <w:bookmarkStart w:id="570" w:name="_Toc535239439"/>
      <w:r>
        <w:t>P</w:t>
      </w:r>
      <w:r w:rsidR="00934B59">
        <w:t>erformance</w:t>
      </w:r>
      <w:bookmarkEnd w:id="570"/>
    </w:p>
    <w:p w14:paraId="33288B65" w14:textId="77777777" w:rsidR="00934B59" w:rsidRDefault="00934B59" w:rsidP="00934B59">
      <w:pPr>
        <w:pStyle w:val="Heading20"/>
      </w:pPr>
      <w:bookmarkStart w:id="571" w:name="_Toc535239440"/>
      <w:r>
        <w:t>supportability</w:t>
      </w:r>
      <w:bookmarkEnd w:id="571"/>
    </w:p>
    <w:p w14:paraId="3578680D" w14:textId="77777777" w:rsidR="00634971" w:rsidRPr="00634971" w:rsidRDefault="00634971" w:rsidP="00634971">
      <w:pPr>
        <w:pStyle w:val="Bodytext"/>
      </w:pPr>
    </w:p>
    <w:p w14:paraId="673C83B3" w14:textId="77777777" w:rsidR="00934B59" w:rsidRDefault="00934B59" w:rsidP="00934B59">
      <w:pPr>
        <w:pStyle w:val="Heading20"/>
      </w:pPr>
      <w:bookmarkStart w:id="572" w:name="_Toc535239441"/>
      <w:r>
        <w:t>Design Constraints</w:t>
      </w:r>
      <w:bookmarkEnd w:id="572"/>
    </w:p>
    <w:tbl>
      <w:tblPr>
        <w:tblStyle w:val="TableGrid"/>
        <w:tblW w:w="0" w:type="auto"/>
        <w:tblLook w:val="04A0" w:firstRow="1" w:lastRow="0" w:firstColumn="1" w:lastColumn="0" w:noHBand="0" w:noVBand="1"/>
      </w:tblPr>
      <w:tblGrid>
        <w:gridCol w:w="558"/>
        <w:gridCol w:w="6187"/>
        <w:gridCol w:w="1418"/>
        <w:gridCol w:w="898"/>
      </w:tblGrid>
      <w:tr w:rsidR="00634971" w14:paraId="558A7084" w14:textId="77777777" w:rsidTr="00DF71C2">
        <w:trPr>
          <w:cantSplit/>
        </w:trPr>
        <w:tc>
          <w:tcPr>
            <w:tcW w:w="558" w:type="dxa"/>
          </w:tcPr>
          <w:p w14:paraId="17956716" w14:textId="77777777" w:rsidR="00634971" w:rsidRPr="00B3748F" w:rsidRDefault="00634971" w:rsidP="00DF71C2">
            <w:pPr>
              <w:pStyle w:val="Bodytext"/>
              <w:rPr>
                <w:b/>
              </w:rPr>
            </w:pPr>
            <w:r w:rsidRPr="00B3748F">
              <w:rPr>
                <w:b/>
              </w:rPr>
              <w:t>No.</w:t>
            </w:r>
          </w:p>
        </w:tc>
        <w:tc>
          <w:tcPr>
            <w:tcW w:w="6187" w:type="dxa"/>
          </w:tcPr>
          <w:p w14:paraId="59A07089" w14:textId="77777777" w:rsidR="00634971" w:rsidRPr="00B3748F" w:rsidRDefault="00634971" w:rsidP="00DF71C2">
            <w:pPr>
              <w:pStyle w:val="Bodytext"/>
              <w:rPr>
                <w:b/>
              </w:rPr>
            </w:pPr>
            <w:r>
              <w:rPr>
                <w:b/>
              </w:rPr>
              <w:t>Requirement</w:t>
            </w:r>
          </w:p>
        </w:tc>
        <w:tc>
          <w:tcPr>
            <w:tcW w:w="1418" w:type="dxa"/>
          </w:tcPr>
          <w:p w14:paraId="7B0A24C9" w14:textId="77777777" w:rsidR="00634971" w:rsidRPr="00B3748F" w:rsidRDefault="00634971" w:rsidP="00DF71C2">
            <w:pPr>
              <w:pStyle w:val="Bodytext"/>
              <w:rPr>
                <w:b/>
              </w:rPr>
            </w:pPr>
            <w:r>
              <w:rPr>
                <w:b/>
              </w:rPr>
              <w:t>Requirement level</w:t>
            </w:r>
          </w:p>
        </w:tc>
        <w:tc>
          <w:tcPr>
            <w:tcW w:w="898" w:type="dxa"/>
          </w:tcPr>
          <w:p w14:paraId="4F323E3C" w14:textId="77777777" w:rsidR="00634971" w:rsidRPr="00920C31" w:rsidRDefault="00634971" w:rsidP="00DF71C2">
            <w:pPr>
              <w:pStyle w:val="Bodytext"/>
              <w:rPr>
                <w:b/>
              </w:rPr>
            </w:pPr>
            <w:r>
              <w:rPr>
                <w:b/>
              </w:rPr>
              <w:t>Online, Offline, Both</w:t>
            </w:r>
          </w:p>
        </w:tc>
      </w:tr>
      <w:tr w:rsidR="00634971" w14:paraId="77AC3554" w14:textId="77777777" w:rsidTr="00DF71C2">
        <w:trPr>
          <w:cantSplit/>
        </w:trPr>
        <w:tc>
          <w:tcPr>
            <w:tcW w:w="558" w:type="dxa"/>
          </w:tcPr>
          <w:p w14:paraId="3B0B674C" w14:textId="77777777" w:rsidR="00634971" w:rsidRDefault="00634971" w:rsidP="00DF71C2">
            <w:pPr>
              <w:pStyle w:val="Bodytext"/>
            </w:pPr>
            <w:r>
              <w:t>3</w:t>
            </w:r>
          </w:p>
        </w:tc>
        <w:tc>
          <w:tcPr>
            <w:tcW w:w="6187" w:type="dxa"/>
          </w:tcPr>
          <w:p w14:paraId="3F86A54D" w14:textId="41A26510" w:rsidR="00634971" w:rsidRDefault="00634971" w:rsidP="00426739">
            <w:pPr>
              <w:pStyle w:val="Bodytext"/>
            </w:pPr>
            <w:r>
              <w:t xml:space="preserve">System architecture needs to cope with multiple </w:t>
            </w:r>
            <w:ins w:id="573" w:author="Boumeester, FA, Ing." w:date="2019-01-15T11:53:00Z">
              <w:r w:rsidR="00426739">
                <w:t>message-</w:t>
              </w:r>
            </w:ins>
            <w:r>
              <w:t xml:space="preserve">format versions </w:t>
            </w:r>
            <w:del w:id="574" w:author="Boumeester, FA, Ing." w:date="2019-01-15T11:54:00Z">
              <w:r w:rsidDel="00426739">
                <w:delText xml:space="preserve">of the message types </w:delText>
              </w:r>
            </w:del>
            <w:r>
              <w:t xml:space="preserve">(loosely </w:t>
            </w:r>
            <w:r w:rsidR="00BC2FF4">
              <w:t>coupling between message format and system)</w:t>
            </w:r>
          </w:p>
        </w:tc>
        <w:tc>
          <w:tcPr>
            <w:tcW w:w="1418" w:type="dxa"/>
          </w:tcPr>
          <w:p w14:paraId="2B805AE2" w14:textId="77777777" w:rsidR="00634971" w:rsidRDefault="00634971" w:rsidP="00DF71C2">
            <w:pPr>
              <w:pStyle w:val="Bodytext"/>
            </w:pPr>
            <w:r>
              <w:t>M</w:t>
            </w:r>
          </w:p>
        </w:tc>
        <w:tc>
          <w:tcPr>
            <w:tcW w:w="898" w:type="dxa"/>
          </w:tcPr>
          <w:p w14:paraId="762B56C2" w14:textId="77777777" w:rsidR="00634971" w:rsidRDefault="00634971" w:rsidP="00DF71C2">
            <w:pPr>
              <w:pStyle w:val="Bodytext"/>
            </w:pPr>
            <w:r>
              <w:t>Both</w:t>
            </w:r>
          </w:p>
        </w:tc>
      </w:tr>
      <w:tr w:rsidR="00426739" w14:paraId="2F52D23A" w14:textId="77777777" w:rsidTr="00DF71C2">
        <w:trPr>
          <w:cantSplit/>
          <w:ins w:id="575" w:author="Boumeester, FA, Ing." w:date="2019-01-15T11:53:00Z"/>
        </w:trPr>
        <w:tc>
          <w:tcPr>
            <w:tcW w:w="558" w:type="dxa"/>
          </w:tcPr>
          <w:p w14:paraId="0FE8C16F" w14:textId="77777777" w:rsidR="00426739" w:rsidRDefault="00426739" w:rsidP="00DF71C2">
            <w:pPr>
              <w:pStyle w:val="Bodytext"/>
              <w:rPr>
                <w:ins w:id="576" w:author="Boumeester, FA, Ing." w:date="2019-01-15T11:53:00Z"/>
              </w:rPr>
            </w:pPr>
          </w:p>
        </w:tc>
        <w:tc>
          <w:tcPr>
            <w:tcW w:w="6187" w:type="dxa"/>
          </w:tcPr>
          <w:p w14:paraId="6F517F89" w14:textId="7D3A90C7" w:rsidR="00426739" w:rsidRDefault="00426739" w:rsidP="00426739">
            <w:pPr>
              <w:pStyle w:val="Bodytext"/>
              <w:rPr>
                <w:ins w:id="577" w:author="Boumeester, FA, Ing." w:date="2019-01-15T11:53:00Z"/>
              </w:rPr>
            </w:pPr>
            <w:ins w:id="578" w:author="Boumeester, FA, Ing." w:date="2019-01-15T11:53:00Z">
              <w:r>
                <w:t xml:space="preserve">System architecture needs to cope with multiple </w:t>
              </w:r>
            </w:ins>
            <w:ins w:id="579" w:author="Boumeester, FA, Ing." w:date="2019-01-15T11:54:00Z">
              <w:r>
                <w:t xml:space="preserve">exchange protocol </w:t>
              </w:r>
            </w:ins>
            <w:ins w:id="580" w:author="Boumeester, FA, Ing." w:date="2019-01-15T11:53:00Z">
              <w:r>
                <w:t>versions (loosely coupling between message format and system)</w:t>
              </w:r>
            </w:ins>
            <w:ins w:id="581" w:author="Boumeester, FA, Ing." w:date="2019-01-15T11:54:00Z">
              <w:r>
                <w:t xml:space="preserve"> (e.g. IP1-FFI_MTF, IP1-NFFI, SIP3, WSMP etc.)</w:t>
              </w:r>
            </w:ins>
          </w:p>
        </w:tc>
        <w:tc>
          <w:tcPr>
            <w:tcW w:w="1418" w:type="dxa"/>
          </w:tcPr>
          <w:p w14:paraId="2496A9AA" w14:textId="47E81737" w:rsidR="00426739" w:rsidRDefault="00426739" w:rsidP="00DF71C2">
            <w:pPr>
              <w:pStyle w:val="Bodytext"/>
              <w:rPr>
                <w:ins w:id="582" w:author="Boumeester, FA, Ing." w:date="2019-01-15T11:53:00Z"/>
              </w:rPr>
            </w:pPr>
            <w:ins w:id="583" w:author="Boumeester, FA, Ing." w:date="2019-01-15T11:57:00Z">
              <w:r>
                <w:t>M</w:t>
              </w:r>
            </w:ins>
          </w:p>
        </w:tc>
        <w:tc>
          <w:tcPr>
            <w:tcW w:w="898" w:type="dxa"/>
          </w:tcPr>
          <w:p w14:paraId="42F7966E" w14:textId="77777777" w:rsidR="00426739" w:rsidRDefault="00426739" w:rsidP="00DF71C2">
            <w:pPr>
              <w:pStyle w:val="Bodytext"/>
              <w:rPr>
                <w:ins w:id="584" w:author="Boumeester, FA, Ing." w:date="2019-01-15T11:53:00Z"/>
              </w:rPr>
            </w:pPr>
          </w:p>
        </w:tc>
      </w:tr>
      <w:tr w:rsidR="00426739" w14:paraId="05373A4F" w14:textId="77777777" w:rsidTr="00DF71C2">
        <w:trPr>
          <w:cantSplit/>
          <w:ins w:id="585" w:author="Boumeester, FA, Ing." w:date="2019-01-15T11:55:00Z"/>
        </w:trPr>
        <w:tc>
          <w:tcPr>
            <w:tcW w:w="558" w:type="dxa"/>
          </w:tcPr>
          <w:p w14:paraId="1D5BD716" w14:textId="77777777" w:rsidR="00426739" w:rsidRDefault="00426739" w:rsidP="00DF71C2">
            <w:pPr>
              <w:pStyle w:val="Bodytext"/>
              <w:rPr>
                <w:ins w:id="586" w:author="Boumeester, FA, Ing." w:date="2019-01-15T11:55:00Z"/>
              </w:rPr>
            </w:pPr>
          </w:p>
        </w:tc>
        <w:tc>
          <w:tcPr>
            <w:tcW w:w="6187" w:type="dxa"/>
          </w:tcPr>
          <w:p w14:paraId="67572435" w14:textId="4BF9E6AB" w:rsidR="00426739" w:rsidRDefault="00426739" w:rsidP="00426739">
            <w:pPr>
              <w:pStyle w:val="Bodytext"/>
              <w:rPr>
                <w:ins w:id="587" w:author="Boumeester, FA, Ing." w:date="2019-01-15T11:55:00Z"/>
              </w:rPr>
            </w:pPr>
            <w:ins w:id="588" w:author="Boumeester, FA, Ing." w:date="2019-01-15T11:55:00Z">
              <w:r>
                <w:t xml:space="preserve">System architecture needs to cope with multiple </w:t>
              </w:r>
              <w:r>
                <w:t>port behaviours</w:t>
              </w:r>
            </w:ins>
            <w:ins w:id="589" w:author="Boumeester, FA, Ing." w:date="2019-01-15T11:56:00Z">
              <w:r>
                <w:t xml:space="preserve"> </w:t>
              </w:r>
            </w:ins>
            <w:ins w:id="590" w:author="Boumeester, FA, Ing." w:date="2019-01-15T11:55:00Z">
              <w:r>
                <w:t>(</w:t>
              </w:r>
            </w:ins>
            <w:ins w:id="591" w:author="Boumeester, FA, Ing." w:date="2019-01-15T11:56:00Z">
              <w:r>
                <w:t xml:space="preserve">e.g. IP1 </w:t>
              </w:r>
            </w:ins>
            <w:ins w:id="592" w:author="Boumeester, FA, Ing." w:date="2019-01-15T11:55:00Z">
              <w:r>
                <w:t>maintain-open</w:t>
              </w:r>
            </w:ins>
            <w:ins w:id="593" w:author="Boumeester, FA, Ing." w:date="2019-01-15T11:56:00Z">
              <w:r>
                <w:t xml:space="preserve"> vs. Open-Send-Close</w:t>
              </w:r>
            </w:ins>
            <w:ins w:id="594" w:author="Boumeester, FA, Ing." w:date="2019-01-15T11:55:00Z">
              <w:r>
                <w:t>)</w:t>
              </w:r>
            </w:ins>
          </w:p>
        </w:tc>
        <w:tc>
          <w:tcPr>
            <w:tcW w:w="1418" w:type="dxa"/>
          </w:tcPr>
          <w:p w14:paraId="1514EE75" w14:textId="2DCF6808" w:rsidR="00426739" w:rsidRDefault="00426739" w:rsidP="00DF71C2">
            <w:pPr>
              <w:pStyle w:val="Bodytext"/>
              <w:rPr>
                <w:ins w:id="595" w:author="Boumeester, FA, Ing." w:date="2019-01-15T11:55:00Z"/>
              </w:rPr>
            </w:pPr>
            <w:ins w:id="596" w:author="Boumeester, FA, Ing." w:date="2019-01-15T11:57:00Z">
              <w:r>
                <w:t>M</w:t>
              </w:r>
            </w:ins>
          </w:p>
        </w:tc>
        <w:tc>
          <w:tcPr>
            <w:tcW w:w="898" w:type="dxa"/>
          </w:tcPr>
          <w:p w14:paraId="5F0CB2E1" w14:textId="77777777" w:rsidR="00426739" w:rsidRDefault="00426739" w:rsidP="00DF71C2">
            <w:pPr>
              <w:pStyle w:val="Bodytext"/>
              <w:rPr>
                <w:ins w:id="597" w:author="Boumeester, FA, Ing." w:date="2019-01-15T11:55:00Z"/>
              </w:rPr>
            </w:pPr>
          </w:p>
        </w:tc>
      </w:tr>
      <w:tr w:rsidR="00426739" w14:paraId="7FC81190" w14:textId="77777777" w:rsidTr="00DF71C2">
        <w:trPr>
          <w:cantSplit/>
          <w:ins w:id="598" w:author="Boumeester, FA, Ing." w:date="2019-01-15T11:56:00Z"/>
        </w:trPr>
        <w:tc>
          <w:tcPr>
            <w:tcW w:w="558" w:type="dxa"/>
          </w:tcPr>
          <w:p w14:paraId="781C807B" w14:textId="77777777" w:rsidR="00426739" w:rsidRDefault="00426739" w:rsidP="00DF71C2">
            <w:pPr>
              <w:pStyle w:val="Bodytext"/>
              <w:rPr>
                <w:ins w:id="599" w:author="Boumeester, FA, Ing." w:date="2019-01-15T11:56:00Z"/>
              </w:rPr>
            </w:pPr>
          </w:p>
        </w:tc>
        <w:tc>
          <w:tcPr>
            <w:tcW w:w="6187" w:type="dxa"/>
          </w:tcPr>
          <w:p w14:paraId="7879E6A4" w14:textId="6FED6903" w:rsidR="00426739" w:rsidRDefault="00426739" w:rsidP="00426739">
            <w:pPr>
              <w:pStyle w:val="Bodytext"/>
              <w:rPr>
                <w:ins w:id="600" w:author="Boumeester, FA, Ing." w:date="2019-01-15T11:56:00Z"/>
              </w:rPr>
            </w:pPr>
            <w:ins w:id="601" w:author="Boumeester, FA, Ing." w:date="2019-01-15T11:56:00Z">
              <w:r>
                <w:t>System architecture needs to cope with</w:t>
              </w:r>
              <w:r>
                <w:t xml:space="preserve"> multiple dataflow over connections (Send, Receive</w:t>
              </w:r>
            </w:ins>
            <w:ins w:id="602" w:author="Boumeester, FA, Ing." w:date="2019-01-15T11:57:00Z">
              <w:r>
                <w:t>, Both for IP1 server or Clients)</w:t>
              </w:r>
            </w:ins>
          </w:p>
        </w:tc>
        <w:tc>
          <w:tcPr>
            <w:tcW w:w="1418" w:type="dxa"/>
          </w:tcPr>
          <w:p w14:paraId="77921A6F" w14:textId="08D6C696" w:rsidR="00426739" w:rsidRDefault="00426739" w:rsidP="00DF71C2">
            <w:pPr>
              <w:pStyle w:val="Bodytext"/>
              <w:rPr>
                <w:ins w:id="603" w:author="Boumeester, FA, Ing." w:date="2019-01-15T11:56:00Z"/>
              </w:rPr>
            </w:pPr>
            <w:ins w:id="604" w:author="Boumeester, FA, Ing." w:date="2019-01-15T11:57:00Z">
              <w:r>
                <w:t>M</w:t>
              </w:r>
            </w:ins>
          </w:p>
        </w:tc>
        <w:tc>
          <w:tcPr>
            <w:tcW w:w="898" w:type="dxa"/>
          </w:tcPr>
          <w:p w14:paraId="3B0D1414" w14:textId="77777777" w:rsidR="00426739" w:rsidRDefault="00426739" w:rsidP="00DF71C2">
            <w:pPr>
              <w:pStyle w:val="Bodytext"/>
              <w:rPr>
                <w:ins w:id="605" w:author="Boumeester, FA, Ing." w:date="2019-01-15T11:56:00Z"/>
              </w:rPr>
            </w:pPr>
          </w:p>
        </w:tc>
      </w:tr>
    </w:tbl>
    <w:p w14:paraId="2486C43D" w14:textId="5454D9F0" w:rsidR="00634971" w:rsidRPr="00634971" w:rsidRDefault="00634971" w:rsidP="00634971">
      <w:pPr>
        <w:pStyle w:val="Bodytext"/>
      </w:pPr>
    </w:p>
    <w:p w14:paraId="61232137" w14:textId="77777777" w:rsidR="00934B59" w:rsidRDefault="00934B59" w:rsidP="00934B59">
      <w:pPr>
        <w:pStyle w:val="Heading20"/>
        <w:rPr>
          <w:noProof/>
        </w:rPr>
      </w:pPr>
      <w:bookmarkStart w:id="606" w:name="_Toc535239442"/>
      <w:r>
        <w:rPr>
          <w:noProof/>
        </w:rPr>
        <w:t>Online User Documentation and Help System Requirements</w:t>
      </w:r>
      <w:bookmarkEnd w:id="606"/>
    </w:p>
    <w:tbl>
      <w:tblPr>
        <w:tblStyle w:val="TableGrid"/>
        <w:tblW w:w="0" w:type="auto"/>
        <w:tblLook w:val="04A0" w:firstRow="1" w:lastRow="0" w:firstColumn="1" w:lastColumn="0" w:noHBand="0" w:noVBand="1"/>
      </w:tblPr>
      <w:tblGrid>
        <w:gridCol w:w="558"/>
        <w:gridCol w:w="6187"/>
        <w:gridCol w:w="1418"/>
        <w:gridCol w:w="898"/>
      </w:tblGrid>
      <w:tr w:rsidR="00C911E9" w14:paraId="462EB3F6" w14:textId="77777777" w:rsidTr="00DF71C2">
        <w:trPr>
          <w:cantSplit/>
        </w:trPr>
        <w:tc>
          <w:tcPr>
            <w:tcW w:w="558" w:type="dxa"/>
          </w:tcPr>
          <w:p w14:paraId="1BBE18A5" w14:textId="77777777" w:rsidR="00C911E9" w:rsidRPr="00B3748F" w:rsidRDefault="00C911E9" w:rsidP="00DF71C2">
            <w:pPr>
              <w:pStyle w:val="Bodytext"/>
              <w:rPr>
                <w:b/>
              </w:rPr>
            </w:pPr>
            <w:r w:rsidRPr="00B3748F">
              <w:rPr>
                <w:b/>
              </w:rPr>
              <w:t>No.</w:t>
            </w:r>
          </w:p>
        </w:tc>
        <w:tc>
          <w:tcPr>
            <w:tcW w:w="6187" w:type="dxa"/>
          </w:tcPr>
          <w:p w14:paraId="66C4275D" w14:textId="77777777" w:rsidR="00C911E9" w:rsidRPr="00B3748F" w:rsidRDefault="00C911E9" w:rsidP="00DF71C2">
            <w:pPr>
              <w:pStyle w:val="Bodytext"/>
              <w:rPr>
                <w:b/>
              </w:rPr>
            </w:pPr>
            <w:r>
              <w:rPr>
                <w:b/>
              </w:rPr>
              <w:t>Requirement</w:t>
            </w:r>
          </w:p>
        </w:tc>
        <w:tc>
          <w:tcPr>
            <w:tcW w:w="1418" w:type="dxa"/>
          </w:tcPr>
          <w:p w14:paraId="0E27082F" w14:textId="77777777" w:rsidR="00C911E9" w:rsidRPr="00B3748F" w:rsidRDefault="00C911E9" w:rsidP="00DF71C2">
            <w:pPr>
              <w:pStyle w:val="Bodytext"/>
              <w:rPr>
                <w:b/>
              </w:rPr>
            </w:pPr>
            <w:r>
              <w:rPr>
                <w:b/>
              </w:rPr>
              <w:t>Requirement level</w:t>
            </w:r>
          </w:p>
        </w:tc>
        <w:tc>
          <w:tcPr>
            <w:tcW w:w="898" w:type="dxa"/>
          </w:tcPr>
          <w:p w14:paraId="0A71AE0C" w14:textId="77777777" w:rsidR="00C911E9" w:rsidRPr="00920C31" w:rsidRDefault="00C911E9" w:rsidP="00DF71C2">
            <w:pPr>
              <w:pStyle w:val="Bodytext"/>
              <w:rPr>
                <w:b/>
              </w:rPr>
            </w:pPr>
            <w:r>
              <w:rPr>
                <w:b/>
              </w:rPr>
              <w:t>Online, Offline, Both</w:t>
            </w:r>
          </w:p>
        </w:tc>
      </w:tr>
      <w:tr w:rsidR="00C911E9" w14:paraId="7F9AF6EC" w14:textId="77777777" w:rsidTr="00DF71C2">
        <w:trPr>
          <w:cantSplit/>
        </w:trPr>
        <w:tc>
          <w:tcPr>
            <w:tcW w:w="558" w:type="dxa"/>
          </w:tcPr>
          <w:p w14:paraId="08BAC7A7" w14:textId="77777777" w:rsidR="00C911E9" w:rsidRDefault="008F0C8F" w:rsidP="00DF71C2">
            <w:pPr>
              <w:pStyle w:val="Bodytext"/>
            </w:pPr>
            <w:r>
              <w:t>4</w:t>
            </w:r>
          </w:p>
        </w:tc>
        <w:tc>
          <w:tcPr>
            <w:tcW w:w="6187" w:type="dxa"/>
          </w:tcPr>
          <w:p w14:paraId="0089F8A3" w14:textId="77777777" w:rsidR="00C911E9" w:rsidRDefault="002A6F6D" w:rsidP="00DF71C2">
            <w:pPr>
              <w:pStyle w:val="Bodytext"/>
            </w:pPr>
            <w:r>
              <w:t>Deployment manual</w:t>
            </w:r>
          </w:p>
        </w:tc>
        <w:tc>
          <w:tcPr>
            <w:tcW w:w="1418" w:type="dxa"/>
          </w:tcPr>
          <w:p w14:paraId="481423B6" w14:textId="77777777" w:rsidR="00C911E9" w:rsidRDefault="00C911E9" w:rsidP="00DF71C2">
            <w:pPr>
              <w:pStyle w:val="Bodytext"/>
            </w:pPr>
            <w:r>
              <w:t>M</w:t>
            </w:r>
          </w:p>
        </w:tc>
        <w:tc>
          <w:tcPr>
            <w:tcW w:w="898" w:type="dxa"/>
          </w:tcPr>
          <w:p w14:paraId="47AAD42F" w14:textId="77777777" w:rsidR="00C911E9" w:rsidRDefault="00C911E9" w:rsidP="00DF71C2">
            <w:pPr>
              <w:pStyle w:val="Bodytext"/>
            </w:pPr>
            <w:r>
              <w:t>Both</w:t>
            </w:r>
          </w:p>
        </w:tc>
      </w:tr>
      <w:tr w:rsidR="00727CD5" w14:paraId="17E1184D" w14:textId="77777777" w:rsidTr="00DF71C2">
        <w:trPr>
          <w:cantSplit/>
        </w:trPr>
        <w:tc>
          <w:tcPr>
            <w:tcW w:w="558" w:type="dxa"/>
          </w:tcPr>
          <w:p w14:paraId="0BBCD2B8" w14:textId="2D882E05" w:rsidR="00727CD5" w:rsidRDefault="00727CD5" w:rsidP="00DF71C2">
            <w:pPr>
              <w:pStyle w:val="Bodytext"/>
            </w:pPr>
            <w:r>
              <w:t>5</w:t>
            </w:r>
          </w:p>
        </w:tc>
        <w:tc>
          <w:tcPr>
            <w:tcW w:w="6187" w:type="dxa"/>
          </w:tcPr>
          <w:p w14:paraId="65EC82AE" w14:textId="48D308CD" w:rsidR="00727CD5" w:rsidRDefault="006E62CB" w:rsidP="00DF71C2">
            <w:pPr>
              <w:pStyle w:val="Bodytext"/>
            </w:pPr>
            <w:r>
              <w:t>User manual</w:t>
            </w:r>
          </w:p>
        </w:tc>
        <w:tc>
          <w:tcPr>
            <w:tcW w:w="1418" w:type="dxa"/>
          </w:tcPr>
          <w:p w14:paraId="3D5E4300" w14:textId="52498B13" w:rsidR="00727CD5" w:rsidRDefault="006E62CB" w:rsidP="00DF71C2">
            <w:pPr>
              <w:pStyle w:val="Bodytext"/>
            </w:pPr>
            <w:r>
              <w:t>M</w:t>
            </w:r>
          </w:p>
        </w:tc>
        <w:tc>
          <w:tcPr>
            <w:tcW w:w="898" w:type="dxa"/>
          </w:tcPr>
          <w:p w14:paraId="643D1F27" w14:textId="2F611E6D" w:rsidR="00727CD5" w:rsidRDefault="006E62CB" w:rsidP="00DF71C2">
            <w:pPr>
              <w:pStyle w:val="Bodytext"/>
            </w:pPr>
            <w:r>
              <w:t>Both</w:t>
            </w:r>
          </w:p>
        </w:tc>
      </w:tr>
    </w:tbl>
    <w:p w14:paraId="76FFB27E" w14:textId="77777777" w:rsidR="00C911E9" w:rsidRPr="00C911E9" w:rsidRDefault="00C911E9" w:rsidP="00C911E9">
      <w:pPr>
        <w:pStyle w:val="Bodytext"/>
      </w:pPr>
    </w:p>
    <w:p w14:paraId="4A6F883B" w14:textId="77777777" w:rsidR="00934B59" w:rsidRDefault="00934B59" w:rsidP="00934B59">
      <w:pPr>
        <w:pStyle w:val="Heading20"/>
        <w:rPr>
          <w:noProof/>
        </w:rPr>
      </w:pPr>
      <w:bookmarkStart w:id="607" w:name="_Toc535239443"/>
      <w:r>
        <w:rPr>
          <w:noProof/>
        </w:rPr>
        <w:t>Purchased Components</w:t>
      </w:r>
      <w:bookmarkEnd w:id="607"/>
    </w:p>
    <w:p w14:paraId="33CA0E09" w14:textId="77777777" w:rsidR="00934B59" w:rsidRDefault="00934B59" w:rsidP="00934B59">
      <w:pPr>
        <w:pStyle w:val="Heading20"/>
        <w:rPr>
          <w:noProof/>
        </w:rPr>
      </w:pPr>
      <w:bookmarkStart w:id="608" w:name="_Toc535239444"/>
      <w:r>
        <w:rPr>
          <w:noProof/>
        </w:rPr>
        <w:t>Interfaces</w:t>
      </w:r>
      <w:bookmarkEnd w:id="608"/>
    </w:p>
    <w:tbl>
      <w:tblPr>
        <w:tblStyle w:val="TableGrid"/>
        <w:tblW w:w="0" w:type="auto"/>
        <w:tblLook w:val="04A0" w:firstRow="1" w:lastRow="0" w:firstColumn="1" w:lastColumn="0" w:noHBand="0" w:noVBand="1"/>
      </w:tblPr>
      <w:tblGrid>
        <w:gridCol w:w="554"/>
        <w:gridCol w:w="5324"/>
        <w:gridCol w:w="1417"/>
        <w:gridCol w:w="1992"/>
      </w:tblGrid>
      <w:tr w:rsidR="00D03A2E" w14:paraId="41AD8EEB" w14:textId="77777777" w:rsidTr="00DF71C2">
        <w:trPr>
          <w:cantSplit/>
        </w:trPr>
        <w:tc>
          <w:tcPr>
            <w:tcW w:w="558" w:type="dxa"/>
          </w:tcPr>
          <w:p w14:paraId="69893780" w14:textId="77777777" w:rsidR="00D03A2E" w:rsidRPr="00B3748F" w:rsidRDefault="00D03A2E" w:rsidP="00DF71C2">
            <w:pPr>
              <w:pStyle w:val="Bodytext"/>
              <w:rPr>
                <w:b/>
              </w:rPr>
            </w:pPr>
            <w:r w:rsidRPr="00B3748F">
              <w:rPr>
                <w:b/>
              </w:rPr>
              <w:t>No.</w:t>
            </w:r>
          </w:p>
        </w:tc>
        <w:tc>
          <w:tcPr>
            <w:tcW w:w="6187" w:type="dxa"/>
          </w:tcPr>
          <w:p w14:paraId="5023073C" w14:textId="77777777" w:rsidR="00D03A2E" w:rsidRPr="00B3748F" w:rsidRDefault="00D03A2E" w:rsidP="00DF71C2">
            <w:pPr>
              <w:pStyle w:val="Bodytext"/>
              <w:rPr>
                <w:b/>
              </w:rPr>
            </w:pPr>
            <w:r>
              <w:rPr>
                <w:b/>
              </w:rPr>
              <w:t>Requirement</w:t>
            </w:r>
          </w:p>
        </w:tc>
        <w:tc>
          <w:tcPr>
            <w:tcW w:w="1418" w:type="dxa"/>
          </w:tcPr>
          <w:p w14:paraId="6AD96B8D" w14:textId="77777777" w:rsidR="00D03A2E" w:rsidRPr="00B3748F" w:rsidRDefault="00D03A2E" w:rsidP="00DF71C2">
            <w:pPr>
              <w:pStyle w:val="Bodytext"/>
              <w:rPr>
                <w:b/>
              </w:rPr>
            </w:pPr>
            <w:r>
              <w:rPr>
                <w:b/>
              </w:rPr>
              <w:t>Requirement level</w:t>
            </w:r>
          </w:p>
        </w:tc>
        <w:tc>
          <w:tcPr>
            <w:tcW w:w="898" w:type="dxa"/>
          </w:tcPr>
          <w:p w14:paraId="31FFE980" w14:textId="77777777" w:rsidR="00D03A2E" w:rsidRPr="00920C31" w:rsidRDefault="00D03A2E" w:rsidP="00DF71C2">
            <w:pPr>
              <w:pStyle w:val="Bodytext"/>
              <w:rPr>
                <w:b/>
              </w:rPr>
            </w:pPr>
            <w:r>
              <w:rPr>
                <w:b/>
              </w:rPr>
              <w:t>Online, Offline, Both</w:t>
            </w:r>
          </w:p>
        </w:tc>
      </w:tr>
      <w:tr w:rsidR="00D03A2E" w14:paraId="4C653688" w14:textId="77777777" w:rsidTr="00DF71C2">
        <w:trPr>
          <w:cantSplit/>
        </w:trPr>
        <w:tc>
          <w:tcPr>
            <w:tcW w:w="558" w:type="dxa"/>
          </w:tcPr>
          <w:p w14:paraId="3A50A8C9" w14:textId="1AEACE4A" w:rsidR="00D03A2E" w:rsidRDefault="00727CD5" w:rsidP="00DF71C2">
            <w:pPr>
              <w:pStyle w:val="Bodytext"/>
            </w:pPr>
            <w:r>
              <w:t>6</w:t>
            </w:r>
          </w:p>
        </w:tc>
        <w:tc>
          <w:tcPr>
            <w:tcW w:w="6187" w:type="dxa"/>
          </w:tcPr>
          <w:p w14:paraId="4367F193" w14:textId="77777777" w:rsidR="00D03A2E" w:rsidRDefault="00097319" w:rsidP="00097319">
            <w:pPr>
              <w:pStyle w:val="Bodytext"/>
            </w:pPr>
            <w:r>
              <w:t>U</w:t>
            </w:r>
            <w:r w:rsidR="00D03A2E">
              <w:t xml:space="preserve">pload </w:t>
            </w:r>
            <w:r>
              <w:t xml:space="preserve">possibility </w:t>
            </w:r>
            <w:r w:rsidR="00A22E70">
              <w:t xml:space="preserve">for National Lead </w:t>
            </w:r>
            <w:r w:rsidR="00D03A2E">
              <w:t xml:space="preserve">of </w:t>
            </w:r>
            <w:r>
              <w:t>Capability</w:t>
            </w:r>
            <w:r w:rsidR="00D03A2E">
              <w:t xml:space="preserve"> Participation Message</w:t>
            </w:r>
            <w:r>
              <w:t xml:space="preserve"> in OPTASK builder</w:t>
            </w:r>
          </w:p>
        </w:tc>
        <w:tc>
          <w:tcPr>
            <w:tcW w:w="1418" w:type="dxa"/>
          </w:tcPr>
          <w:p w14:paraId="05AB63FB" w14:textId="77777777" w:rsidR="00D03A2E" w:rsidRDefault="00D03A2E" w:rsidP="00DF71C2">
            <w:pPr>
              <w:pStyle w:val="Bodytext"/>
            </w:pPr>
            <w:r>
              <w:t>M</w:t>
            </w:r>
          </w:p>
        </w:tc>
        <w:tc>
          <w:tcPr>
            <w:tcW w:w="898" w:type="dxa"/>
          </w:tcPr>
          <w:p w14:paraId="1B2743EA" w14:textId="77777777" w:rsidR="00D03A2E" w:rsidRDefault="00097319" w:rsidP="00DF71C2">
            <w:pPr>
              <w:pStyle w:val="Bodytext"/>
            </w:pPr>
            <w:r>
              <w:t>Offline</w:t>
            </w:r>
          </w:p>
        </w:tc>
      </w:tr>
      <w:tr w:rsidR="00A22E70" w14:paraId="19A1D007" w14:textId="77777777" w:rsidTr="00DF71C2">
        <w:trPr>
          <w:cantSplit/>
        </w:trPr>
        <w:tc>
          <w:tcPr>
            <w:tcW w:w="558" w:type="dxa"/>
          </w:tcPr>
          <w:p w14:paraId="61E9E708" w14:textId="3CF8AC80" w:rsidR="00A22E70" w:rsidRDefault="00727CD5" w:rsidP="00DF71C2">
            <w:pPr>
              <w:pStyle w:val="Bodytext"/>
            </w:pPr>
            <w:r>
              <w:t>7</w:t>
            </w:r>
          </w:p>
        </w:tc>
        <w:tc>
          <w:tcPr>
            <w:tcW w:w="6187" w:type="dxa"/>
          </w:tcPr>
          <w:p w14:paraId="6550FFC3" w14:textId="77777777" w:rsidR="00A22E70" w:rsidRDefault="00A22E70" w:rsidP="00097319">
            <w:pPr>
              <w:pStyle w:val="Bodytext"/>
            </w:pPr>
            <w:r>
              <w:t>Download possibility for National Lead of OPTASK in OPTASK builder</w:t>
            </w:r>
          </w:p>
        </w:tc>
        <w:tc>
          <w:tcPr>
            <w:tcW w:w="1418" w:type="dxa"/>
          </w:tcPr>
          <w:p w14:paraId="6F70BE38" w14:textId="373AE970" w:rsidR="00A22E70" w:rsidRDefault="00A22E70" w:rsidP="00DF71C2">
            <w:pPr>
              <w:pStyle w:val="Bodytext"/>
            </w:pPr>
            <w:del w:id="609" w:author="Boumeester, FA, Ing." w:date="2019-01-15T11:59:00Z">
              <w:r w:rsidDel="00426739">
                <w:delText>M</w:delText>
              </w:r>
            </w:del>
            <w:ins w:id="610" w:author="Boumeester, FA, Ing." w:date="2019-01-15T11:59:00Z">
              <w:r w:rsidR="00426739">
                <w:t>C</w:t>
              </w:r>
            </w:ins>
          </w:p>
        </w:tc>
        <w:tc>
          <w:tcPr>
            <w:tcW w:w="898" w:type="dxa"/>
          </w:tcPr>
          <w:p w14:paraId="533E5724" w14:textId="16B5155E" w:rsidR="00A22E70" w:rsidRDefault="00A22E70" w:rsidP="00426739">
            <w:pPr>
              <w:pStyle w:val="Bodytext"/>
            </w:pPr>
            <w:commentRangeStart w:id="611"/>
            <w:del w:id="612" w:author="Boumeester, FA, Ing." w:date="2019-01-15T11:59:00Z">
              <w:r w:rsidDel="00426739">
                <w:delText>Offline</w:delText>
              </w:r>
            </w:del>
            <w:ins w:id="613" w:author="Boumeester, FA, Ing." w:date="2019-01-15T11:59:00Z">
              <w:r w:rsidR="00426739">
                <w:t>O</w:t>
              </w:r>
              <w:r w:rsidR="00426739">
                <w:t>n</w:t>
              </w:r>
              <w:r w:rsidR="00426739">
                <w:t>line</w:t>
              </w:r>
              <w:commentRangeEnd w:id="611"/>
              <w:r w:rsidR="00426739">
                <w:rPr>
                  <w:rStyle w:val="CommentReference"/>
                  <w:rFonts w:asciiTheme="minorHAnsi" w:eastAsiaTheme="minorHAnsi" w:hAnsiTheme="minorHAnsi" w:cstheme="minorBidi"/>
                  <w:lang w:eastAsia="en-US"/>
                </w:rPr>
                <w:commentReference w:id="611"/>
              </w:r>
            </w:ins>
          </w:p>
        </w:tc>
      </w:tr>
      <w:tr w:rsidR="00A22E70" w14:paraId="568131CD" w14:textId="77777777" w:rsidTr="00DF71C2">
        <w:trPr>
          <w:cantSplit/>
        </w:trPr>
        <w:tc>
          <w:tcPr>
            <w:tcW w:w="558" w:type="dxa"/>
          </w:tcPr>
          <w:p w14:paraId="6FB66F1D" w14:textId="2AFE7D26" w:rsidR="00A22E70" w:rsidRDefault="00727CD5" w:rsidP="00DF71C2">
            <w:pPr>
              <w:pStyle w:val="Bodytext"/>
            </w:pPr>
            <w:r>
              <w:t>8</w:t>
            </w:r>
          </w:p>
        </w:tc>
        <w:tc>
          <w:tcPr>
            <w:tcW w:w="6187" w:type="dxa"/>
          </w:tcPr>
          <w:p w14:paraId="44D18BD1" w14:textId="41F1D6F7" w:rsidR="00A22E70" w:rsidRDefault="00A22E70" w:rsidP="00426739">
            <w:pPr>
              <w:pStyle w:val="Bodytext"/>
            </w:pPr>
            <w:r>
              <w:t>System to System API (</w:t>
            </w:r>
            <w:del w:id="614" w:author="Boumeester, FA, Ing." w:date="2019-01-15T11:58:00Z">
              <w:r w:rsidDel="00426739">
                <w:delText>publish/subscribe</w:delText>
              </w:r>
            </w:del>
            <w:ins w:id="615" w:author="Boumeester, FA, Ing." w:date="2019-01-15T11:58:00Z">
              <w:r w:rsidR="00426739">
                <w:t>using WSMP</w:t>
              </w:r>
            </w:ins>
            <w:r>
              <w:t>)</w:t>
            </w:r>
            <w:r w:rsidR="00C1594B">
              <w:t xml:space="preserve"> between </w:t>
            </w:r>
            <w:r w:rsidR="001D76CD">
              <w:t xml:space="preserve">National </w:t>
            </w:r>
            <w:r w:rsidR="00AD5DB8">
              <w:t>SDF</w:t>
            </w:r>
            <w:r w:rsidR="00C1594B">
              <w:t xml:space="preserve"> Builder and </w:t>
            </w:r>
            <w:r w:rsidR="008A587D">
              <w:t>NMA OPTASK Builder</w:t>
            </w:r>
            <w:ins w:id="616" w:author="Boumeester, FA, Ing." w:date="2019-01-15T11:58:00Z">
              <w:r w:rsidR="00426739">
                <w:t xml:space="preserve"> </w:t>
              </w:r>
            </w:ins>
          </w:p>
        </w:tc>
        <w:tc>
          <w:tcPr>
            <w:tcW w:w="1418" w:type="dxa"/>
          </w:tcPr>
          <w:p w14:paraId="35EDBA80" w14:textId="77777777" w:rsidR="00A22E70" w:rsidRDefault="00A22E70" w:rsidP="00DF71C2">
            <w:pPr>
              <w:pStyle w:val="Bodytext"/>
            </w:pPr>
            <w:r>
              <w:t>C</w:t>
            </w:r>
          </w:p>
        </w:tc>
        <w:tc>
          <w:tcPr>
            <w:tcW w:w="898" w:type="dxa"/>
          </w:tcPr>
          <w:p w14:paraId="7C1897B7" w14:textId="77777777" w:rsidR="00A22E70" w:rsidRDefault="00A22E70" w:rsidP="00DF71C2">
            <w:pPr>
              <w:pStyle w:val="Bodytext"/>
            </w:pPr>
            <w:r>
              <w:t>Online</w:t>
            </w:r>
          </w:p>
        </w:tc>
      </w:tr>
    </w:tbl>
    <w:p w14:paraId="35607C16" w14:textId="77777777" w:rsidR="00D03A2E" w:rsidRPr="00D03A2E" w:rsidRDefault="00D03A2E" w:rsidP="00D03A2E">
      <w:pPr>
        <w:pStyle w:val="Bodytext"/>
      </w:pPr>
    </w:p>
    <w:p w14:paraId="51852013" w14:textId="77777777" w:rsidR="00934B59" w:rsidRDefault="00934B59" w:rsidP="00934B59">
      <w:pPr>
        <w:pStyle w:val="Heading20"/>
        <w:rPr>
          <w:noProof/>
        </w:rPr>
      </w:pPr>
      <w:bookmarkStart w:id="617" w:name="_Toc535239445"/>
      <w:r>
        <w:rPr>
          <w:noProof/>
        </w:rPr>
        <w:t>Licensing Requirements</w:t>
      </w:r>
      <w:bookmarkEnd w:id="617"/>
    </w:p>
    <w:tbl>
      <w:tblPr>
        <w:tblStyle w:val="TableGrid"/>
        <w:tblW w:w="0" w:type="auto"/>
        <w:tblLook w:val="04A0" w:firstRow="1" w:lastRow="0" w:firstColumn="1" w:lastColumn="0" w:noHBand="0" w:noVBand="1"/>
      </w:tblPr>
      <w:tblGrid>
        <w:gridCol w:w="558"/>
        <w:gridCol w:w="6187"/>
        <w:gridCol w:w="1418"/>
        <w:gridCol w:w="898"/>
      </w:tblGrid>
      <w:tr w:rsidR="005A36C1" w14:paraId="13607251" w14:textId="77777777" w:rsidTr="00DF71C2">
        <w:trPr>
          <w:cantSplit/>
        </w:trPr>
        <w:tc>
          <w:tcPr>
            <w:tcW w:w="558" w:type="dxa"/>
          </w:tcPr>
          <w:p w14:paraId="7B2C48B3" w14:textId="77777777" w:rsidR="005A36C1" w:rsidRPr="00B3748F" w:rsidRDefault="005A36C1" w:rsidP="00DF71C2">
            <w:pPr>
              <w:pStyle w:val="Bodytext"/>
              <w:rPr>
                <w:b/>
              </w:rPr>
            </w:pPr>
            <w:r w:rsidRPr="00B3748F">
              <w:rPr>
                <w:b/>
              </w:rPr>
              <w:t>No.</w:t>
            </w:r>
          </w:p>
        </w:tc>
        <w:tc>
          <w:tcPr>
            <w:tcW w:w="6187" w:type="dxa"/>
          </w:tcPr>
          <w:p w14:paraId="6CEDE606" w14:textId="77777777" w:rsidR="005A36C1" w:rsidRPr="00B3748F" w:rsidRDefault="005A36C1" w:rsidP="00DF71C2">
            <w:pPr>
              <w:pStyle w:val="Bodytext"/>
              <w:rPr>
                <w:b/>
              </w:rPr>
            </w:pPr>
            <w:r>
              <w:rPr>
                <w:b/>
              </w:rPr>
              <w:t>Requirement</w:t>
            </w:r>
          </w:p>
        </w:tc>
        <w:tc>
          <w:tcPr>
            <w:tcW w:w="1418" w:type="dxa"/>
          </w:tcPr>
          <w:p w14:paraId="7D9E5CB4" w14:textId="77777777" w:rsidR="005A36C1" w:rsidRPr="00B3748F" w:rsidRDefault="005A36C1" w:rsidP="00DF71C2">
            <w:pPr>
              <w:pStyle w:val="Bodytext"/>
              <w:rPr>
                <w:b/>
              </w:rPr>
            </w:pPr>
            <w:r>
              <w:rPr>
                <w:b/>
              </w:rPr>
              <w:t>Requirement level</w:t>
            </w:r>
          </w:p>
        </w:tc>
        <w:tc>
          <w:tcPr>
            <w:tcW w:w="898" w:type="dxa"/>
          </w:tcPr>
          <w:p w14:paraId="3F574E37" w14:textId="77777777" w:rsidR="005A36C1" w:rsidRPr="00920C31" w:rsidRDefault="005A36C1" w:rsidP="00DF71C2">
            <w:pPr>
              <w:pStyle w:val="Bodytext"/>
              <w:rPr>
                <w:b/>
              </w:rPr>
            </w:pPr>
            <w:r>
              <w:rPr>
                <w:b/>
              </w:rPr>
              <w:t>Online, Offline, Both</w:t>
            </w:r>
          </w:p>
        </w:tc>
      </w:tr>
      <w:tr w:rsidR="005A36C1" w14:paraId="7B41F0B1" w14:textId="77777777" w:rsidTr="00DF71C2">
        <w:trPr>
          <w:cantSplit/>
        </w:trPr>
        <w:tc>
          <w:tcPr>
            <w:tcW w:w="558" w:type="dxa"/>
          </w:tcPr>
          <w:p w14:paraId="760E5B33" w14:textId="14DFFAAF" w:rsidR="005A36C1" w:rsidRDefault="00727CD5" w:rsidP="00DF71C2">
            <w:pPr>
              <w:pStyle w:val="Bodytext"/>
            </w:pPr>
            <w:r>
              <w:t>9</w:t>
            </w:r>
          </w:p>
        </w:tc>
        <w:tc>
          <w:tcPr>
            <w:tcW w:w="6187" w:type="dxa"/>
          </w:tcPr>
          <w:p w14:paraId="1FCDA233" w14:textId="77777777" w:rsidR="005A36C1" w:rsidRDefault="005A36C1" w:rsidP="00DF71C2">
            <w:pPr>
              <w:pStyle w:val="Bodytext"/>
            </w:pPr>
            <w:r>
              <w:t>Uses of only open source solutions (</w:t>
            </w:r>
            <w:commentRangeStart w:id="618"/>
            <w:r>
              <w:t>no GPL</w:t>
            </w:r>
            <w:commentRangeEnd w:id="618"/>
            <w:r w:rsidR="00F10AB9">
              <w:rPr>
                <w:rStyle w:val="CommentReference"/>
                <w:rFonts w:asciiTheme="minorHAnsi" w:eastAsiaTheme="minorHAnsi" w:hAnsiTheme="minorHAnsi" w:cstheme="minorBidi"/>
                <w:lang w:eastAsia="en-US"/>
              </w:rPr>
              <w:commentReference w:id="618"/>
            </w:r>
            <w:r>
              <w:t>)</w:t>
            </w:r>
          </w:p>
        </w:tc>
        <w:tc>
          <w:tcPr>
            <w:tcW w:w="1418" w:type="dxa"/>
          </w:tcPr>
          <w:p w14:paraId="2ED43CF2" w14:textId="77777777" w:rsidR="005A36C1" w:rsidRDefault="005A36C1" w:rsidP="00DF71C2">
            <w:pPr>
              <w:pStyle w:val="Bodytext"/>
            </w:pPr>
            <w:r>
              <w:t>S</w:t>
            </w:r>
          </w:p>
        </w:tc>
        <w:tc>
          <w:tcPr>
            <w:tcW w:w="898" w:type="dxa"/>
          </w:tcPr>
          <w:p w14:paraId="1F32CF28" w14:textId="77777777" w:rsidR="005A36C1" w:rsidRDefault="005A36C1" w:rsidP="00DF71C2">
            <w:pPr>
              <w:pStyle w:val="Bodytext"/>
            </w:pPr>
            <w:r>
              <w:t>Both</w:t>
            </w:r>
          </w:p>
        </w:tc>
      </w:tr>
    </w:tbl>
    <w:p w14:paraId="2BBBBB3A" w14:textId="77777777" w:rsidR="005A36C1" w:rsidRPr="005A36C1" w:rsidRDefault="005A36C1" w:rsidP="005A36C1">
      <w:pPr>
        <w:pStyle w:val="Bodytext"/>
      </w:pPr>
    </w:p>
    <w:p w14:paraId="5C0A5C89" w14:textId="77777777" w:rsidR="00934B59" w:rsidRDefault="00934B59" w:rsidP="00934B59">
      <w:pPr>
        <w:pStyle w:val="Heading20"/>
        <w:rPr>
          <w:noProof/>
        </w:rPr>
      </w:pPr>
      <w:bookmarkStart w:id="619" w:name="_Toc535239446"/>
      <w:r>
        <w:rPr>
          <w:noProof/>
        </w:rPr>
        <w:t>Legal, Copyright, and Other Notices</w:t>
      </w:r>
      <w:bookmarkEnd w:id="619"/>
    </w:p>
    <w:p w14:paraId="148CE404" w14:textId="77777777" w:rsidR="00934B59" w:rsidRPr="00934B59" w:rsidRDefault="00934B59" w:rsidP="00934B59">
      <w:pPr>
        <w:pStyle w:val="Heading20"/>
      </w:pPr>
      <w:bookmarkStart w:id="620" w:name="_Toc535239447"/>
      <w:r>
        <w:rPr>
          <w:noProof/>
        </w:rPr>
        <w:t>Applicable Standards</w:t>
      </w:r>
      <w:bookmarkEnd w:id="620"/>
    </w:p>
    <w:p w14:paraId="7C1424AC" w14:textId="77777777" w:rsidR="00934B59" w:rsidRPr="00934B59" w:rsidRDefault="00934B59" w:rsidP="00934B59">
      <w:pPr>
        <w:pStyle w:val="Bodytext"/>
      </w:pPr>
    </w:p>
    <w:p w14:paraId="2BCFD5AB" w14:textId="77777777" w:rsidR="00934B59" w:rsidRPr="00934B59" w:rsidRDefault="00934B59" w:rsidP="00934B59">
      <w:pPr>
        <w:pStyle w:val="Bodytext"/>
      </w:pPr>
    </w:p>
    <w:p w14:paraId="5F44CC46" w14:textId="77777777" w:rsidR="00934B59" w:rsidRPr="00934B59" w:rsidRDefault="00934B59" w:rsidP="00934B59">
      <w:pPr>
        <w:pStyle w:val="Bodytext"/>
      </w:pPr>
    </w:p>
    <w:p w14:paraId="6D5D7A62" w14:textId="77777777" w:rsidR="00DD22A8" w:rsidRPr="00DD22A8" w:rsidRDefault="00DD22A8" w:rsidP="00DD22A8">
      <w:pPr>
        <w:pStyle w:val="Bodytext"/>
      </w:pPr>
    </w:p>
    <w:p w14:paraId="362D0374" w14:textId="77777777" w:rsidR="000F154A" w:rsidRPr="000F154A" w:rsidRDefault="000F154A" w:rsidP="000F154A">
      <w:pPr>
        <w:pStyle w:val="Bodytext"/>
      </w:pPr>
    </w:p>
    <w:p w14:paraId="77EA4ABC" w14:textId="77777777" w:rsidR="00966ED4" w:rsidRDefault="00966ED4" w:rsidP="00C25FE8">
      <w:pPr>
        <w:pStyle w:val="Heading10"/>
      </w:pPr>
      <w:bookmarkStart w:id="621" w:name="_Toc535239448"/>
      <w:r>
        <w:lastRenderedPageBreak/>
        <w:t>Glossary of terms and abbreviations</w:t>
      </w:r>
      <w:bookmarkEnd w:id="62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80" w:firstRow="0" w:lastRow="0" w:firstColumn="1" w:lastColumn="0" w:noHBand="0" w:noVBand="1"/>
      </w:tblPr>
      <w:tblGrid>
        <w:gridCol w:w="2538"/>
        <w:gridCol w:w="6488"/>
      </w:tblGrid>
      <w:tr w:rsidR="008E278B" w:rsidRPr="00320F3C" w14:paraId="7CAB7C45" w14:textId="77777777" w:rsidTr="0048491D">
        <w:tc>
          <w:tcPr>
            <w:tcW w:w="2538" w:type="dxa"/>
            <w:shd w:val="clear" w:color="auto" w:fill="auto"/>
          </w:tcPr>
          <w:p w14:paraId="72420714" w14:textId="77777777" w:rsidR="008E278B" w:rsidRPr="00FC6D97" w:rsidRDefault="008E278B" w:rsidP="008E278B">
            <w:pPr>
              <w:rPr>
                <w:rFonts w:cs="Arial"/>
                <w:lang w:val="en-US"/>
              </w:rPr>
            </w:pPr>
            <w:r w:rsidRPr="009D0D9D">
              <w:rPr>
                <w:rFonts w:cs="Arial"/>
                <w:lang w:val="en-US"/>
              </w:rPr>
              <w:t>FFI</w:t>
            </w:r>
          </w:p>
        </w:tc>
        <w:tc>
          <w:tcPr>
            <w:tcW w:w="6488" w:type="dxa"/>
            <w:shd w:val="clear" w:color="auto" w:fill="auto"/>
          </w:tcPr>
          <w:p w14:paraId="6A1682F9" w14:textId="77777777" w:rsidR="008E278B" w:rsidRPr="00FC6D97" w:rsidRDefault="008E278B" w:rsidP="008E278B">
            <w:pPr>
              <w:rPr>
                <w:rFonts w:cs="Arial"/>
                <w:lang w:val="en-US"/>
              </w:rPr>
            </w:pPr>
            <w:r w:rsidRPr="009D0D9D">
              <w:rPr>
                <w:rFonts w:cs="Arial"/>
                <w:lang w:val="en-US"/>
              </w:rPr>
              <w:t>Friendly Force Information</w:t>
            </w:r>
          </w:p>
        </w:tc>
      </w:tr>
      <w:tr w:rsidR="008E278B" w:rsidRPr="00320F3C" w14:paraId="05EF91B7" w14:textId="77777777" w:rsidTr="0048491D">
        <w:tc>
          <w:tcPr>
            <w:tcW w:w="2538" w:type="dxa"/>
            <w:shd w:val="clear" w:color="auto" w:fill="auto"/>
          </w:tcPr>
          <w:p w14:paraId="59CB5FE5" w14:textId="77777777" w:rsidR="008E278B" w:rsidRPr="009A154A" w:rsidRDefault="008E278B" w:rsidP="008E278B">
            <w:pPr>
              <w:widowControl w:val="0"/>
              <w:jc w:val="left"/>
              <w:rPr>
                <w:rFonts w:eastAsia="Batang"/>
                <w:noProof/>
              </w:rPr>
            </w:pPr>
            <w:r w:rsidRPr="009A154A">
              <w:rPr>
                <w:rFonts w:eastAsia="Batang"/>
                <w:noProof/>
              </w:rPr>
              <w:t>FFT Consumer</w:t>
            </w:r>
          </w:p>
        </w:tc>
        <w:tc>
          <w:tcPr>
            <w:tcW w:w="6488" w:type="dxa"/>
            <w:shd w:val="clear" w:color="auto" w:fill="auto"/>
          </w:tcPr>
          <w:p w14:paraId="6A2AC5B5" w14:textId="77777777" w:rsidR="008E278B" w:rsidRPr="009A154A" w:rsidRDefault="008E278B" w:rsidP="008E278B">
            <w:pPr>
              <w:widowControl w:val="0"/>
              <w:jc w:val="left"/>
              <w:rPr>
                <w:rFonts w:eastAsia="Batang"/>
                <w:noProof/>
              </w:rPr>
            </w:pPr>
            <w:r w:rsidRPr="00B62A37">
              <w:t>Friendly Force Tracking (FFT) Consumers receive and display FFT Information forwarded from FFT gateways, hubs and/or proxies.  FFT Consumers receive the Friendly Force Information in the FFI message format.</w:t>
            </w:r>
          </w:p>
        </w:tc>
      </w:tr>
      <w:tr w:rsidR="008E278B" w:rsidRPr="00320F3C" w14:paraId="2CBB73D5" w14:textId="77777777" w:rsidTr="0048491D">
        <w:tc>
          <w:tcPr>
            <w:tcW w:w="2538" w:type="dxa"/>
            <w:shd w:val="clear" w:color="auto" w:fill="auto"/>
          </w:tcPr>
          <w:p w14:paraId="52B5CE9B" w14:textId="77777777" w:rsidR="008E278B" w:rsidRPr="00C618D1" w:rsidRDefault="008E278B" w:rsidP="008E278B">
            <w:pPr>
              <w:widowControl w:val="0"/>
              <w:jc w:val="left"/>
              <w:rPr>
                <w:rFonts w:eastAsia="Batang"/>
                <w:noProof/>
              </w:rPr>
            </w:pPr>
            <w:r w:rsidRPr="00C618D1">
              <w:rPr>
                <w:rFonts w:eastAsia="Batang"/>
                <w:noProof/>
              </w:rPr>
              <w:t>FFT Gateway</w:t>
            </w:r>
          </w:p>
        </w:tc>
        <w:tc>
          <w:tcPr>
            <w:tcW w:w="6488" w:type="dxa"/>
            <w:shd w:val="clear" w:color="auto" w:fill="auto"/>
          </w:tcPr>
          <w:p w14:paraId="23C3E1D5" w14:textId="77777777" w:rsidR="008E278B" w:rsidRPr="00C618D1" w:rsidRDefault="008E278B" w:rsidP="008E278B">
            <w:pPr>
              <w:widowControl w:val="0"/>
              <w:jc w:val="left"/>
              <w:rPr>
                <w:rFonts w:eastAsia="Batang"/>
                <w:noProof/>
              </w:rPr>
            </w:pPr>
            <w:r w:rsidRPr="00E765BC">
              <w:rPr>
                <w:rFonts w:eastAsia="Batang"/>
                <w:noProof/>
              </w:rPr>
              <w:t>A Friendly Force Tracking (FFT) Gateway collects FFT information from connected FFT Terminals via system-specific message formats and converts it to the FFI standard (NFFI or FFI). Likewise it receives standard FFI messages and forwards them to the connected terminals, if possible using the system specific message.</w:t>
            </w:r>
          </w:p>
        </w:tc>
      </w:tr>
      <w:tr w:rsidR="008E278B" w:rsidRPr="00320F3C" w14:paraId="2E7E5FC4" w14:textId="77777777" w:rsidTr="0048491D">
        <w:tc>
          <w:tcPr>
            <w:tcW w:w="2538" w:type="dxa"/>
            <w:shd w:val="clear" w:color="auto" w:fill="auto"/>
          </w:tcPr>
          <w:p w14:paraId="2E5788D9" w14:textId="77777777" w:rsidR="008E278B" w:rsidRPr="00C618D1" w:rsidRDefault="008E278B" w:rsidP="008E278B">
            <w:pPr>
              <w:widowControl w:val="0"/>
              <w:jc w:val="left"/>
              <w:rPr>
                <w:rFonts w:eastAsia="Batang"/>
                <w:noProof/>
              </w:rPr>
            </w:pPr>
            <w:r w:rsidRPr="00C618D1">
              <w:rPr>
                <w:rFonts w:eastAsia="Batang"/>
                <w:noProof/>
              </w:rPr>
              <w:t>FFT Hub</w:t>
            </w:r>
          </w:p>
        </w:tc>
        <w:tc>
          <w:tcPr>
            <w:tcW w:w="6488" w:type="dxa"/>
            <w:shd w:val="clear" w:color="auto" w:fill="auto"/>
          </w:tcPr>
          <w:p w14:paraId="6F29B7D5" w14:textId="77777777" w:rsidR="008E278B" w:rsidRPr="00C618D1" w:rsidRDefault="008E278B" w:rsidP="008E278B">
            <w:pPr>
              <w:widowControl w:val="0"/>
              <w:jc w:val="left"/>
              <w:rPr>
                <w:rFonts w:eastAsia="Batang"/>
                <w:noProof/>
              </w:rPr>
            </w:pPr>
            <w:r w:rsidRPr="00E765BC">
              <w:rPr>
                <w:rFonts w:eastAsia="Batang"/>
                <w:noProof/>
              </w:rPr>
              <w:t>Friendly Force Tracking (FFT) Hubs receive information from one or more FFT Gateways or FFT Proxies and disseminate them to other connected systems, while avoiding data loops.</w:t>
            </w:r>
          </w:p>
        </w:tc>
      </w:tr>
      <w:tr w:rsidR="008E278B" w:rsidRPr="00320F3C" w14:paraId="5B78220F" w14:textId="77777777" w:rsidTr="0048491D">
        <w:tc>
          <w:tcPr>
            <w:tcW w:w="2538" w:type="dxa"/>
            <w:shd w:val="clear" w:color="auto" w:fill="auto"/>
          </w:tcPr>
          <w:p w14:paraId="412C9F92" w14:textId="77777777" w:rsidR="008E278B" w:rsidRPr="00C618D1" w:rsidRDefault="008E278B" w:rsidP="008E278B">
            <w:pPr>
              <w:widowControl w:val="0"/>
              <w:jc w:val="left"/>
              <w:rPr>
                <w:rFonts w:eastAsia="Batang"/>
                <w:noProof/>
              </w:rPr>
            </w:pPr>
            <w:r w:rsidRPr="00C618D1">
              <w:rPr>
                <w:rFonts w:eastAsia="Batang"/>
                <w:noProof/>
              </w:rPr>
              <w:t>FFT Proxy</w:t>
            </w:r>
          </w:p>
        </w:tc>
        <w:tc>
          <w:tcPr>
            <w:tcW w:w="6488" w:type="dxa"/>
            <w:shd w:val="clear" w:color="auto" w:fill="auto"/>
          </w:tcPr>
          <w:p w14:paraId="67F274CF" w14:textId="77777777" w:rsidR="008E278B" w:rsidRPr="00C618D1" w:rsidRDefault="008E278B" w:rsidP="008E278B">
            <w:pPr>
              <w:widowControl w:val="0"/>
              <w:jc w:val="left"/>
              <w:rPr>
                <w:rFonts w:eastAsia="Batang"/>
                <w:noProof/>
              </w:rPr>
            </w:pPr>
            <w:r w:rsidRPr="00C618D1">
              <w:rPr>
                <w:rFonts w:eastAsia="Batang"/>
                <w:noProof/>
              </w:rPr>
              <w:t>The FFT Proxy can convert from one protocol or standard to another. It has to follow the standards of both related protocols.</w:t>
            </w:r>
          </w:p>
        </w:tc>
      </w:tr>
      <w:tr w:rsidR="008E278B" w:rsidRPr="00320F3C" w14:paraId="308CCEBE" w14:textId="77777777" w:rsidTr="0048491D">
        <w:tc>
          <w:tcPr>
            <w:tcW w:w="2538" w:type="dxa"/>
            <w:shd w:val="clear" w:color="auto" w:fill="auto"/>
          </w:tcPr>
          <w:p w14:paraId="2ABF72C4" w14:textId="77777777" w:rsidR="008E278B" w:rsidRPr="00C618D1" w:rsidRDefault="008E278B" w:rsidP="008E278B">
            <w:pPr>
              <w:widowControl w:val="0"/>
              <w:jc w:val="left"/>
              <w:rPr>
                <w:rFonts w:eastAsia="Batang"/>
                <w:noProof/>
              </w:rPr>
            </w:pPr>
            <w:r w:rsidRPr="00C618D1">
              <w:rPr>
                <w:rFonts w:eastAsia="Batang"/>
                <w:noProof/>
              </w:rPr>
              <w:t>FFT Terminal</w:t>
            </w:r>
          </w:p>
        </w:tc>
        <w:tc>
          <w:tcPr>
            <w:tcW w:w="6488" w:type="dxa"/>
            <w:shd w:val="clear" w:color="auto" w:fill="auto"/>
          </w:tcPr>
          <w:p w14:paraId="0DA29077" w14:textId="77777777" w:rsidR="008E278B" w:rsidRPr="00C618D1" w:rsidRDefault="008E278B" w:rsidP="008E278B">
            <w:pPr>
              <w:widowControl w:val="0"/>
              <w:jc w:val="left"/>
              <w:rPr>
                <w:rFonts w:eastAsia="Batang"/>
                <w:noProof/>
              </w:rPr>
            </w:pPr>
            <w:r w:rsidRPr="008C08DA">
              <w:rPr>
                <w:rFonts w:eastAsia="Batang"/>
                <w:noProof/>
              </w:rPr>
              <w:t>Friendly Force Tracking (FFT) Terminals are also referred to as FFT Transponders in STANAG 5527 (ADatP-36</w:t>
            </w:r>
            <w:r>
              <w:rPr>
                <w:rFonts w:eastAsia="Batang"/>
                <w:noProof/>
              </w:rPr>
              <w:t>(A))</w:t>
            </w:r>
            <w:r w:rsidRPr="008C08DA">
              <w:rPr>
                <w:rFonts w:eastAsia="Batang"/>
                <w:noProof/>
              </w:rPr>
              <w:t>. Individual FFT Terminals report within their individual network to a dedicated system, called the FFT Gateway, which in turn converts the reports into the FFI message format and forwards the information to the FFT network within a dedicated area of operations. The format used between FFT terminals and Gateways is system specific and not under the scope of any interoperability standard.</w:t>
            </w:r>
          </w:p>
        </w:tc>
      </w:tr>
      <w:tr w:rsidR="008E278B" w:rsidRPr="00320F3C" w14:paraId="34C4342B" w14:textId="77777777" w:rsidTr="0048491D">
        <w:tc>
          <w:tcPr>
            <w:tcW w:w="2538" w:type="dxa"/>
            <w:shd w:val="clear" w:color="auto" w:fill="auto"/>
          </w:tcPr>
          <w:p w14:paraId="24E41AA1" w14:textId="77777777" w:rsidR="008E278B" w:rsidRPr="00C618D1" w:rsidRDefault="008E278B" w:rsidP="008E278B">
            <w:pPr>
              <w:widowControl w:val="0"/>
              <w:jc w:val="left"/>
              <w:rPr>
                <w:rFonts w:eastAsia="Batang"/>
                <w:noProof/>
              </w:rPr>
            </w:pPr>
            <w:r>
              <w:rPr>
                <w:rFonts w:eastAsia="Batang"/>
                <w:noProof/>
              </w:rPr>
              <w:t>FFT</w:t>
            </w:r>
          </w:p>
        </w:tc>
        <w:tc>
          <w:tcPr>
            <w:tcW w:w="6488" w:type="dxa"/>
            <w:shd w:val="clear" w:color="auto" w:fill="auto"/>
          </w:tcPr>
          <w:p w14:paraId="5DDE5087" w14:textId="77777777" w:rsidR="008E278B" w:rsidRPr="008C08DA" w:rsidRDefault="008E278B" w:rsidP="008E278B">
            <w:pPr>
              <w:widowControl w:val="0"/>
              <w:jc w:val="left"/>
              <w:rPr>
                <w:rFonts w:eastAsia="Batang"/>
                <w:noProof/>
              </w:rPr>
            </w:pPr>
            <w:r>
              <w:rPr>
                <w:rFonts w:eastAsia="Batang"/>
                <w:noProof/>
              </w:rPr>
              <w:t>Friendly Force Tracking</w:t>
            </w:r>
          </w:p>
        </w:tc>
      </w:tr>
      <w:tr w:rsidR="008E278B" w:rsidRPr="00320F3C" w14:paraId="39E86D61" w14:textId="77777777" w:rsidTr="0048491D">
        <w:tc>
          <w:tcPr>
            <w:tcW w:w="2538" w:type="dxa"/>
            <w:shd w:val="clear" w:color="auto" w:fill="auto"/>
          </w:tcPr>
          <w:p w14:paraId="66122964" w14:textId="77777777" w:rsidR="008E278B" w:rsidRPr="00C618D1" w:rsidRDefault="008E278B" w:rsidP="008E278B">
            <w:pPr>
              <w:widowControl w:val="0"/>
              <w:jc w:val="left"/>
              <w:rPr>
                <w:rFonts w:eastAsia="Batang"/>
                <w:noProof/>
              </w:rPr>
            </w:pPr>
            <w:r>
              <w:rPr>
                <w:rFonts w:cs="Arial"/>
                <w:lang w:val="en-US"/>
              </w:rPr>
              <w:t>FFTS</w:t>
            </w:r>
          </w:p>
        </w:tc>
        <w:tc>
          <w:tcPr>
            <w:tcW w:w="6488" w:type="dxa"/>
            <w:shd w:val="clear" w:color="auto" w:fill="auto"/>
          </w:tcPr>
          <w:p w14:paraId="61CABE03" w14:textId="77777777" w:rsidR="008E278B" w:rsidRPr="00C618D1" w:rsidRDefault="008E278B" w:rsidP="008E278B">
            <w:pPr>
              <w:widowControl w:val="0"/>
              <w:jc w:val="left"/>
              <w:rPr>
                <w:rFonts w:eastAsia="Batang"/>
                <w:noProof/>
              </w:rPr>
            </w:pPr>
            <w:r>
              <w:rPr>
                <w:rFonts w:eastAsia="Batang"/>
                <w:noProof/>
              </w:rPr>
              <w:t>Friendly Force Tracking Systems</w:t>
            </w:r>
          </w:p>
        </w:tc>
      </w:tr>
      <w:tr w:rsidR="00426739" w:rsidRPr="00320F3C" w14:paraId="357BA736" w14:textId="77777777" w:rsidTr="0048491D">
        <w:trPr>
          <w:ins w:id="622" w:author="Boumeester, FA, Ing." w:date="2019-01-15T12:01:00Z"/>
        </w:trPr>
        <w:tc>
          <w:tcPr>
            <w:tcW w:w="2538" w:type="dxa"/>
            <w:shd w:val="clear" w:color="auto" w:fill="auto"/>
          </w:tcPr>
          <w:p w14:paraId="7B6FE08F" w14:textId="63CAA0BA" w:rsidR="00426739" w:rsidRDefault="00426739" w:rsidP="008E278B">
            <w:pPr>
              <w:widowControl w:val="0"/>
              <w:jc w:val="left"/>
              <w:rPr>
                <w:ins w:id="623" w:author="Boumeester, FA, Ing." w:date="2019-01-15T12:01:00Z"/>
                <w:rFonts w:cs="Arial"/>
                <w:lang w:val="en-US"/>
              </w:rPr>
            </w:pPr>
            <w:ins w:id="624" w:author="Boumeester, FA, Ing." w:date="2019-01-15T12:01:00Z">
              <w:r>
                <w:rPr>
                  <w:rFonts w:cs="Arial"/>
                  <w:lang w:val="en-US"/>
                </w:rPr>
                <w:t>FMN</w:t>
              </w:r>
            </w:ins>
          </w:p>
        </w:tc>
        <w:tc>
          <w:tcPr>
            <w:tcW w:w="6488" w:type="dxa"/>
            <w:shd w:val="clear" w:color="auto" w:fill="auto"/>
          </w:tcPr>
          <w:p w14:paraId="0E06C9E2" w14:textId="6F84DECD" w:rsidR="00426739" w:rsidRDefault="00426739" w:rsidP="008E278B">
            <w:pPr>
              <w:widowControl w:val="0"/>
              <w:jc w:val="left"/>
              <w:rPr>
                <w:ins w:id="625" w:author="Boumeester, FA, Ing." w:date="2019-01-15T12:01:00Z"/>
                <w:rFonts w:eastAsia="Batang"/>
                <w:noProof/>
              </w:rPr>
            </w:pPr>
            <w:ins w:id="626" w:author="Boumeester, FA, Ing." w:date="2019-01-15T12:01:00Z">
              <w:r>
                <w:rPr>
                  <w:rFonts w:eastAsia="Batang"/>
                  <w:noProof/>
                </w:rPr>
                <w:t>Federated Mission Network</w:t>
              </w:r>
            </w:ins>
          </w:p>
        </w:tc>
      </w:tr>
      <w:tr w:rsidR="008E278B" w:rsidRPr="00320F3C" w14:paraId="06E561D4" w14:textId="77777777" w:rsidTr="0048491D">
        <w:tc>
          <w:tcPr>
            <w:tcW w:w="2538" w:type="dxa"/>
            <w:shd w:val="clear" w:color="auto" w:fill="auto"/>
          </w:tcPr>
          <w:p w14:paraId="24B8F87C" w14:textId="77777777" w:rsidR="008E278B" w:rsidRDefault="008E278B" w:rsidP="008E278B">
            <w:pPr>
              <w:widowControl w:val="0"/>
              <w:jc w:val="left"/>
              <w:rPr>
                <w:rFonts w:cs="Arial"/>
                <w:lang w:val="en-US"/>
              </w:rPr>
            </w:pPr>
            <w:r>
              <w:rPr>
                <w:rFonts w:cs="Arial"/>
                <w:lang w:val="en-US"/>
              </w:rPr>
              <w:t>IOTA</w:t>
            </w:r>
          </w:p>
        </w:tc>
        <w:tc>
          <w:tcPr>
            <w:tcW w:w="6488" w:type="dxa"/>
            <w:shd w:val="clear" w:color="auto" w:fill="auto"/>
          </w:tcPr>
          <w:p w14:paraId="67216325" w14:textId="77777777" w:rsidR="008E278B" w:rsidRDefault="008E278B" w:rsidP="008E278B">
            <w:pPr>
              <w:widowControl w:val="0"/>
              <w:jc w:val="left"/>
              <w:rPr>
                <w:rFonts w:eastAsia="Batang"/>
                <w:noProof/>
              </w:rPr>
            </w:pPr>
            <w:r>
              <w:rPr>
                <w:rFonts w:eastAsia="Batang"/>
                <w:noProof/>
              </w:rPr>
              <w:t xml:space="preserve">C2 </w:t>
            </w:r>
            <w:r w:rsidRPr="00BC7B0C">
              <w:rPr>
                <w:rFonts w:eastAsia="Batang"/>
                <w:noProof/>
              </w:rPr>
              <w:t>Interoperability Test and Assessment</w:t>
            </w:r>
            <w:r>
              <w:rPr>
                <w:rFonts w:eastAsia="Batang"/>
                <w:noProof/>
              </w:rPr>
              <w:t xml:space="preserve"> tools</w:t>
            </w:r>
          </w:p>
        </w:tc>
      </w:tr>
      <w:tr w:rsidR="008E278B" w:rsidRPr="00320F3C" w14:paraId="0C277804" w14:textId="77777777" w:rsidTr="0048491D">
        <w:tc>
          <w:tcPr>
            <w:tcW w:w="2538" w:type="dxa"/>
            <w:shd w:val="clear" w:color="auto" w:fill="auto"/>
          </w:tcPr>
          <w:p w14:paraId="28E6BE42" w14:textId="77777777" w:rsidR="008E278B" w:rsidRPr="00320F3C" w:rsidRDefault="008E278B" w:rsidP="008E278B">
            <w:pPr>
              <w:pStyle w:val="Bodytext"/>
            </w:pPr>
            <w:r>
              <w:t>NCI Agency</w:t>
            </w:r>
          </w:p>
        </w:tc>
        <w:tc>
          <w:tcPr>
            <w:tcW w:w="6488" w:type="dxa"/>
            <w:shd w:val="clear" w:color="auto" w:fill="auto"/>
          </w:tcPr>
          <w:p w14:paraId="371DC551" w14:textId="77777777" w:rsidR="008E278B" w:rsidRPr="00320F3C" w:rsidRDefault="008E278B" w:rsidP="008E278B">
            <w:pPr>
              <w:pStyle w:val="Bodytext"/>
            </w:pPr>
            <w:r w:rsidRPr="00320F3C">
              <w:t>NATO Communications and Information Agency</w:t>
            </w:r>
            <w:bookmarkStart w:id="627" w:name="_GoBack"/>
            <w:bookmarkEnd w:id="627"/>
          </w:p>
        </w:tc>
      </w:tr>
      <w:tr w:rsidR="008E278B" w:rsidRPr="00320F3C" w14:paraId="189B16B6" w14:textId="77777777" w:rsidTr="0048491D">
        <w:tc>
          <w:tcPr>
            <w:tcW w:w="2538" w:type="dxa"/>
            <w:shd w:val="clear" w:color="auto" w:fill="auto"/>
          </w:tcPr>
          <w:p w14:paraId="6133DEC8" w14:textId="77777777" w:rsidR="008E278B" w:rsidRDefault="008E278B" w:rsidP="008E278B">
            <w:pPr>
              <w:pStyle w:val="Bodytext"/>
            </w:pPr>
            <w:r>
              <w:t>NFFI</w:t>
            </w:r>
          </w:p>
        </w:tc>
        <w:tc>
          <w:tcPr>
            <w:tcW w:w="6488" w:type="dxa"/>
            <w:shd w:val="clear" w:color="auto" w:fill="auto"/>
          </w:tcPr>
          <w:p w14:paraId="1DF69ABD" w14:textId="77777777" w:rsidR="008E278B" w:rsidRPr="00320F3C" w:rsidRDefault="008E278B" w:rsidP="008E278B">
            <w:pPr>
              <w:pStyle w:val="Bodytext"/>
            </w:pPr>
            <w:r>
              <w:t>NATO Friendly Force Information</w:t>
            </w:r>
          </w:p>
        </w:tc>
      </w:tr>
      <w:tr w:rsidR="00426739" w:rsidRPr="00320F3C" w14:paraId="4DE595A2" w14:textId="77777777" w:rsidTr="0048491D">
        <w:trPr>
          <w:ins w:id="628" w:author="Boumeester, FA, Ing." w:date="2019-01-15T12:00:00Z"/>
        </w:trPr>
        <w:tc>
          <w:tcPr>
            <w:tcW w:w="2538" w:type="dxa"/>
            <w:shd w:val="clear" w:color="auto" w:fill="auto"/>
          </w:tcPr>
          <w:p w14:paraId="4A7E9D3D" w14:textId="50CDA527" w:rsidR="00426739" w:rsidRDefault="00426739" w:rsidP="008E278B">
            <w:pPr>
              <w:pStyle w:val="Bodytext"/>
              <w:rPr>
                <w:ins w:id="629" w:author="Boumeester, FA, Ing." w:date="2019-01-15T12:00:00Z"/>
              </w:rPr>
            </w:pPr>
            <w:ins w:id="630" w:author="Boumeester, FA, Ing." w:date="2019-01-15T12:00:00Z">
              <w:r>
                <w:t>N</w:t>
              </w:r>
            </w:ins>
            <w:ins w:id="631" w:author="Boumeester, FA, Ing." w:date="2019-01-15T12:01:00Z">
              <w:r>
                <w:t>M</w:t>
              </w:r>
            </w:ins>
            <w:ins w:id="632" w:author="Boumeester, FA, Ing." w:date="2019-01-15T12:00:00Z">
              <w:r>
                <w:t>A</w:t>
              </w:r>
            </w:ins>
          </w:p>
        </w:tc>
        <w:tc>
          <w:tcPr>
            <w:tcW w:w="6488" w:type="dxa"/>
            <w:shd w:val="clear" w:color="auto" w:fill="auto"/>
          </w:tcPr>
          <w:p w14:paraId="7662F889" w14:textId="17FB44D9" w:rsidR="00426739" w:rsidRDefault="00426739" w:rsidP="008E278B">
            <w:pPr>
              <w:pStyle w:val="Bodytext"/>
              <w:rPr>
                <w:ins w:id="633" w:author="Boumeester, FA, Ing." w:date="2019-01-15T12:00:00Z"/>
              </w:rPr>
            </w:pPr>
            <w:ins w:id="634" w:author="Boumeester, FA, Ing." w:date="2019-01-15T12:00:00Z">
              <w:r>
                <w:t xml:space="preserve">Network </w:t>
              </w:r>
            </w:ins>
            <w:ins w:id="635" w:author="Boumeester, FA, Ing." w:date="2019-01-15T12:01:00Z">
              <w:r>
                <w:t>Management Authority</w:t>
              </w:r>
            </w:ins>
          </w:p>
        </w:tc>
      </w:tr>
      <w:tr w:rsidR="00426739" w:rsidRPr="00320F3C" w14:paraId="76232879" w14:textId="77777777" w:rsidTr="0048491D">
        <w:trPr>
          <w:ins w:id="636" w:author="Boumeester, FA, Ing." w:date="2019-01-15T12:01:00Z"/>
        </w:trPr>
        <w:tc>
          <w:tcPr>
            <w:tcW w:w="2538" w:type="dxa"/>
            <w:shd w:val="clear" w:color="auto" w:fill="auto"/>
          </w:tcPr>
          <w:p w14:paraId="58A11140" w14:textId="3DD49E9F" w:rsidR="00426739" w:rsidRDefault="00426739" w:rsidP="008E278B">
            <w:pPr>
              <w:pStyle w:val="Bodytext"/>
              <w:rPr>
                <w:ins w:id="637" w:author="Boumeester, FA, Ing." w:date="2019-01-15T12:01:00Z"/>
              </w:rPr>
            </w:pPr>
            <w:ins w:id="638" w:author="Boumeester, FA, Ing." w:date="2019-01-15T12:01:00Z">
              <w:r>
                <w:t>POC</w:t>
              </w:r>
            </w:ins>
          </w:p>
        </w:tc>
        <w:tc>
          <w:tcPr>
            <w:tcW w:w="6488" w:type="dxa"/>
            <w:shd w:val="clear" w:color="auto" w:fill="auto"/>
          </w:tcPr>
          <w:p w14:paraId="361F9EFD" w14:textId="20D60C8F" w:rsidR="00426739" w:rsidRDefault="00426739" w:rsidP="008E278B">
            <w:pPr>
              <w:pStyle w:val="Bodytext"/>
              <w:rPr>
                <w:ins w:id="639" w:author="Boumeester, FA, Ing." w:date="2019-01-15T12:01:00Z"/>
              </w:rPr>
            </w:pPr>
            <w:commentRangeStart w:id="640"/>
            <w:ins w:id="641" w:author="Boumeester, FA, Ing." w:date="2019-01-15T12:01:00Z">
              <w:r>
                <w:t>Point of Contact</w:t>
              </w:r>
            </w:ins>
            <w:commentRangeEnd w:id="640"/>
            <w:ins w:id="642" w:author="Boumeester, FA, Ing." w:date="2019-01-15T12:02:00Z">
              <w:r>
                <w:rPr>
                  <w:rStyle w:val="CommentReference"/>
                  <w:rFonts w:asciiTheme="minorHAnsi" w:eastAsiaTheme="minorHAnsi" w:hAnsiTheme="minorHAnsi" w:cstheme="minorBidi"/>
                  <w:lang w:eastAsia="en-US"/>
                </w:rPr>
                <w:commentReference w:id="640"/>
              </w:r>
            </w:ins>
          </w:p>
        </w:tc>
      </w:tr>
      <w:tr w:rsidR="008E278B" w:rsidRPr="00320F3C" w14:paraId="4D883F03" w14:textId="77777777" w:rsidTr="0048491D">
        <w:tc>
          <w:tcPr>
            <w:tcW w:w="2538" w:type="dxa"/>
            <w:shd w:val="clear" w:color="auto" w:fill="auto"/>
          </w:tcPr>
          <w:p w14:paraId="10C2F3A0" w14:textId="77777777" w:rsidR="008E278B" w:rsidRDefault="008E278B" w:rsidP="008E278B">
            <w:pPr>
              <w:pStyle w:val="Bodytext"/>
            </w:pPr>
            <w:r>
              <w:t>STANAG</w:t>
            </w:r>
          </w:p>
        </w:tc>
        <w:tc>
          <w:tcPr>
            <w:tcW w:w="6488" w:type="dxa"/>
            <w:shd w:val="clear" w:color="auto" w:fill="auto"/>
          </w:tcPr>
          <w:p w14:paraId="2208FABF" w14:textId="77777777" w:rsidR="008E278B" w:rsidRDefault="008E278B" w:rsidP="008E278B">
            <w:pPr>
              <w:pStyle w:val="Bodytext"/>
            </w:pPr>
            <w:r>
              <w:t>NATO Standardization Agreement</w:t>
            </w:r>
          </w:p>
        </w:tc>
      </w:tr>
    </w:tbl>
    <w:p w14:paraId="7EE636D2" w14:textId="77777777" w:rsidR="00966ED4" w:rsidRDefault="00966ED4" w:rsidP="002B283B">
      <w:pPr>
        <w:pStyle w:val="Bodytext"/>
        <w:numPr>
          <w:ilvl w:val="0"/>
          <w:numId w:val="0"/>
        </w:numPr>
      </w:pPr>
    </w:p>
    <w:p w14:paraId="60D2033C" w14:textId="77777777" w:rsidR="001C1596" w:rsidRDefault="001C1596" w:rsidP="001C1596">
      <w:pPr>
        <w:pStyle w:val="Heading10"/>
      </w:pPr>
      <w:bookmarkStart w:id="643" w:name="_Toc535239449"/>
      <w:r>
        <w:lastRenderedPageBreak/>
        <w:t>References</w:t>
      </w:r>
      <w:bookmarkEnd w:id="643"/>
    </w:p>
    <w:p w14:paraId="73D2F2D4" w14:textId="77777777" w:rsidR="00F92128" w:rsidRDefault="00F92128" w:rsidP="005E26CC">
      <w:pPr>
        <w:pStyle w:val="Bodytext"/>
        <w:jc w:val="left"/>
      </w:pPr>
    </w:p>
    <w:p w14:paraId="7EBAADA4" w14:textId="77777777" w:rsidR="002B283B" w:rsidRDefault="00F92128" w:rsidP="004633ED">
      <w:pPr>
        <w:pStyle w:val="Bodytext"/>
        <w:jc w:val="left"/>
      </w:pPr>
      <w:r w:rsidRPr="008D1FAD">
        <w:t>[</w:t>
      </w:r>
      <w:r>
        <w:t>NATO STANAG 5527</w:t>
      </w:r>
      <w:r w:rsidRPr="008D1FAD">
        <w:t>, 20</w:t>
      </w:r>
      <w:r>
        <w:t>17</w:t>
      </w:r>
      <w:r w:rsidRPr="008D1FAD">
        <w:t>]</w:t>
      </w:r>
      <w:r w:rsidRPr="008D1FAD">
        <w:br/>
      </w:r>
      <w:r w:rsidRPr="005E26CC">
        <w:rPr>
          <w:rFonts w:asciiTheme="minorHAnsi" w:hAnsiTheme="minorHAnsi"/>
        </w:rPr>
        <w:t xml:space="preserve">NATO Standardization Agreement </w:t>
      </w:r>
      <w:r>
        <w:rPr>
          <w:rFonts w:asciiTheme="minorHAnsi" w:hAnsiTheme="minorHAnsi"/>
        </w:rPr>
        <w:t>5527</w:t>
      </w:r>
      <w:r w:rsidRPr="008D1FAD">
        <w:t>, “</w:t>
      </w:r>
      <w:r>
        <w:t>Friendly Force Tracking Systems Interoperability</w:t>
      </w:r>
      <w:r w:rsidRPr="008D1FAD">
        <w:t xml:space="preserve">”, </w:t>
      </w:r>
      <w:r>
        <w:rPr>
          <w:rFonts w:ascii="Verdana" w:eastAsiaTheme="minorHAnsi" w:hAnsi="Verdana" w:cs="Verdana"/>
          <w:sz w:val="20"/>
          <w:szCs w:val="20"/>
          <w:lang w:val="en-US" w:eastAsia="en-US"/>
        </w:rPr>
        <w:t>NATO Standardization Agency, Brussels, Belgium</w:t>
      </w:r>
      <w:r w:rsidRPr="008D1FAD">
        <w:t xml:space="preserve">, </w:t>
      </w:r>
      <w:r>
        <w:t>20 March 2017</w:t>
      </w:r>
    </w:p>
    <w:p w14:paraId="5AA46BE1" w14:textId="77777777" w:rsidR="002B283B" w:rsidRPr="008B5A4B" w:rsidRDefault="002B283B" w:rsidP="002B283B">
      <w:pPr>
        <w:pStyle w:val="Bodytext"/>
        <w:numPr>
          <w:ilvl w:val="0"/>
          <w:numId w:val="0"/>
        </w:numPr>
      </w:pPr>
    </w:p>
    <w:bookmarkEnd w:id="19"/>
    <w:bookmarkEnd w:id="20"/>
    <w:p w14:paraId="70CB87F4" w14:textId="77777777" w:rsidR="00045E9F" w:rsidRPr="008B5A4B" w:rsidRDefault="00045E9F" w:rsidP="00D777DA">
      <w:pPr>
        <w:pStyle w:val="AbbrevTxt"/>
      </w:pPr>
    </w:p>
    <w:sectPr w:rsidR="00045E9F" w:rsidRPr="008B5A4B" w:rsidSect="0048491D">
      <w:headerReference w:type="even" r:id="rId18"/>
      <w:headerReference w:type="default" r:id="rId19"/>
      <w:footerReference w:type="even" r:id="rId20"/>
      <w:footerReference w:type="default" r:id="rId21"/>
      <w:headerReference w:type="first" r:id="rId22"/>
      <w:footerReference w:type="first" r:id="rId23"/>
      <w:pgSz w:w="11907" w:h="16840" w:code="9"/>
      <w:pgMar w:top="1985" w:right="1418" w:bottom="1418" w:left="1418" w:header="567" w:footer="567" w:gutter="0"/>
      <w:pgNumType w:start="1"/>
      <w:cols w:space="720"/>
      <w:docGrid w:linePitch="299"/>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0" w:author="Boumeester, FA, Ing." w:date="2019-01-15T12:02:00Z" w:initials="FaBo">
    <w:p w14:paraId="19CA936A" w14:textId="77777777" w:rsidR="008E028F" w:rsidRDefault="008E028F">
      <w:pPr>
        <w:pStyle w:val="CommentText"/>
      </w:pPr>
      <w:r>
        <w:rPr>
          <w:rStyle w:val="CommentReference"/>
        </w:rPr>
        <w:annotationRef/>
      </w:r>
    </w:p>
    <w:p w14:paraId="336008A6" w14:textId="0B8606F4" w:rsidR="008E028F" w:rsidRDefault="008E028F">
      <w:pPr>
        <w:pStyle w:val="CommentText"/>
      </w:pPr>
      <w:r>
        <w:t>Perhaps describe the SDF before talking about a builder for it.</w:t>
      </w:r>
    </w:p>
  </w:comment>
  <w:comment w:id="32" w:author="Boumeester, FA, Ing." w:date="2019-01-15T12:02:00Z" w:initials="FaBo">
    <w:p w14:paraId="3A2A5192" w14:textId="77777777" w:rsidR="008E028F" w:rsidRDefault="008E028F">
      <w:pPr>
        <w:pStyle w:val="CommentText"/>
      </w:pPr>
    </w:p>
    <w:p w14:paraId="6A8B281B" w14:textId="44673E31" w:rsidR="008E028F" w:rsidRDefault="008E028F">
      <w:pPr>
        <w:pStyle w:val="CommentText"/>
      </w:pPr>
      <w:r>
        <w:rPr>
          <w:rStyle w:val="CommentReference"/>
        </w:rPr>
        <w:annotationRef/>
      </w:r>
      <w:r>
        <w:t>This Form Builder, builds an Xml structure that serves as the national input for the NMA in order to produce the OPTASK?</w:t>
      </w:r>
    </w:p>
    <w:p w14:paraId="2FC57005" w14:textId="77777777" w:rsidR="008E028F" w:rsidRDefault="008E028F">
      <w:pPr>
        <w:pStyle w:val="CommentText"/>
      </w:pPr>
    </w:p>
    <w:p w14:paraId="47C9B77D" w14:textId="7D088002" w:rsidR="008E028F" w:rsidRDefault="008E028F">
      <w:pPr>
        <w:pStyle w:val="CommentText"/>
      </w:pPr>
      <w:r>
        <w:t>If so is it also feasible that National Systems expose this xml-</w:t>
      </w:r>
      <w:proofErr w:type="spellStart"/>
      <w:r>
        <w:t>artifact</w:t>
      </w:r>
      <w:proofErr w:type="spellEnd"/>
      <w:r>
        <w:t xml:space="preserve"> through their system? (or is this mainly aimed at </w:t>
      </w:r>
      <w:proofErr w:type="spellStart"/>
      <w:r>
        <w:t>predeployment</w:t>
      </w:r>
      <w:proofErr w:type="spellEnd"/>
      <w:r>
        <w:t>?)</w:t>
      </w:r>
    </w:p>
    <w:p w14:paraId="6F3F6AA6" w14:textId="77777777" w:rsidR="008E028F" w:rsidRDefault="008E028F">
      <w:pPr>
        <w:pStyle w:val="CommentText"/>
      </w:pPr>
    </w:p>
    <w:p w14:paraId="6EEB522C" w14:textId="54BC432A" w:rsidR="008E028F" w:rsidRDefault="008E028F">
      <w:pPr>
        <w:pStyle w:val="CommentText"/>
      </w:pPr>
      <w:r>
        <w:t xml:space="preserve">Maybe as an </w:t>
      </w:r>
      <w:proofErr w:type="spellStart"/>
      <w:r>
        <w:t>WebResourceProperty</w:t>
      </w:r>
      <w:proofErr w:type="spellEnd"/>
      <w:r>
        <w:t xml:space="preserve"> with WSMP?</w:t>
      </w:r>
    </w:p>
  </w:comment>
  <w:comment w:id="35" w:author="Boumeester, FA, Ing." w:date="2019-01-15T12:02:00Z" w:initials="FaBo">
    <w:p w14:paraId="4A23D6F8" w14:textId="5BFAC6E0" w:rsidR="008E028F" w:rsidRDefault="008E028F">
      <w:pPr>
        <w:pStyle w:val="CommentText"/>
      </w:pPr>
      <w:r>
        <w:rPr>
          <w:rStyle w:val="CommentReference"/>
        </w:rPr>
        <w:annotationRef/>
      </w:r>
    </w:p>
    <w:p w14:paraId="3EAC76F6" w14:textId="795C914F" w:rsidR="008E028F" w:rsidRDefault="008E028F">
      <w:pPr>
        <w:pStyle w:val="CommentText"/>
      </w:pPr>
      <w:r>
        <w:t>If this is arranged the interface must be open and clearly documented so that national implementations can act as SDF</w:t>
      </w:r>
    </w:p>
  </w:comment>
  <w:comment w:id="38" w:author="Boumeester, FA, Ing." w:date="2019-01-15T12:02:00Z" w:initials="FaBo">
    <w:p w14:paraId="2FBBFE64" w14:textId="77777777" w:rsidR="008E028F" w:rsidRDefault="008E028F">
      <w:pPr>
        <w:pStyle w:val="CommentText"/>
      </w:pPr>
      <w:r>
        <w:rPr>
          <w:rStyle w:val="CommentReference"/>
        </w:rPr>
        <w:annotationRef/>
      </w:r>
    </w:p>
    <w:p w14:paraId="75204AAC" w14:textId="6E79E950" w:rsidR="008E028F" w:rsidRDefault="008E028F">
      <w:pPr>
        <w:pStyle w:val="CommentText"/>
      </w:pPr>
      <w:r>
        <w:t>I don’t think this is bi-directional right? Only the National systems reporting their capabilities.</w:t>
      </w:r>
    </w:p>
  </w:comment>
  <w:comment w:id="96" w:author="Boumeester, FA, Ing." w:date="2019-01-15T12:02:00Z" w:initials="FaBo">
    <w:p w14:paraId="3CC5E5AA" w14:textId="77777777" w:rsidR="00B93024" w:rsidRDefault="00B93024">
      <w:pPr>
        <w:pStyle w:val="CommentText"/>
      </w:pPr>
      <w:r>
        <w:rPr>
          <w:rStyle w:val="CommentReference"/>
        </w:rPr>
        <w:annotationRef/>
      </w:r>
    </w:p>
    <w:p w14:paraId="204AE5F0" w14:textId="025407F4" w:rsidR="00B93024" w:rsidRDefault="00B93024">
      <w:pPr>
        <w:pStyle w:val="CommentText"/>
      </w:pPr>
      <w:r>
        <w:t>Missing temporal context.</w:t>
      </w:r>
    </w:p>
    <w:p w14:paraId="54E73C75" w14:textId="77777777" w:rsidR="00B93024" w:rsidRDefault="00B93024">
      <w:pPr>
        <w:pStyle w:val="CommentText"/>
      </w:pPr>
      <w:r>
        <w:t xml:space="preserve">Is this Mission Planning?  </w:t>
      </w:r>
    </w:p>
    <w:p w14:paraId="20440CB5" w14:textId="77777777" w:rsidR="00B93024" w:rsidRDefault="00B93024">
      <w:pPr>
        <w:pStyle w:val="CommentText"/>
      </w:pPr>
      <w:r>
        <w:t xml:space="preserve">Mission Instantiation? </w:t>
      </w:r>
    </w:p>
    <w:p w14:paraId="525E2F93" w14:textId="6A05E6A3" w:rsidR="00B93024" w:rsidRDefault="00B93024">
      <w:pPr>
        <w:pStyle w:val="CommentText"/>
      </w:pPr>
      <w:r>
        <w:t>Or at another point in time.</w:t>
      </w:r>
    </w:p>
  </w:comment>
  <w:comment w:id="97" w:author="Boumeester, FA, Ing." w:date="2019-01-15T12:02:00Z" w:initials="FaBo">
    <w:p w14:paraId="09B2D355" w14:textId="2C622C7C" w:rsidR="00B93024" w:rsidRDefault="00B93024">
      <w:pPr>
        <w:pStyle w:val="CommentText"/>
      </w:pPr>
      <w:r>
        <w:rPr>
          <w:rStyle w:val="CommentReference"/>
        </w:rPr>
        <w:annotationRef/>
      </w:r>
    </w:p>
    <w:p w14:paraId="4D516B43" w14:textId="7C68218E" w:rsidR="00B93024" w:rsidRDefault="00B93024">
      <w:pPr>
        <w:pStyle w:val="CommentText"/>
      </w:pPr>
      <w:r>
        <w:t>As part of, or as input for?</w:t>
      </w:r>
    </w:p>
    <w:p w14:paraId="478CB77D" w14:textId="33525D3B" w:rsidR="00B93024" w:rsidRDefault="00B93024">
      <w:pPr>
        <w:pStyle w:val="CommentText"/>
      </w:pPr>
      <w:r>
        <w:t>If this is an xml-message I would expect this to be a separate message that can only contain this kind of information. Likely reusing part of the SDF.</w:t>
      </w:r>
    </w:p>
  </w:comment>
  <w:comment w:id="98" w:author="Boumeester, FA, Ing." w:date="2019-01-15T12:02:00Z" w:initials="FaBo">
    <w:p w14:paraId="29AE4BBA" w14:textId="77777777" w:rsidR="00B93024" w:rsidRDefault="00B93024">
      <w:pPr>
        <w:pStyle w:val="CommentText"/>
      </w:pPr>
      <w:r>
        <w:rPr>
          <w:rStyle w:val="CommentReference"/>
        </w:rPr>
        <w:annotationRef/>
      </w:r>
    </w:p>
    <w:p w14:paraId="79CF7912" w14:textId="1E9BD5F2" w:rsidR="00B93024" w:rsidRDefault="00B93024">
      <w:pPr>
        <w:pStyle w:val="CommentText"/>
      </w:pPr>
      <w:r>
        <w:t>Why make available a form?</w:t>
      </w:r>
    </w:p>
    <w:p w14:paraId="5B6B614E" w14:textId="0ACFCC2A" w:rsidR="00B93024" w:rsidRDefault="00B93024">
      <w:pPr>
        <w:pStyle w:val="CommentText"/>
      </w:pPr>
      <w:r>
        <w:t>The whole idea that we define xml formats so that systems can act as SDF. This way implementers can ensure that technical details a automatically filled in and don’t force operators to know and enter all this information.</w:t>
      </w:r>
    </w:p>
  </w:comment>
  <w:comment w:id="100" w:author="Boumeester, FA, Ing." w:date="2019-01-15T12:02:00Z" w:initials="FaBo">
    <w:p w14:paraId="7D722AF7" w14:textId="77777777" w:rsidR="00B93024" w:rsidRDefault="00B93024">
      <w:pPr>
        <w:pStyle w:val="CommentText"/>
      </w:pPr>
      <w:r>
        <w:rPr>
          <w:rStyle w:val="CommentReference"/>
        </w:rPr>
        <w:annotationRef/>
      </w:r>
    </w:p>
    <w:p w14:paraId="60D8127D" w14:textId="1FE73B98" w:rsidR="00B93024" w:rsidRDefault="00B93024">
      <w:pPr>
        <w:pStyle w:val="CommentText"/>
      </w:pPr>
      <w:r>
        <w:t>Point of Contact???</w:t>
      </w:r>
    </w:p>
  </w:comment>
  <w:comment w:id="101" w:author="Boumeester, FA, Ing." w:date="2019-01-15T12:02:00Z" w:initials="FaBo">
    <w:p w14:paraId="7F6DDB0B" w14:textId="6C286518" w:rsidR="00B93024" w:rsidRDefault="00B93024">
      <w:pPr>
        <w:pStyle w:val="CommentText"/>
      </w:pPr>
      <w:r>
        <w:rPr>
          <w:rStyle w:val="CommentReference"/>
        </w:rPr>
        <w:annotationRef/>
      </w:r>
    </w:p>
    <w:p w14:paraId="64BB2EA5" w14:textId="7BF9638D" w:rsidR="00B93024" w:rsidRDefault="00B93024">
      <w:pPr>
        <w:pStyle w:val="CommentText"/>
      </w:pPr>
      <w:r>
        <w:t>As mentioned above this should be only a subset of the SDF</w:t>
      </w:r>
    </w:p>
  </w:comment>
  <w:comment w:id="103" w:author="Boumeester, FA, Ing." w:date="2019-01-15T12:02:00Z" w:initials="FaBo">
    <w:p w14:paraId="0872CE79" w14:textId="77777777" w:rsidR="00B93024" w:rsidRDefault="00B93024">
      <w:pPr>
        <w:pStyle w:val="CommentText"/>
      </w:pPr>
      <w:r>
        <w:rPr>
          <w:rStyle w:val="CommentReference"/>
        </w:rPr>
        <w:annotationRef/>
      </w:r>
    </w:p>
    <w:p w14:paraId="199F33C8" w14:textId="3767B300" w:rsidR="00B93024" w:rsidRDefault="00B93024">
      <w:pPr>
        <w:pStyle w:val="CommentText"/>
      </w:pPr>
      <w:r>
        <w:t>Should 4 and 5 not be exchanged? A National Lead cannot download something the is not published yet</w:t>
      </w:r>
    </w:p>
  </w:comment>
  <w:comment w:id="108" w:author="Boumeester, FA, Ing." w:date="2019-01-15T12:02:00Z" w:initials="FaBo">
    <w:p w14:paraId="3E517145" w14:textId="557347A5" w:rsidR="00AA0D34" w:rsidRDefault="00AA0D34">
      <w:pPr>
        <w:pStyle w:val="CommentText"/>
      </w:pPr>
      <w:r>
        <w:rPr>
          <w:rStyle w:val="CommentReference"/>
        </w:rPr>
        <w:annotationRef/>
      </w:r>
    </w:p>
    <w:p w14:paraId="42906E24" w14:textId="39DE35D1" w:rsidR="00AA0D34" w:rsidRDefault="00AA0D34">
      <w:pPr>
        <w:pStyle w:val="CommentText"/>
      </w:pPr>
      <w:r>
        <w:t xml:space="preserve">Missing requirements of Building the OPTASK what does this mean. </w:t>
      </w:r>
    </w:p>
    <w:p w14:paraId="640714AB" w14:textId="7EB0DCE7" w:rsidR="00AA0D34" w:rsidRDefault="00AA0D34">
      <w:pPr>
        <w:pStyle w:val="CommentText"/>
      </w:pPr>
      <w:r>
        <w:t>Based on the received SDFs:</w:t>
      </w:r>
    </w:p>
    <w:p w14:paraId="1CC36B7E" w14:textId="5A209E9F" w:rsidR="00AA0D34" w:rsidRDefault="00AA0D34">
      <w:pPr>
        <w:pStyle w:val="CommentText"/>
      </w:pPr>
      <w:r>
        <w:t xml:space="preserve">Selecting roles for systems </w:t>
      </w:r>
    </w:p>
    <w:p w14:paraId="0FFF8F14" w14:textId="2674A971" w:rsidR="00AA0D34" w:rsidRDefault="00AA0D34">
      <w:pPr>
        <w:pStyle w:val="CommentText"/>
      </w:pPr>
      <w:r>
        <w:t xml:space="preserve"> (</w:t>
      </w:r>
      <w:proofErr w:type="spellStart"/>
      <w:r>
        <w:t>eg</w:t>
      </w:r>
      <w:proofErr w:type="spellEnd"/>
      <w:r>
        <w:t xml:space="preserve"> Gateway, Hub, Proxy)</w:t>
      </w:r>
    </w:p>
    <w:p w14:paraId="43F23C4C" w14:textId="001C9830" w:rsidR="00AA0D34" w:rsidRDefault="00AA0D34">
      <w:pPr>
        <w:pStyle w:val="CommentText"/>
      </w:pPr>
      <w:r>
        <w:t xml:space="preserve">Defining endpoints for systems </w:t>
      </w:r>
    </w:p>
    <w:p w14:paraId="62179103" w14:textId="3060F92B" w:rsidR="00AA0D34" w:rsidRDefault="00AA0D34">
      <w:pPr>
        <w:pStyle w:val="CommentText"/>
      </w:pPr>
      <w:r>
        <w:t>Defining choosing formats for systems</w:t>
      </w:r>
    </w:p>
    <w:p w14:paraId="6018C76C" w14:textId="391C52B9" w:rsidR="00AA0D34" w:rsidRDefault="00AA0D34">
      <w:pPr>
        <w:pStyle w:val="CommentText"/>
      </w:pPr>
      <w:r>
        <w:t>Etc.</w:t>
      </w:r>
    </w:p>
  </w:comment>
  <w:comment w:id="109" w:author="Boumeester, FA, Ing." w:date="2019-01-15T12:02:00Z" w:initials="FaBo">
    <w:p w14:paraId="63BA0F0C" w14:textId="77777777" w:rsidR="00D2055D" w:rsidRDefault="00D2055D">
      <w:pPr>
        <w:pStyle w:val="CommentText"/>
      </w:pPr>
      <w:r>
        <w:rPr>
          <w:rStyle w:val="CommentReference"/>
        </w:rPr>
        <w:annotationRef/>
      </w:r>
    </w:p>
    <w:p w14:paraId="70794B99" w14:textId="73E02E40" w:rsidR="00D2055D" w:rsidRDefault="00D2055D">
      <w:pPr>
        <w:pStyle w:val="CommentText"/>
      </w:pPr>
      <w:r>
        <w:t>Explain how this would work online?</w:t>
      </w:r>
    </w:p>
  </w:comment>
  <w:comment w:id="257" w:author="Matheron Frank" w:date="2019-01-15T12:02:00Z" w:initials="MF">
    <w:p w14:paraId="00BC63D9" w14:textId="5EFC7FD0" w:rsidR="008E028F" w:rsidRDefault="008E028F">
      <w:pPr>
        <w:pStyle w:val="CommentText"/>
      </w:pPr>
      <w:r>
        <w:rPr>
          <w:rStyle w:val="CommentReference"/>
        </w:rPr>
        <w:annotationRef/>
      </w:r>
      <w:r>
        <w:t>Should the requirement level be the other way around? (offline a C, online a M)</w:t>
      </w:r>
    </w:p>
    <w:p w14:paraId="40969823" w14:textId="2C033015" w:rsidR="008E028F" w:rsidRDefault="008E028F">
      <w:pPr>
        <w:pStyle w:val="CommentText"/>
      </w:pPr>
      <w:r>
        <w:t>In an offline scenario the registration might be better performed by submitting a completed capability participation form with SME and OP info.</w:t>
      </w:r>
    </w:p>
  </w:comment>
  <w:comment w:id="557" w:author="Boumeester, FA, Ing." w:date="2019-01-15T12:02:00Z" w:initials="FaBo">
    <w:p w14:paraId="70ADE5AF" w14:textId="5A516DEC" w:rsidR="006F2A2D" w:rsidRDefault="006F2A2D">
      <w:pPr>
        <w:pStyle w:val="CommentText"/>
      </w:pPr>
      <w:r>
        <w:rPr>
          <w:rStyle w:val="CommentReference"/>
        </w:rPr>
        <w:annotationRef/>
      </w:r>
    </w:p>
    <w:p w14:paraId="00F2E09D" w14:textId="009F8D67" w:rsidR="006F2A2D" w:rsidRDefault="006F2A2D">
      <w:pPr>
        <w:pStyle w:val="CommentText"/>
      </w:pPr>
      <w:r>
        <w:t>Defining the API is a next step for us but not part of the use-case</w:t>
      </w:r>
    </w:p>
  </w:comment>
  <w:comment w:id="567" w:author="Boumeester, FA, Ing." w:date="2019-01-15T12:02:00Z" w:initials="FaBo">
    <w:p w14:paraId="2C117BA0" w14:textId="35C07C69" w:rsidR="00DC2A8C" w:rsidRDefault="00DC2A8C">
      <w:pPr>
        <w:pStyle w:val="CommentText"/>
      </w:pPr>
      <w:r>
        <w:rPr>
          <w:rStyle w:val="CommentReference"/>
        </w:rPr>
        <w:annotationRef/>
      </w:r>
    </w:p>
    <w:p w14:paraId="34718AB8" w14:textId="3E56F864" w:rsidR="00DC2A8C" w:rsidRDefault="00DC2A8C">
      <w:pPr>
        <w:pStyle w:val="CommentText"/>
      </w:pPr>
      <w:r>
        <w:t>why is this here the classification levels of the content of the messages is driven by the data. Not by the systems exchanging them. The systems have a classification level which determines if information is allowed there.</w:t>
      </w:r>
    </w:p>
  </w:comment>
  <w:comment w:id="611" w:author="Boumeester, FA, Ing." w:date="2019-01-15T12:02:00Z" w:initials="FaBo">
    <w:p w14:paraId="7E6AA77D" w14:textId="77777777" w:rsidR="00426739" w:rsidRDefault="00426739">
      <w:pPr>
        <w:pStyle w:val="CommentText"/>
      </w:pPr>
      <w:r>
        <w:rPr>
          <w:rStyle w:val="CommentReference"/>
        </w:rPr>
        <w:annotationRef/>
      </w:r>
    </w:p>
    <w:p w14:paraId="3C0184C6" w14:textId="5CA8571A" w:rsidR="00426739" w:rsidRDefault="00426739">
      <w:pPr>
        <w:pStyle w:val="CommentText"/>
      </w:pPr>
      <w:r>
        <w:t>Seems only possible if this is an online tool</w:t>
      </w:r>
    </w:p>
  </w:comment>
  <w:comment w:id="618" w:author="Matheron Frank" w:date="2019-01-15T12:02:00Z" w:initials="MF">
    <w:p w14:paraId="769925A0" w14:textId="77777777" w:rsidR="008E028F" w:rsidRDefault="008E028F">
      <w:pPr>
        <w:pStyle w:val="CommentText"/>
      </w:pPr>
      <w:r>
        <w:rPr>
          <w:rStyle w:val="CommentReference"/>
        </w:rPr>
        <w:annotationRef/>
      </w:r>
      <w:r>
        <w:t>Where does this constraint originate from?</w:t>
      </w:r>
    </w:p>
  </w:comment>
  <w:comment w:id="640" w:author="Boumeester, FA, Ing." w:date="2019-01-15T12:02:00Z" w:initials="FaBo">
    <w:p w14:paraId="2E046858" w14:textId="77777777" w:rsidR="00426739" w:rsidRDefault="00426739">
      <w:pPr>
        <w:pStyle w:val="CommentText"/>
      </w:pPr>
      <w:r>
        <w:rPr>
          <w:rStyle w:val="CommentReference"/>
        </w:rPr>
        <w:annotationRef/>
      </w:r>
    </w:p>
    <w:p w14:paraId="5DA1EB6D" w14:textId="67DB46E4" w:rsidR="00426739" w:rsidRDefault="00426739">
      <w:pPr>
        <w:pStyle w:val="CommentText"/>
      </w:pPr>
      <w:r>
        <w:t xml:space="preserve">As in </w:t>
      </w:r>
      <w:r w:rsidRPr="00426739">
        <w:rPr>
          <w:b/>
        </w:rPr>
        <w:t>not</w:t>
      </w:r>
      <w:r>
        <w:t xml:space="preserve"> Proof of Concept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0969823" w15:done="0"/>
  <w15:commentEx w15:paraId="769925A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10F30A2" w14:textId="77777777" w:rsidR="00BA5CF8" w:rsidRDefault="00BA5CF8" w:rsidP="00045E9F">
      <w:pPr>
        <w:spacing w:after="0" w:line="240" w:lineRule="auto"/>
      </w:pPr>
      <w:r>
        <w:separator/>
      </w:r>
    </w:p>
  </w:endnote>
  <w:endnote w:type="continuationSeparator" w:id="0">
    <w:p w14:paraId="4B3E48BB" w14:textId="77777777" w:rsidR="00BA5CF8" w:rsidRDefault="00BA5CF8" w:rsidP="00045E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Times New (W1)">
    <w:altName w:val="Times New Roman"/>
    <w:charset w:val="00"/>
    <w:family w:val="roman"/>
    <w:pitch w:val="variable"/>
    <w:sig w:usb0="00000000"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66E085" w14:textId="77777777" w:rsidR="008E028F" w:rsidRPr="008B5A4B" w:rsidRDefault="008E028F" w:rsidP="0048491D">
    <w:pPr>
      <w:pStyle w:val="Footer"/>
      <w:ind w:left="-142"/>
      <w:rPr>
        <w:rFonts w:asciiTheme="majorHAnsi" w:hAnsiTheme="majorHAnsi"/>
      </w:rPr>
    </w:pPr>
    <w:r w:rsidRPr="00432B1B">
      <w:rPr>
        <w:sz w:val="20"/>
        <w:szCs w:val="20"/>
      </w:rPr>
      <w:t>NCIA/</w:t>
    </w:r>
    <w:sdt>
      <w:sdtPr>
        <w:rPr>
          <w:sz w:val="20"/>
          <w:szCs w:val="20"/>
        </w:rPr>
        <w:alias w:val="Company E-mail"/>
        <w:tag w:val=""/>
        <w:id w:val="1478654049"/>
        <w:placeholder>
          <w:docPart w:val="C36FBCE769C24D0D93EE4D0B502474F1"/>
        </w:placeholder>
        <w:showingPlcHdr/>
        <w:dataBinding w:prefixMappings="xmlns:ns0='http://schemas.microsoft.com/office/2006/coverPageProps' " w:xpath="/ns0:CoverPageProperties[1]/ns0:CompanyEmail[1]" w:storeItemID="{55AF091B-3C7A-41E3-B477-F2FDAA23CFDA}"/>
        <w:text/>
      </w:sdtPr>
      <w:sdtContent>
        <w:r w:rsidRPr="00F60623">
          <w:t>[</w:t>
        </w:r>
        <w:r>
          <w:t>TR|TUG|TRN/YYYY/Project/SequenceNumber</w:t>
        </w:r>
        <w:r w:rsidRPr="00F60623">
          <w:t>]</w:t>
        </w:r>
      </w:sdtContent>
    </w:sdt>
    <w:r>
      <w:rPr>
        <w:sz w:val="20"/>
        <w:szCs w:val="20"/>
      </w:rPr>
      <w:tab/>
    </w:r>
    <w:r w:rsidRPr="00432B1B">
      <w:rPr>
        <w:sz w:val="20"/>
        <w:szCs w:val="20"/>
      </w:rPr>
      <w:t xml:space="preserve">Copyright </w:t>
    </w:r>
    <w:sdt>
      <w:sdtPr>
        <w:rPr>
          <w:sz w:val="20"/>
          <w:szCs w:val="20"/>
        </w:rPr>
        <w:alias w:val="Publish Date"/>
        <w:tag w:val=""/>
        <w:id w:val="-2029013611"/>
        <w:placeholder>
          <w:docPart w:val="441BC409B94C4BA69E06705AEE9275EB"/>
        </w:placeholder>
        <w:showingPlcHdr/>
        <w:dataBinding w:prefixMappings="xmlns:ns0='http://schemas.microsoft.com/office/2006/coverPageProps' " w:xpath="/ns0:CoverPageProperties[1]/ns0:PublishDate[1]" w:storeItemID="{55AF091B-3C7A-41E3-B477-F2FDAA23CFDA}"/>
        <w:date>
          <w:dateFormat w:val="yyyy"/>
          <w:lid w:val="en-GB"/>
          <w:storeMappedDataAs w:val="dateTime"/>
          <w:calendar w:val="gregorian"/>
        </w:date>
      </w:sdtPr>
      <w:sdtContent>
        <w:r>
          <w:t>[YYYY</w:t>
        </w:r>
        <w:r w:rsidRPr="00F60623">
          <w:t>]</w:t>
        </w:r>
      </w:sdtContent>
    </w:sdt>
    <w:r w:rsidRPr="00432B1B">
      <w:rPr>
        <w:sz w:val="20"/>
        <w:szCs w:val="20"/>
      </w:rPr>
      <w:t xml:space="preserve"> NCI Agency</w:t>
    </w:r>
  </w:p>
  <w:p w14:paraId="7CC027A1" w14:textId="77777777" w:rsidR="008E028F" w:rsidRPr="00CD0834" w:rsidRDefault="008E028F" w:rsidP="0048491D">
    <w:pPr>
      <w:pStyle w:val="Classificationheaderfooter"/>
    </w:pPr>
    <w:sdt>
      <w:sdtPr>
        <w:alias w:val="Classification"/>
        <w:tag w:val="Classification"/>
        <w:id w:val="-2015373402"/>
        <w:placeholder>
          <w:docPart w:val="17BCEA01DE4D43EEB4E5B8310A135595"/>
        </w:placeholder>
        <w:showingPlcHdr/>
        <w:dataBinding w:prefixMappings="xmlns:ns0='http://schemas.microsoft.com/office/2006/coverPageProps' " w:xpath="/ns0:CoverPageProperties[1]/ns0:CompanyAddress[1]" w:storeItemID="{55AF091B-3C7A-41E3-B477-F2FDAA23CFDA}"/>
        <w:text/>
      </w:sdtPr>
      <w:sdtContent>
        <w:r w:rsidRPr="00FF1B30">
          <w:rPr>
            <w:b/>
            <w:color w:val="FF0000"/>
          </w:rPr>
          <w:t>[</w:t>
        </w:r>
        <w:r>
          <w:rPr>
            <w:b/>
            <w:color w:val="FF0000"/>
          </w:rPr>
          <w:t>SELECT</w:t>
        </w:r>
        <w:r w:rsidRPr="00FF1B30">
          <w:rPr>
            <w:b/>
            <w:color w:val="FF0000"/>
          </w:rPr>
          <w:t xml:space="preserve"> FUNDING YEAR]</w:t>
        </w:r>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44B71E" w14:textId="77777777" w:rsidR="008E028F" w:rsidRDefault="008E028F" w:rsidP="00F60800">
    <w:pPr>
      <w:pStyle w:val="Header"/>
      <w:rPr>
        <w:spacing w:val="60"/>
      </w:rPr>
    </w:pPr>
    <w:r>
      <w:pict w14:anchorId="12CCD6A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4" type="#_x0000_t136" style="position:absolute;left:0;text-align:left;margin-left:0;margin-top:0;width:456.75pt;height:182.7pt;rotation:315;z-index:-251649024;mso-position-horizontal:center;mso-position-horizontal-relative:margin;mso-position-vertical:center;mso-position-vertical-relative:margin" o:allowincell="f" fillcolor="#e7e6e6" stroked="f">
          <v:fill opacity=".5"/>
          <v:textpath style="font-family:&quot;Arial&quot;;font-size:1pt" string="DRAFT"/>
          <w10:wrap anchorx="margin" anchory="margin"/>
        </v:shape>
      </w:pict>
    </w:r>
    <w:r>
      <w:rPr>
        <w:spacing w:val="60"/>
      </w:rPr>
      <w:t>NATO UNCLASSIFIED</w:t>
    </w:r>
  </w:p>
  <w:p w14:paraId="4731F2E8" w14:textId="77777777" w:rsidR="008E028F" w:rsidRPr="00F60800" w:rsidRDefault="008E028F" w:rsidP="00F60800">
    <w:pPr>
      <w:pStyle w:val="Header"/>
      <w:rPr>
        <w:spacing w:val="60"/>
      </w:rPr>
    </w:pPr>
    <w:r>
      <w:rPr>
        <w:spacing w:val="60"/>
      </w:rPr>
      <w:t>Releasable to IP</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A385F5" w14:textId="77777777" w:rsidR="008E028F" w:rsidRDefault="008E028F" w:rsidP="00F60800">
    <w:pPr>
      <w:pStyle w:val="Header"/>
      <w:rPr>
        <w:spacing w:val="60"/>
      </w:rPr>
    </w:pPr>
    <w:r>
      <w:pict w14:anchorId="306A0ED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1" type="#_x0000_t136" style="position:absolute;left:0;text-align:left;margin-left:0;margin-top:0;width:456.75pt;height:182.7pt;rotation:315;z-index:-251655168;mso-position-horizontal:center;mso-position-horizontal-relative:margin;mso-position-vertical:center;mso-position-vertical-relative:margin" o:allowincell="f" fillcolor="#e7e6e6" stroked="f">
          <v:fill opacity=".5"/>
          <v:textpath style="font-family:&quot;Arial&quot;;font-size:1pt" string="DRAFT"/>
          <w10:wrap anchorx="margin" anchory="margin"/>
        </v:shape>
      </w:pict>
    </w:r>
    <w:r>
      <w:rPr>
        <w:spacing w:val="60"/>
      </w:rPr>
      <w:t>NATO UNCLASSIFIED</w:t>
    </w:r>
  </w:p>
  <w:p w14:paraId="2E56DEFF" w14:textId="77777777" w:rsidR="008E028F" w:rsidRPr="00F60800" w:rsidRDefault="008E028F" w:rsidP="00F60800">
    <w:pPr>
      <w:pStyle w:val="Header"/>
      <w:rPr>
        <w:spacing w:val="60"/>
      </w:rPr>
    </w:pPr>
    <w:r>
      <w:rPr>
        <w:spacing w:val="60"/>
      </w:rPr>
      <w:t>Releasable to IP</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8AF119" w14:textId="77777777" w:rsidR="008E028F" w:rsidRPr="003B43E0" w:rsidRDefault="008E028F" w:rsidP="0048491D">
    <w:pPr>
      <w:pStyle w:val="Classificationheaderfooter"/>
    </w:pPr>
    <w:sdt>
      <w:sdtPr>
        <w:alias w:val="Classification"/>
        <w:tag w:val="Classification"/>
        <w:id w:val="-1724435204"/>
        <w:placeholder>
          <w:docPart w:val="63E57C4FD9C24370833AF7BDE849BD3B"/>
        </w:placeholder>
        <w:showingPlcHdr/>
        <w:dataBinding w:prefixMappings="xmlns:ns0='http://schemas.microsoft.com/office/2006/coverPageProps' " w:xpath="/ns0:CoverPageProperties[1]/ns0:CompanyAddress[1]" w:storeItemID="{55AF091B-3C7A-41E3-B477-F2FDAA23CFDA}"/>
        <w:text/>
      </w:sdtPr>
      <w:sdtContent>
        <w:r w:rsidRPr="00F60623">
          <w:rPr>
            <w:rStyle w:val="PlaceholderText"/>
          </w:rPr>
          <w:t>[Company Address]</w:t>
        </w:r>
      </w:sdtContent>
    </w:sdt>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D39220" w14:textId="77777777" w:rsidR="008E028F" w:rsidRDefault="008E028F" w:rsidP="00D777DA">
    <w:pPr>
      <w:pStyle w:val="Header"/>
      <w:rPr>
        <w:spacing w:val="60"/>
      </w:rPr>
    </w:pPr>
    <w:r>
      <w:rPr>
        <w:lang w:val="en-US"/>
      </w:rPr>
      <mc:AlternateContent>
        <mc:Choice Requires="wps">
          <w:drawing>
            <wp:anchor distT="0" distB="0" distL="114300" distR="114300" simplePos="0" relativeHeight="251673600" behindDoc="1" locked="0" layoutInCell="0" allowOverlap="1" wp14:anchorId="17E86DF9" wp14:editId="4ACFB9EE">
              <wp:simplePos x="0" y="0"/>
              <wp:positionH relativeFrom="margin">
                <wp:align>center</wp:align>
              </wp:positionH>
              <wp:positionV relativeFrom="margin">
                <wp:align>center</wp:align>
              </wp:positionV>
              <wp:extent cx="5800725" cy="2320290"/>
              <wp:effectExtent l="0" t="1571625" r="0" b="1270635"/>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5800725" cy="232029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62D8E70F" w14:textId="77777777" w:rsidR="008E028F" w:rsidRDefault="008E028F" w:rsidP="00D777DA">
                          <w:pPr>
                            <w:pStyle w:val="NormalWeb"/>
                            <w:spacing w:before="0" w:beforeAutospacing="0" w:after="0" w:afterAutospacing="0"/>
                            <w:jc w:val="center"/>
                          </w:pPr>
                          <w:r>
                            <w:rPr>
                              <w:rFonts w:ascii="Arial" w:hAnsi="Arial" w:cs="Arial"/>
                              <w:color w:val="E7E6E6"/>
                              <w:sz w:val="2"/>
                              <w:szCs w:val="2"/>
                              <w14:textFill>
                                <w14:solidFill>
                                  <w14:srgbClr w14:val="E7E6E6">
                                    <w14:alpha w14:val="50000"/>
                                  </w14:srgbClr>
                                </w14:solidFill>
                              </w14:textFill>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8" type="#_x0000_t202" style="position:absolute;left:0;text-align:left;margin-left:0;margin-top:0;width:456.75pt;height:182.7pt;rotation:-45;z-index:-25164288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" o:allowincell="f" filled="f" stroked="f">
              <v:stroke joinstyle="round"/>
              <o:lock v:ext="edit" shapetype="t"/>
              <v:textbox style="mso-fit-shape-to-text:t">
                <w:txbxContent>
                  <w:p w14:paraId="62D8E70F" w14:textId="77777777" w:rsidR="008E028F" w:rsidRDefault="008E028F" w:rsidP="00D777DA">
                    <w:pPr>
                      <w:pStyle w:val="NormalWeb"/>
                      <w:spacing w:before="0" w:beforeAutospacing="0" w:after="0" w:afterAutospacing="0"/>
                      <w:jc w:val="center"/>
                    </w:pPr>
                    <w:r>
                      <w:rPr>
                        <w:rFonts w:ascii="Arial" w:hAnsi="Arial" w:cs="Arial"/>
                        <w:color w:val="E7E6E6"/>
                        <w:sz w:val="2"/>
                        <w:szCs w:val="2"/>
                        <w14:textFill>
                          <w14:solidFill>
                            <w14:srgbClr w14:val="E7E6E6">
                              <w14:alpha w14:val="50000"/>
                            </w14:srgbClr>
                          </w14:solidFill>
                        </w14:textFill>
                      </w:rPr>
                      <w:t>DRAFT</w:t>
                    </w:r>
                  </w:p>
                </w:txbxContent>
              </v:textbox>
              <w10:wrap anchorx="margin" anchory="margin"/>
            </v:shape>
          </w:pict>
        </mc:Fallback>
      </mc:AlternateContent>
    </w:r>
    <w:r>
      <w:rPr>
        <w:spacing w:val="60"/>
      </w:rPr>
      <w:t>NATO UNCLASSIFIED</w:t>
    </w:r>
  </w:p>
  <w:p w14:paraId="0C99CDAA" w14:textId="77777777" w:rsidR="008E028F" w:rsidRPr="00D777DA" w:rsidRDefault="008E028F" w:rsidP="00D777DA">
    <w:pPr>
      <w:pStyle w:val="Header"/>
      <w:rPr>
        <w:spacing w:val="60"/>
      </w:rPr>
    </w:pPr>
    <w:r>
      <w:rPr>
        <w:spacing w:val="60"/>
      </w:rPr>
      <w:t>Releasable to IP</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F8798F" w14:textId="77777777" w:rsidR="008E028F" w:rsidRDefault="008E028F" w:rsidP="0048491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4643BA0" w14:textId="77777777" w:rsidR="00BA5CF8" w:rsidRDefault="00BA5CF8" w:rsidP="00045E9F">
      <w:pPr>
        <w:spacing w:after="0" w:line="240" w:lineRule="auto"/>
      </w:pPr>
      <w:r>
        <w:separator/>
      </w:r>
    </w:p>
  </w:footnote>
  <w:footnote w:type="continuationSeparator" w:id="0">
    <w:p w14:paraId="37D21C22" w14:textId="77777777" w:rsidR="00BA5CF8" w:rsidRDefault="00BA5CF8" w:rsidP="00045E9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41F3F3" w14:textId="77777777" w:rsidR="008E028F" w:rsidRPr="0064699A" w:rsidRDefault="008E028F" w:rsidP="0048491D">
    <w:pPr>
      <w:pStyle w:val="Classificationheaderfooter"/>
      <w:rPr>
        <w:sz w:val="20"/>
      </w:rPr>
    </w:pPr>
    <w:sdt>
      <w:sdtPr>
        <w:alias w:val="Company Address"/>
        <w:tag w:val=""/>
        <w:id w:val="-863518854"/>
        <w:showingPlcHdr/>
        <w:dataBinding w:prefixMappings="xmlns:ns0='http://schemas.microsoft.com/office/2006/coverPageProps' " w:xpath="/ns0:CoverPageProperties[1]/ns0:CompanyAddress[1]" w:storeItemID="{55AF091B-3C7A-41E3-B477-F2FDAA23CFDA}"/>
        <w:text/>
      </w:sdtPr>
      <w:sdtContent>
        <w:r>
          <w:t xml:space="preserve">     </w:t>
        </w:r>
      </w:sdtContent>
    </w:sdt>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15E867" w14:textId="77777777" w:rsidR="008E028F" w:rsidRDefault="008E028F" w:rsidP="00E607DB">
    <w:pPr>
      <w:pStyle w:val="Header"/>
      <w:rPr>
        <w:spacing w:val="60"/>
      </w:rPr>
    </w:pPr>
    <w:r>
      <w:rPr>
        <w:lang w:val="en-US"/>
      </w:rPr>
      <mc:AlternateContent>
        <mc:Choice Requires="wps">
          <w:drawing>
            <wp:anchor distT="0" distB="0" distL="114300" distR="114300" simplePos="0" relativeHeight="251677696" behindDoc="1" locked="0" layoutInCell="0" allowOverlap="1" wp14:anchorId="43DE8EA4" wp14:editId="4C131300">
              <wp:simplePos x="0" y="0"/>
              <wp:positionH relativeFrom="margin">
                <wp:align>center</wp:align>
              </wp:positionH>
              <wp:positionV relativeFrom="margin">
                <wp:align>center</wp:align>
              </wp:positionV>
              <wp:extent cx="5800725" cy="2320290"/>
              <wp:effectExtent l="0" t="1571625" r="0" b="1270635"/>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5800725" cy="232029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1E1CBC73" w14:textId="77777777" w:rsidR="008E028F" w:rsidRDefault="008E028F" w:rsidP="00E607DB">
                          <w:pPr>
                            <w:pStyle w:val="NormalWeb"/>
                            <w:spacing w:before="0" w:beforeAutospacing="0" w:after="0" w:afterAutospacing="0"/>
                            <w:jc w:val="center"/>
                          </w:pPr>
                          <w:r>
                            <w:rPr>
                              <w:rFonts w:ascii="Arial" w:hAnsi="Arial" w:cs="Arial"/>
                              <w:color w:val="E7E6E6"/>
                              <w:sz w:val="2"/>
                              <w:szCs w:val="2"/>
                              <w14:textFill>
                                <w14:solidFill>
                                  <w14:srgbClr w14:val="E7E6E6">
                                    <w14:alpha w14:val="50000"/>
                                  </w14:srgbClr>
                                </w14:solidFill>
                              </w14:textFill>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4" o:spid="_x0000_s1026" type="#_x0000_t202" style="position:absolute;left:0;text-align:left;margin-left:0;margin-top:0;width:456.75pt;height:182.7pt;rotation:-45;z-index:-25163878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" o:allowincell="f" filled="f" stroked="f">
              <v:stroke joinstyle="round"/>
              <o:lock v:ext="edit" shapetype="t"/>
              <v:textbox style="mso-fit-shape-to-text:t">
                <w:txbxContent>
                  <w:p w14:paraId="1E1CBC73" w14:textId="77777777" w:rsidR="008E028F" w:rsidRDefault="008E028F" w:rsidP="00E607DB">
                    <w:pPr>
                      <w:pStyle w:val="NormalWeb"/>
                      <w:spacing w:before="0" w:beforeAutospacing="0" w:after="0" w:afterAutospacing="0"/>
                      <w:jc w:val="center"/>
                    </w:pPr>
                    <w:r>
                      <w:rPr>
                        <w:rFonts w:ascii="Arial" w:hAnsi="Arial" w:cs="Arial"/>
                        <w:color w:val="E7E6E6"/>
                        <w:sz w:val="2"/>
                        <w:szCs w:val="2"/>
                        <w14:textFill>
                          <w14:solidFill>
                            <w14:srgbClr w14:val="E7E6E6">
                              <w14:alpha w14:val="50000"/>
                            </w14:srgbClr>
                          </w14:solidFill>
                        </w14:textFill>
                      </w:rPr>
                      <w:t>DRAFT</w:t>
                    </w:r>
                  </w:p>
                </w:txbxContent>
              </v:textbox>
              <w10:wrap anchorx="margin" anchory="margin"/>
            </v:shape>
          </w:pict>
        </mc:Fallback>
      </mc:AlternateContent>
    </w:r>
    <w:r>
      <w:rPr>
        <w:spacing w:val="60"/>
      </w:rPr>
      <w:t>NATO UNCLASSIFIED</w:t>
    </w:r>
  </w:p>
  <w:p w14:paraId="2F81826C" w14:textId="77777777" w:rsidR="008E028F" w:rsidRPr="00F60800" w:rsidRDefault="008E028F" w:rsidP="00E607DB">
    <w:pPr>
      <w:pStyle w:val="Header"/>
      <w:rPr>
        <w:spacing w:val="60"/>
      </w:rPr>
    </w:pPr>
    <w:r>
      <w:rPr>
        <w:spacing w:val="60"/>
      </w:rPr>
      <w:t>Releasable to IP</w:t>
    </w:r>
  </w:p>
  <w:p w14:paraId="16753C42" w14:textId="1170D1CD" w:rsidR="008E028F" w:rsidRDefault="008E028F">
    <w:pPr>
      <w:pStyle w:val="Header0"/>
      <w:jc w:val="center"/>
    </w:pPr>
    <w:sdt>
      <w:sdtPr>
        <w:id w:val="74329542"/>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6F2A2D">
          <w:rPr>
            <w:noProof/>
          </w:rPr>
          <w:t>iv</w:t>
        </w:r>
        <w:r>
          <w:rPr>
            <w:noProof/>
          </w:rPr>
          <w:fldChar w:fldCharType="end"/>
        </w:r>
      </w:sdtContent>
    </w:sdt>
  </w:p>
  <w:p w14:paraId="2A956D58" w14:textId="77777777" w:rsidR="008E028F" w:rsidRPr="00F60800" w:rsidRDefault="008E028F" w:rsidP="00F60800">
    <w:pPr>
      <w:pStyle w:val="Header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B567C8" w14:textId="77777777" w:rsidR="008E028F" w:rsidRDefault="008E028F" w:rsidP="00F60800">
    <w:pPr>
      <w:pStyle w:val="Header"/>
      <w:rPr>
        <w:spacing w:val="60"/>
      </w:rPr>
    </w:pPr>
    <w:r>
      <w:pict w14:anchorId="5753442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294881" o:spid="_x0000_s2049" type="#_x0000_t136" style="position:absolute;left:0;text-align:left;margin-left:0;margin-top:0;width:456.75pt;height:182.7pt;rotation:315;z-index:-251657216;mso-position-horizontal:center;mso-position-horizontal-relative:margin;mso-position-vertical:center;mso-position-vertical-relative:margin" o:allowincell="f" fillcolor="#e7e6e6" stroked="f">
          <v:fill opacity=".5"/>
          <v:textpath style="font-family:&quot;Arial&quot;;font-size:1pt" string="DRAFT"/>
          <w10:wrap anchorx="margin" anchory="margin"/>
        </v:shape>
      </w:pict>
    </w:r>
    <w:r>
      <w:rPr>
        <w:spacing w:val="60"/>
      </w:rPr>
      <w:t>NATO UNCLASSIFIED</w:t>
    </w:r>
  </w:p>
  <w:p w14:paraId="645B5AA4" w14:textId="77777777" w:rsidR="008E028F" w:rsidRPr="00942290" w:rsidRDefault="008E028F" w:rsidP="00F60800">
    <w:pPr>
      <w:pStyle w:val="Header"/>
      <w:rPr>
        <w:spacing w:val="60"/>
      </w:rPr>
    </w:pPr>
    <w:r>
      <w:rPr>
        <w:spacing w:val="60"/>
      </w:rPr>
      <w:t>Releasable to IP</w:t>
    </w:r>
  </w:p>
  <w:p w14:paraId="1FB13081" w14:textId="77777777" w:rsidR="008E028F" w:rsidRDefault="008E028F">
    <w:pPr>
      <w:pStyle w:val="Header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7C9FA0" w14:textId="77777777" w:rsidR="008E028F" w:rsidRPr="003B43E0" w:rsidRDefault="008E028F" w:rsidP="0048491D">
    <w:pPr>
      <w:pStyle w:val="Classificationheaderfooter"/>
    </w:pPr>
    <w:sdt>
      <w:sdtPr>
        <w:alias w:val="Classification"/>
        <w:tag w:val="Classification"/>
        <w:id w:val="-102489933"/>
        <w:placeholder>
          <w:docPart w:val="7BFD761974F6478E97E030797A8EB11C"/>
        </w:placeholder>
        <w:showingPlcHdr/>
        <w:dataBinding w:prefixMappings="xmlns:ns0='http://schemas.microsoft.com/office/2006/coverPageProps' " w:xpath="/ns0:CoverPageProperties[1]/ns0:CompanyAddress[1]" w:storeItemID="{55AF091B-3C7A-41E3-B477-F2FDAA23CFDA}"/>
        <w:text/>
      </w:sdtPr>
      <w:sdtContent>
        <w:r w:rsidRPr="00F60623">
          <w:rPr>
            <w:rStyle w:val="PlaceholderText"/>
          </w:rPr>
          <w:t>[Company Address]</w:t>
        </w:r>
      </w:sdtContent>
    </w:sdt>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eastAsia="Times New Roman"/>
        <w:noProof w:val="0"/>
        <w:lang w:eastAsia="en-GB"/>
      </w:rPr>
      <w:id w:val="-1863041466"/>
      <w:docPartObj>
        <w:docPartGallery w:val="Page Numbers (Top of Page)"/>
        <w:docPartUnique/>
      </w:docPartObj>
    </w:sdtPr>
    <w:sdtContent>
      <w:p w14:paraId="5540A005" w14:textId="77777777" w:rsidR="008E028F" w:rsidRDefault="008E028F" w:rsidP="00074278">
        <w:pPr>
          <w:pStyle w:val="Header"/>
          <w:rPr>
            <w:spacing w:val="60"/>
          </w:rPr>
        </w:pPr>
        <w:r>
          <w:rPr>
            <w:lang w:val="en-US"/>
          </w:rPr>
          <mc:AlternateContent>
            <mc:Choice Requires="wps">
              <w:drawing>
                <wp:anchor distT="0" distB="0" distL="114300" distR="114300" simplePos="0" relativeHeight="251675648" behindDoc="1" locked="0" layoutInCell="0" allowOverlap="1" wp14:anchorId="6FC922CD" wp14:editId="12490F9B">
                  <wp:simplePos x="0" y="0"/>
                  <wp:positionH relativeFrom="margin">
                    <wp:align>center</wp:align>
                  </wp:positionH>
                  <wp:positionV relativeFrom="margin">
                    <wp:align>center</wp:align>
                  </wp:positionV>
                  <wp:extent cx="5800725" cy="2320290"/>
                  <wp:effectExtent l="0" t="1571625" r="0" b="127063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5800725" cy="232029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083042BE" w14:textId="77777777" w:rsidR="008E028F" w:rsidRDefault="008E028F" w:rsidP="00074278">
                              <w:pPr>
                                <w:pStyle w:val="NormalWeb"/>
                                <w:spacing w:before="0" w:beforeAutospacing="0" w:after="0" w:afterAutospacing="0"/>
                                <w:jc w:val="center"/>
                              </w:pPr>
                              <w:r>
                                <w:rPr>
                                  <w:rFonts w:ascii="Arial" w:hAnsi="Arial" w:cs="Arial"/>
                                  <w:color w:val="E7E6E6"/>
                                  <w:sz w:val="2"/>
                                  <w:szCs w:val="2"/>
                                  <w14:textFill>
                                    <w14:solidFill>
                                      <w14:srgbClr w14:val="E7E6E6">
                                        <w14:alpha w14:val="50000"/>
                                      </w14:srgbClr>
                                    </w14:solidFill>
                                  </w14:textFill>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7" type="#_x0000_t202" style="position:absolute;left:0;text-align:left;margin-left:0;margin-top:0;width:456.75pt;height:182.7pt;rotation:-45;z-index:-25164083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" o:allowincell="f" filled="f" stroked="f">
                  <v:stroke joinstyle="round"/>
                  <o:lock v:ext="edit" shapetype="t"/>
                  <v:textbox style="mso-fit-shape-to-text:t">
                    <w:txbxContent>
                      <w:p w14:paraId="083042BE" w14:textId="77777777" w:rsidR="008E028F" w:rsidRDefault="008E028F" w:rsidP="00074278">
                        <w:pPr>
                          <w:pStyle w:val="NormalWeb"/>
                          <w:spacing w:before="0" w:beforeAutospacing="0" w:after="0" w:afterAutospacing="0"/>
                          <w:jc w:val="center"/>
                        </w:pPr>
                        <w:r>
                          <w:rPr>
                            <w:rFonts w:ascii="Arial" w:hAnsi="Arial" w:cs="Arial"/>
                            <w:color w:val="E7E6E6"/>
                            <w:sz w:val="2"/>
                            <w:szCs w:val="2"/>
                            <w14:textFill>
                              <w14:solidFill>
                                <w14:srgbClr w14:val="E7E6E6">
                                  <w14:alpha w14:val="50000"/>
                                </w14:srgbClr>
                              </w14:solidFill>
                            </w14:textFill>
                          </w:rPr>
                          <w:t>DRAFT</w:t>
                        </w:r>
                      </w:p>
                    </w:txbxContent>
                  </v:textbox>
                  <w10:wrap anchorx="margin" anchory="margin"/>
                </v:shape>
              </w:pict>
            </mc:Fallback>
          </mc:AlternateContent>
        </w:r>
        <w:r>
          <w:rPr>
            <w:spacing w:val="60"/>
          </w:rPr>
          <w:t>NATO UNCLASSIFIED</w:t>
        </w:r>
      </w:p>
      <w:p w14:paraId="2B47BB88" w14:textId="77777777" w:rsidR="008E028F" w:rsidRPr="00D777DA" w:rsidRDefault="008E028F" w:rsidP="00074278">
        <w:pPr>
          <w:pStyle w:val="Header"/>
          <w:rPr>
            <w:spacing w:val="60"/>
          </w:rPr>
        </w:pPr>
        <w:r>
          <w:rPr>
            <w:spacing w:val="60"/>
          </w:rPr>
          <w:t>Releasable to IP</w:t>
        </w:r>
      </w:p>
      <w:p w14:paraId="79F21077" w14:textId="5B81BA03" w:rsidR="008E028F" w:rsidRDefault="008E028F">
        <w:pPr>
          <w:pStyle w:val="Header0"/>
          <w:jc w:val="center"/>
        </w:pPr>
        <w:r>
          <w:fldChar w:fldCharType="begin"/>
        </w:r>
        <w:r>
          <w:instrText xml:space="preserve"> PAGE   \* MERGEFORMAT </w:instrText>
        </w:r>
        <w:r>
          <w:fldChar w:fldCharType="separate"/>
        </w:r>
        <w:r w:rsidR="00426739">
          <w:rPr>
            <w:noProof/>
          </w:rPr>
          <w:t>16</w:t>
        </w:r>
        <w:r>
          <w:rPr>
            <w:noProof/>
          </w:rPr>
          <w:fldChar w:fldCharType="end"/>
        </w:r>
      </w:p>
    </w:sdtContent>
  </w:sdt>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ABDE40" w14:textId="77777777" w:rsidR="008E028F" w:rsidRDefault="008E028F" w:rsidP="0048491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C2C44AB2"/>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DAD6530"/>
    <w:multiLevelType w:val="hybridMultilevel"/>
    <w:tmpl w:val="E402C568"/>
    <w:lvl w:ilvl="0" w:tplc="04090011">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697770"/>
    <w:multiLevelType w:val="multilevel"/>
    <w:tmpl w:val="382EC9F4"/>
    <w:styleLink w:val="NumberingSubParas"/>
    <w:lvl w:ilvl="0">
      <w:start w:val="1"/>
      <w:numFmt w:val="none"/>
      <w:pStyle w:val="Bodytext"/>
      <w:suff w:val="nothing"/>
      <w:lvlText w:val=""/>
      <w:lvlJc w:val="left"/>
      <w:pPr>
        <w:ind w:left="0" w:firstLine="0"/>
      </w:pPr>
      <w:rPr>
        <w:rFonts w:hint="default"/>
      </w:rPr>
    </w:lvl>
    <w:lvl w:ilvl="1">
      <w:start w:val="1"/>
      <w:numFmt w:val="bullet"/>
      <w:pStyle w:val="Subparaa"/>
      <w:lvlText w:val=""/>
      <w:lvlJc w:val="left"/>
      <w:pPr>
        <w:ind w:left="425" w:hanging="425"/>
      </w:pPr>
      <w:rPr>
        <w:rFonts w:ascii="Symbol" w:hAnsi="Symbol" w:hint="default"/>
      </w:rPr>
    </w:lvl>
    <w:lvl w:ilvl="2">
      <w:start w:val="1"/>
      <w:numFmt w:val="bullet"/>
      <w:lvlRestart w:val="0"/>
      <w:pStyle w:val="SubparaBullet"/>
      <w:lvlText w:val=""/>
      <w:lvlJc w:val="left"/>
      <w:pPr>
        <w:ind w:left="1276" w:hanging="425"/>
      </w:pPr>
      <w:rPr>
        <w:rFonts w:ascii="Symbol" w:hAnsi="Symbol" w:hint="default"/>
      </w:rPr>
    </w:lvl>
    <w:lvl w:ilvl="3">
      <w:start w:val="1"/>
      <w:numFmt w:val="none"/>
      <w:lvlRestart w:val="0"/>
      <w:pStyle w:val="Subparaindent"/>
      <w:lvlText w:val=""/>
      <w:lvlJc w:val="left"/>
      <w:pPr>
        <w:ind w:left="1276" w:hanging="1276"/>
      </w:pPr>
      <w:rPr>
        <w:rFonts w:hint="default"/>
      </w:rPr>
    </w:lvl>
    <w:lvl w:ilvl="4">
      <w:start w:val="1"/>
      <w:numFmt w:val="decimal"/>
      <w:lvlRestart w:val="1"/>
      <w:pStyle w:val="Subpara1"/>
      <w:lvlText w:val="%5."/>
      <w:lvlJc w:val="left"/>
      <w:pPr>
        <w:ind w:left="1276" w:hanging="425"/>
      </w:pPr>
      <w:rPr>
        <w:rFonts w:hint="default"/>
      </w:rPr>
    </w:lvl>
    <w:lvl w:ilvl="5">
      <w:start w:val="1"/>
      <w:numFmt w:val="bullet"/>
      <w:lvlRestart w:val="0"/>
      <w:pStyle w:val="Subsubparadash"/>
      <w:lvlText w:val="­"/>
      <w:lvlJc w:val="left"/>
      <w:pPr>
        <w:ind w:left="1701" w:hanging="425"/>
      </w:pPr>
      <w:rPr>
        <w:rFonts w:ascii="Courier New" w:hAnsi="Courier New" w:hint="default"/>
      </w:rPr>
    </w:lvl>
    <w:lvl w:ilvl="6">
      <w:start w:val="1"/>
      <w:numFmt w:val="none"/>
      <w:lvlRestart w:val="0"/>
      <w:pStyle w:val="SubsubparaIndent"/>
      <w:lvlText w:val=""/>
      <w:lvlJc w:val="left"/>
      <w:pPr>
        <w:ind w:left="1701" w:hanging="1701"/>
      </w:pPr>
      <w:rPr>
        <w:rFonts w:hint="default"/>
      </w:rPr>
    </w:lvl>
    <w:lvl w:ilvl="7">
      <w:start w:val="1"/>
      <w:numFmt w:val="lowerRoman"/>
      <w:lvlRestart w:val="6"/>
      <w:pStyle w:val="Subsubparaiii"/>
      <w:lvlText w:val="(%8)"/>
      <w:lvlJc w:val="left"/>
      <w:pPr>
        <w:ind w:left="1701" w:hanging="425"/>
      </w:pPr>
      <w:rPr>
        <w:rFonts w:hint="default"/>
      </w:rPr>
    </w:lvl>
    <w:lvl w:ilvl="8">
      <w:start w:val="1"/>
      <w:numFmt w:val="none"/>
      <w:lvlText w:val=""/>
      <w:lvlJc w:val="left"/>
      <w:pPr>
        <w:tabs>
          <w:tab w:val="num" w:pos="0"/>
        </w:tabs>
        <w:ind w:left="0" w:firstLine="0"/>
      </w:pPr>
      <w:rPr>
        <w:rFonts w:hint="default"/>
      </w:rPr>
    </w:lvl>
  </w:abstractNum>
  <w:abstractNum w:abstractNumId="3">
    <w:nsid w:val="107A5437"/>
    <w:multiLevelType w:val="multilevel"/>
    <w:tmpl w:val="56AA0CE2"/>
    <w:styleLink w:val="NC3ADocument"/>
    <w:lvl w:ilvl="0">
      <w:start w:val="1"/>
      <w:numFmt w:val="decimal"/>
      <w:lvlText w:val="%1."/>
      <w:lvlJc w:val="left"/>
      <w:pPr>
        <w:tabs>
          <w:tab w:val="num" w:pos="425"/>
        </w:tabs>
      </w:pPr>
      <w:rPr>
        <w:rFonts w:cs="Times New Roman" w:hint="default"/>
      </w:rPr>
    </w:lvl>
    <w:lvl w:ilvl="1">
      <w:start w:val="1"/>
      <w:numFmt w:val="decimal"/>
      <w:lvlText w:val="%1.%2"/>
      <w:lvlJc w:val="left"/>
      <w:pPr>
        <w:tabs>
          <w:tab w:val="num" w:pos="1134"/>
        </w:tabs>
        <w:ind w:left="1134" w:hanging="1134"/>
      </w:pPr>
      <w:rPr>
        <w:rFonts w:cs="Times New Roman" w:hint="default"/>
      </w:rPr>
    </w:lvl>
    <w:lvl w:ilvl="2">
      <w:start w:val="1"/>
      <w:numFmt w:val="decimal"/>
      <w:lvlText w:val="%1.%2.%3"/>
      <w:lvlJc w:val="left"/>
      <w:pPr>
        <w:tabs>
          <w:tab w:val="num" w:pos="1134"/>
        </w:tabs>
        <w:ind w:left="1134" w:hanging="1134"/>
      </w:pPr>
      <w:rPr>
        <w:rFonts w:cs="Times New Roman" w:hint="default"/>
      </w:rPr>
    </w:lvl>
    <w:lvl w:ilvl="3">
      <w:start w:val="1"/>
      <w:numFmt w:val="decimal"/>
      <w:lvlText w:val="%1.%2.%3.%4"/>
      <w:lvlJc w:val="left"/>
      <w:pPr>
        <w:tabs>
          <w:tab w:val="num" w:pos="1134"/>
        </w:tabs>
        <w:ind w:left="1134" w:hanging="1134"/>
      </w:pPr>
      <w:rPr>
        <w:rFonts w:cs="Times New Roman" w:hint="default"/>
      </w:rPr>
    </w:lvl>
    <w:lvl w:ilvl="4">
      <w:start w:val="1"/>
      <w:numFmt w:val="decimal"/>
      <w:lvlText w:val="%1.%2.%3.%4.%5"/>
      <w:lvlJc w:val="left"/>
      <w:pPr>
        <w:tabs>
          <w:tab w:val="num" w:pos="1134"/>
        </w:tabs>
        <w:ind w:left="1134" w:hanging="1134"/>
      </w:pPr>
      <w:rPr>
        <w:rFonts w:cs="Times New Roman" w:hint="default"/>
      </w:rPr>
    </w:lvl>
    <w:lvl w:ilvl="5">
      <w:start w:val="1"/>
      <w:numFmt w:val="none"/>
      <w:suff w:val="nothing"/>
      <w:lvlText w:val=""/>
      <w:lvlJc w:val="left"/>
      <w:rPr>
        <w:rFonts w:cs="Times New Roman" w:hint="default"/>
      </w:rPr>
    </w:lvl>
    <w:lvl w:ilvl="6">
      <w:start w:val="1"/>
      <w:numFmt w:val="decimal"/>
      <w:lvlText w:val="%6"/>
      <w:lvlJc w:val="left"/>
      <w:pPr>
        <w:tabs>
          <w:tab w:val="num" w:pos="0"/>
        </w:tabs>
      </w:pPr>
      <w:rPr>
        <w:rFonts w:cs="Times New Roman" w:hint="default"/>
      </w:rPr>
    </w:lvl>
    <w:lvl w:ilvl="7">
      <w:start w:val="1"/>
      <w:numFmt w:val="none"/>
      <w:lvlText w:val="%6"/>
      <w:lvlJc w:val="left"/>
      <w:pPr>
        <w:tabs>
          <w:tab w:val="num" w:pos="0"/>
        </w:tabs>
      </w:pPr>
      <w:rPr>
        <w:rFonts w:cs="Times New Roman" w:hint="default"/>
      </w:rPr>
    </w:lvl>
    <w:lvl w:ilvl="8">
      <w:start w:val="1"/>
      <w:numFmt w:val="none"/>
      <w:lvlText w:val="%6"/>
      <w:lvlJc w:val="left"/>
      <w:pPr>
        <w:tabs>
          <w:tab w:val="num" w:pos="0"/>
        </w:tabs>
      </w:pPr>
      <w:rPr>
        <w:rFonts w:cs="Times New Roman" w:hint="default"/>
      </w:rPr>
    </w:lvl>
  </w:abstractNum>
  <w:abstractNum w:abstractNumId="4">
    <w:nsid w:val="17567467"/>
    <w:multiLevelType w:val="hybridMultilevel"/>
    <w:tmpl w:val="D8DAB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7C217A0"/>
    <w:multiLevelType w:val="hybridMultilevel"/>
    <w:tmpl w:val="7A06A868"/>
    <w:lvl w:ilvl="0" w:tplc="08090011">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120D5E"/>
    <w:multiLevelType w:val="multilevel"/>
    <w:tmpl w:val="0D6892D4"/>
    <w:styleLink w:val="NumberingAppendix"/>
    <w:lvl w:ilvl="0">
      <w:start w:val="1"/>
      <w:numFmt w:val="upperLetter"/>
      <w:pStyle w:val="AppendixHeading1"/>
      <w:suff w:val="nothing"/>
      <w:lvlText w:val="APPENDIX %1:"/>
      <w:lvlJc w:val="left"/>
      <w:pPr>
        <w:ind w:left="0" w:firstLine="0"/>
      </w:pPr>
      <w:rPr>
        <w:rFonts w:hint="default"/>
      </w:rPr>
    </w:lvl>
    <w:lvl w:ilvl="1">
      <w:start w:val="1"/>
      <w:numFmt w:val="decimal"/>
      <w:pStyle w:val="AppendixHeading2"/>
      <w:lvlText w:val="%1.%2"/>
      <w:lvlJc w:val="left"/>
      <w:pPr>
        <w:ind w:left="851" w:hanging="851"/>
      </w:pPr>
      <w:rPr>
        <w:rFonts w:hint="default"/>
      </w:rPr>
    </w:lvl>
    <w:lvl w:ilvl="2">
      <w:start w:val="1"/>
      <w:numFmt w:val="decimal"/>
      <w:pStyle w:val="AppendixHeading3"/>
      <w:lvlText w:val="%1.%2.%3"/>
      <w:lvlJc w:val="left"/>
      <w:pPr>
        <w:ind w:left="851" w:hanging="851"/>
      </w:pPr>
      <w:rPr>
        <w:rFonts w:hint="default"/>
      </w:rPr>
    </w:lvl>
    <w:lvl w:ilvl="3">
      <w:start w:val="1"/>
      <w:numFmt w:val="decimal"/>
      <w:pStyle w:val="AppendixHeading4"/>
      <w:lvlText w:val="%1.%2.%3.%4"/>
      <w:lvlJc w:val="left"/>
      <w:pPr>
        <w:ind w:left="851" w:hanging="851"/>
      </w:pPr>
      <w:rPr>
        <w:rFonts w:hint="default"/>
      </w:rPr>
    </w:lvl>
    <w:lvl w:ilvl="4">
      <w:start w:val="1"/>
      <w:numFmt w:val="decimal"/>
      <w:pStyle w:val="AppendixHeading5"/>
      <w:lvlText w:val="%1.%2.%3.%4.%5"/>
      <w:lvlJc w:val="left"/>
      <w:pPr>
        <w:ind w:left="1276" w:hanging="1276"/>
      </w:pPr>
      <w:rPr>
        <w:rFonts w:hint="default"/>
      </w:rPr>
    </w:lvl>
    <w:lvl w:ilvl="5">
      <w:start w:val="1"/>
      <w:numFmt w:val="decimal"/>
      <w:lvlRestart w:val="1"/>
      <w:pStyle w:val="FigureCaptionAppendix"/>
      <w:suff w:val="space"/>
      <w:lvlText w:val="Figure %1.%6 "/>
      <w:lvlJc w:val="left"/>
      <w:pPr>
        <w:ind w:left="851" w:hanging="851"/>
      </w:pPr>
      <w:rPr>
        <w:rFonts w:hint="default"/>
      </w:rPr>
    </w:lvl>
    <w:lvl w:ilvl="6">
      <w:start w:val="1"/>
      <w:numFmt w:val="decimal"/>
      <w:lvlRestart w:val="1"/>
      <w:pStyle w:val="TableCaptionAppendix"/>
      <w:suff w:val="nothing"/>
      <w:lvlText w:val="Table %1.%7"/>
      <w:lvlJc w:val="left"/>
      <w:pPr>
        <w:ind w:left="851" w:hanging="851"/>
      </w:pPr>
      <w:rPr>
        <w:rFonts w:hint="default"/>
      </w:rPr>
    </w:lvl>
    <w:lvl w:ilvl="7">
      <w:start w:val="1"/>
      <w:numFmt w:val="none"/>
      <w:lvlText w:val=""/>
      <w:lvlJc w:val="left"/>
      <w:pPr>
        <w:tabs>
          <w:tab w:val="num" w:pos="0"/>
        </w:tabs>
        <w:ind w:left="851" w:hanging="851"/>
      </w:pPr>
      <w:rPr>
        <w:rFonts w:hint="default"/>
      </w:rPr>
    </w:lvl>
    <w:lvl w:ilvl="8">
      <w:start w:val="1"/>
      <w:numFmt w:val="none"/>
      <w:suff w:val="nothing"/>
      <w:lvlText w:val=""/>
      <w:lvlJc w:val="left"/>
      <w:pPr>
        <w:ind w:left="851" w:hanging="851"/>
      </w:pPr>
      <w:rPr>
        <w:rFonts w:hint="default"/>
      </w:rPr>
    </w:lvl>
  </w:abstractNum>
  <w:abstractNum w:abstractNumId="7">
    <w:nsid w:val="183010A8"/>
    <w:multiLevelType w:val="hybridMultilevel"/>
    <w:tmpl w:val="1AB4E65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19632EEC"/>
    <w:multiLevelType w:val="multilevel"/>
    <w:tmpl w:val="66E03446"/>
    <w:lvl w:ilvl="0">
      <w:start w:val="1"/>
      <w:numFmt w:val="decimal"/>
      <w:pStyle w:val="Heading1"/>
      <w:lvlText w:val="%1."/>
      <w:lvlJc w:val="left"/>
      <w:pPr>
        <w:tabs>
          <w:tab w:val="num" w:pos="425"/>
        </w:tabs>
        <w:ind w:left="0" w:firstLine="0"/>
      </w:pPr>
      <w:rPr>
        <w:rFonts w:hint="default"/>
      </w:rPr>
    </w:lvl>
    <w:lvl w:ilvl="1">
      <w:start w:val="1"/>
      <w:numFmt w:val="decimal"/>
      <w:pStyle w:val="Heading2"/>
      <w:lvlText w:val="%1.%2"/>
      <w:lvlJc w:val="left"/>
      <w:pPr>
        <w:tabs>
          <w:tab w:val="num" w:pos="1134"/>
        </w:tabs>
        <w:ind w:left="1134" w:hanging="1134"/>
      </w:pPr>
      <w:rPr>
        <w:rFonts w:hint="default"/>
      </w:rPr>
    </w:lvl>
    <w:lvl w:ilvl="2">
      <w:start w:val="1"/>
      <w:numFmt w:val="decimal"/>
      <w:pStyle w:val="Heading3"/>
      <w:lvlText w:val="%1.%2.%3"/>
      <w:lvlJc w:val="left"/>
      <w:pPr>
        <w:tabs>
          <w:tab w:val="num" w:pos="1134"/>
        </w:tabs>
        <w:ind w:left="1134" w:hanging="1134"/>
      </w:pPr>
      <w:rPr>
        <w:rFonts w:hint="default"/>
      </w:rPr>
    </w:lvl>
    <w:lvl w:ilvl="3">
      <w:start w:val="1"/>
      <w:numFmt w:val="decimal"/>
      <w:pStyle w:val="Heading4"/>
      <w:lvlText w:val="%1.%2.%3.%4"/>
      <w:lvlJc w:val="left"/>
      <w:pPr>
        <w:tabs>
          <w:tab w:val="num" w:pos="3261"/>
        </w:tabs>
        <w:ind w:left="3261" w:hanging="1134"/>
      </w:pPr>
      <w:rPr>
        <w:rFonts w:hint="default"/>
      </w:rPr>
    </w:lvl>
    <w:lvl w:ilvl="4">
      <w:start w:val="1"/>
      <w:numFmt w:val="decimal"/>
      <w:pStyle w:val="Heading5"/>
      <w:lvlText w:val="%1.%2.%3.%4.%5"/>
      <w:lvlJc w:val="left"/>
      <w:pPr>
        <w:tabs>
          <w:tab w:val="num" w:pos="1134"/>
        </w:tabs>
        <w:ind w:left="1134" w:hanging="113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upperLetter"/>
      <w:pStyle w:val="Heading6"/>
      <w:lvlText w:val="APPENDIX %6"/>
      <w:lvlJc w:val="left"/>
      <w:pPr>
        <w:tabs>
          <w:tab w:val="num" w:pos="0"/>
        </w:tabs>
        <w:ind w:left="0" w:firstLine="0"/>
      </w:pPr>
      <w:rPr>
        <w:rFonts w:hint="default"/>
      </w:rPr>
    </w:lvl>
    <w:lvl w:ilvl="6">
      <w:start w:val="1"/>
      <w:numFmt w:val="decimal"/>
      <w:pStyle w:val="Heading7"/>
      <w:lvlText w:val="%6.%7"/>
      <w:lvlJc w:val="left"/>
      <w:pPr>
        <w:tabs>
          <w:tab w:val="num" w:pos="0"/>
        </w:tabs>
        <w:ind w:left="0" w:firstLine="0"/>
      </w:pPr>
      <w:rPr>
        <w:rFonts w:hint="default"/>
      </w:rPr>
    </w:lvl>
    <w:lvl w:ilvl="7">
      <w:start w:val="1"/>
      <w:numFmt w:val="decimal"/>
      <w:pStyle w:val="Heading8"/>
      <w:lvlText w:val="%6.%7.%8"/>
      <w:lvlJc w:val="left"/>
      <w:pPr>
        <w:tabs>
          <w:tab w:val="num" w:pos="0"/>
        </w:tabs>
        <w:ind w:left="0" w:firstLine="0"/>
      </w:pPr>
      <w:rPr>
        <w:rFonts w:hint="default"/>
      </w:rPr>
    </w:lvl>
    <w:lvl w:ilvl="8">
      <w:start w:val="1"/>
      <w:numFmt w:val="decimal"/>
      <w:pStyle w:val="Heading9"/>
      <w:lvlText w:val="%6.%7.%8.%9"/>
      <w:lvlJc w:val="left"/>
      <w:pPr>
        <w:tabs>
          <w:tab w:val="num" w:pos="0"/>
        </w:tabs>
        <w:ind w:left="0" w:firstLine="0"/>
      </w:pPr>
      <w:rPr>
        <w:rFonts w:hint="default"/>
      </w:rPr>
    </w:lvl>
  </w:abstractNum>
  <w:abstractNum w:abstractNumId="9">
    <w:nsid w:val="1BA667D1"/>
    <w:multiLevelType w:val="multilevel"/>
    <w:tmpl w:val="7BC47F28"/>
    <w:lvl w:ilvl="0">
      <w:start w:val="1"/>
      <w:numFmt w:val="decimal"/>
      <w:pStyle w:val="NumberedtextCTRL8"/>
      <w:lvlText w:val="[%1]"/>
      <w:lvlJc w:val="left"/>
      <w:pPr>
        <w:ind w:left="0" w:hanging="567"/>
      </w:pPr>
      <w:rPr>
        <w:rFonts w:ascii="Arial" w:hAnsi="Arial" w:cs="Times New Roman" w:hint="default"/>
        <w:b w:val="0"/>
        <w:bCs w:val="0"/>
        <w:i w:val="0"/>
        <w:iCs w:val="0"/>
        <w:caps w:val="0"/>
        <w:smallCaps w:val="0"/>
        <w:strike w:val="0"/>
        <w:dstrike w:val="0"/>
        <w:noProof w:val="0"/>
        <w:vanish w:val="0"/>
        <w:color w:val="000000"/>
        <w:spacing w:val="0"/>
        <w:kern w:val="0"/>
        <w:position w:val="0"/>
        <w:sz w:val="18"/>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NumberedlistCTRL9"/>
      <w:lvlText w:val="(%2)"/>
      <w:lvlJc w:val="left"/>
      <w:pPr>
        <w:tabs>
          <w:tab w:val="num" w:pos="1531"/>
        </w:tabs>
        <w:ind w:left="1814" w:hanging="510"/>
      </w:pPr>
      <w:rPr>
        <w:rFonts w:ascii="Arial" w:hAnsi="Arial" w:hint="default"/>
        <w:b w:val="0"/>
        <w:i w:val="0"/>
        <w:sz w:val="22"/>
      </w:rPr>
    </w:lvl>
    <w:lvl w:ilvl="2">
      <w:start w:val="1"/>
      <w:numFmt w:val="lowerLetter"/>
      <w:pStyle w:val="Numberedlistlevel2"/>
      <w:lvlText w:val="%3)"/>
      <w:lvlJc w:val="left"/>
      <w:pPr>
        <w:ind w:left="2268" w:hanging="454"/>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lowerRoman"/>
      <w:lvlText w:val="(%4)"/>
      <w:lvlJc w:val="left"/>
      <w:pPr>
        <w:ind w:left="2948" w:hanging="396"/>
      </w:pPr>
      <w:rPr>
        <w:rFonts w:hint="default"/>
      </w:rPr>
    </w:lvl>
    <w:lvl w:ilvl="4">
      <w:start w:val="1"/>
      <w:numFmt w:val="lowerLetter"/>
      <w:lvlText w:val="(%5)"/>
      <w:lvlJc w:val="left"/>
      <w:pPr>
        <w:ind w:left="4195" w:hanging="567"/>
      </w:pPr>
      <w:rPr>
        <w:rFonts w:hint="default"/>
      </w:rPr>
    </w:lvl>
    <w:lvl w:ilvl="5">
      <w:start w:val="1"/>
      <w:numFmt w:val="lowerRoman"/>
      <w:lvlText w:val="(%6)"/>
      <w:lvlJc w:val="left"/>
      <w:pPr>
        <w:ind w:left="5102" w:hanging="567"/>
      </w:pPr>
      <w:rPr>
        <w:rFonts w:hint="default"/>
      </w:rPr>
    </w:lvl>
    <w:lvl w:ilvl="6">
      <w:start w:val="1"/>
      <w:numFmt w:val="decimal"/>
      <w:lvlText w:val="%7."/>
      <w:lvlJc w:val="left"/>
      <w:pPr>
        <w:ind w:left="6009" w:hanging="567"/>
      </w:pPr>
      <w:rPr>
        <w:rFonts w:hint="default"/>
      </w:rPr>
    </w:lvl>
    <w:lvl w:ilvl="7">
      <w:start w:val="1"/>
      <w:numFmt w:val="lowerLetter"/>
      <w:lvlText w:val="%8."/>
      <w:lvlJc w:val="left"/>
      <w:pPr>
        <w:ind w:left="6916" w:hanging="567"/>
      </w:pPr>
      <w:rPr>
        <w:rFonts w:hint="default"/>
      </w:rPr>
    </w:lvl>
    <w:lvl w:ilvl="8">
      <w:start w:val="1"/>
      <w:numFmt w:val="lowerRoman"/>
      <w:lvlText w:val="%9."/>
      <w:lvlJc w:val="left"/>
      <w:pPr>
        <w:ind w:left="7823" w:hanging="567"/>
      </w:pPr>
      <w:rPr>
        <w:rFonts w:hint="default"/>
      </w:rPr>
    </w:lvl>
  </w:abstractNum>
  <w:abstractNum w:abstractNumId="10">
    <w:nsid w:val="21504426"/>
    <w:multiLevelType w:val="hybridMultilevel"/>
    <w:tmpl w:val="6C42ACDE"/>
    <w:lvl w:ilvl="0" w:tplc="08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3CC71FE"/>
    <w:multiLevelType w:val="hybridMultilevel"/>
    <w:tmpl w:val="E402C568"/>
    <w:lvl w:ilvl="0" w:tplc="04090011">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A3A244E"/>
    <w:multiLevelType w:val="multilevel"/>
    <w:tmpl w:val="1CE012C2"/>
    <w:styleLink w:val="NumberingHeadings"/>
    <w:lvl w:ilvl="0">
      <w:start w:val="1"/>
      <w:numFmt w:val="decimal"/>
      <w:pStyle w:val="Heading10"/>
      <w:lvlText w:val="%1"/>
      <w:lvlJc w:val="left"/>
      <w:pPr>
        <w:ind w:left="851" w:hanging="851"/>
      </w:pPr>
      <w:rPr>
        <w:rFonts w:hint="default"/>
      </w:rPr>
    </w:lvl>
    <w:lvl w:ilvl="1">
      <w:start w:val="1"/>
      <w:numFmt w:val="decimal"/>
      <w:pStyle w:val="Heading20"/>
      <w:lvlText w:val="%1.%2"/>
      <w:lvlJc w:val="left"/>
      <w:pPr>
        <w:ind w:left="851" w:hanging="851"/>
      </w:pPr>
      <w:rPr>
        <w:rFonts w:hint="default"/>
      </w:rPr>
    </w:lvl>
    <w:lvl w:ilvl="2">
      <w:start w:val="1"/>
      <w:numFmt w:val="decimal"/>
      <w:pStyle w:val="Heading30"/>
      <w:lvlText w:val="%1.%2.%3"/>
      <w:lvlJc w:val="left"/>
      <w:pPr>
        <w:ind w:left="851" w:hanging="851"/>
      </w:pPr>
      <w:rPr>
        <w:rFonts w:hint="default"/>
      </w:rPr>
    </w:lvl>
    <w:lvl w:ilvl="3">
      <w:start w:val="1"/>
      <w:numFmt w:val="decimal"/>
      <w:pStyle w:val="Heading40"/>
      <w:lvlText w:val="%1.%2.%3.%4"/>
      <w:lvlJc w:val="left"/>
      <w:pPr>
        <w:ind w:left="851" w:hanging="851"/>
      </w:pPr>
      <w:rPr>
        <w:rFonts w:hint="default"/>
      </w:rPr>
    </w:lvl>
    <w:lvl w:ilvl="4">
      <w:start w:val="1"/>
      <w:numFmt w:val="decimal"/>
      <w:pStyle w:val="Heading50"/>
      <w:lvlText w:val="%1.%2.%3.%4.%5"/>
      <w:lvlJc w:val="left"/>
      <w:pPr>
        <w:ind w:left="851" w:hanging="851"/>
      </w:pPr>
      <w:rPr>
        <w:rFonts w:hint="default"/>
      </w:rPr>
    </w:lvl>
    <w:lvl w:ilvl="5">
      <w:start w:val="1"/>
      <w:numFmt w:val="lowerRoman"/>
      <w:lvlText w:val="(%6)"/>
      <w:lvlJc w:val="left"/>
      <w:pPr>
        <w:ind w:left="851" w:hanging="851"/>
      </w:pPr>
      <w:rPr>
        <w:rFonts w:hint="default"/>
      </w:rPr>
    </w:lvl>
    <w:lvl w:ilvl="6">
      <w:start w:val="1"/>
      <w:numFmt w:val="decimal"/>
      <w:lvlText w:val="%7."/>
      <w:lvlJc w:val="left"/>
      <w:pPr>
        <w:ind w:left="851" w:hanging="851"/>
      </w:pPr>
      <w:rPr>
        <w:rFonts w:hint="default"/>
      </w:rPr>
    </w:lvl>
    <w:lvl w:ilvl="7">
      <w:start w:val="1"/>
      <w:numFmt w:val="lowerLetter"/>
      <w:lvlText w:val="%8."/>
      <w:lvlJc w:val="left"/>
      <w:pPr>
        <w:ind w:left="851" w:hanging="851"/>
      </w:pPr>
      <w:rPr>
        <w:rFonts w:hint="default"/>
      </w:rPr>
    </w:lvl>
    <w:lvl w:ilvl="8">
      <w:start w:val="1"/>
      <w:numFmt w:val="lowerRoman"/>
      <w:lvlText w:val="%9."/>
      <w:lvlJc w:val="left"/>
      <w:pPr>
        <w:ind w:left="851" w:hanging="851"/>
      </w:pPr>
      <w:rPr>
        <w:rFonts w:hint="default"/>
      </w:rPr>
    </w:lvl>
  </w:abstractNum>
  <w:abstractNum w:abstractNumId="13">
    <w:nsid w:val="2B093B8A"/>
    <w:multiLevelType w:val="hybridMultilevel"/>
    <w:tmpl w:val="D0C6EC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E4B40F7"/>
    <w:multiLevelType w:val="hybridMultilevel"/>
    <w:tmpl w:val="28605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FD23B7D"/>
    <w:multiLevelType w:val="hybridMultilevel"/>
    <w:tmpl w:val="410E0F6E"/>
    <w:lvl w:ilvl="0" w:tplc="08090015">
      <w:start w:val="1"/>
      <w:numFmt w:val="upperLetter"/>
      <w:lvlText w:val="%1."/>
      <w:lvlJc w:val="left"/>
      <w:pPr>
        <w:ind w:left="786"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3C850CB8"/>
    <w:multiLevelType w:val="hybridMultilevel"/>
    <w:tmpl w:val="1D6AE652"/>
    <w:lvl w:ilvl="0" w:tplc="08090011">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FFD0417"/>
    <w:multiLevelType w:val="hybridMultilevel"/>
    <w:tmpl w:val="44307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FFA6D8F"/>
    <w:multiLevelType w:val="hybridMultilevel"/>
    <w:tmpl w:val="CE9A9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FB451D5"/>
    <w:multiLevelType w:val="hybridMultilevel"/>
    <w:tmpl w:val="8A5A2F7A"/>
    <w:lvl w:ilvl="0" w:tplc="0A3CF84E">
      <w:start w:val="13"/>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5FBE4739"/>
    <w:multiLevelType w:val="hybridMultilevel"/>
    <w:tmpl w:val="383CBF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19A165E"/>
    <w:multiLevelType w:val="multilevel"/>
    <w:tmpl w:val="56AA0CE2"/>
    <w:numStyleLink w:val="NC3ADocument"/>
  </w:abstractNum>
  <w:abstractNum w:abstractNumId="22">
    <w:nsid w:val="6A767AB5"/>
    <w:multiLevelType w:val="multilevel"/>
    <w:tmpl w:val="848EDA06"/>
    <w:lvl w:ilvl="0">
      <w:start w:val="1"/>
      <w:numFmt w:val="decimal"/>
      <w:lvlText w:val="%1."/>
      <w:lvlJc w:val="left"/>
      <w:pPr>
        <w:ind w:left="0" w:firstLine="0"/>
      </w:pPr>
      <w:rPr>
        <w:rFonts w:hint="default"/>
      </w:rPr>
    </w:lvl>
    <w:lvl w:ilvl="1">
      <w:start w:val="1"/>
      <w:numFmt w:val="lowerLetter"/>
      <w:lvlText w:val="(%2)"/>
      <w:lvlJc w:val="left"/>
      <w:pPr>
        <w:ind w:left="1276" w:hanging="425"/>
      </w:pPr>
      <w:rPr>
        <w:rFonts w:hint="default"/>
      </w:rPr>
    </w:lvl>
    <w:lvl w:ilvl="2">
      <w:start w:val="1"/>
      <w:numFmt w:val="bullet"/>
      <w:lvlRestart w:val="0"/>
      <w:lvlText w:val=""/>
      <w:lvlJc w:val="left"/>
      <w:pPr>
        <w:ind w:left="1276" w:hanging="425"/>
      </w:pPr>
      <w:rPr>
        <w:rFonts w:ascii="Symbol" w:hAnsi="Symbol" w:hint="default"/>
      </w:rPr>
    </w:lvl>
    <w:lvl w:ilvl="3">
      <w:start w:val="1"/>
      <w:numFmt w:val="none"/>
      <w:lvlRestart w:val="0"/>
      <w:lvlText w:val=""/>
      <w:lvlJc w:val="left"/>
      <w:pPr>
        <w:ind w:left="1276" w:hanging="1276"/>
      </w:pPr>
      <w:rPr>
        <w:rFonts w:hint="default"/>
      </w:rPr>
    </w:lvl>
    <w:lvl w:ilvl="4">
      <w:start w:val="1"/>
      <w:numFmt w:val="decimal"/>
      <w:lvlRestart w:val="1"/>
      <w:lvlText w:val="%5."/>
      <w:lvlJc w:val="left"/>
      <w:pPr>
        <w:ind w:left="1276" w:hanging="425"/>
      </w:pPr>
      <w:rPr>
        <w:rFonts w:hint="default"/>
      </w:rPr>
    </w:lvl>
    <w:lvl w:ilvl="5">
      <w:start w:val="1"/>
      <w:numFmt w:val="bullet"/>
      <w:lvlRestart w:val="0"/>
      <w:lvlText w:val="­"/>
      <w:lvlJc w:val="left"/>
      <w:pPr>
        <w:ind w:left="1701" w:hanging="425"/>
      </w:pPr>
      <w:rPr>
        <w:rFonts w:ascii="Courier New" w:hAnsi="Courier New" w:hint="default"/>
      </w:rPr>
    </w:lvl>
    <w:lvl w:ilvl="6">
      <w:start w:val="1"/>
      <w:numFmt w:val="none"/>
      <w:lvlRestart w:val="0"/>
      <w:lvlText w:val=""/>
      <w:lvlJc w:val="left"/>
      <w:pPr>
        <w:ind w:left="1701" w:hanging="1701"/>
      </w:pPr>
      <w:rPr>
        <w:rFonts w:hint="default"/>
      </w:rPr>
    </w:lvl>
    <w:lvl w:ilvl="7">
      <w:start w:val="1"/>
      <w:numFmt w:val="lowerRoman"/>
      <w:lvlRestart w:val="6"/>
      <w:lvlText w:val="(%8)"/>
      <w:lvlJc w:val="left"/>
      <w:pPr>
        <w:ind w:left="1701" w:hanging="425"/>
      </w:pPr>
      <w:rPr>
        <w:rFonts w:hint="default"/>
      </w:rPr>
    </w:lvl>
    <w:lvl w:ilvl="8">
      <w:start w:val="1"/>
      <w:numFmt w:val="none"/>
      <w:lvlText w:val=""/>
      <w:lvlJc w:val="left"/>
      <w:pPr>
        <w:tabs>
          <w:tab w:val="num" w:pos="0"/>
        </w:tabs>
        <w:ind w:left="0" w:firstLine="0"/>
      </w:pPr>
      <w:rPr>
        <w:rFonts w:hint="default"/>
      </w:rPr>
    </w:lvl>
  </w:abstractNum>
  <w:abstractNum w:abstractNumId="23">
    <w:nsid w:val="6B2C5098"/>
    <w:multiLevelType w:val="hybridMultilevel"/>
    <w:tmpl w:val="7B6AFD84"/>
    <w:lvl w:ilvl="0" w:tplc="C8FA9A1A">
      <w:numFmt w:val="bullet"/>
      <w:lvlText w:val="-"/>
      <w:lvlJc w:val="left"/>
      <w:pPr>
        <w:ind w:left="720" w:hanging="360"/>
      </w:pPr>
      <w:rPr>
        <w:rFonts w:ascii="Calibri" w:eastAsia="Batang"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C301C00"/>
    <w:multiLevelType w:val="hybridMultilevel"/>
    <w:tmpl w:val="E402C568"/>
    <w:lvl w:ilvl="0" w:tplc="04090011">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12"/>
    <w:lvlOverride w:ilvl="0">
      <w:lvl w:ilvl="0">
        <w:start w:val="1"/>
        <w:numFmt w:val="decimal"/>
        <w:pStyle w:val="Heading10"/>
        <w:lvlText w:val="%1"/>
        <w:lvlJc w:val="left"/>
        <w:pPr>
          <w:ind w:left="851" w:hanging="851"/>
        </w:pPr>
        <w:rPr>
          <w:rFonts w:hint="default"/>
        </w:rPr>
      </w:lvl>
    </w:lvlOverride>
    <w:lvlOverride w:ilvl="1">
      <w:lvl w:ilvl="1">
        <w:start w:val="1"/>
        <w:numFmt w:val="decimal"/>
        <w:pStyle w:val="Heading20"/>
        <w:lvlText w:val="%1.%2"/>
        <w:lvlJc w:val="left"/>
        <w:pPr>
          <w:ind w:left="851" w:hanging="851"/>
        </w:pPr>
        <w:rPr>
          <w:rFonts w:hint="default"/>
        </w:rPr>
      </w:lvl>
    </w:lvlOverride>
  </w:num>
  <w:num w:numId="4">
    <w:abstractNumId w:val="8"/>
  </w:num>
  <w:num w:numId="5">
    <w:abstractNumId w:val="0"/>
  </w:num>
  <w:num w:numId="6">
    <w:abstractNumId w:val="9"/>
  </w:num>
  <w:num w:numId="7">
    <w:abstractNumId w:val="19"/>
  </w:num>
  <w:num w:numId="8">
    <w:abstractNumId w:val="4"/>
  </w:num>
  <w:num w:numId="9">
    <w:abstractNumId w:val="15"/>
  </w:num>
  <w:num w:numId="10">
    <w:abstractNumId w:val="22"/>
  </w:num>
  <w:num w:numId="11">
    <w:abstractNumId w:val="5"/>
  </w:num>
  <w:num w:numId="12">
    <w:abstractNumId w:val="10"/>
  </w:num>
  <w:num w:numId="13">
    <w:abstractNumId w:val="16"/>
  </w:num>
  <w:num w:numId="14">
    <w:abstractNumId w:val="17"/>
  </w:num>
  <w:num w:numId="15">
    <w:abstractNumId w:val="21"/>
    <w:lvlOverride w:ilvl="0">
      <w:lvl w:ilvl="0">
        <w:start w:val="1"/>
        <w:numFmt w:val="decimal"/>
        <w:lvlText w:val="%1."/>
        <w:lvlJc w:val="left"/>
        <w:pPr>
          <w:tabs>
            <w:tab w:val="num" w:pos="425"/>
          </w:tabs>
        </w:pPr>
        <w:rPr>
          <w:rFonts w:ascii="Times New (W1)" w:hAnsi="Times New (W1)" w:cs="Times New Roman"/>
          <w:b/>
          <w:bCs w:val="0"/>
          <w:i w:val="0"/>
          <w:iCs w:val="0"/>
          <w:caps w:val="0"/>
          <w:smallCaps w:val="0"/>
          <w:strike w:val="0"/>
          <w:dstrike w:val="0"/>
          <w:outline w:val="0"/>
          <w:shadow w:val="0"/>
          <w:emboss w:val="0"/>
          <w:imprint w:val="0"/>
          <w:vanish w:val="0"/>
          <w:color w:val="auto"/>
          <w:spacing w:val="0"/>
          <w:w w:val="100"/>
          <w:kern w:val="0"/>
          <w:position w:val="0"/>
          <w:sz w:val="26"/>
          <w:szCs w:val="20"/>
          <w:u w:val="none"/>
          <w:vertAlign w:val="baseline"/>
        </w:rPr>
      </w:lvl>
    </w:lvlOverride>
    <w:lvlOverride w:ilvl="1">
      <w:lvl w:ilvl="1">
        <w:start w:val="1"/>
        <w:numFmt w:val="decimal"/>
        <w:lvlText w:val="%1.%2"/>
        <w:lvlJc w:val="left"/>
        <w:pPr>
          <w:tabs>
            <w:tab w:val="num" w:pos="1134"/>
          </w:tabs>
          <w:ind w:left="1134" w:hanging="1134"/>
        </w:pPr>
        <w:rPr>
          <w:rFonts w:ascii="Times New (W1)" w:hAnsi="Times New (W1)" w:cs="Times New Roman"/>
          <w:b/>
          <w:bCs w:val="0"/>
          <w:i w:val="0"/>
          <w:iCs w:val="0"/>
          <w:caps w:val="0"/>
          <w:smallCaps w:val="0"/>
          <w:strike w:val="0"/>
          <w:dstrike w:val="0"/>
          <w:outline w:val="0"/>
          <w:shadow w:val="0"/>
          <w:emboss w:val="0"/>
          <w:imprint w:val="0"/>
          <w:vanish w:val="0"/>
          <w:color w:val="auto"/>
          <w:spacing w:val="0"/>
          <w:w w:val="100"/>
          <w:kern w:val="0"/>
          <w:position w:val="0"/>
          <w:sz w:val="22"/>
          <w:szCs w:val="20"/>
          <w:u w:val="none"/>
          <w:vertAlign w:val="baseline"/>
        </w:rPr>
      </w:lvl>
    </w:lvlOverride>
    <w:lvlOverride w:ilvl="2">
      <w:lvl w:ilvl="2">
        <w:start w:val="1"/>
        <w:numFmt w:val="decimal"/>
        <w:lvlText w:val="%1.%2.%3"/>
        <w:lvlJc w:val="left"/>
        <w:pPr>
          <w:tabs>
            <w:tab w:val="num" w:pos="1134"/>
          </w:tabs>
          <w:ind w:left="1134" w:hanging="1134"/>
        </w:pPr>
        <w:rPr>
          <w:rFonts w:ascii="Times New Roman" w:hAnsi="Times New Roman" w:cs="Times New Roman"/>
          <w:b/>
          <w:bCs w:val="0"/>
          <w:i w:val="0"/>
          <w:iCs w:val="0"/>
          <w:caps w:val="0"/>
          <w:smallCaps w:val="0"/>
          <w:strike w:val="0"/>
          <w:dstrike w:val="0"/>
          <w:outline w:val="0"/>
          <w:shadow w:val="0"/>
          <w:emboss w:val="0"/>
          <w:imprint w:val="0"/>
          <w:vanish w:val="0"/>
          <w:color w:val="auto"/>
          <w:spacing w:val="0"/>
          <w:w w:val="100"/>
          <w:kern w:val="0"/>
          <w:position w:val="0"/>
          <w:sz w:val="22"/>
          <w:szCs w:val="20"/>
          <w:u w:val="none"/>
          <w:vertAlign w:val="baseline"/>
        </w:rPr>
      </w:lvl>
    </w:lvlOverride>
    <w:lvlOverride w:ilvl="3">
      <w:lvl w:ilvl="3">
        <w:start w:val="1"/>
        <w:numFmt w:val="decimal"/>
        <w:lvlText w:val="%1.%2.%3.%4"/>
        <w:lvlJc w:val="left"/>
        <w:pPr>
          <w:tabs>
            <w:tab w:val="num" w:pos="1134"/>
          </w:tabs>
          <w:ind w:left="1134" w:hanging="1134"/>
        </w:pPr>
        <w:rPr>
          <w:rFonts w:ascii="Times New Roman" w:hAnsi="Times New Roman" w:cs="Times New Roman"/>
          <w:b w:val="0"/>
          <w:bCs w:val="0"/>
          <w:i/>
          <w:iCs w:val="0"/>
          <w:caps w:val="0"/>
          <w:smallCaps w:val="0"/>
          <w:strike w:val="0"/>
          <w:dstrike w:val="0"/>
          <w:outline w:val="0"/>
          <w:shadow w:val="0"/>
          <w:emboss w:val="0"/>
          <w:imprint w:val="0"/>
          <w:vanish w:val="0"/>
          <w:color w:val="auto"/>
          <w:spacing w:val="0"/>
          <w:w w:val="100"/>
          <w:kern w:val="0"/>
          <w:position w:val="0"/>
          <w:sz w:val="22"/>
          <w:szCs w:val="20"/>
          <w:u w:val="none"/>
          <w:vertAlign w:val="baseline"/>
        </w:rPr>
      </w:lvl>
    </w:lvlOverride>
    <w:lvlOverride w:ilvl="4">
      <w:lvl w:ilvl="4">
        <w:start w:val="1"/>
        <w:numFmt w:val="decimal"/>
        <w:lvlText w:val="%1.%2.%3.%4.%5"/>
        <w:lvlJc w:val="left"/>
        <w:pPr>
          <w:tabs>
            <w:tab w:val="num" w:pos="1134"/>
          </w:tabs>
          <w:ind w:left="1134" w:hanging="1134"/>
        </w:pPr>
        <w:rPr>
          <w:rFonts w:ascii="Times New Roman" w:hAnsi="Times New Roman" w:cs="Times New Roman"/>
          <w:b w:val="0"/>
          <w:bCs w:val="0"/>
          <w:i w:val="0"/>
          <w:iCs w:val="0"/>
          <w:caps w:val="0"/>
          <w:smallCaps w:val="0"/>
          <w:strike w:val="0"/>
          <w:dstrike w:val="0"/>
          <w:outline w:val="0"/>
          <w:shadow w:val="0"/>
          <w:emboss w:val="0"/>
          <w:imprint w:val="0"/>
          <w:vanish w:val="0"/>
          <w:color w:val="auto"/>
          <w:spacing w:val="0"/>
          <w:w w:val="100"/>
          <w:kern w:val="0"/>
          <w:position w:val="0"/>
          <w:sz w:val="20"/>
          <w:szCs w:val="20"/>
          <w:u w:val="none"/>
          <w:vertAlign w:val="baseline"/>
        </w:rPr>
      </w:lvl>
    </w:lvlOverride>
    <w:lvlOverride w:ilvl="5">
      <w:lvl w:ilvl="5">
        <w:start w:val="1"/>
        <w:numFmt w:val="none"/>
        <w:suff w:val="nothing"/>
        <w:lvlText w:val=""/>
        <w:lvlJc w:val="left"/>
        <w:rPr>
          <w:rFonts w:cs="Times New Roman" w:hint="default"/>
        </w:rPr>
      </w:lvl>
    </w:lvlOverride>
    <w:lvlOverride w:ilvl="6">
      <w:lvl w:ilvl="6">
        <w:start w:val="1"/>
        <w:numFmt w:val="decimal"/>
        <w:lvlText w:val="%6"/>
        <w:lvlJc w:val="left"/>
        <w:pPr>
          <w:tabs>
            <w:tab w:val="num" w:pos="0"/>
          </w:tabs>
        </w:pPr>
        <w:rPr>
          <w:rFonts w:cs="Times New Roman" w:hint="default"/>
        </w:rPr>
      </w:lvl>
    </w:lvlOverride>
    <w:lvlOverride w:ilvl="7">
      <w:lvl w:ilvl="7">
        <w:start w:val="1"/>
        <w:numFmt w:val="none"/>
        <w:lvlText w:val="%6"/>
        <w:lvlJc w:val="left"/>
        <w:pPr>
          <w:tabs>
            <w:tab w:val="num" w:pos="0"/>
          </w:tabs>
        </w:pPr>
        <w:rPr>
          <w:rFonts w:cs="Times New Roman" w:hint="default"/>
        </w:rPr>
      </w:lvl>
    </w:lvlOverride>
    <w:lvlOverride w:ilvl="8">
      <w:lvl w:ilvl="8">
        <w:start w:val="1"/>
        <w:numFmt w:val="none"/>
        <w:lvlText w:val="%6"/>
        <w:lvlJc w:val="left"/>
        <w:pPr>
          <w:tabs>
            <w:tab w:val="num" w:pos="0"/>
          </w:tabs>
        </w:pPr>
        <w:rPr>
          <w:rFonts w:cs="Times New Roman" w:hint="default"/>
        </w:rPr>
      </w:lvl>
    </w:lvlOverride>
  </w:num>
  <w:num w:numId="16">
    <w:abstractNumId w:val="3"/>
  </w:num>
  <w:num w:numId="17">
    <w:abstractNumId w:val="13"/>
  </w:num>
  <w:num w:numId="18">
    <w:abstractNumId w:val="11"/>
  </w:num>
  <w:num w:numId="19">
    <w:abstractNumId w:val="24"/>
  </w:num>
  <w:num w:numId="20">
    <w:abstractNumId w:val="1"/>
  </w:num>
  <w:num w:numId="21">
    <w:abstractNumId w:val="18"/>
  </w:num>
  <w:num w:numId="22">
    <w:abstractNumId w:val="7"/>
  </w:num>
  <w:num w:numId="23">
    <w:abstractNumId w:val="20"/>
  </w:num>
  <w:num w:numId="24">
    <w:abstractNumId w:val="23"/>
  </w:num>
  <w:num w:numId="25">
    <w:abstractNumId w:val="12"/>
  </w:num>
  <w:num w:numId="26">
    <w:abstractNumId w:val="14"/>
  </w:num>
  <w:num w:numId="27">
    <w:abstractNumId w:val="2"/>
  </w:num>
  <w:num w:numId="28">
    <w:abstractNumId w:val="2"/>
  </w:num>
  <w:num w:numId="29">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theron Frank">
    <w15:presenceInfo w15:providerId="AD" w15:userId="S-1-5-21-1961684571-58113674-812641168-12813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trackRevisions/>
  <w:doNotTrackFormatting/>
  <w:defaultTabStop w:val="720"/>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5E9F"/>
    <w:rsid w:val="00002244"/>
    <w:rsid w:val="000140DC"/>
    <w:rsid w:val="000175EA"/>
    <w:rsid w:val="00021C5E"/>
    <w:rsid w:val="00024B93"/>
    <w:rsid w:val="0003254F"/>
    <w:rsid w:val="00035517"/>
    <w:rsid w:val="0003695B"/>
    <w:rsid w:val="00041B1E"/>
    <w:rsid w:val="000450E3"/>
    <w:rsid w:val="000459AA"/>
    <w:rsid w:val="00045E9F"/>
    <w:rsid w:val="00045EED"/>
    <w:rsid w:val="00046C92"/>
    <w:rsid w:val="00062108"/>
    <w:rsid w:val="000623D6"/>
    <w:rsid w:val="00063F63"/>
    <w:rsid w:val="00066231"/>
    <w:rsid w:val="00070430"/>
    <w:rsid w:val="00073E3B"/>
    <w:rsid w:val="00074278"/>
    <w:rsid w:val="00075A88"/>
    <w:rsid w:val="000828F6"/>
    <w:rsid w:val="00084654"/>
    <w:rsid w:val="00084D4A"/>
    <w:rsid w:val="00086E53"/>
    <w:rsid w:val="00087A04"/>
    <w:rsid w:val="00090D4C"/>
    <w:rsid w:val="00092FA2"/>
    <w:rsid w:val="000936FB"/>
    <w:rsid w:val="00097288"/>
    <w:rsid w:val="00097319"/>
    <w:rsid w:val="000A000C"/>
    <w:rsid w:val="000A3B6B"/>
    <w:rsid w:val="000A5687"/>
    <w:rsid w:val="000A5F1B"/>
    <w:rsid w:val="000A6966"/>
    <w:rsid w:val="000A7E93"/>
    <w:rsid w:val="000B36E6"/>
    <w:rsid w:val="000B3E30"/>
    <w:rsid w:val="000B6614"/>
    <w:rsid w:val="000B6F1D"/>
    <w:rsid w:val="000C0A56"/>
    <w:rsid w:val="000C125B"/>
    <w:rsid w:val="000C32E7"/>
    <w:rsid w:val="000C68BE"/>
    <w:rsid w:val="000C7DC9"/>
    <w:rsid w:val="000D2621"/>
    <w:rsid w:val="000D305C"/>
    <w:rsid w:val="000E1231"/>
    <w:rsid w:val="000E2906"/>
    <w:rsid w:val="000E48E2"/>
    <w:rsid w:val="000E5412"/>
    <w:rsid w:val="000E55EA"/>
    <w:rsid w:val="000E72C1"/>
    <w:rsid w:val="000F0779"/>
    <w:rsid w:val="000F14F7"/>
    <w:rsid w:val="000F154A"/>
    <w:rsid w:val="000F4A44"/>
    <w:rsid w:val="000F728D"/>
    <w:rsid w:val="00102B40"/>
    <w:rsid w:val="001041F1"/>
    <w:rsid w:val="00104618"/>
    <w:rsid w:val="001069A8"/>
    <w:rsid w:val="00107BC0"/>
    <w:rsid w:val="00112739"/>
    <w:rsid w:val="00112EDD"/>
    <w:rsid w:val="001139C0"/>
    <w:rsid w:val="00117949"/>
    <w:rsid w:val="00121F56"/>
    <w:rsid w:val="00122336"/>
    <w:rsid w:val="001252BB"/>
    <w:rsid w:val="00127A9E"/>
    <w:rsid w:val="001310B2"/>
    <w:rsid w:val="00132812"/>
    <w:rsid w:val="00135F8E"/>
    <w:rsid w:val="00137992"/>
    <w:rsid w:val="0014112F"/>
    <w:rsid w:val="0014298E"/>
    <w:rsid w:val="00143222"/>
    <w:rsid w:val="00146903"/>
    <w:rsid w:val="00153957"/>
    <w:rsid w:val="001553BC"/>
    <w:rsid w:val="001554A8"/>
    <w:rsid w:val="001556E2"/>
    <w:rsid w:val="00156699"/>
    <w:rsid w:val="00156F64"/>
    <w:rsid w:val="001654DD"/>
    <w:rsid w:val="001660D7"/>
    <w:rsid w:val="00174511"/>
    <w:rsid w:val="0017654D"/>
    <w:rsid w:val="001772FC"/>
    <w:rsid w:val="00180275"/>
    <w:rsid w:val="00180F31"/>
    <w:rsid w:val="00181175"/>
    <w:rsid w:val="0018289A"/>
    <w:rsid w:val="0018310B"/>
    <w:rsid w:val="00183F92"/>
    <w:rsid w:val="001840FE"/>
    <w:rsid w:val="001850B8"/>
    <w:rsid w:val="001A364A"/>
    <w:rsid w:val="001B0E39"/>
    <w:rsid w:val="001B17D4"/>
    <w:rsid w:val="001B5396"/>
    <w:rsid w:val="001B6569"/>
    <w:rsid w:val="001B6C6A"/>
    <w:rsid w:val="001C0EA3"/>
    <w:rsid w:val="001C1596"/>
    <w:rsid w:val="001C505D"/>
    <w:rsid w:val="001C5F10"/>
    <w:rsid w:val="001C75FD"/>
    <w:rsid w:val="001D3659"/>
    <w:rsid w:val="001D44DE"/>
    <w:rsid w:val="001D4AA3"/>
    <w:rsid w:val="001D504D"/>
    <w:rsid w:val="001D7234"/>
    <w:rsid w:val="001D76CD"/>
    <w:rsid w:val="001D7765"/>
    <w:rsid w:val="001E2C23"/>
    <w:rsid w:val="001E4F3C"/>
    <w:rsid w:val="001E6E22"/>
    <w:rsid w:val="001F1C68"/>
    <w:rsid w:val="001F2281"/>
    <w:rsid w:val="001F721C"/>
    <w:rsid w:val="0020104C"/>
    <w:rsid w:val="002041FD"/>
    <w:rsid w:val="00210A62"/>
    <w:rsid w:val="00220897"/>
    <w:rsid w:val="00221AF9"/>
    <w:rsid w:val="0022350B"/>
    <w:rsid w:val="0022436D"/>
    <w:rsid w:val="00224B95"/>
    <w:rsid w:val="00224F96"/>
    <w:rsid w:val="00230F71"/>
    <w:rsid w:val="00233BA2"/>
    <w:rsid w:val="00233F02"/>
    <w:rsid w:val="0023461F"/>
    <w:rsid w:val="00240E0A"/>
    <w:rsid w:val="00255863"/>
    <w:rsid w:val="00265450"/>
    <w:rsid w:val="00266E02"/>
    <w:rsid w:val="0026717E"/>
    <w:rsid w:val="00267214"/>
    <w:rsid w:val="00267B73"/>
    <w:rsid w:val="00272944"/>
    <w:rsid w:val="00274D31"/>
    <w:rsid w:val="002845BF"/>
    <w:rsid w:val="00285760"/>
    <w:rsid w:val="002869C7"/>
    <w:rsid w:val="00287572"/>
    <w:rsid w:val="0029124F"/>
    <w:rsid w:val="00295FF3"/>
    <w:rsid w:val="002A3E47"/>
    <w:rsid w:val="002A6841"/>
    <w:rsid w:val="002A69A5"/>
    <w:rsid w:val="002A6F6D"/>
    <w:rsid w:val="002B045F"/>
    <w:rsid w:val="002B1494"/>
    <w:rsid w:val="002B283B"/>
    <w:rsid w:val="002B42C2"/>
    <w:rsid w:val="002B51DC"/>
    <w:rsid w:val="002B59CC"/>
    <w:rsid w:val="002B5C5B"/>
    <w:rsid w:val="002B731E"/>
    <w:rsid w:val="002C0BA8"/>
    <w:rsid w:val="002C2C73"/>
    <w:rsid w:val="002C397A"/>
    <w:rsid w:val="002C472E"/>
    <w:rsid w:val="002D3ABE"/>
    <w:rsid w:val="002D4264"/>
    <w:rsid w:val="002D4A38"/>
    <w:rsid w:val="002D4C49"/>
    <w:rsid w:val="002D54BB"/>
    <w:rsid w:val="002D592D"/>
    <w:rsid w:val="002D7777"/>
    <w:rsid w:val="002E0860"/>
    <w:rsid w:val="002E34CD"/>
    <w:rsid w:val="002E7A54"/>
    <w:rsid w:val="002F088D"/>
    <w:rsid w:val="002F1467"/>
    <w:rsid w:val="002F5076"/>
    <w:rsid w:val="002F5A04"/>
    <w:rsid w:val="003010E2"/>
    <w:rsid w:val="00305158"/>
    <w:rsid w:val="0030576B"/>
    <w:rsid w:val="00306A4C"/>
    <w:rsid w:val="0030768B"/>
    <w:rsid w:val="00313956"/>
    <w:rsid w:val="00314AC3"/>
    <w:rsid w:val="00315BF4"/>
    <w:rsid w:val="00316A81"/>
    <w:rsid w:val="00316DFC"/>
    <w:rsid w:val="00316E4B"/>
    <w:rsid w:val="0032066D"/>
    <w:rsid w:val="00320F3C"/>
    <w:rsid w:val="0032132E"/>
    <w:rsid w:val="00322AC6"/>
    <w:rsid w:val="0032345F"/>
    <w:rsid w:val="003259BA"/>
    <w:rsid w:val="0033125A"/>
    <w:rsid w:val="0033239E"/>
    <w:rsid w:val="003336A9"/>
    <w:rsid w:val="00333EE7"/>
    <w:rsid w:val="003366B7"/>
    <w:rsid w:val="00340022"/>
    <w:rsid w:val="003404D4"/>
    <w:rsid w:val="003405B0"/>
    <w:rsid w:val="00340D25"/>
    <w:rsid w:val="00341327"/>
    <w:rsid w:val="0034169D"/>
    <w:rsid w:val="00341F1C"/>
    <w:rsid w:val="0034348A"/>
    <w:rsid w:val="00343947"/>
    <w:rsid w:val="0035028E"/>
    <w:rsid w:val="003570D9"/>
    <w:rsid w:val="00357712"/>
    <w:rsid w:val="003629BD"/>
    <w:rsid w:val="003640D7"/>
    <w:rsid w:val="003648DC"/>
    <w:rsid w:val="003660C9"/>
    <w:rsid w:val="0036610C"/>
    <w:rsid w:val="003676F1"/>
    <w:rsid w:val="003700F9"/>
    <w:rsid w:val="0037228D"/>
    <w:rsid w:val="00374352"/>
    <w:rsid w:val="0038058C"/>
    <w:rsid w:val="00381BBC"/>
    <w:rsid w:val="00392BFE"/>
    <w:rsid w:val="003A2C62"/>
    <w:rsid w:val="003A6CE7"/>
    <w:rsid w:val="003B1F44"/>
    <w:rsid w:val="003B24C5"/>
    <w:rsid w:val="003B3B5D"/>
    <w:rsid w:val="003B5721"/>
    <w:rsid w:val="003C0301"/>
    <w:rsid w:val="003C2F9B"/>
    <w:rsid w:val="003C4803"/>
    <w:rsid w:val="003C4CD3"/>
    <w:rsid w:val="003D7A49"/>
    <w:rsid w:val="003E26B9"/>
    <w:rsid w:val="003E2DB8"/>
    <w:rsid w:val="003E2F23"/>
    <w:rsid w:val="003E6FCC"/>
    <w:rsid w:val="003F0DF3"/>
    <w:rsid w:val="003F112F"/>
    <w:rsid w:val="003F3E63"/>
    <w:rsid w:val="003F71BA"/>
    <w:rsid w:val="00407535"/>
    <w:rsid w:val="004079F0"/>
    <w:rsid w:val="00410E01"/>
    <w:rsid w:val="004117C1"/>
    <w:rsid w:val="00411AEB"/>
    <w:rsid w:val="00413262"/>
    <w:rsid w:val="00415145"/>
    <w:rsid w:val="004163B7"/>
    <w:rsid w:val="00417B87"/>
    <w:rsid w:val="00420B69"/>
    <w:rsid w:val="00422FEE"/>
    <w:rsid w:val="004231E2"/>
    <w:rsid w:val="00426739"/>
    <w:rsid w:val="00427EEF"/>
    <w:rsid w:val="00436393"/>
    <w:rsid w:val="004374ED"/>
    <w:rsid w:val="004436F0"/>
    <w:rsid w:val="00446CCC"/>
    <w:rsid w:val="00447A95"/>
    <w:rsid w:val="00450283"/>
    <w:rsid w:val="00451A4B"/>
    <w:rsid w:val="004549C9"/>
    <w:rsid w:val="00454A5D"/>
    <w:rsid w:val="00460958"/>
    <w:rsid w:val="00461664"/>
    <w:rsid w:val="004633ED"/>
    <w:rsid w:val="004663D1"/>
    <w:rsid w:val="0047100F"/>
    <w:rsid w:val="00471B86"/>
    <w:rsid w:val="00472CA5"/>
    <w:rsid w:val="004733DA"/>
    <w:rsid w:val="00473FAE"/>
    <w:rsid w:val="00480ABE"/>
    <w:rsid w:val="00481302"/>
    <w:rsid w:val="00481687"/>
    <w:rsid w:val="00482F62"/>
    <w:rsid w:val="00483C67"/>
    <w:rsid w:val="0048491D"/>
    <w:rsid w:val="00487EDA"/>
    <w:rsid w:val="00490D72"/>
    <w:rsid w:val="0049266B"/>
    <w:rsid w:val="004952A0"/>
    <w:rsid w:val="00495A29"/>
    <w:rsid w:val="004A16B1"/>
    <w:rsid w:val="004A5D58"/>
    <w:rsid w:val="004A6F0C"/>
    <w:rsid w:val="004B2434"/>
    <w:rsid w:val="004B6C1A"/>
    <w:rsid w:val="004C7441"/>
    <w:rsid w:val="004D05D1"/>
    <w:rsid w:val="004D1A32"/>
    <w:rsid w:val="004D4209"/>
    <w:rsid w:val="004E2414"/>
    <w:rsid w:val="004E50DC"/>
    <w:rsid w:val="004F1AC4"/>
    <w:rsid w:val="004F6767"/>
    <w:rsid w:val="00502272"/>
    <w:rsid w:val="00502D1F"/>
    <w:rsid w:val="00503883"/>
    <w:rsid w:val="005116A1"/>
    <w:rsid w:val="0051359B"/>
    <w:rsid w:val="00513BA7"/>
    <w:rsid w:val="00514C93"/>
    <w:rsid w:val="00517863"/>
    <w:rsid w:val="00517E24"/>
    <w:rsid w:val="00520049"/>
    <w:rsid w:val="00525FB6"/>
    <w:rsid w:val="00526725"/>
    <w:rsid w:val="00526D96"/>
    <w:rsid w:val="005305E2"/>
    <w:rsid w:val="005316FF"/>
    <w:rsid w:val="005355F9"/>
    <w:rsid w:val="005367A3"/>
    <w:rsid w:val="00541967"/>
    <w:rsid w:val="005419E3"/>
    <w:rsid w:val="005441E1"/>
    <w:rsid w:val="00544803"/>
    <w:rsid w:val="00544CA4"/>
    <w:rsid w:val="0055125A"/>
    <w:rsid w:val="00554972"/>
    <w:rsid w:val="005563CA"/>
    <w:rsid w:val="0055725D"/>
    <w:rsid w:val="00561B23"/>
    <w:rsid w:val="00563AF7"/>
    <w:rsid w:val="00564094"/>
    <w:rsid w:val="0056461D"/>
    <w:rsid w:val="005668DE"/>
    <w:rsid w:val="00573059"/>
    <w:rsid w:val="00573ACD"/>
    <w:rsid w:val="0057545F"/>
    <w:rsid w:val="00582FDB"/>
    <w:rsid w:val="00583948"/>
    <w:rsid w:val="00585D7C"/>
    <w:rsid w:val="00587365"/>
    <w:rsid w:val="00587A1F"/>
    <w:rsid w:val="00594252"/>
    <w:rsid w:val="00594772"/>
    <w:rsid w:val="005950BE"/>
    <w:rsid w:val="005961C2"/>
    <w:rsid w:val="00596336"/>
    <w:rsid w:val="005A0EFD"/>
    <w:rsid w:val="005A36C1"/>
    <w:rsid w:val="005A3959"/>
    <w:rsid w:val="005A563A"/>
    <w:rsid w:val="005B2CD2"/>
    <w:rsid w:val="005B63F4"/>
    <w:rsid w:val="005B77D5"/>
    <w:rsid w:val="005C0367"/>
    <w:rsid w:val="005C255C"/>
    <w:rsid w:val="005C481F"/>
    <w:rsid w:val="005C6B3D"/>
    <w:rsid w:val="005C71ED"/>
    <w:rsid w:val="005D6581"/>
    <w:rsid w:val="005D694D"/>
    <w:rsid w:val="005D754A"/>
    <w:rsid w:val="005E01A9"/>
    <w:rsid w:val="005E0C64"/>
    <w:rsid w:val="005E17C9"/>
    <w:rsid w:val="005E26CC"/>
    <w:rsid w:val="005E5679"/>
    <w:rsid w:val="005E64AD"/>
    <w:rsid w:val="005F0479"/>
    <w:rsid w:val="005F18D5"/>
    <w:rsid w:val="005F253A"/>
    <w:rsid w:val="00600516"/>
    <w:rsid w:val="00602DC5"/>
    <w:rsid w:val="00605223"/>
    <w:rsid w:val="00607240"/>
    <w:rsid w:val="00610825"/>
    <w:rsid w:val="00612DA5"/>
    <w:rsid w:val="00616606"/>
    <w:rsid w:val="00616EB1"/>
    <w:rsid w:val="006218ED"/>
    <w:rsid w:val="0062790B"/>
    <w:rsid w:val="00631DC0"/>
    <w:rsid w:val="00633E07"/>
    <w:rsid w:val="00634971"/>
    <w:rsid w:val="00636113"/>
    <w:rsid w:val="00640FA4"/>
    <w:rsid w:val="006424C2"/>
    <w:rsid w:val="00644706"/>
    <w:rsid w:val="00646F2E"/>
    <w:rsid w:val="006502AC"/>
    <w:rsid w:val="00651E89"/>
    <w:rsid w:val="00655A3A"/>
    <w:rsid w:val="00655F39"/>
    <w:rsid w:val="00657DC4"/>
    <w:rsid w:val="00667DF6"/>
    <w:rsid w:val="00670203"/>
    <w:rsid w:val="00670AED"/>
    <w:rsid w:val="00671BB1"/>
    <w:rsid w:val="006739D0"/>
    <w:rsid w:val="00673A28"/>
    <w:rsid w:val="0067584A"/>
    <w:rsid w:val="00675FB6"/>
    <w:rsid w:val="00682E0B"/>
    <w:rsid w:val="00684E9B"/>
    <w:rsid w:val="006876F1"/>
    <w:rsid w:val="00687E54"/>
    <w:rsid w:val="00695F4A"/>
    <w:rsid w:val="006A0E5C"/>
    <w:rsid w:val="006A18D1"/>
    <w:rsid w:val="006A2716"/>
    <w:rsid w:val="006A6EA0"/>
    <w:rsid w:val="006A7E97"/>
    <w:rsid w:val="006B0B4E"/>
    <w:rsid w:val="006B0BF0"/>
    <w:rsid w:val="006B0F6C"/>
    <w:rsid w:val="006B261B"/>
    <w:rsid w:val="006C1BF4"/>
    <w:rsid w:val="006C42AC"/>
    <w:rsid w:val="006C6CF4"/>
    <w:rsid w:val="006D2214"/>
    <w:rsid w:val="006D296A"/>
    <w:rsid w:val="006D4CA3"/>
    <w:rsid w:val="006D4D2C"/>
    <w:rsid w:val="006D5913"/>
    <w:rsid w:val="006D7A2E"/>
    <w:rsid w:val="006E62CB"/>
    <w:rsid w:val="006E6BC8"/>
    <w:rsid w:val="006E7D77"/>
    <w:rsid w:val="006F1960"/>
    <w:rsid w:val="006F2A2D"/>
    <w:rsid w:val="006F62E1"/>
    <w:rsid w:val="00701B62"/>
    <w:rsid w:val="0070333E"/>
    <w:rsid w:val="00703366"/>
    <w:rsid w:val="00703AD5"/>
    <w:rsid w:val="007049CC"/>
    <w:rsid w:val="00705B3E"/>
    <w:rsid w:val="00705E93"/>
    <w:rsid w:val="00706B64"/>
    <w:rsid w:val="00707A9B"/>
    <w:rsid w:val="007143E8"/>
    <w:rsid w:val="0071472D"/>
    <w:rsid w:val="0071544B"/>
    <w:rsid w:val="00717DDE"/>
    <w:rsid w:val="00723BB0"/>
    <w:rsid w:val="00727CD5"/>
    <w:rsid w:val="00730D5F"/>
    <w:rsid w:val="00733B7B"/>
    <w:rsid w:val="0073523F"/>
    <w:rsid w:val="00735CE6"/>
    <w:rsid w:val="00744418"/>
    <w:rsid w:val="00744E49"/>
    <w:rsid w:val="00747A32"/>
    <w:rsid w:val="00750A15"/>
    <w:rsid w:val="00751714"/>
    <w:rsid w:val="00760AE5"/>
    <w:rsid w:val="007610D2"/>
    <w:rsid w:val="00761C29"/>
    <w:rsid w:val="00764F6F"/>
    <w:rsid w:val="007674D5"/>
    <w:rsid w:val="007719E6"/>
    <w:rsid w:val="00771EC2"/>
    <w:rsid w:val="0077363B"/>
    <w:rsid w:val="00773ACF"/>
    <w:rsid w:val="0077705A"/>
    <w:rsid w:val="0078391B"/>
    <w:rsid w:val="00791F94"/>
    <w:rsid w:val="007A09CE"/>
    <w:rsid w:val="007B05BD"/>
    <w:rsid w:val="007B0E0D"/>
    <w:rsid w:val="007C09AC"/>
    <w:rsid w:val="007C233F"/>
    <w:rsid w:val="007C2675"/>
    <w:rsid w:val="007C43C6"/>
    <w:rsid w:val="007C68B1"/>
    <w:rsid w:val="007D2543"/>
    <w:rsid w:val="007E1393"/>
    <w:rsid w:val="007E4393"/>
    <w:rsid w:val="007E4E07"/>
    <w:rsid w:val="007E6B7A"/>
    <w:rsid w:val="007E7BC1"/>
    <w:rsid w:val="007E7C0D"/>
    <w:rsid w:val="007F29F1"/>
    <w:rsid w:val="007F4365"/>
    <w:rsid w:val="007F52BC"/>
    <w:rsid w:val="007F56CC"/>
    <w:rsid w:val="007F597A"/>
    <w:rsid w:val="007F5FD1"/>
    <w:rsid w:val="007F67CF"/>
    <w:rsid w:val="008001C4"/>
    <w:rsid w:val="008020C4"/>
    <w:rsid w:val="00805300"/>
    <w:rsid w:val="00805948"/>
    <w:rsid w:val="0080654D"/>
    <w:rsid w:val="00810BAF"/>
    <w:rsid w:val="00820983"/>
    <w:rsid w:val="00824522"/>
    <w:rsid w:val="0082453F"/>
    <w:rsid w:val="00824A74"/>
    <w:rsid w:val="00826D99"/>
    <w:rsid w:val="008303FD"/>
    <w:rsid w:val="00832CB1"/>
    <w:rsid w:val="00835821"/>
    <w:rsid w:val="008365F4"/>
    <w:rsid w:val="00836FE0"/>
    <w:rsid w:val="008418A5"/>
    <w:rsid w:val="0084316A"/>
    <w:rsid w:val="00843DF3"/>
    <w:rsid w:val="008444DF"/>
    <w:rsid w:val="008465CA"/>
    <w:rsid w:val="0084689B"/>
    <w:rsid w:val="00846AFF"/>
    <w:rsid w:val="00851249"/>
    <w:rsid w:val="00852293"/>
    <w:rsid w:val="00854939"/>
    <w:rsid w:val="00855475"/>
    <w:rsid w:val="0085784A"/>
    <w:rsid w:val="008600FF"/>
    <w:rsid w:val="00860AC8"/>
    <w:rsid w:val="008612AA"/>
    <w:rsid w:val="008676FF"/>
    <w:rsid w:val="00872A7C"/>
    <w:rsid w:val="00882823"/>
    <w:rsid w:val="00882DB8"/>
    <w:rsid w:val="008A48D3"/>
    <w:rsid w:val="008A587D"/>
    <w:rsid w:val="008A60D2"/>
    <w:rsid w:val="008A7704"/>
    <w:rsid w:val="008B3AD7"/>
    <w:rsid w:val="008B6041"/>
    <w:rsid w:val="008B7789"/>
    <w:rsid w:val="008C32FC"/>
    <w:rsid w:val="008C4F60"/>
    <w:rsid w:val="008C7780"/>
    <w:rsid w:val="008D1FAD"/>
    <w:rsid w:val="008D67E7"/>
    <w:rsid w:val="008E028F"/>
    <w:rsid w:val="008E278B"/>
    <w:rsid w:val="008E4C04"/>
    <w:rsid w:val="008E53C9"/>
    <w:rsid w:val="008E562A"/>
    <w:rsid w:val="008E5F2E"/>
    <w:rsid w:val="008F0C8F"/>
    <w:rsid w:val="008F158D"/>
    <w:rsid w:val="008F229F"/>
    <w:rsid w:val="009011DA"/>
    <w:rsid w:val="00903326"/>
    <w:rsid w:val="009041F2"/>
    <w:rsid w:val="0090587C"/>
    <w:rsid w:val="0090758A"/>
    <w:rsid w:val="00907670"/>
    <w:rsid w:val="0091054B"/>
    <w:rsid w:val="0091094B"/>
    <w:rsid w:val="009110D0"/>
    <w:rsid w:val="009126D6"/>
    <w:rsid w:val="00913EC1"/>
    <w:rsid w:val="0091504B"/>
    <w:rsid w:val="00917356"/>
    <w:rsid w:val="00920786"/>
    <w:rsid w:val="00920C31"/>
    <w:rsid w:val="009277EE"/>
    <w:rsid w:val="00934B59"/>
    <w:rsid w:val="00940D09"/>
    <w:rsid w:val="00941605"/>
    <w:rsid w:val="00942AFC"/>
    <w:rsid w:val="00946907"/>
    <w:rsid w:val="009503D3"/>
    <w:rsid w:val="00953D81"/>
    <w:rsid w:val="00962359"/>
    <w:rsid w:val="0096281E"/>
    <w:rsid w:val="00963648"/>
    <w:rsid w:val="00964DD2"/>
    <w:rsid w:val="00966ED4"/>
    <w:rsid w:val="00971983"/>
    <w:rsid w:val="00971E96"/>
    <w:rsid w:val="00973461"/>
    <w:rsid w:val="00974238"/>
    <w:rsid w:val="00976949"/>
    <w:rsid w:val="00976ECA"/>
    <w:rsid w:val="00977C0E"/>
    <w:rsid w:val="00980977"/>
    <w:rsid w:val="00981C82"/>
    <w:rsid w:val="0098409D"/>
    <w:rsid w:val="0098533F"/>
    <w:rsid w:val="00985715"/>
    <w:rsid w:val="00992BC2"/>
    <w:rsid w:val="009942E0"/>
    <w:rsid w:val="00994F14"/>
    <w:rsid w:val="00995A16"/>
    <w:rsid w:val="009A1D74"/>
    <w:rsid w:val="009A23DA"/>
    <w:rsid w:val="009A2AB4"/>
    <w:rsid w:val="009A4AD5"/>
    <w:rsid w:val="009A4F59"/>
    <w:rsid w:val="009A629F"/>
    <w:rsid w:val="009A704B"/>
    <w:rsid w:val="009B14AF"/>
    <w:rsid w:val="009B1E07"/>
    <w:rsid w:val="009B2165"/>
    <w:rsid w:val="009B2817"/>
    <w:rsid w:val="009B4031"/>
    <w:rsid w:val="009B7A89"/>
    <w:rsid w:val="009C2AA4"/>
    <w:rsid w:val="009C4AA3"/>
    <w:rsid w:val="009D0680"/>
    <w:rsid w:val="009D5413"/>
    <w:rsid w:val="009D7C37"/>
    <w:rsid w:val="009E31DA"/>
    <w:rsid w:val="009E45D3"/>
    <w:rsid w:val="009E494E"/>
    <w:rsid w:val="009E572D"/>
    <w:rsid w:val="009E7FD4"/>
    <w:rsid w:val="009F2878"/>
    <w:rsid w:val="009F52B3"/>
    <w:rsid w:val="00A06037"/>
    <w:rsid w:val="00A114AE"/>
    <w:rsid w:val="00A11B41"/>
    <w:rsid w:val="00A13056"/>
    <w:rsid w:val="00A16C62"/>
    <w:rsid w:val="00A1729B"/>
    <w:rsid w:val="00A22E70"/>
    <w:rsid w:val="00A23750"/>
    <w:rsid w:val="00A238BE"/>
    <w:rsid w:val="00A30261"/>
    <w:rsid w:val="00A31258"/>
    <w:rsid w:val="00A31753"/>
    <w:rsid w:val="00A37A54"/>
    <w:rsid w:val="00A508C9"/>
    <w:rsid w:val="00A52596"/>
    <w:rsid w:val="00A52711"/>
    <w:rsid w:val="00A53165"/>
    <w:rsid w:val="00A60910"/>
    <w:rsid w:val="00A60A1C"/>
    <w:rsid w:val="00A61BAA"/>
    <w:rsid w:val="00A63CB9"/>
    <w:rsid w:val="00A6619A"/>
    <w:rsid w:val="00A67DEF"/>
    <w:rsid w:val="00A734ED"/>
    <w:rsid w:val="00A76C82"/>
    <w:rsid w:val="00A77584"/>
    <w:rsid w:val="00A86468"/>
    <w:rsid w:val="00A86DC1"/>
    <w:rsid w:val="00A87333"/>
    <w:rsid w:val="00A87AD1"/>
    <w:rsid w:val="00A93695"/>
    <w:rsid w:val="00AA0D34"/>
    <w:rsid w:val="00AA1D51"/>
    <w:rsid w:val="00AA713D"/>
    <w:rsid w:val="00AB17E4"/>
    <w:rsid w:val="00AB1BA8"/>
    <w:rsid w:val="00AB2BA3"/>
    <w:rsid w:val="00AB5928"/>
    <w:rsid w:val="00AB61F4"/>
    <w:rsid w:val="00AC1B10"/>
    <w:rsid w:val="00AC35E4"/>
    <w:rsid w:val="00AC3A37"/>
    <w:rsid w:val="00AC4648"/>
    <w:rsid w:val="00AC698D"/>
    <w:rsid w:val="00AD12EA"/>
    <w:rsid w:val="00AD1D27"/>
    <w:rsid w:val="00AD26F6"/>
    <w:rsid w:val="00AD27A4"/>
    <w:rsid w:val="00AD369B"/>
    <w:rsid w:val="00AD5179"/>
    <w:rsid w:val="00AD5DB8"/>
    <w:rsid w:val="00AD6A37"/>
    <w:rsid w:val="00AD7F1E"/>
    <w:rsid w:val="00AE1108"/>
    <w:rsid w:val="00AE1F7F"/>
    <w:rsid w:val="00AE2161"/>
    <w:rsid w:val="00AE30FE"/>
    <w:rsid w:val="00AE359E"/>
    <w:rsid w:val="00AE7DFA"/>
    <w:rsid w:val="00AF222F"/>
    <w:rsid w:val="00AF2533"/>
    <w:rsid w:val="00AF549D"/>
    <w:rsid w:val="00AF5C5A"/>
    <w:rsid w:val="00AF5D85"/>
    <w:rsid w:val="00B0456C"/>
    <w:rsid w:val="00B06EDB"/>
    <w:rsid w:val="00B13FB7"/>
    <w:rsid w:val="00B17193"/>
    <w:rsid w:val="00B21F26"/>
    <w:rsid w:val="00B22337"/>
    <w:rsid w:val="00B250D9"/>
    <w:rsid w:val="00B25790"/>
    <w:rsid w:val="00B305CA"/>
    <w:rsid w:val="00B32950"/>
    <w:rsid w:val="00B36A61"/>
    <w:rsid w:val="00B3748F"/>
    <w:rsid w:val="00B3769C"/>
    <w:rsid w:val="00B423DD"/>
    <w:rsid w:val="00B45E76"/>
    <w:rsid w:val="00B57E1F"/>
    <w:rsid w:val="00B61C35"/>
    <w:rsid w:val="00B63375"/>
    <w:rsid w:val="00B7007D"/>
    <w:rsid w:val="00B7132B"/>
    <w:rsid w:val="00B72B2C"/>
    <w:rsid w:val="00B730F6"/>
    <w:rsid w:val="00B731E4"/>
    <w:rsid w:val="00B7320D"/>
    <w:rsid w:val="00B74583"/>
    <w:rsid w:val="00B80807"/>
    <w:rsid w:val="00B80BF3"/>
    <w:rsid w:val="00B817E0"/>
    <w:rsid w:val="00B8231F"/>
    <w:rsid w:val="00B83C2D"/>
    <w:rsid w:val="00B84772"/>
    <w:rsid w:val="00B84BFF"/>
    <w:rsid w:val="00B85539"/>
    <w:rsid w:val="00B87726"/>
    <w:rsid w:val="00B87A01"/>
    <w:rsid w:val="00B93024"/>
    <w:rsid w:val="00B953DF"/>
    <w:rsid w:val="00B9682E"/>
    <w:rsid w:val="00B97CC5"/>
    <w:rsid w:val="00BA1093"/>
    <w:rsid w:val="00BA2B05"/>
    <w:rsid w:val="00BA5CF8"/>
    <w:rsid w:val="00BA7079"/>
    <w:rsid w:val="00BB04A8"/>
    <w:rsid w:val="00BB6C3E"/>
    <w:rsid w:val="00BC2FF4"/>
    <w:rsid w:val="00BC4012"/>
    <w:rsid w:val="00BC511A"/>
    <w:rsid w:val="00BC7B0C"/>
    <w:rsid w:val="00BD151E"/>
    <w:rsid w:val="00BD1A9C"/>
    <w:rsid w:val="00BD57CF"/>
    <w:rsid w:val="00BD58B4"/>
    <w:rsid w:val="00BE1554"/>
    <w:rsid w:val="00BE3EDE"/>
    <w:rsid w:val="00BE4C68"/>
    <w:rsid w:val="00BE62D3"/>
    <w:rsid w:val="00BF046D"/>
    <w:rsid w:val="00BF2542"/>
    <w:rsid w:val="00BF2EE8"/>
    <w:rsid w:val="00BF4DE7"/>
    <w:rsid w:val="00C04E2F"/>
    <w:rsid w:val="00C067DE"/>
    <w:rsid w:val="00C07E06"/>
    <w:rsid w:val="00C07E66"/>
    <w:rsid w:val="00C1024A"/>
    <w:rsid w:val="00C13247"/>
    <w:rsid w:val="00C13F4A"/>
    <w:rsid w:val="00C14BDF"/>
    <w:rsid w:val="00C1594B"/>
    <w:rsid w:val="00C2296A"/>
    <w:rsid w:val="00C2511B"/>
    <w:rsid w:val="00C25714"/>
    <w:rsid w:val="00C25FE8"/>
    <w:rsid w:val="00C2724B"/>
    <w:rsid w:val="00C27727"/>
    <w:rsid w:val="00C27E79"/>
    <w:rsid w:val="00C31D85"/>
    <w:rsid w:val="00C37426"/>
    <w:rsid w:val="00C376FE"/>
    <w:rsid w:val="00C417E0"/>
    <w:rsid w:val="00C46EAD"/>
    <w:rsid w:val="00C5239B"/>
    <w:rsid w:val="00C53A26"/>
    <w:rsid w:val="00C601B0"/>
    <w:rsid w:val="00C61C07"/>
    <w:rsid w:val="00C63088"/>
    <w:rsid w:val="00C6653A"/>
    <w:rsid w:val="00C7155B"/>
    <w:rsid w:val="00C72820"/>
    <w:rsid w:val="00C73561"/>
    <w:rsid w:val="00C7439B"/>
    <w:rsid w:val="00C77874"/>
    <w:rsid w:val="00C81A93"/>
    <w:rsid w:val="00C83693"/>
    <w:rsid w:val="00C85157"/>
    <w:rsid w:val="00C85368"/>
    <w:rsid w:val="00C86256"/>
    <w:rsid w:val="00C90E2E"/>
    <w:rsid w:val="00C911E9"/>
    <w:rsid w:val="00C931CC"/>
    <w:rsid w:val="00CA58B5"/>
    <w:rsid w:val="00CA668D"/>
    <w:rsid w:val="00CA6836"/>
    <w:rsid w:val="00CA77EB"/>
    <w:rsid w:val="00CB23E9"/>
    <w:rsid w:val="00CB2831"/>
    <w:rsid w:val="00CB2980"/>
    <w:rsid w:val="00CB4D55"/>
    <w:rsid w:val="00CC00BF"/>
    <w:rsid w:val="00CC1977"/>
    <w:rsid w:val="00CC3DCE"/>
    <w:rsid w:val="00CC73DD"/>
    <w:rsid w:val="00CD4384"/>
    <w:rsid w:val="00CD5288"/>
    <w:rsid w:val="00CD7707"/>
    <w:rsid w:val="00CE73B6"/>
    <w:rsid w:val="00CF2308"/>
    <w:rsid w:val="00CF359D"/>
    <w:rsid w:val="00CF366E"/>
    <w:rsid w:val="00CF6914"/>
    <w:rsid w:val="00CF6FAF"/>
    <w:rsid w:val="00D0043F"/>
    <w:rsid w:val="00D00D85"/>
    <w:rsid w:val="00D03536"/>
    <w:rsid w:val="00D03A2E"/>
    <w:rsid w:val="00D05189"/>
    <w:rsid w:val="00D06616"/>
    <w:rsid w:val="00D14420"/>
    <w:rsid w:val="00D1472B"/>
    <w:rsid w:val="00D14CA3"/>
    <w:rsid w:val="00D15B84"/>
    <w:rsid w:val="00D16028"/>
    <w:rsid w:val="00D17D8B"/>
    <w:rsid w:val="00D17F59"/>
    <w:rsid w:val="00D2055D"/>
    <w:rsid w:val="00D2425E"/>
    <w:rsid w:val="00D25F06"/>
    <w:rsid w:val="00D27212"/>
    <w:rsid w:val="00D274AE"/>
    <w:rsid w:val="00D3003C"/>
    <w:rsid w:val="00D302E7"/>
    <w:rsid w:val="00D30BA2"/>
    <w:rsid w:val="00D31378"/>
    <w:rsid w:val="00D3184E"/>
    <w:rsid w:val="00D3290D"/>
    <w:rsid w:val="00D32A97"/>
    <w:rsid w:val="00D35E49"/>
    <w:rsid w:val="00D42752"/>
    <w:rsid w:val="00D474C1"/>
    <w:rsid w:val="00D475E9"/>
    <w:rsid w:val="00D5159D"/>
    <w:rsid w:val="00D51883"/>
    <w:rsid w:val="00D53172"/>
    <w:rsid w:val="00D5547B"/>
    <w:rsid w:val="00D57145"/>
    <w:rsid w:val="00D6159B"/>
    <w:rsid w:val="00D623BC"/>
    <w:rsid w:val="00D6245D"/>
    <w:rsid w:val="00D645AD"/>
    <w:rsid w:val="00D67150"/>
    <w:rsid w:val="00D672E7"/>
    <w:rsid w:val="00D67EDE"/>
    <w:rsid w:val="00D71DCE"/>
    <w:rsid w:val="00D73245"/>
    <w:rsid w:val="00D777DA"/>
    <w:rsid w:val="00D84D02"/>
    <w:rsid w:val="00D86051"/>
    <w:rsid w:val="00D8772A"/>
    <w:rsid w:val="00D87A07"/>
    <w:rsid w:val="00D903C5"/>
    <w:rsid w:val="00D904E7"/>
    <w:rsid w:val="00D911FE"/>
    <w:rsid w:val="00D929CE"/>
    <w:rsid w:val="00DA69F5"/>
    <w:rsid w:val="00DB3D70"/>
    <w:rsid w:val="00DB40E0"/>
    <w:rsid w:val="00DB76FB"/>
    <w:rsid w:val="00DC0CA0"/>
    <w:rsid w:val="00DC1043"/>
    <w:rsid w:val="00DC2A8C"/>
    <w:rsid w:val="00DC5991"/>
    <w:rsid w:val="00DD0942"/>
    <w:rsid w:val="00DD171C"/>
    <w:rsid w:val="00DD22A8"/>
    <w:rsid w:val="00DD2400"/>
    <w:rsid w:val="00DD47B3"/>
    <w:rsid w:val="00DE0A12"/>
    <w:rsid w:val="00DE21E0"/>
    <w:rsid w:val="00DE5715"/>
    <w:rsid w:val="00DE588A"/>
    <w:rsid w:val="00DF13A4"/>
    <w:rsid w:val="00DF14F9"/>
    <w:rsid w:val="00DF3A95"/>
    <w:rsid w:val="00DF4A3C"/>
    <w:rsid w:val="00DF71C2"/>
    <w:rsid w:val="00DF7D77"/>
    <w:rsid w:val="00E0144D"/>
    <w:rsid w:val="00E11263"/>
    <w:rsid w:val="00E11EE1"/>
    <w:rsid w:val="00E137F0"/>
    <w:rsid w:val="00E1538A"/>
    <w:rsid w:val="00E1799D"/>
    <w:rsid w:val="00E2771F"/>
    <w:rsid w:val="00E27923"/>
    <w:rsid w:val="00E3044D"/>
    <w:rsid w:val="00E33C35"/>
    <w:rsid w:val="00E34633"/>
    <w:rsid w:val="00E42A43"/>
    <w:rsid w:val="00E42F59"/>
    <w:rsid w:val="00E45E45"/>
    <w:rsid w:val="00E45FD1"/>
    <w:rsid w:val="00E46067"/>
    <w:rsid w:val="00E46886"/>
    <w:rsid w:val="00E52609"/>
    <w:rsid w:val="00E52D16"/>
    <w:rsid w:val="00E54602"/>
    <w:rsid w:val="00E54966"/>
    <w:rsid w:val="00E607DB"/>
    <w:rsid w:val="00E616F7"/>
    <w:rsid w:val="00E65EEF"/>
    <w:rsid w:val="00E660D5"/>
    <w:rsid w:val="00E673A7"/>
    <w:rsid w:val="00E71397"/>
    <w:rsid w:val="00E76D9A"/>
    <w:rsid w:val="00E834F0"/>
    <w:rsid w:val="00E859AD"/>
    <w:rsid w:val="00E87284"/>
    <w:rsid w:val="00E94547"/>
    <w:rsid w:val="00E97244"/>
    <w:rsid w:val="00EA0466"/>
    <w:rsid w:val="00EA0AF1"/>
    <w:rsid w:val="00EA323C"/>
    <w:rsid w:val="00EA6048"/>
    <w:rsid w:val="00EA66D3"/>
    <w:rsid w:val="00EA6A32"/>
    <w:rsid w:val="00EB09BB"/>
    <w:rsid w:val="00EB0FCE"/>
    <w:rsid w:val="00EB3FD7"/>
    <w:rsid w:val="00EB5ACC"/>
    <w:rsid w:val="00EB5C20"/>
    <w:rsid w:val="00EB6084"/>
    <w:rsid w:val="00EB6A12"/>
    <w:rsid w:val="00EB75B9"/>
    <w:rsid w:val="00EB7ED6"/>
    <w:rsid w:val="00EC1D40"/>
    <w:rsid w:val="00EC6194"/>
    <w:rsid w:val="00EC770C"/>
    <w:rsid w:val="00EC7CFA"/>
    <w:rsid w:val="00ED5424"/>
    <w:rsid w:val="00ED7522"/>
    <w:rsid w:val="00ED79FD"/>
    <w:rsid w:val="00ED7D4C"/>
    <w:rsid w:val="00EE02FC"/>
    <w:rsid w:val="00EE17A6"/>
    <w:rsid w:val="00EE1B86"/>
    <w:rsid w:val="00EE3070"/>
    <w:rsid w:val="00EE3667"/>
    <w:rsid w:val="00EE5B2E"/>
    <w:rsid w:val="00EE604E"/>
    <w:rsid w:val="00EE71B8"/>
    <w:rsid w:val="00EE7210"/>
    <w:rsid w:val="00F003B1"/>
    <w:rsid w:val="00F0076E"/>
    <w:rsid w:val="00F02BF6"/>
    <w:rsid w:val="00F0362C"/>
    <w:rsid w:val="00F03AAF"/>
    <w:rsid w:val="00F04117"/>
    <w:rsid w:val="00F04193"/>
    <w:rsid w:val="00F1048A"/>
    <w:rsid w:val="00F10AB9"/>
    <w:rsid w:val="00F13225"/>
    <w:rsid w:val="00F142A7"/>
    <w:rsid w:val="00F14A20"/>
    <w:rsid w:val="00F1557A"/>
    <w:rsid w:val="00F2024A"/>
    <w:rsid w:val="00F24072"/>
    <w:rsid w:val="00F31EE8"/>
    <w:rsid w:val="00F32CF5"/>
    <w:rsid w:val="00F37CC3"/>
    <w:rsid w:val="00F456B3"/>
    <w:rsid w:val="00F45DA9"/>
    <w:rsid w:val="00F50023"/>
    <w:rsid w:val="00F50F67"/>
    <w:rsid w:val="00F51544"/>
    <w:rsid w:val="00F5291F"/>
    <w:rsid w:val="00F539C5"/>
    <w:rsid w:val="00F60800"/>
    <w:rsid w:val="00F6522D"/>
    <w:rsid w:val="00F66AD2"/>
    <w:rsid w:val="00F67951"/>
    <w:rsid w:val="00F70414"/>
    <w:rsid w:val="00F70689"/>
    <w:rsid w:val="00F71837"/>
    <w:rsid w:val="00F75786"/>
    <w:rsid w:val="00F759DC"/>
    <w:rsid w:val="00F762D1"/>
    <w:rsid w:val="00F85312"/>
    <w:rsid w:val="00F87342"/>
    <w:rsid w:val="00F91A5F"/>
    <w:rsid w:val="00F92128"/>
    <w:rsid w:val="00F9347D"/>
    <w:rsid w:val="00FA1FA4"/>
    <w:rsid w:val="00FA3D8D"/>
    <w:rsid w:val="00FA4710"/>
    <w:rsid w:val="00FA6E62"/>
    <w:rsid w:val="00FA79DB"/>
    <w:rsid w:val="00FA7EB6"/>
    <w:rsid w:val="00FB258C"/>
    <w:rsid w:val="00FB43C5"/>
    <w:rsid w:val="00FB48A9"/>
    <w:rsid w:val="00FB7756"/>
    <w:rsid w:val="00FC1405"/>
    <w:rsid w:val="00FC1CF6"/>
    <w:rsid w:val="00FC1D7D"/>
    <w:rsid w:val="00FC2085"/>
    <w:rsid w:val="00FC3937"/>
    <w:rsid w:val="00FC3C98"/>
    <w:rsid w:val="00FD4C09"/>
    <w:rsid w:val="00FF5E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5876F9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qFormat="1"/>
    <w:lsdException w:name="caption" w:uiPriority="35" w:qFormat="1"/>
    <w:lsdException w:name="footnote reference" w:uiPriority="0"/>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99"/>
    <w:rsid w:val="00045E9F"/>
    <w:pPr>
      <w:spacing w:after="120" w:line="300" w:lineRule="exact"/>
      <w:jc w:val="both"/>
    </w:pPr>
    <w:rPr>
      <w:rFonts w:ascii="Calibri" w:eastAsia="Times New Roman" w:hAnsi="Calibri" w:cs="Times New Roman"/>
      <w:lang w:val="en-GB" w:eastAsia="en-GB"/>
    </w:rPr>
  </w:style>
  <w:style w:type="paragraph" w:styleId="Heading1">
    <w:name w:val="heading 1"/>
    <w:basedOn w:val="Normal"/>
    <w:next w:val="Normal"/>
    <w:link w:val="Heading1Char"/>
    <w:uiPriority w:val="9"/>
    <w:qFormat/>
    <w:rsid w:val="00F60800"/>
    <w:pPr>
      <w:pageBreakBefore/>
      <w:numPr>
        <w:numId w:val="4"/>
      </w:numPr>
      <w:suppressAutoHyphens/>
      <w:spacing w:after="600" w:line="240" w:lineRule="auto"/>
      <w:jc w:val="center"/>
      <w:outlineLvl w:val="0"/>
    </w:pPr>
    <w:rPr>
      <w:rFonts w:ascii="Times New Roman" w:hAnsi="Times New Roman"/>
      <w:b/>
      <w:caps/>
      <w:sz w:val="26"/>
      <w:szCs w:val="20"/>
      <w:lang w:val="x-none" w:eastAsia="en-US"/>
    </w:rPr>
  </w:style>
  <w:style w:type="paragraph" w:styleId="Heading2">
    <w:name w:val="heading 2"/>
    <w:basedOn w:val="Normal"/>
    <w:next w:val="Normal"/>
    <w:link w:val="Heading2Char"/>
    <w:autoRedefine/>
    <w:uiPriority w:val="9"/>
    <w:qFormat/>
    <w:rsid w:val="00F60800"/>
    <w:pPr>
      <w:keepNext/>
      <w:keepLines/>
      <w:numPr>
        <w:ilvl w:val="1"/>
        <w:numId w:val="4"/>
      </w:numPr>
      <w:suppressAutoHyphens/>
      <w:spacing w:before="240" w:line="240" w:lineRule="auto"/>
      <w:jc w:val="left"/>
      <w:outlineLvl w:val="1"/>
    </w:pPr>
    <w:rPr>
      <w:rFonts w:ascii="Times New Roman" w:hAnsi="Times New Roman"/>
      <w:caps/>
      <w:szCs w:val="20"/>
      <w:lang w:val="x-none" w:eastAsia="en-US"/>
    </w:rPr>
  </w:style>
  <w:style w:type="paragraph" w:styleId="Heading3">
    <w:name w:val="heading 3"/>
    <w:basedOn w:val="Normal"/>
    <w:next w:val="Normal"/>
    <w:link w:val="Heading3Char"/>
    <w:autoRedefine/>
    <w:uiPriority w:val="9"/>
    <w:qFormat/>
    <w:rsid w:val="00F60800"/>
    <w:pPr>
      <w:keepNext/>
      <w:numPr>
        <w:ilvl w:val="2"/>
        <w:numId w:val="4"/>
      </w:numPr>
      <w:spacing w:before="240" w:line="240" w:lineRule="auto"/>
      <w:jc w:val="left"/>
      <w:outlineLvl w:val="2"/>
    </w:pPr>
    <w:rPr>
      <w:rFonts w:ascii="Times New Roman" w:hAnsi="Times New Roman"/>
      <w:lang w:val="x-none" w:eastAsia="en-US"/>
    </w:rPr>
  </w:style>
  <w:style w:type="paragraph" w:styleId="Heading4">
    <w:name w:val="heading 4"/>
    <w:basedOn w:val="Normal"/>
    <w:next w:val="Normal"/>
    <w:link w:val="Heading4Char"/>
    <w:uiPriority w:val="9"/>
    <w:qFormat/>
    <w:rsid w:val="00F60800"/>
    <w:pPr>
      <w:keepNext/>
      <w:numPr>
        <w:ilvl w:val="3"/>
        <w:numId w:val="4"/>
      </w:numPr>
      <w:tabs>
        <w:tab w:val="clear" w:pos="3261"/>
        <w:tab w:val="num" w:pos="1134"/>
      </w:tabs>
      <w:spacing w:before="240" w:line="240" w:lineRule="auto"/>
      <w:ind w:hanging="3261"/>
      <w:outlineLvl w:val="3"/>
    </w:pPr>
    <w:rPr>
      <w:rFonts w:ascii="Times New Roman" w:hAnsi="Times New Roman"/>
      <w:i/>
      <w:noProof/>
      <w:szCs w:val="20"/>
      <w:lang w:val="x-none" w:eastAsia="en-US"/>
    </w:rPr>
  </w:style>
  <w:style w:type="paragraph" w:styleId="Heading5">
    <w:name w:val="heading 5"/>
    <w:basedOn w:val="Normal"/>
    <w:next w:val="Normal"/>
    <w:link w:val="Heading5Char"/>
    <w:qFormat/>
    <w:rsid w:val="00F60800"/>
    <w:pPr>
      <w:keepNext/>
      <w:keepLines/>
      <w:numPr>
        <w:ilvl w:val="4"/>
        <w:numId w:val="4"/>
      </w:numPr>
      <w:spacing w:before="240" w:line="240" w:lineRule="auto"/>
      <w:outlineLvl w:val="4"/>
    </w:pPr>
    <w:rPr>
      <w:rFonts w:ascii="Times New Roman" w:hAnsi="Times New Roman"/>
      <w:szCs w:val="20"/>
      <w:lang w:eastAsia="en-US"/>
    </w:rPr>
  </w:style>
  <w:style w:type="paragraph" w:styleId="Heading6">
    <w:name w:val="heading 6"/>
    <w:basedOn w:val="Heading5"/>
    <w:next w:val="Normal"/>
    <w:link w:val="Heading6Char"/>
    <w:qFormat/>
    <w:rsid w:val="00F60800"/>
    <w:pPr>
      <w:keepNext w:val="0"/>
      <w:numPr>
        <w:ilvl w:val="5"/>
      </w:numPr>
      <w:outlineLvl w:val="5"/>
    </w:pPr>
  </w:style>
  <w:style w:type="paragraph" w:styleId="Heading7">
    <w:name w:val="heading 7"/>
    <w:basedOn w:val="Heading5"/>
    <w:next w:val="Normal"/>
    <w:link w:val="Heading7Char"/>
    <w:qFormat/>
    <w:rsid w:val="00F60800"/>
    <w:pPr>
      <w:numPr>
        <w:ilvl w:val="6"/>
      </w:numPr>
      <w:outlineLvl w:val="6"/>
    </w:pPr>
  </w:style>
  <w:style w:type="paragraph" w:styleId="Heading8">
    <w:name w:val="heading 8"/>
    <w:basedOn w:val="Heading7"/>
    <w:next w:val="Normal"/>
    <w:link w:val="Heading8Char"/>
    <w:qFormat/>
    <w:rsid w:val="00F60800"/>
    <w:pPr>
      <w:numPr>
        <w:ilvl w:val="7"/>
      </w:numPr>
      <w:outlineLvl w:val="7"/>
    </w:pPr>
  </w:style>
  <w:style w:type="paragraph" w:styleId="Heading9">
    <w:name w:val="heading 9"/>
    <w:basedOn w:val="Normal"/>
    <w:next w:val="Normal"/>
    <w:link w:val="Heading9Char"/>
    <w:qFormat/>
    <w:rsid w:val="00F60800"/>
    <w:pPr>
      <w:pageBreakBefore/>
      <w:numPr>
        <w:ilvl w:val="8"/>
        <w:numId w:val="4"/>
      </w:numPr>
      <w:spacing w:after="360" w:line="240" w:lineRule="auto"/>
      <w:jc w:val="center"/>
      <w:outlineLvl w:val="8"/>
    </w:pPr>
    <w:rPr>
      <w:rFonts w:ascii="Times New Roman" w:hAnsi="Times New Roman"/>
      <w:b/>
      <w:caps/>
      <w:sz w:val="26"/>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brevTxt">
    <w:name w:val="*Abbrev Txt"/>
    <w:basedOn w:val="Normal"/>
    <w:uiPriority w:val="70"/>
    <w:rsid w:val="00045E9F"/>
    <w:pPr>
      <w:widowControl w:val="0"/>
      <w:tabs>
        <w:tab w:val="left" w:pos="1701"/>
      </w:tabs>
      <w:suppressAutoHyphens/>
      <w:spacing w:after="0" w:line="260" w:lineRule="exact"/>
      <w:ind w:left="1985" w:hanging="1985"/>
    </w:pPr>
    <w:rPr>
      <w:rFonts w:eastAsia="Batang"/>
      <w:lang w:eastAsia="en-US"/>
    </w:rPr>
  </w:style>
  <w:style w:type="table" w:customStyle="1" w:styleId="GridTable4">
    <w:name w:val="Grid Table 4"/>
    <w:basedOn w:val="TableNormal"/>
    <w:uiPriority w:val="49"/>
    <w:rsid w:val="00045E9F"/>
    <w:pPr>
      <w:spacing w:after="0" w:line="240" w:lineRule="auto"/>
      <w:jc w:val="both"/>
    </w:pPr>
    <w:rPr>
      <w:rFonts w:ascii="Calibri" w:eastAsia="Times New Roman" w:hAnsi="Calibri" w:cs="Times New Roman"/>
      <w:lang w:val="en-GB" w:eastAsia="en-GB"/>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AbstractHeading">
    <w:name w:val="*Abstract Heading"/>
    <w:basedOn w:val="Normal"/>
    <w:rsid w:val="00045E9F"/>
    <w:pPr>
      <w:widowControl w:val="0"/>
      <w:jc w:val="center"/>
      <w:outlineLvl w:val="0"/>
    </w:pPr>
    <w:rPr>
      <w:rFonts w:eastAsia="Batang"/>
      <w:b/>
      <w:i/>
      <w:lang w:eastAsia="en-US"/>
    </w:rPr>
  </w:style>
  <w:style w:type="paragraph" w:customStyle="1" w:styleId="Abstractpara1">
    <w:name w:val="*Abstract para1"/>
    <w:next w:val="Normal"/>
    <w:rsid w:val="00045E9F"/>
    <w:pPr>
      <w:widowControl w:val="0"/>
      <w:suppressAutoHyphens/>
      <w:spacing w:after="0" w:line="260" w:lineRule="exact"/>
      <w:jc w:val="both"/>
    </w:pPr>
    <w:rPr>
      <w:rFonts w:eastAsia="Batang" w:cs="Times New Roman"/>
      <w:i/>
      <w:lang w:val="en-GB"/>
    </w:rPr>
  </w:style>
  <w:style w:type="character" w:styleId="PlaceholderText">
    <w:name w:val="Placeholder Text"/>
    <w:basedOn w:val="DefaultParagraphFont"/>
    <w:uiPriority w:val="99"/>
    <w:semiHidden/>
    <w:rsid w:val="00045E9F"/>
    <w:rPr>
      <w:color w:val="808080"/>
    </w:rPr>
  </w:style>
  <w:style w:type="paragraph" w:customStyle="1" w:styleId="AuthorsCP">
    <w:name w:val="*Author(s) (CP)"/>
    <w:uiPriority w:val="99"/>
    <w:rsid w:val="00045E9F"/>
    <w:pPr>
      <w:widowControl w:val="0"/>
      <w:spacing w:after="120" w:line="300" w:lineRule="exact"/>
      <w:jc w:val="center"/>
    </w:pPr>
    <w:rPr>
      <w:rFonts w:eastAsia="Batang" w:cs="Times New Roman"/>
      <w:b/>
      <w:sz w:val="24"/>
      <w:szCs w:val="24"/>
      <w:lang w:val="en-GB"/>
    </w:rPr>
  </w:style>
  <w:style w:type="paragraph" w:customStyle="1" w:styleId="AuthorsDivTP">
    <w:name w:val="*Author(s)/Div (TP)"/>
    <w:rsid w:val="00045E9F"/>
    <w:pPr>
      <w:widowControl w:val="0"/>
      <w:spacing w:after="120" w:line="300" w:lineRule="exact"/>
      <w:jc w:val="center"/>
    </w:pPr>
    <w:rPr>
      <w:rFonts w:eastAsia="Batang" w:cs="Times New Roman"/>
      <w:sz w:val="24"/>
      <w:szCs w:val="24"/>
      <w:lang w:val="en-GB"/>
    </w:rPr>
  </w:style>
  <w:style w:type="paragraph" w:customStyle="1" w:styleId="BlankPage">
    <w:name w:val="*Blank Page"/>
    <w:next w:val="Normal"/>
    <w:rsid w:val="00045E9F"/>
    <w:pPr>
      <w:pageBreakBefore/>
      <w:framePr w:wrap="notBeside" w:vAnchor="text" w:hAnchor="text" w:xAlign="center" w:y="1"/>
      <w:widowControl w:val="0"/>
      <w:spacing w:before="5700" w:after="120" w:line="300" w:lineRule="exact"/>
      <w:jc w:val="center"/>
    </w:pPr>
    <w:rPr>
      <w:rFonts w:eastAsia="Batang" w:cs="Times New Roman"/>
      <w:i/>
      <w:lang w:val="en-GB"/>
    </w:rPr>
  </w:style>
  <w:style w:type="numbering" w:customStyle="1" w:styleId="NumberingAppendix">
    <w:name w:val="*Numbering Appendix"/>
    <w:rsid w:val="00045E9F"/>
    <w:pPr>
      <w:numPr>
        <w:numId w:val="2"/>
      </w:numPr>
    </w:pPr>
  </w:style>
  <w:style w:type="paragraph" w:customStyle="1" w:styleId="ConditionsofReleaseheading">
    <w:name w:val="*Conditions of Release heading"/>
    <w:uiPriority w:val="49"/>
    <w:semiHidden/>
    <w:rsid w:val="00045E9F"/>
    <w:pPr>
      <w:framePr w:wrap="notBeside" w:vAnchor="text" w:hAnchor="text" w:xAlign="center" w:y="1"/>
      <w:widowControl w:val="0"/>
      <w:spacing w:before="4000" w:after="480" w:line="300" w:lineRule="exact"/>
      <w:jc w:val="center"/>
      <w:outlineLvl w:val="0"/>
    </w:pPr>
    <w:rPr>
      <w:rFonts w:eastAsia="Batang" w:cs="Times New Roman"/>
      <w:b/>
      <w:caps/>
      <w:lang w:val="en-GB"/>
    </w:rPr>
  </w:style>
  <w:style w:type="paragraph" w:customStyle="1" w:styleId="ConditionsofReleasetext">
    <w:name w:val="*Conditions of Release text"/>
    <w:uiPriority w:val="49"/>
    <w:semiHidden/>
    <w:rsid w:val="00045E9F"/>
    <w:pPr>
      <w:widowControl w:val="0"/>
      <w:tabs>
        <w:tab w:val="left" w:pos="1701"/>
      </w:tabs>
      <w:suppressAutoHyphens/>
      <w:spacing w:after="240" w:line="300" w:lineRule="exact"/>
      <w:ind w:left="1418" w:right="1418"/>
      <w:jc w:val="both"/>
    </w:pPr>
    <w:rPr>
      <w:rFonts w:eastAsia="Times New Roman" w:cs="Times New Roman"/>
      <w:lang w:val="en-GB"/>
    </w:rPr>
  </w:style>
  <w:style w:type="paragraph" w:customStyle="1" w:styleId="DateofPubCP">
    <w:name w:val="*Date of Pub (CP)"/>
    <w:uiPriority w:val="49"/>
    <w:semiHidden/>
    <w:rsid w:val="00045E9F"/>
    <w:pPr>
      <w:framePr w:wrap="around" w:hAnchor="page" w:xAlign="center" w:yAlign="bottom"/>
      <w:widowControl w:val="0"/>
      <w:spacing w:after="0" w:line="240" w:lineRule="auto"/>
      <w:jc w:val="center"/>
      <w:outlineLvl w:val="6"/>
    </w:pPr>
    <w:rPr>
      <w:rFonts w:ascii="Calibri" w:eastAsia="Batang" w:hAnsi="Calibri" w:cs="Times New Roman"/>
      <w:sz w:val="20"/>
      <w:lang w:val="en-GB"/>
    </w:rPr>
  </w:style>
  <w:style w:type="paragraph" w:customStyle="1" w:styleId="DocTitleCP">
    <w:name w:val="*Doc Title (CP)"/>
    <w:basedOn w:val="Normal"/>
    <w:uiPriority w:val="99"/>
    <w:rsid w:val="00045E9F"/>
    <w:pPr>
      <w:widowControl w:val="0"/>
      <w:suppressAutoHyphens/>
      <w:spacing w:before="120" w:after="0" w:line="240" w:lineRule="auto"/>
      <w:jc w:val="center"/>
      <w:outlineLvl w:val="0"/>
    </w:pPr>
    <w:rPr>
      <w:rFonts w:eastAsia="Batang"/>
      <w:sz w:val="40"/>
      <w:szCs w:val="28"/>
      <w:lang w:eastAsia="en-US"/>
    </w:rPr>
  </w:style>
  <w:style w:type="paragraph" w:customStyle="1" w:styleId="DocTitleTP">
    <w:name w:val="*Doc Title (TP)"/>
    <w:rsid w:val="00045E9F"/>
    <w:pPr>
      <w:widowControl w:val="0"/>
      <w:suppressAutoHyphens/>
      <w:spacing w:after="120" w:line="260" w:lineRule="exact"/>
      <w:jc w:val="center"/>
    </w:pPr>
    <w:rPr>
      <w:rFonts w:ascii="Calibri" w:eastAsia="Batang" w:hAnsi="Calibri" w:cs="Times New Roman"/>
      <w:b/>
      <w:caps/>
      <w:sz w:val="28"/>
      <w:szCs w:val="26"/>
      <w:lang w:val="en-GB"/>
    </w:rPr>
  </w:style>
  <w:style w:type="paragraph" w:customStyle="1" w:styleId="DocTypeNoTP">
    <w:name w:val="*Doc Type&amp;No (TP)"/>
    <w:rsid w:val="00045E9F"/>
    <w:pPr>
      <w:widowControl w:val="0"/>
      <w:spacing w:after="120" w:line="300" w:lineRule="exact"/>
      <w:jc w:val="center"/>
    </w:pPr>
    <w:rPr>
      <w:rFonts w:ascii="Calibri" w:eastAsia="Batang" w:hAnsi="Calibri" w:cs="Times New Roman"/>
      <w:caps/>
      <w:sz w:val="24"/>
      <w:szCs w:val="24"/>
      <w:lang w:val="en-GB"/>
    </w:rPr>
  </w:style>
  <w:style w:type="paragraph" w:customStyle="1" w:styleId="DocumentTypeNoCP">
    <w:name w:val="*Document Type&amp;No (CP)"/>
    <w:basedOn w:val="Normal"/>
    <w:uiPriority w:val="49"/>
    <w:semiHidden/>
    <w:rsid w:val="00045E9F"/>
    <w:pPr>
      <w:widowControl w:val="0"/>
      <w:spacing w:after="0"/>
      <w:jc w:val="center"/>
    </w:pPr>
    <w:rPr>
      <w:rFonts w:eastAsia="Batang"/>
      <w:b/>
      <w:caps/>
      <w:color w:val="000000" w:themeColor="text1"/>
      <w:sz w:val="28"/>
      <w:szCs w:val="24"/>
      <w:lang w:eastAsia="en-US"/>
    </w:rPr>
  </w:style>
  <w:style w:type="paragraph" w:customStyle="1" w:styleId="Figure">
    <w:name w:val="*Figure"/>
    <w:next w:val="FigureCaption"/>
    <w:uiPriority w:val="20"/>
    <w:qFormat/>
    <w:rsid w:val="00045E9F"/>
    <w:pPr>
      <w:keepNext/>
      <w:widowControl w:val="0"/>
      <w:spacing w:before="360" w:after="240" w:line="240" w:lineRule="atLeast"/>
      <w:jc w:val="center"/>
    </w:pPr>
    <w:rPr>
      <w:rFonts w:ascii="Calibri" w:eastAsia="Batang" w:hAnsi="Calibri" w:cs="Times New Roman"/>
      <w:szCs w:val="3276"/>
      <w:lang w:val="en-GB"/>
    </w:rPr>
  </w:style>
  <w:style w:type="paragraph" w:customStyle="1" w:styleId="FigureCaption">
    <w:name w:val="*Figure Caption"/>
    <w:next w:val="Normal"/>
    <w:uiPriority w:val="20"/>
    <w:qFormat/>
    <w:rsid w:val="00045E9F"/>
    <w:pPr>
      <w:keepLines/>
      <w:widowControl w:val="0"/>
      <w:suppressAutoHyphens/>
      <w:spacing w:after="240" w:line="300" w:lineRule="exact"/>
      <w:jc w:val="center"/>
    </w:pPr>
    <w:rPr>
      <w:rFonts w:eastAsia="Batang" w:cs="Times New Roman"/>
      <w:lang w:val="en-GB"/>
    </w:rPr>
  </w:style>
  <w:style w:type="paragraph" w:customStyle="1" w:styleId="Footer">
    <w:name w:val="*Footer"/>
    <w:uiPriority w:val="49"/>
    <w:semiHidden/>
    <w:rsid w:val="00045E9F"/>
    <w:pPr>
      <w:widowControl w:val="0"/>
      <w:tabs>
        <w:tab w:val="right" w:pos="9072"/>
      </w:tabs>
      <w:spacing w:after="200" w:line="300" w:lineRule="exact"/>
      <w:jc w:val="both"/>
    </w:pPr>
    <w:rPr>
      <w:rFonts w:eastAsia="Batang" w:cs="Times New Roman"/>
      <w:lang w:val="en-GB"/>
    </w:rPr>
  </w:style>
  <w:style w:type="paragraph" w:customStyle="1" w:styleId="Header">
    <w:name w:val="*Header"/>
    <w:rsid w:val="00045E9F"/>
    <w:pPr>
      <w:widowControl w:val="0"/>
      <w:spacing w:after="120" w:line="300" w:lineRule="exact"/>
      <w:jc w:val="center"/>
    </w:pPr>
    <w:rPr>
      <w:rFonts w:ascii="Calibri" w:eastAsia="Batang" w:hAnsi="Calibri" w:cs="Times New Roman"/>
      <w:noProof/>
      <w:lang w:val="en-GB"/>
    </w:rPr>
  </w:style>
  <w:style w:type="paragraph" w:customStyle="1" w:styleId="Keywords">
    <w:name w:val="*Keywords"/>
    <w:rsid w:val="00045E9F"/>
    <w:pPr>
      <w:widowControl w:val="0"/>
      <w:suppressAutoHyphens/>
      <w:spacing w:after="120" w:line="300" w:lineRule="exact"/>
      <w:jc w:val="both"/>
    </w:pPr>
    <w:rPr>
      <w:rFonts w:eastAsia="Batang" w:cs="Times New Roman"/>
      <w:i/>
      <w:lang w:val="en-GB"/>
    </w:rPr>
  </w:style>
  <w:style w:type="paragraph" w:customStyle="1" w:styleId="Heading30">
    <w:name w:val="*Heading 3"/>
    <w:basedOn w:val="Normal"/>
    <w:next w:val="Bodytext"/>
    <w:uiPriority w:val="4"/>
    <w:qFormat/>
    <w:rsid w:val="00045E9F"/>
    <w:pPr>
      <w:keepNext/>
      <w:keepLines/>
      <w:numPr>
        <w:ilvl w:val="2"/>
        <w:numId w:val="3"/>
      </w:numPr>
      <w:spacing w:before="120" w:after="80"/>
      <w:jc w:val="left"/>
      <w:outlineLvl w:val="2"/>
    </w:pPr>
    <w:rPr>
      <w:b/>
    </w:rPr>
  </w:style>
  <w:style w:type="paragraph" w:customStyle="1" w:styleId="Page">
    <w:name w:val="*Page"/>
    <w:next w:val="Normal"/>
    <w:uiPriority w:val="49"/>
    <w:semiHidden/>
    <w:rsid w:val="00045E9F"/>
    <w:pPr>
      <w:widowControl w:val="0"/>
      <w:spacing w:after="120" w:line="300" w:lineRule="exact"/>
      <w:jc w:val="right"/>
    </w:pPr>
    <w:rPr>
      <w:rFonts w:eastAsia="Times New Roman" w:cs="Times New Roman"/>
      <w:lang w:val="en-GB"/>
    </w:rPr>
  </w:style>
  <w:style w:type="paragraph" w:customStyle="1" w:styleId="PlainText">
    <w:name w:val="*Plain Text"/>
    <w:link w:val="PlainTextChar"/>
    <w:uiPriority w:val="49"/>
    <w:semiHidden/>
    <w:rsid w:val="00045E9F"/>
    <w:pPr>
      <w:widowControl w:val="0"/>
      <w:spacing w:after="120" w:line="240" w:lineRule="atLeast"/>
      <w:jc w:val="both"/>
    </w:pPr>
    <w:rPr>
      <w:rFonts w:eastAsia="Batang" w:cs="Times New Roman"/>
      <w:lang w:val="en-GB"/>
    </w:rPr>
  </w:style>
  <w:style w:type="numbering" w:customStyle="1" w:styleId="NumberingHeadings">
    <w:name w:val="*Numbering Headings"/>
    <w:basedOn w:val="NoList"/>
    <w:uiPriority w:val="99"/>
    <w:rsid w:val="00045E9F"/>
    <w:pPr>
      <w:numPr>
        <w:numId w:val="25"/>
      </w:numPr>
    </w:pPr>
  </w:style>
  <w:style w:type="paragraph" w:customStyle="1" w:styleId="Heading40">
    <w:name w:val="*Heading 4"/>
    <w:basedOn w:val="Normal"/>
    <w:next w:val="Bodytext"/>
    <w:uiPriority w:val="4"/>
    <w:rsid w:val="00045E9F"/>
    <w:pPr>
      <w:keepNext/>
      <w:keepLines/>
      <w:numPr>
        <w:ilvl w:val="3"/>
        <w:numId w:val="3"/>
      </w:numPr>
      <w:spacing w:before="120" w:after="40"/>
      <w:jc w:val="left"/>
      <w:outlineLvl w:val="3"/>
    </w:pPr>
    <w:rPr>
      <w:i/>
    </w:rPr>
  </w:style>
  <w:style w:type="paragraph" w:customStyle="1" w:styleId="ReferenceTxt">
    <w:name w:val="*Reference Txt"/>
    <w:next w:val="Reference"/>
    <w:uiPriority w:val="65"/>
    <w:rsid w:val="00045E9F"/>
    <w:pPr>
      <w:keepLines/>
      <w:widowControl w:val="0"/>
      <w:suppressAutoHyphens/>
      <w:spacing w:after="120" w:line="300" w:lineRule="exact"/>
      <w:jc w:val="both"/>
    </w:pPr>
    <w:rPr>
      <w:rFonts w:eastAsia="Batang" w:cs="Times New Roman"/>
      <w:lang w:val="en-GB"/>
    </w:rPr>
  </w:style>
  <w:style w:type="paragraph" w:customStyle="1" w:styleId="SignatureBlock">
    <w:name w:val="*Signature Block"/>
    <w:rsid w:val="00045E9F"/>
    <w:pPr>
      <w:framePr w:hSpace="181" w:wrap="around" w:hAnchor="page" w:x="1419" w:yAlign="bottom"/>
      <w:widowControl w:val="0"/>
      <w:spacing w:after="0" w:line="260" w:lineRule="exact"/>
      <w:jc w:val="right"/>
    </w:pPr>
    <w:rPr>
      <w:rFonts w:eastAsia="Batang" w:cs="Times New Roman"/>
      <w:lang w:val="en-GB"/>
    </w:rPr>
  </w:style>
  <w:style w:type="paragraph" w:customStyle="1" w:styleId="SignatureBlockLeft">
    <w:name w:val="*SignatureBlock Left"/>
    <w:rsid w:val="00045E9F"/>
    <w:pPr>
      <w:framePr w:hSpace="181" w:wrap="around" w:hAnchor="page" w:x="1419" w:yAlign="bottom"/>
      <w:spacing w:after="120" w:line="300" w:lineRule="exact"/>
      <w:jc w:val="both"/>
    </w:pPr>
    <w:rPr>
      <w:rFonts w:eastAsia="Batang" w:cs="Times New Roman"/>
      <w:lang w:val="en-GB"/>
    </w:rPr>
  </w:style>
  <w:style w:type="paragraph" w:customStyle="1" w:styleId="Subparaa">
    <w:name w:val="*Subpara (a)"/>
    <w:basedOn w:val="Normal"/>
    <w:uiPriority w:val="10"/>
    <w:rsid w:val="00045E9F"/>
    <w:pPr>
      <w:numPr>
        <w:ilvl w:val="1"/>
        <w:numId w:val="1"/>
      </w:numPr>
      <w:spacing w:after="60" w:line="280" w:lineRule="exact"/>
    </w:pPr>
    <w:rPr>
      <w:rFonts w:asciiTheme="minorHAnsi" w:eastAsia="Batang" w:hAnsiTheme="minorHAnsi"/>
      <w:lang w:eastAsia="en-US"/>
    </w:rPr>
  </w:style>
  <w:style w:type="paragraph" w:customStyle="1" w:styleId="Subpara1">
    <w:name w:val="*Subpara 1."/>
    <w:basedOn w:val="Normal"/>
    <w:uiPriority w:val="10"/>
    <w:qFormat/>
    <w:rsid w:val="00045E9F"/>
    <w:pPr>
      <w:numPr>
        <w:ilvl w:val="4"/>
        <w:numId w:val="1"/>
      </w:numPr>
      <w:spacing w:after="60" w:line="280" w:lineRule="exact"/>
    </w:pPr>
    <w:rPr>
      <w:rFonts w:asciiTheme="minorHAnsi" w:eastAsia="Batang" w:hAnsiTheme="minorHAnsi"/>
      <w:lang w:eastAsia="en-US"/>
    </w:rPr>
  </w:style>
  <w:style w:type="paragraph" w:customStyle="1" w:styleId="SubparaBullet">
    <w:name w:val="*Subpara Bullet"/>
    <w:basedOn w:val="Normal"/>
    <w:uiPriority w:val="10"/>
    <w:qFormat/>
    <w:rsid w:val="00045E9F"/>
    <w:pPr>
      <w:numPr>
        <w:ilvl w:val="2"/>
        <w:numId w:val="1"/>
      </w:numPr>
      <w:spacing w:after="60" w:line="280" w:lineRule="exact"/>
    </w:pPr>
    <w:rPr>
      <w:rFonts w:eastAsia="Batang"/>
      <w:lang w:eastAsia="en-US"/>
    </w:rPr>
  </w:style>
  <w:style w:type="paragraph" w:customStyle="1" w:styleId="Subparaindent">
    <w:name w:val="*Subpara indent"/>
    <w:basedOn w:val="Normal"/>
    <w:uiPriority w:val="10"/>
    <w:rsid w:val="00045E9F"/>
    <w:pPr>
      <w:numPr>
        <w:ilvl w:val="3"/>
        <w:numId w:val="1"/>
      </w:numPr>
      <w:suppressAutoHyphens/>
      <w:spacing w:after="60" w:line="280" w:lineRule="exact"/>
    </w:pPr>
    <w:rPr>
      <w:rFonts w:asciiTheme="minorHAnsi" w:eastAsia="Batang" w:hAnsiTheme="minorHAnsi"/>
      <w:lang w:eastAsia="en-US"/>
    </w:rPr>
  </w:style>
  <w:style w:type="paragraph" w:customStyle="1" w:styleId="Subsubparaiii">
    <w:name w:val="*Subsubpara (iii)"/>
    <w:uiPriority w:val="15"/>
    <w:rsid w:val="00045E9F"/>
    <w:pPr>
      <w:numPr>
        <w:ilvl w:val="7"/>
        <w:numId w:val="1"/>
      </w:numPr>
      <w:suppressAutoHyphens/>
      <w:spacing w:after="20" w:line="260" w:lineRule="exact"/>
      <w:jc w:val="both"/>
    </w:pPr>
    <w:rPr>
      <w:rFonts w:eastAsia="Batang" w:cs="Times New Roman"/>
      <w:lang w:val="en-GB"/>
    </w:rPr>
  </w:style>
  <w:style w:type="paragraph" w:customStyle="1" w:styleId="Subsubparadash">
    <w:name w:val="*Subsubpara dash"/>
    <w:uiPriority w:val="15"/>
    <w:qFormat/>
    <w:rsid w:val="00045E9F"/>
    <w:pPr>
      <w:widowControl w:val="0"/>
      <w:numPr>
        <w:ilvl w:val="5"/>
        <w:numId w:val="1"/>
      </w:numPr>
      <w:spacing w:after="20" w:line="260" w:lineRule="exact"/>
      <w:jc w:val="both"/>
    </w:pPr>
    <w:rPr>
      <w:rFonts w:eastAsia="Batang" w:cs="Times New Roman"/>
      <w:bCs/>
      <w:lang w:val="en-GB"/>
    </w:rPr>
  </w:style>
  <w:style w:type="paragraph" w:customStyle="1" w:styleId="SubsubparaIndent">
    <w:name w:val="*Subsubpara Indent"/>
    <w:uiPriority w:val="15"/>
    <w:rsid w:val="00045E9F"/>
    <w:pPr>
      <w:numPr>
        <w:ilvl w:val="6"/>
        <w:numId w:val="1"/>
      </w:numPr>
      <w:spacing w:after="60" w:line="260" w:lineRule="exact"/>
      <w:jc w:val="both"/>
    </w:pPr>
    <w:rPr>
      <w:rFonts w:eastAsia="Batang" w:cs="Times New Roman"/>
      <w:lang w:val="en-GB"/>
    </w:rPr>
  </w:style>
  <w:style w:type="paragraph" w:customStyle="1" w:styleId="Table12ptafter">
    <w:name w:val="*Table 12pt after"/>
    <w:basedOn w:val="Normal"/>
    <w:next w:val="Bodytext"/>
    <w:uiPriority w:val="26"/>
    <w:rsid w:val="00045E9F"/>
    <w:pPr>
      <w:widowControl w:val="0"/>
      <w:spacing w:after="20" w:line="240" w:lineRule="auto"/>
    </w:pPr>
    <w:rPr>
      <w:rFonts w:asciiTheme="minorHAnsi" w:hAnsiTheme="minorHAnsi"/>
      <w:lang w:eastAsia="en-US"/>
    </w:rPr>
  </w:style>
  <w:style w:type="paragraph" w:customStyle="1" w:styleId="TableCaption">
    <w:name w:val="*Table Caption"/>
    <w:next w:val="Normal"/>
    <w:uiPriority w:val="25"/>
    <w:qFormat/>
    <w:rsid w:val="00045E9F"/>
    <w:pPr>
      <w:keepNext/>
      <w:keepLines/>
      <w:widowControl w:val="0"/>
      <w:suppressAutoHyphens/>
      <w:spacing w:before="240" w:after="240" w:line="300" w:lineRule="exact"/>
      <w:jc w:val="center"/>
    </w:pPr>
    <w:rPr>
      <w:rFonts w:ascii="Calibri" w:eastAsia="Batang" w:hAnsi="Calibri" w:cs="Times New Roman"/>
      <w:lang w:val="en-GB"/>
    </w:rPr>
  </w:style>
  <w:style w:type="paragraph" w:customStyle="1" w:styleId="TableText">
    <w:name w:val="*Table Text"/>
    <w:basedOn w:val="Normal"/>
    <w:uiPriority w:val="25"/>
    <w:rsid w:val="00045E9F"/>
    <w:pPr>
      <w:widowControl w:val="0"/>
      <w:spacing w:after="0" w:line="240" w:lineRule="auto"/>
      <w:jc w:val="left"/>
    </w:pPr>
    <w:rPr>
      <w:rFonts w:eastAsia="Batang"/>
      <w:sz w:val="18"/>
      <w:lang w:eastAsia="en-US"/>
    </w:rPr>
  </w:style>
  <w:style w:type="paragraph" w:styleId="TOC1">
    <w:name w:val="toc 1"/>
    <w:aliases w:val="*TOC 1,NC3A TOC 1"/>
    <w:uiPriority w:val="39"/>
    <w:rsid w:val="00045E9F"/>
    <w:pPr>
      <w:widowControl w:val="0"/>
      <w:tabs>
        <w:tab w:val="right" w:pos="9072"/>
      </w:tabs>
      <w:spacing w:after="120" w:line="300" w:lineRule="exact"/>
      <w:ind w:right="567"/>
      <w:jc w:val="both"/>
    </w:pPr>
    <w:rPr>
      <w:rFonts w:eastAsia="Batang" w:cs="Times New Roman"/>
      <w:b/>
      <w:caps/>
      <w:lang w:val="en-GB"/>
    </w:rPr>
  </w:style>
  <w:style w:type="paragraph" w:customStyle="1" w:styleId="Table">
    <w:name w:val="*Table"/>
    <w:basedOn w:val="Normal"/>
    <w:next w:val="Bodytext"/>
    <w:uiPriority w:val="25"/>
    <w:qFormat/>
    <w:rsid w:val="00045E9F"/>
    <w:pPr>
      <w:widowControl w:val="0"/>
      <w:spacing w:after="240" w:line="240" w:lineRule="atLeast"/>
      <w:jc w:val="center"/>
    </w:pPr>
  </w:style>
  <w:style w:type="paragraph" w:customStyle="1" w:styleId="AppendixHeading1">
    <w:name w:val="*Appendix Heading 1"/>
    <w:basedOn w:val="Heading10"/>
    <w:next w:val="Bodytext"/>
    <w:uiPriority w:val="60"/>
    <w:rsid w:val="00045E9F"/>
    <w:pPr>
      <w:numPr>
        <w:numId w:val="2"/>
      </w:numPr>
    </w:pPr>
    <w:rPr>
      <w:rFonts w:eastAsia="Batang"/>
      <w:szCs w:val="26"/>
      <w:lang w:eastAsia="en-US"/>
    </w:rPr>
  </w:style>
  <w:style w:type="paragraph" w:customStyle="1" w:styleId="AppendixHeading2">
    <w:name w:val="*Appendix Heading 2"/>
    <w:basedOn w:val="Heading20"/>
    <w:next w:val="Normal"/>
    <w:uiPriority w:val="60"/>
    <w:rsid w:val="00045E9F"/>
    <w:pPr>
      <w:numPr>
        <w:numId w:val="2"/>
      </w:numPr>
    </w:pPr>
    <w:rPr>
      <w:rFonts w:eastAsia="Batang"/>
      <w:lang w:eastAsia="en-US"/>
    </w:rPr>
  </w:style>
  <w:style w:type="paragraph" w:customStyle="1" w:styleId="AppendixHeading3">
    <w:name w:val="*Appendix Heading 3"/>
    <w:basedOn w:val="Heading30"/>
    <w:next w:val="Bodytext"/>
    <w:uiPriority w:val="60"/>
    <w:rsid w:val="00045E9F"/>
    <w:pPr>
      <w:numPr>
        <w:numId w:val="2"/>
      </w:numPr>
    </w:pPr>
    <w:rPr>
      <w:rFonts w:eastAsia="Batang"/>
      <w:lang w:eastAsia="en-US"/>
    </w:rPr>
  </w:style>
  <w:style w:type="paragraph" w:customStyle="1" w:styleId="AppendixHeading4">
    <w:name w:val="*Appendix Heading 4"/>
    <w:basedOn w:val="Heading40"/>
    <w:next w:val="Bodytext"/>
    <w:uiPriority w:val="60"/>
    <w:rsid w:val="00045E9F"/>
    <w:pPr>
      <w:numPr>
        <w:numId w:val="2"/>
      </w:numPr>
    </w:pPr>
    <w:rPr>
      <w:rFonts w:eastAsia="Batang"/>
      <w:lang w:eastAsia="en-US"/>
    </w:rPr>
  </w:style>
  <w:style w:type="numbering" w:customStyle="1" w:styleId="NumberingSubParas">
    <w:name w:val="*Numbering SubParas"/>
    <w:rsid w:val="00045E9F"/>
    <w:pPr>
      <w:numPr>
        <w:numId w:val="1"/>
      </w:numPr>
    </w:pPr>
  </w:style>
  <w:style w:type="paragraph" w:styleId="TOC2">
    <w:name w:val="toc 2"/>
    <w:aliases w:val="*TOC 2,NC3A TOC2"/>
    <w:uiPriority w:val="39"/>
    <w:rsid w:val="00045E9F"/>
    <w:pPr>
      <w:widowControl w:val="0"/>
      <w:tabs>
        <w:tab w:val="right" w:pos="9071"/>
      </w:tabs>
      <w:spacing w:after="60" w:line="300" w:lineRule="exact"/>
      <w:ind w:left="425" w:right="567"/>
      <w:contextualSpacing/>
      <w:jc w:val="both"/>
    </w:pPr>
    <w:rPr>
      <w:rFonts w:ascii="Calibri" w:eastAsia="Batang" w:hAnsi="Calibri" w:cs="Times New Roman"/>
      <w:caps/>
      <w:lang w:val="en-GB"/>
    </w:rPr>
  </w:style>
  <w:style w:type="paragraph" w:customStyle="1" w:styleId="Projectstmt">
    <w:name w:val="*Project stmt"/>
    <w:rsid w:val="00045E9F"/>
    <w:pPr>
      <w:widowControl w:val="0"/>
      <w:spacing w:after="120" w:line="300" w:lineRule="exact"/>
      <w:jc w:val="both"/>
    </w:pPr>
    <w:rPr>
      <w:rFonts w:eastAsia="Times New Roman" w:cs="Times New Roman"/>
      <w:lang w:val="en-GB"/>
    </w:rPr>
  </w:style>
  <w:style w:type="paragraph" w:customStyle="1" w:styleId="Reference">
    <w:name w:val="*Reference"/>
    <w:next w:val="ReferenceTxt"/>
    <w:uiPriority w:val="65"/>
    <w:rsid w:val="00045E9F"/>
    <w:pPr>
      <w:keepNext/>
      <w:widowControl w:val="0"/>
      <w:suppressAutoHyphens/>
      <w:spacing w:after="0" w:line="300" w:lineRule="exact"/>
      <w:jc w:val="both"/>
    </w:pPr>
    <w:rPr>
      <w:rFonts w:eastAsia="Batang" w:cs="Times New Roman"/>
      <w:lang w:val="en-GB"/>
    </w:rPr>
  </w:style>
  <w:style w:type="character" w:customStyle="1" w:styleId="PlainTextChar">
    <w:name w:val="*Plain Text Char"/>
    <w:link w:val="PlainText"/>
    <w:uiPriority w:val="49"/>
    <w:semiHidden/>
    <w:rsid w:val="00045E9F"/>
    <w:rPr>
      <w:rFonts w:eastAsia="Batang" w:cs="Times New Roman"/>
      <w:lang w:val="en-GB"/>
    </w:rPr>
  </w:style>
  <w:style w:type="paragraph" w:customStyle="1" w:styleId="AppendixHeading5">
    <w:name w:val="*Appendix Heading 5"/>
    <w:basedOn w:val="Heading50"/>
    <w:next w:val="Bodytext"/>
    <w:uiPriority w:val="60"/>
    <w:rsid w:val="00045E9F"/>
    <w:pPr>
      <w:numPr>
        <w:numId w:val="2"/>
      </w:numPr>
    </w:pPr>
    <w:rPr>
      <w:rFonts w:eastAsia="Batang"/>
      <w:lang w:eastAsia="en-US"/>
    </w:rPr>
  </w:style>
  <w:style w:type="paragraph" w:customStyle="1" w:styleId="FigureCaptionAppendix">
    <w:name w:val="*Figure Caption Appendix"/>
    <w:next w:val="Normal"/>
    <w:uiPriority w:val="61"/>
    <w:rsid w:val="00045E9F"/>
    <w:pPr>
      <w:keepLines/>
      <w:widowControl w:val="0"/>
      <w:numPr>
        <w:ilvl w:val="5"/>
        <w:numId w:val="2"/>
      </w:numPr>
      <w:suppressAutoHyphens/>
      <w:spacing w:after="240" w:line="300" w:lineRule="exact"/>
      <w:jc w:val="center"/>
    </w:pPr>
    <w:rPr>
      <w:rFonts w:eastAsia="Batang" w:cs="Times New Roman"/>
      <w:lang w:val="en-GB"/>
    </w:rPr>
  </w:style>
  <w:style w:type="paragraph" w:customStyle="1" w:styleId="TableCaptionAppendix">
    <w:name w:val="*Table Caption Appendix"/>
    <w:next w:val="Normal"/>
    <w:uiPriority w:val="62"/>
    <w:rsid w:val="00045E9F"/>
    <w:pPr>
      <w:keepNext/>
      <w:keepLines/>
      <w:widowControl w:val="0"/>
      <w:numPr>
        <w:ilvl w:val="6"/>
        <w:numId w:val="2"/>
      </w:numPr>
      <w:suppressAutoHyphens/>
      <w:spacing w:before="240" w:after="240" w:line="300" w:lineRule="exact"/>
      <w:jc w:val="center"/>
    </w:pPr>
    <w:rPr>
      <w:rFonts w:eastAsia="Batang" w:cs="Times New Roman"/>
      <w:lang w:val="en-GB"/>
    </w:rPr>
  </w:style>
  <w:style w:type="paragraph" w:customStyle="1" w:styleId="Heading50">
    <w:name w:val="*Heading 5"/>
    <w:basedOn w:val="Normal"/>
    <w:next w:val="Bodytext"/>
    <w:uiPriority w:val="4"/>
    <w:rsid w:val="00045E9F"/>
    <w:pPr>
      <w:keepNext/>
      <w:keepLines/>
      <w:numPr>
        <w:ilvl w:val="4"/>
        <w:numId w:val="3"/>
      </w:numPr>
      <w:spacing w:before="120" w:after="40"/>
      <w:ind w:left="1276" w:hanging="1276"/>
      <w:outlineLvl w:val="4"/>
    </w:pPr>
    <w:rPr>
      <w:i/>
    </w:rPr>
  </w:style>
  <w:style w:type="paragraph" w:customStyle="1" w:styleId="Bodytextbeforelist">
    <w:name w:val="*Body text (before list)"/>
    <w:basedOn w:val="Bodytext"/>
    <w:next w:val="Bodytext"/>
    <w:uiPriority w:val="1"/>
    <w:rsid w:val="00045E9F"/>
    <w:pPr>
      <w:keepNext/>
      <w:spacing w:after="60"/>
    </w:pPr>
  </w:style>
  <w:style w:type="paragraph" w:customStyle="1" w:styleId="Bodytextafterlist">
    <w:name w:val="*Body text (after list)"/>
    <w:basedOn w:val="Bodytext"/>
    <w:next w:val="Bodytext"/>
    <w:uiPriority w:val="2"/>
    <w:rsid w:val="00045E9F"/>
    <w:pPr>
      <w:spacing w:before="60"/>
    </w:pPr>
  </w:style>
  <w:style w:type="paragraph" w:customStyle="1" w:styleId="Bodytextafterandbeforelist">
    <w:name w:val="*Body text (after and before list)"/>
    <w:basedOn w:val="Bodytext"/>
    <w:next w:val="Bodytext"/>
    <w:uiPriority w:val="3"/>
    <w:rsid w:val="00045E9F"/>
    <w:pPr>
      <w:keepNext/>
      <w:spacing w:before="60" w:after="60"/>
    </w:pPr>
  </w:style>
  <w:style w:type="paragraph" w:customStyle="1" w:styleId="Heading1unnumbered">
    <w:name w:val="*Heading 1 (unnumbered)"/>
    <w:basedOn w:val="Heading10"/>
    <w:next w:val="Bodytext"/>
    <w:uiPriority w:val="31"/>
    <w:rsid w:val="00045E9F"/>
    <w:pPr>
      <w:numPr>
        <w:numId w:val="0"/>
      </w:numPr>
    </w:pPr>
  </w:style>
  <w:style w:type="paragraph" w:customStyle="1" w:styleId="Classificationheaderfooter">
    <w:name w:val="*Classification header+footer"/>
    <w:basedOn w:val="Normal"/>
    <w:next w:val="Bodytext"/>
    <w:uiPriority w:val="98"/>
    <w:semiHidden/>
    <w:rsid w:val="00045E9F"/>
    <w:pPr>
      <w:widowControl w:val="0"/>
      <w:spacing w:after="80"/>
      <w:jc w:val="center"/>
    </w:pPr>
    <w:rPr>
      <w:caps/>
      <w:spacing w:val="60"/>
      <w:sz w:val="24"/>
    </w:rPr>
  </w:style>
  <w:style w:type="paragraph" w:customStyle="1" w:styleId="Bodytext">
    <w:name w:val="*Body text"/>
    <w:basedOn w:val="Normal"/>
    <w:rsid w:val="00045E9F"/>
    <w:pPr>
      <w:numPr>
        <w:numId w:val="1"/>
      </w:numPr>
      <w:spacing w:line="300" w:lineRule="atLeast"/>
    </w:pPr>
    <w:rPr>
      <w:rFonts w:eastAsia="Batang"/>
    </w:rPr>
  </w:style>
  <w:style w:type="paragraph" w:customStyle="1" w:styleId="Heading10">
    <w:name w:val="*Heading 1"/>
    <w:basedOn w:val="Normal"/>
    <w:next w:val="Bodytext"/>
    <w:uiPriority w:val="4"/>
    <w:qFormat/>
    <w:rsid w:val="00045E9F"/>
    <w:pPr>
      <w:keepNext/>
      <w:keepLines/>
      <w:pageBreakBefore/>
      <w:numPr>
        <w:numId w:val="3"/>
      </w:numPr>
      <w:spacing w:after="600"/>
      <w:jc w:val="center"/>
      <w:outlineLvl w:val="0"/>
    </w:pPr>
    <w:rPr>
      <w:b/>
      <w:caps/>
      <w:sz w:val="26"/>
    </w:rPr>
  </w:style>
  <w:style w:type="paragraph" w:customStyle="1" w:styleId="Heading20">
    <w:name w:val="*Heading 2"/>
    <w:basedOn w:val="Normal"/>
    <w:next w:val="Bodytext"/>
    <w:qFormat/>
    <w:rsid w:val="00045E9F"/>
    <w:pPr>
      <w:keepNext/>
      <w:keepLines/>
      <w:numPr>
        <w:ilvl w:val="1"/>
        <w:numId w:val="3"/>
      </w:numPr>
      <w:spacing w:before="240"/>
      <w:outlineLvl w:val="1"/>
    </w:pPr>
    <w:rPr>
      <w:b/>
      <w:caps/>
    </w:rPr>
  </w:style>
  <w:style w:type="paragraph" w:styleId="Header0">
    <w:name w:val="header"/>
    <w:basedOn w:val="Normal"/>
    <w:link w:val="HeaderChar"/>
    <w:uiPriority w:val="99"/>
    <w:unhideWhenUsed/>
    <w:rsid w:val="00646F2E"/>
    <w:pPr>
      <w:tabs>
        <w:tab w:val="center" w:pos="4680"/>
        <w:tab w:val="right" w:pos="9360"/>
      </w:tabs>
      <w:spacing w:after="0" w:line="240" w:lineRule="auto"/>
    </w:pPr>
  </w:style>
  <w:style w:type="character" w:customStyle="1" w:styleId="HeaderChar">
    <w:name w:val="Header Char"/>
    <w:basedOn w:val="DefaultParagraphFont"/>
    <w:link w:val="Header0"/>
    <w:uiPriority w:val="99"/>
    <w:rsid w:val="00646F2E"/>
    <w:rPr>
      <w:rFonts w:ascii="Calibri" w:eastAsia="Times New Roman" w:hAnsi="Calibri" w:cs="Times New Roman"/>
      <w:lang w:val="en-GB" w:eastAsia="en-GB"/>
    </w:rPr>
  </w:style>
  <w:style w:type="character" w:customStyle="1" w:styleId="Heading1Char">
    <w:name w:val="Heading 1 Char"/>
    <w:basedOn w:val="DefaultParagraphFont"/>
    <w:link w:val="Heading1"/>
    <w:uiPriority w:val="9"/>
    <w:rsid w:val="00F60800"/>
    <w:rPr>
      <w:rFonts w:ascii="Times New Roman" w:eastAsia="Times New Roman" w:hAnsi="Times New Roman" w:cs="Times New Roman"/>
      <w:b/>
      <w:caps/>
      <w:sz w:val="26"/>
      <w:szCs w:val="20"/>
      <w:lang w:val="x-none"/>
    </w:rPr>
  </w:style>
  <w:style w:type="character" w:customStyle="1" w:styleId="Heading2Char">
    <w:name w:val="Heading 2 Char"/>
    <w:basedOn w:val="DefaultParagraphFont"/>
    <w:link w:val="Heading2"/>
    <w:uiPriority w:val="9"/>
    <w:rsid w:val="00F60800"/>
    <w:rPr>
      <w:rFonts w:ascii="Times New Roman" w:eastAsia="Times New Roman" w:hAnsi="Times New Roman" w:cs="Times New Roman"/>
      <w:caps/>
      <w:szCs w:val="20"/>
      <w:lang w:val="x-none"/>
    </w:rPr>
  </w:style>
  <w:style w:type="character" w:customStyle="1" w:styleId="Heading3Char">
    <w:name w:val="Heading 3 Char"/>
    <w:basedOn w:val="DefaultParagraphFont"/>
    <w:link w:val="Heading3"/>
    <w:uiPriority w:val="9"/>
    <w:rsid w:val="00F60800"/>
    <w:rPr>
      <w:rFonts w:ascii="Times New Roman" w:eastAsia="Times New Roman" w:hAnsi="Times New Roman" w:cs="Times New Roman"/>
      <w:lang w:val="x-none"/>
    </w:rPr>
  </w:style>
  <w:style w:type="character" w:customStyle="1" w:styleId="Heading4Char">
    <w:name w:val="Heading 4 Char"/>
    <w:basedOn w:val="DefaultParagraphFont"/>
    <w:link w:val="Heading4"/>
    <w:uiPriority w:val="9"/>
    <w:rsid w:val="00F60800"/>
    <w:rPr>
      <w:rFonts w:ascii="Times New Roman" w:eastAsia="Times New Roman" w:hAnsi="Times New Roman" w:cs="Times New Roman"/>
      <w:i/>
      <w:noProof/>
      <w:szCs w:val="20"/>
      <w:lang w:val="x-none"/>
    </w:rPr>
  </w:style>
  <w:style w:type="character" w:customStyle="1" w:styleId="Heading5Char">
    <w:name w:val="Heading 5 Char"/>
    <w:basedOn w:val="DefaultParagraphFont"/>
    <w:link w:val="Heading5"/>
    <w:rsid w:val="00F60800"/>
    <w:rPr>
      <w:rFonts w:ascii="Times New Roman" w:eastAsia="Times New Roman" w:hAnsi="Times New Roman" w:cs="Times New Roman"/>
      <w:szCs w:val="20"/>
      <w:lang w:val="en-GB"/>
    </w:rPr>
  </w:style>
  <w:style w:type="character" w:customStyle="1" w:styleId="Heading6Char">
    <w:name w:val="Heading 6 Char"/>
    <w:basedOn w:val="DefaultParagraphFont"/>
    <w:link w:val="Heading6"/>
    <w:rsid w:val="00F60800"/>
    <w:rPr>
      <w:rFonts w:ascii="Times New Roman" w:eastAsia="Times New Roman" w:hAnsi="Times New Roman" w:cs="Times New Roman"/>
      <w:szCs w:val="20"/>
      <w:lang w:val="en-GB"/>
    </w:rPr>
  </w:style>
  <w:style w:type="character" w:customStyle="1" w:styleId="Heading7Char">
    <w:name w:val="Heading 7 Char"/>
    <w:basedOn w:val="DefaultParagraphFont"/>
    <w:link w:val="Heading7"/>
    <w:rsid w:val="00F60800"/>
    <w:rPr>
      <w:rFonts w:ascii="Times New Roman" w:eastAsia="Times New Roman" w:hAnsi="Times New Roman" w:cs="Times New Roman"/>
      <w:szCs w:val="20"/>
      <w:lang w:val="en-GB"/>
    </w:rPr>
  </w:style>
  <w:style w:type="character" w:customStyle="1" w:styleId="Heading8Char">
    <w:name w:val="Heading 8 Char"/>
    <w:basedOn w:val="DefaultParagraphFont"/>
    <w:link w:val="Heading8"/>
    <w:rsid w:val="00F60800"/>
    <w:rPr>
      <w:rFonts w:ascii="Times New Roman" w:eastAsia="Times New Roman" w:hAnsi="Times New Roman" w:cs="Times New Roman"/>
      <w:szCs w:val="20"/>
      <w:lang w:val="en-GB"/>
    </w:rPr>
  </w:style>
  <w:style w:type="character" w:customStyle="1" w:styleId="Heading9Char">
    <w:name w:val="Heading 9 Char"/>
    <w:basedOn w:val="DefaultParagraphFont"/>
    <w:link w:val="Heading9"/>
    <w:rsid w:val="00F60800"/>
    <w:rPr>
      <w:rFonts w:ascii="Times New Roman" w:eastAsia="Times New Roman" w:hAnsi="Times New Roman" w:cs="Times New Roman"/>
      <w:b/>
      <w:caps/>
      <w:sz w:val="26"/>
      <w:szCs w:val="20"/>
      <w:lang w:val="en-GB"/>
    </w:rPr>
  </w:style>
  <w:style w:type="paragraph" w:styleId="FootnoteText">
    <w:name w:val="footnote text"/>
    <w:basedOn w:val="Normal"/>
    <w:link w:val="FootnoteTextChar"/>
    <w:semiHidden/>
    <w:qFormat/>
    <w:rsid w:val="00320F3C"/>
    <w:pPr>
      <w:spacing w:line="240" w:lineRule="auto"/>
    </w:pPr>
    <w:rPr>
      <w:rFonts w:ascii="Arial" w:hAnsi="Arial" w:cs="Arial"/>
      <w:sz w:val="20"/>
      <w:szCs w:val="20"/>
      <w:lang w:eastAsia="en-US"/>
    </w:rPr>
  </w:style>
  <w:style w:type="character" w:customStyle="1" w:styleId="FootnoteTextChar">
    <w:name w:val="Footnote Text Char"/>
    <w:basedOn w:val="DefaultParagraphFont"/>
    <w:link w:val="FootnoteText"/>
    <w:semiHidden/>
    <w:rsid w:val="00320F3C"/>
    <w:rPr>
      <w:rFonts w:ascii="Arial" w:eastAsia="Times New Roman" w:hAnsi="Arial" w:cs="Arial"/>
      <w:sz w:val="20"/>
      <w:szCs w:val="20"/>
      <w:lang w:val="en-GB"/>
    </w:rPr>
  </w:style>
  <w:style w:type="character" w:styleId="FootnoteReference">
    <w:name w:val="footnote reference"/>
    <w:semiHidden/>
    <w:rsid w:val="00320F3C"/>
    <w:rPr>
      <w:vertAlign w:val="superscript"/>
    </w:rPr>
  </w:style>
  <w:style w:type="paragraph" w:styleId="Footer0">
    <w:name w:val="footer"/>
    <w:basedOn w:val="Normal"/>
    <w:link w:val="FooterChar"/>
    <w:uiPriority w:val="99"/>
    <w:unhideWhenUsed/>
    <w:rsid w:val="00503883"/>
    <w:pPr>
      <w:tabs>
        <w:tab w:val="center" w:pos="4680"/>
        <w:tab w:val="right" w:pos="9360"/>
      </w:tabs>
      <w:spacing w:after="0" w:line="240" w:lineRule="auto"/>
    </w:pPr>
  </w:style>
  <w:style w:type="character" w:customStyle="1" w:styleId="FooterChar">
    <w:name w:val="Footer Char"/>
    <w:basedOn w:val="DefaultParagraphFont"/>
    <w:link w:val="Footer0"/>
    <w:uiPriority w:val="99"/>
    <w:rsid w:val="00503883"/>
    <w:rPr>
      <w:rFonts w:ascii="Calibri" w:eastAsia="Times New Roman" w:hAnsi="Calibri" w:cs="Times New Roman"/>
      <w:lang w:val="en-GB" w:eastAsia="en-GB"/>
    </w:rPr>
  </w:style>
  <w:style w:type="paragraph" w:styleId="NormalWeb">
    <w:name w:val="Normal (Web)"/>
    <w:basedOn w:val="Normal"/>
    <w:uiPriority w:val="99"/>
    <w:semiHidden/>
    <w:unhideWhenUsed/>
    <w:rsid w:val="00503883"/>
    <w:pPr>
      <w:spacing w:before="100" w:beforeAutospacing="1" w:after="100" w:afterAutospacing="1" w:line="240" w:lineRule="auto"/>
      <w:jc w:val="left"/>
    </w:pPr>
    <w:rPr>
      <w:rFonts w:ascii="Times New Roman" w:eastAsiaTheme="minorEastAsia" w:hAnsi="Times New Roman"/>
      <w:sz w:val="24"/>
      <w:szCs w:val="24"/>
      <w:lang w:val="en-US" w:eastAsia="en-US"/>
    </w:rPr>
  </w:style>
  <w:style w:type="character" w:styleId="Hyperlink">
    <w:name w:val="Hyperlink"/>
    <w:uiPriority w:val="99"/>
    <w:rsid w:val="004A6F0C"/>
    <w:rPr>
      <w:color w:val="0000FF"/>
      <w:u w:val="single"/>
    </w:rPr>
  </w:style>
  <w:style w:type="paragraph" w:styleId="TOCHeading">
    <w:name w:val="TOC Heading"/>
    <w:basedOn w:val="Heading1"/>
    <w:next w:val="Normal"/>
    <w:uiPriority w:val="39"/>
    <w:unhideWhenUsed/>
    <w:qFormat/>
    <w:rsid w:val="00333EE7"/>
    <w:pPr>
      <w:keepNext/>
      <w:keepLines/>
      <w:pageBreakBefore w:val="0"/>
      <w:numPr>
        <w:numId w:val="0"/>
      </w:numPr>
      <w:suppressAutoHyphens w:val="0"/>
      <w:spacing w:before="240" w:after="0" w:line="259" w:lineRule="auto"/>
      <w:jc w:val="left"/>
      <w:outlineLvl w:val="9"/>
    </w:pPr>
    <w:rPr>
      <w:rFonts w:asciiTheme="majorHAnsi" w:eastAsiaTheme="majorEastAsia" w:hAnsiTheme="majorHAnsi" w:cstheme="majorBidi"/>
      <w:b w:val="0"/>
      <w:caps w:val="0"/>
      <w:color w:val="2E74B5" w:themeColor="accent1" w:themeShade="BF"/>
      <w:sz w:val="32"/>
      <w:szCs w:val="32"/>
      <w:lang w:val="en-US"/>
    </w:rPr>
  </w:style>
  <w:style w:type="paragraph" w:styleId="TOC3">
    <w:name w:val="toc 3"/>
    <w:basedOn w:val="Normal"/>
    <w:next w:val="Normal"/>
    <w:autoRedefine/>
    <w:uiPriority w:val="39"/>
    <w:unhideWhenUsed/>
    <w:rsid w:val="00333EE7"/>
    <w:pPr>
      <w:spacing w:after="100"/>
      <w:ind w:left="440"/>
    </w:pPr>
  </w:style>
  <w:style w:type="paragraph" w:customStyle="1" w:styleId="TOCHeading0">
    <w:name w:val="*TOC Heading"/>
    <w:next w:val="Bodytext"/>
    <w:rsid w:val="00860AC8"/>
    <w:pPr>
      <w:pageBreakBefore/>
      <w:widowControl w:val="0"/>
      <w:spacing w:after="240" w:line="276" w:lineRule="auto"/>
      <w:jc w:val="center"/>
      <w:outlineLvl w:val="0"/>
    </w:pPr>
    <w:rPr>
      <w:rFonts w:ascii="Arial" w:hAnsi="Arial"/>
      <w:b/>
      <w:bCs/>
      <w:caps/>
      <w:sz w:val="26"/>
      <w:szCs w:val="26"/>
      <w:lang w:val="en-GB"/>
    </w:rPr>
  </w:style>
  <w:style w:type="paragraph" w:styleId="ListBullet">
    <w:name w:val="List Bullet"/>
    <w:basedOn w:val="Normal"/>
    <w:autoRedefine/>
    <w:semiHidden/>
    <w:rsid w:val="00860AC8"/>
    <w:pPr>
      <w:numPr>
        <w:numId w:val="5"/>
      </w:numPr>
      <w:spacing w:after="0" w:line="240" w:lineRule="auto"/>
      <w:jc w:val="left"/>
    </w:pPr>
    <w:rPr>
      <w:rFonts w:ascii="Arial" w:eastAsiaTheme="minorHAnsi" w:hAnsi="Arial" w:cstheme="minorBidi"/>
      <w:szCs w:val="24"/>
    </w:rPr>
  </w:style>
  <w:style w:type="paragraph" w:customStyle="1" w:styleId="Numberedlistlevel2">
    <w:name w:val="Numbered list level 2"/>
    <w:basedOn w:val="Normal"/>
    <w:autoRedefine/>
    <w:uiPriority w:val="99"/>
    <w:qFormat/>
    <w:rsid w:val="00860AC8"/>
    <w:pPr>
      <w:widowControl w:val="0"/>
      <w:numPr>
        <w:ilvl w:val="2"/>
        <w:numId w:val="6"/>
      </w:numPr>
      <w:tabs>
        <w:tab w:val="left" w:pos="1418"/>
      </w:tabs>
      <w:suppressAutoHyphens/>
      <w:spacing w:before="120" w:line="264" w:lineRule="auto"/>
    </w:pPr>
    <w:rPr>
      <w:rFonts w:ascii="Arial" w:eastAsiaTheme="majorEastAsia" w:hAnsi="Arial" w:cs="Arial"/>
      <w:b/>
      <w:szCs w:val="20"/>
      <w14:scene3d>
        <w14:camera w14:prst="orthographicFront"/>
        <w14:lightRig w14:rig="threePt" w14:dir="t">
          <w14:rot w14:lat="0" w14:lon="0" w14:rev="0"/>
        </w14:lightRig>
      </w14:scene3d>
    </w:rPr>
  </w:style>
  <w:style w:type="paragraph" w:customStyle="1" w:styleId="NumberedtextCTRL8">
    <w:name w:val="Numbered text (CTRL+8)"/>
    <w:basedOn w:val="Normal"/>
    <w:qFormat/>
    <w:rsid w:val="00860AC8"/>
    <w:pPr>
      <w:widowControl w:val="0"/>
      <w:numPr>
        <w:numId w:val="6"/>
      </w:numPr>
      <w:tabs>
        <w:tab w:val="left" w:pos="1418"/>
      </w:tabs>
      <w:suppressAutoHyphens/>
      <w:spacing w:before="120" w:line="264" w:lineRule="auto"/>
    </w:pPr>
    <w:rPr>
      <w:rFonts w:ascii="Arial" w:eastAsia="Batang" w:hAnsi="Arial" w:cs="Arial"/>
      <w:szCs w:val="20"/>
      <w:lang w:eastAsia="en-US"/>
    </w:rPr>
  </w:style>
  <w:style w:type="paragraph" w:customStyle="1" w:styleId="NumberedlistCTRL9">
    <w:name w:val="Numbered list (CTRL+9)"/>
    <w:basedOn w:val="Normal"/>
    <w:qFormat/>
    <w:rsid w:val="00860AC8"/>
    <w:pPr>
      <w:widowControl w:val="0"/>
      <w:numPr>
        <w:ilvl w:val="1"/>
        <w:numId w:val="6"/>
      </w:numPr>
      <w:tabs>
        <w:tab w:val="left" w:pos="1418"/>
      </w:tabs>
      <w:suppressAutoHyphens/>
      <w:spacing w:before="120" w:line="264" w:lineRule="auto"/>
    </w:pPr>
    <w:rPr>
      <w:rFonts w:ascii="Arial" w:eastAsia="Batang" w:hAnsi="Arial" w:cs="Arial"/>
      <w:szCs w:val="20"/>
    </w:rPr>
  </w:style>
  <w:style w:type="paragraph" w:styleId="Caption">
    <w:name w:val="caption"/>
    <w:basedOn w:val="Normal"/>
    <w:next w:val="Normal"/>
    <w:uiPriority w:val="35"/>
    <w:unhideWhenUsed/>
    <w:qFormat/>
    <w:rsid w:val="0077363B"/>
    <w:pPr>
      <w:spacing w:after="200" w:line="240" w:lineRule="auto"/>
    </w:pPr>
    <w:rPr>
      <w:i/>
      <w:iCs/>
      <w:color w:val="44546A" w:themeColor="text2"/>
      <w:sz w:val="18"/>
      <w:szCs w:val="18"/>
    </w:rPr>
  </w:style>
  <w:style w:type="paragraph" w:customStyle="1" w:styleId="BodyText0">
    <w:name w:val="*Body Text"/>
    <w:link w:val="BodyTextChar"/>
    <w:qFormat/>
    <w:rsid w:val="0078391B"/>
    <w:pPr>
      <w:suppressAutoHyphens/>
      <w:spacing w:after="120" w:line="264" w:lineRule="auto"/>
    </w:pPr>
    <w:rPr>
      <w:rFonts w:ascii="Arial" w:eastAsia="Batang" w:hAnsi="Arial"/>
      <w:sz w:val="20"/>
      <w:lang w:val="en-GB"/>
    </w:rPr>
  </w:style>
  <w:style w:type="character" w:customStyle="1" w:styleId="BodyTextChar">
    <w:name w:val="*Body Text Char"/>
    <w:basedOn w:val="DefaultParagraphFont"/>
    <w:link w:val="BodyText0"/>
    <w:locked/>
    <w:rsid w:val="0078391B"/>
    <w:rPr>
      <w:rFonts w:ascii="Arial" w:eastAsia="Batang" w:hAnsi="Arial"/>
      <w:sz w:val="20"/>
      <w:lang w:val="en-GB"/>
    </w:rPr>
  </w:style>
  <w:style w:type="character" w:styleId="CommentReference">
    <w:name w:val="annotation reference"/>
    <w:basedOn w:val="DefaultParagraphFont"/>
    <w:uiPriority w:val="99"/>
    <w:semiHidden/>
    <w:unhideWhenUsed/>
    <w:rsid w:val="00C417E0"/>
    <w:rPr>
      <w:sz w:val="16"/>
      <w:szCs w:val="16"/>
    </w:rPr>
  </w:style>
  <w:style w:type="paragraph" w:styleId="CommentText">
    <w:name w:val="annotation text"/>
    <w:basedOn w:val="Normal"/>
    <w:link w:val="CommentTextChar"/>
    <w:uiPriority w:val="99"/>
    <w:semiHidden/>
    <w:unhideWhenUsed/>
    <w:rsid w:val="00C417E0"/>
    <w:pPr>
      <w:spacing w:after="160" w:line="240" w:lineRule="auto"/>
      <w:jc w:val="left"/>
    </w:pPr>
    <w:rPr>
      <w:rFonts w:asciiTheme="minorHAnsi" w:eastAsiaTheme="minorHAnsi" w:hAnsiTheme="minorHAnsi" w:cstheme="minorBidi"/>
      <w:sz w:val="20"/>
      <w:szCs w:val="20"/>
      <w:lang w:eastAsia="en-US"/>
    </w:rPr>
  </w:style>
  <w:style w:type="character" w:customStyle="1" w:styleId="CommentTextChar">
    <w:name w:val="Comment Text Char"/>
    <w:basedOn w:val="DefaultParagraphFont"/>
    <w:link w:val="CommentText"/>
    <w:uiPriority w:val="99"/>
    <w:semiHidden/>
    <w:rsid w:val="00C417E0"/>
    <w:rPr>
      <w:sz w:val="20"/>
      <w:szCs w:val="20"/>
      <w:lang w:val="en-GB"/>
    </w:rPr>
  </w:style>
  <w:style w:type="paragraph" w:styleId="BalloonText">
    <w:name w:val="Balloon Text"/>
    <w:basedOn w:val="Normal"/>
    <w:link w:val="BalloonTextChar"/>
    <w:uiPriority w:val="99"/>
    <w:semiHidden/>
    <w:unhideWhenUsed/>
    <w:rsid w:val="00C417E0"/>
    <w:pPr>
      <w:spacing w:after="0" w:line="240" w:lineRule="auto"/>
    </w:pPr>
    <w:rPr>
      <w:rFonts w:ascii="Segoe UI" w:hAnsi="Segoe UI"/>
      <w:sz w:val="18"/>
      <w:szCs w:val="18"/>
    </w:rPr>
  </w:style>
  <w:style w:type="character" w:customStyle="1" w:styleId="BalloonTextChar">
    <w:name w:val="Balloon Text Char"/>
    <w:basedOn w:val="DefaultParagraphFont"/>
    <w:link w:val="BalloonText"/>
    <w:uiPriority w:val="99"/>
    <w:semiHidden/>
    <w:rsid w:val="00C417E0"/>
    <w:rPr>
      <w:rFonts w:ascii="Segoe UI" w:eastAsia="Times New Roman" w:hAnsi="Segoe UI" w:cs="Times New Roman"/>
      <w:sz w:val="18"/>
      <w:szCs w:val="18"/>
      <w:lang w:val="en-GB" w:eastAsia="en-GB"/>
    </w:rPr>
  </w:style>
  <w:style w:type="paragraph" w:styleId="TableofFigures">
    <w:name w:val="table of figures"/>
    <w:basedOn w:val="Normal"/>
    <w:next w:val="Normal"/>
    <w:uiPriority w:val="99"/>
    <w:unhideWhenUsed/>
    <w:rsid w:val="00A76C82"/>
    <w:pPr>
      <w:spacing w:after="0"/>
    </w:pPr>
  </w:style>
  <w:style w:type="paragraph" w:styleId="ListParagraph">
    <w:name w:val="List Paragraph"/>
    <w:basedOn w:val="Normal"/>
    <w:uiPriority w:val="34"/>
    <w:qFormat/>
    <w:rsid w:val="00764F6F"/>
    <w:pPr>
      <w:spacing w:after="160" w:line="259" w:lineRule="auto"/>
      <w:ind w:left="720"/>
      <w:contextualSpacing/>
      <w:jc w:val="left"/>
    </w:pPr>
    <w:rPr>
      <w:rFonts w:asciiTheme="minorHAnsi" w:eastAsiaTheme="minorHAnsi" w:hAnsiTheme="minorHAnsi" w:cstheme="minorBidi"/>
      <w:lang w:val="en-US" w:eastAsia="en-US"/>
    </w:rPr>
  </w:style>
  <w:style w:type="table" w:styleId="TableGrid">
    <w:name w:val="Table Grid"/>
    <w:basedOn w:val="TableNormal"/>
    <w:uiPriority w:val="39"/>
    <w:rsid w:val="003336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C3ADocument">
    <w:name w:val="*NC3A Document"/>
    <w:rsid w:val="00F70414"/>
    <w:pPr>
      <w:numPr>
        <w:numId w:val="16"/>
      </w:numPr>
    </w:pPr>
  </w:style>
  <w:style w:type="paragraph" w:styleId="CommentSubject">
    <w:name w:val="annotation subject"/>
    <w:basedOn w:val="CommentText"/>
    <w:next w:val="CommentText"/>
    <w:link w:val="CommentSubjectChar"/>
    <w:uiPriority w:val="99"/>
    <w:semiHidden/>
    <w:unhideWhenUsed/>
    <w:rsid w:val="00F10AB9"/>
    <w:pPr>
      <w:spacing w:after="120"/>
      <w:jc w:val="both"/>
    </w:pPr>
    <w:rPr>
      <w:rFonts w:ascii="Calibri" w:eastAsia="Times New Roman" w:hAnsi="Calibri" w:cs="Times New Roman"/>
      <w:b/>
      <w:bCs/>
      <w:lang w:eastAsia="en-GB"/>
    </w:rPr>
  </w:style>
  <w:style w:type="character" w:customStyle="1" w:styleId="CommentSubjectChar">
    <w:name w:val="Comment Subject Char"/>
    <w:basedOn w:val="CommentTextChar"/>
    <w:link w:val="CommentSubject"/>
    <w:uiPriority w:val="99"/>
    <w:semiHidden/>
    <w:rsid w:val="00F10AB9"/>
    <w:rPr>
      <w:rFonts w:ascii="Calibri" w:eastAsia="Times New Roman" w:hAnsi="Calibri" w:cs="Times New Roman"/>
      <w:b/>
      <w:bCs/>
      <w:sz w:val="20"/>
      <w:szCs w:val="20"/>
      <w:lang w:val="en-GB"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qFormat="1"/>
    <w:lsdException w:name="caption" w:uiPriority="35" w:qFormat="1"/>
    <w:lsdException w:name="footnote reference" w:uiPriority="0"/>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99"/>
    <w:rsid w:val="00045E9F"/>
    <w:pPr>
      <w:spacing w:after="120" w:line="300" w:lineRule="exact"/>
      <w:jc w:val="both"/>
    </w:pPr>
    <w:rPr>
      <w:rFonts w:ascii="Calibri" w:eastAsia="Times New Roman" w:hAnsi="Calibri" w:cs="Times New Roman"/>
      <w:lang w:val="en-GB" w:eastAsia="en-GB"/>
    </w:rPr>
  </w:style>
  <w:style w:type="paragraph" w:styleId="Heading1">
    <w:name w:val="heading 1"/>
    <w:basedOn w:val="Normal"/>
    <w:next w:val="Normal"/>
    <w:link w:val="Heading1Char"/>
    <w:uiPriority w:val="9"/>
    <w:qFormat/>
    <w:rsid w:val="00F60800"/>
    <w:pPr>
      <w:pageBreakBefore/>
      <w:numPr>
        <w:numId w:val="4"/>
      </w:numPr>
      <w:suppressAutoHyphens/>
      <w:spacing w:after="600" w:line="240" w:lineRule="auto"/>
      <w:jc w:val="center"/>
      <w:outlineLvl w:val="0"/>
    </w:pPr>
    <w:rPr>
      <w:rFonts w:ascii="Times New Roman" w:hAnsi="Times New Roman"/>
      <w:b/>
      <w:caps/>
      <w:sz w:val="26"/>
      <w:szCs w:val="20"/>
      <w:lang w:val="x-none" w:eastAsia="en-US"/>
    </w:rPr>
  </w:style>
  <w:style w:type="paragraph" w:styleId="Heading2">
    <w:name w:val="heading 2"/>
    <w:basedOn w:val="Normal"/>
    <w:next w:val="Normal"/>
    <w:link w:val="Heading2Char"/>
    <w:autoRedefine/>
    <w:uiPriority w:val="9"/>
    <w:qFormat/>
    <w:rsid w:val="00F60800"/>
    <w:pPr>
      <w:keepNext/>
      <w:keepLines/>
      <w:numPr>
        <w:ilvl w:val="1"/>
        <w:numId w:val="4"/>
      </w:numPr>
      <w:suppressAutoHyphens/>
      <w:spacing w:before="240" w:line="240" w:lineRule="auto"/>
      <w:jc w:val="left"/>
      <w:outlineLvl w:val="1"/>
    </w:pPr>
    <w:rPr>
      <w:rFonts w:ascii="Times New Roman" w:hAnsi="Times New Roman"/>
      <w:caps/>
      <w:szCs w:val="20"/>
      <w:lang w:val="x-none" w:eastAsia="en-US"/>
    </w:rPr>
  </w:style>
  <w:style w:type="paragraph" w:styleId="Heading3">
    <w:name w:val="heading 3"/>
    <w:basedOn w:val="Normal"/>
    <w:next w:val="Normal"/>
    <w:link w:val="Heading3Char"/>
    <w:autoRedefine/>
    <w:uiPriority w:val="9"/>
    <w:qFormat/>
    <w:rsid w:val="00F60800"/>
    <w:pPr>
      <w:keepNext/>
      <w:numPr>
        <w:ilvl w:val="2"/>
        <w:numId w:val="4"/>
      </w:numPr>
      <w:spacing w:before="240" w:line="240" w:lineRule="auto"/>
      <w:jc w:val="left"/>
      <w:outlineLvl w:val="2"/>
    </w:pPr>
    <w:rPr>
      <w:rFonts w:ascii="Times New Roman" w:hAnsi="Times New Roman"/>
      <w:lang w:val="x-none" w:eastAsia="en-US"/>
    </w:rPr>
  </w:style>
  <w:style w:type="paragraph" w:styleId="Heading4">
    <w:name w:val="heading 4"/>
    <w:basedOn w:val="Normal"/>
    <w:next w:val="Normal"/>
    <w:link w:val="Heading4Char"/>
    <w:uiPriority w:val="9"/>
    <w:qFormat/>
    <w:rsid w:val="00F60800"/>
    <w:pPr>
      <w:keepNext/>
      <w:numPr>
        <w:ilvl w:val="3"/>
        <w:numId w:val="4"/>
      </w:numPr>
      <w:tabs>
        <w:tab w:val="clear" w:pos="3261"/>
        <w:tab w:val="num" w:pos="1134"/>
      </w:tabs>
      <w:spacing w:before="240" w:line="240" w:lineRule="auto"/>
      <w:ind w:hanging="3261"/>
      <w:outlineLvl w:val="3"/>
    </w:pPr>
    <w:rPr>
      <w:rFonts w:ascii="Times New Roman" w:hAnsi="Times New Roman"/>
      <w:i/>
      <w:noProof/>
      <w:szCs w:val="20"/>
      <w:lang w:val="x-none" w:eastAsia="en-US"/>
    </w:rPr>
  </w:style>
  <w:style w:type="paragraph" w:styleId="Heading5">
    <w:name w:val="heading 5"/>
    <w:basedOn w:val="Normal"/>
    <w:next w:val="Normal"/>
    <w:link w:val="Heading5Char"/>
    <w:qFormat/>
    <w:rsid w:val="00F60800"/>
    <w:pPr>
      <w:keepNext/>
      <w:keepLines/>
      <w:numPr>
        <w:ilvl w:val="4"/>
        <w:numId w:val="4"/>
      </w:numPr>
      <w:spacing w:before="240" w:line="240" w:lineRule="auto"/>
      <w:outlineLvl w:val="4"/>
    </w:pPr>
    <w:rPr>
      <w:rFonts w:ascii="Times New Roman" w:hAnsi="Times New Roman"/>
      <w:szCs w:val="20"/>
      <w:lang w:eastAsia="en-US"/>
    </w:rPr>
  </w:style>
  <w:style w:type="paragraph" w:styleId="Heading6">
    <w:name w:val="heading 6"/>
    <w:basedOn w:val="Heading5"/>
    <w:next w:val="Normal"/>
    <w:link w:val="Heading6Char"/>
    <w:qFormat/>
    <w:rsid w:val="00F60800"/>
    <w:pPr>
      <w:keepNext w:val="0"/>
      <w:numPr>
        <w:ilvl w:val="5"/>
      </w:numPr>
      <w:outlineLvl w:val="5"/>
    </w:pPr>
  </w:style>
  <w:style w:type="paragraph" w:styleId="Heading7">
    <w:name w:val="heading 7"/>
    <w:basedOn w:val="Heading5"/>
    <w:next w:val="Normal"/>
    <w:link w:val="Heading7Char"/>
    <w:qFormat/>
    <w:rsid w:val="00F60800"/>
    <w:pPr>
      <w:numPr>
        <w:ilvl w:val="6"/>
      </w:numPr>
      <w:outlineLvl w:val="6"/>
    </w:pPr>
  </w:style>
  <w:style w:type="paragraph" w:styleId="Heading8">
    <w:name w:val="heading 8"/>
    <w:basedOn w:val="Heading7"/>
    <w:next w:val="Normal"/>
    <w:link w:val="Heading8Char"/>
    <w:qFormat/>
    <w:rsid w:val="00F60800"/>
    <w:pPr>
      <w:numPr>
        <w:ilvl w:val="7"/>
      </w:numPr>
      <w:outlineLvl w:val="7"/>
    </w:pPr>
  </w:style>
  <w:style w:type="paragraph" w:styleId="Heading9">
    <w:name w:val="heading 9"/>
    <w:basedOn w:val="Normal"/>
    <w:next w:val="Normal"/>
    <w:link w:val="Heading9Char"/>
    <w:qFormat/>
    <w:rsid w:val="00F60800"/>
    <w:pPr>
      <w:pageBreakBefore/>
      <w:numPr>
        <w:ilvl w:val="8"/>
        <w:numId w:val="4"/>
      </w:numPr>
      <w:spacing w:after="360" w:line="240" w:lineRule="auto"/>
      <w:jc w:val="center"/>
      <w:outlineLvl w:val="8"/>
    </w:pPr>
    <w:rPr>
      <w:rFonts w:ascii="Times New Roman" w:hAnsi="Times New Roman"/>
      <w:b/>
      <w:caps/>
      <w:sz w:val="26"/>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brevTxt">
    <w:name w:val="*Abbrev Txt"/>
    <w:basedOn w:val="Normal"/>
    <w:uiPriority w:val="70"/>
    <w:rsid w:val="00045E9F"/>
    <w:pPr>
      <w:widowControl w:val="0"/>
      <w:tabs>
        <w:tab w:val="left" w:pos="1701"/>
      </w:tabs>
      <w:suppressAutoHyphens/>
      <w:spacing w:after="0" w:line="260" w:lineRule="exact"/>
      <w:ind w:left="1985" w:hanging="1985"/>
    </w:pPr>
    <w:rPr>
      <w:rFonts w:eastAsia="Batang"/>
      <w:lang w:eastAsia="en-US"/>
    </w:rPr>
  </w:style>
  <w:style w:type="table" w:customStyle="1" w:styleId="GridTable4">
    <w:name w:val="Grid Table 4"/>
    <w:basedOn w:val="TableNormal"/>
    <w:uiPriority w:val="49"/>
    <w:rsid w:val="00045E9F"/>
    <w:pPr>
      <w:spacing w:after="0" w:line="240" w:lineRule="auto"/>
      <w:jc w:val="both"/>
    </w:pPr>
    <w:rPr>
      <w:rFonts w:ascii="Calibri" w:eastAsia="Times New Roman" w:hAnsi="Calibri" w:cs="Times New Roman"/>
      <w:lang w:val="en-GB" w:eastAsia="en-GB"/>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AbstractHeading">
    <w:name w:val="*Abstract Heading"/>
    <w:basedOn w:val="Normal"/>
    <w:rsid w:val="00045E9F"/>
    <w:pPr>
      <w:widowControl w:val="0"/>
      <w:jc w:val="center"/>
      <w:outlineLvl w:val="0"/>
    </w:pPr>
    <w:rPr>
      <w:rFonts w:eastAsia="Batang"/>
      <w:b/>
      <w:i/>
      <w:lang w:eastAsia="en-US"/>
    </w:rPr>
  </w:style>
  <w:style w:type="paragraph" w:customStyle="1" w:styleId="Abstractpara1">
    <w:name w:val="*Abstract para1"/>
    <w:next w:val="Normal"/>
    <w:rsid w:val="00045E9F"/>
    <w:pPr>
      <w:widowControl w:val="0"/>
      <w:suppressAutoHyphens/>
      <w:spacing w:after="0" w:line="260" w:lineRule="exact"/>
      <w:jc w:val="both"/>
    </w:pPr>
    <w:rPr>
      <w:rFonts w:eastAsia="Batang" w:cs="Times New Roman"/>
      <w:i/>
      <w:lang w:val="en-GB"/>
    </w:rPr>
  </w:style>
  <w:style w:type="character" w:styleId="PlaceholderText">
    <w:name w:val="Placeholder Text"/>
    <w:basedOn w:val="DefaultParagraphFont"/>
    <w:uiPriority w:val="99"/>
    <w:semiHidden/>
    <w:rsid w:val="00045E9F"/>
    <w:rPr>
      <w:color w:val="808080"/>
    </w:rPr>
  </w:style>
  <w:style w:type="paragraph" w:customStyle="1" w:styleId="AuthorsCP">
    <w:name w:val="*Author(s) (CP)"/>
    <w:uiPriority w:val="99"/>
    <w:rsid w:val="00045E9F"/>
    <w:pPr>
      <w:widowControl w:val="0"/>
      <w:spacing w:after="120" w:line="300" w:lineRule="exact"/>
      <w:jc w:val="center"/>
    </w:pPr>
    <w:rPr>
      <w:rFonts w:eastAsia="Batang" w:cs="Times New Roman"/>
      <w:b/>
      <w:sz w:val="24"/>
      <w:szCs w:val="24"/>
      <w:lang w:val="en-GB"/>
    </w:rPr>
  </w:style>
  <w:style w:type="paragraph" w:customStyle="1" w:styleId="AuthorsDivTP">
    <w:name w:val="*Author(s)/Div (TP)"/>
    <w:rsid w:val="00045E9F"/>
    <w:pPr>
      <w:widowControl w:val="0"/>
      <w:spacing w:after="120" w:line="300" w:lineRule="exact"/>
      <w:jc w:val="center"/>
    </w:pPr>
    <w:rPr>
      <w:rFonts w:eastAsia="Batang" w:cs="Times New Roman"/>
      <w:sz w:val="24"/>
      <w:szCs w:val="24"/>
      <w:lang w:val="en-GB"/>
    </w:rPr>
  </w:style>
  <w:style w:type="paragraph" w:customStyle="1" w:styleId="BlankPage">
    <w:name w:val="*Blank Page"/>
    <w:next w:val="Normal"/>
    <w:rsid w:val="00045E9F"/>
    <w:pPr>
      <w:pageBreakBefore/>
      <w:framePr w:wrap="notBeside" w:vAnchor="text" w:hAnchor="text" w:xAlign="center" w:y="1"/>
      <w:widowControl w:val="0"/>
      <w:spacing w:before="5700" w:after="120" w:line="300" w:lineRule="exact"/>
      <w:jc w:val="center"/>
    </w:pPr>
    <w:rPr>
      <w:rFonts w:eastAsia="Batang" w:cs="Times New Roman"/>
      <w:i/>
      <w:lang w:val="en-GB"/>
    </w:rPr>
  </w:style>
  <w:style w:type="numbering" w:customStyle="1" w:styleId="NumberingAppendix">
    <w:name w:val="*Numbering Appendix"/>
    <w:rsid w:val="00045E9F"/>
    <w:pPr>
      <w:numPr>
        <w:numId w:val="2"/>
      </w:numPr>
    </w:pPr>
  </w:style>
  <w:style w:type="paragraph" w:customStyle="1" w:styleId="ConditionsofReleaseheading">
    <w:name w:val="*Conditions of Release heading"/>
    <w:uiPriority w:val="49"/>
    <w:semiHidden/>
    <w:rsid w:val="00045E9F"/>
    <w:pPr>
      <w:framePr w:wrap="notBeside" w:vAnchor="text" w:hAnchor="text" w:xAlign="center" w:y="1"/>
      <w:widowControl w:val="0"/>
      <w:spacing w:before="4000" w:after="480" w:line="300" w:lineRule="exact"/>
      <w:jc w:val="center"/>
      <w:outlineLvl w:val="0"/>
    </w:pPr>
    <w:rPr>
      <w:rFonts w:eastAsia="Batang" w:cs="Times New Roman"/>
      <w:b/>
      <w:caps/>
      <w:lang w:val="en-GB"/>
    </w:rPr>
  </w:style>
  <w:style w:type="paragraph" w:customStyle="1" w:styleId="ConditionsofReleasetext">
    <w:name w:val="*Conditions of Release text"/>
    <w:uiPriority w:val="49"/>
    <w:semiHidden/>
    <w:rsid w:val="00045E9F"/>
    <w:pPr>
      <w:widowControl w:val="0"/>
      <w:tabs>
        <w:tab w:val="left" w:pos="1701"/>
      </w:tabs>
      <w:suppressAutoHyphens/>
      <w:spacing w:after="240" w:line="300" w:lineRule="exact"/>
      <w:ind w:left="1418" w:right="1418"/>
      <w:jc w:val="both"/>
    </w:pPr>
    <w:rPr>
      <w:rFonts w:eastAsia="Times New Roman" w:cs="Times New Roman"/>
      <w:lang w:val="en-GB"/>
    </w:rPr>
  </w:style>
  <w:style w:type="paragraph" w:customStyle="1" w:styleId="DateofPubCP">
    <w:name w:val="*Date of Pub (CP)"/>
    <w:uiPriority w:val="49"/>
    <w:semiHidden/>
    <w:rsid w:val="00045E9F"/>
    <w:pPr>
      <w:framePr w:wrap="around" w:hAnchor="page" w:xAlign="center" w:yAlign="bottom"/>
      <w:widowControl w:val="0"/>
      <w:spacing w:after="0" w:line="240" w:lineRule="auto"/>
      <w:jc w:val="center"/>
      <w:outlineLvl w:val="6"/>
    </w:pPr>
    <w:rPr>
      <w:rFonts w:ascii="Calibri" w:eastAsia="Batang" w:hAnsi="Calibri" w:cs="Times New Roman"/>
      <w:sz w:val="20"/>
      <w:lang w:val="en-GB"/>
    </w:rPr>
  </w:style>
  <w:style w:type="paragraph" w:customStyle="1" w:styleId="DocTitleCP">
    <w:name w:val="*Doc Title (CP)"/>
    <w:basedOn w:val="Normal"/>
    <w:uiPriority w:val="99"/>
    <w:rsid w:val="00045E9F"/>
    <w:pPr>
      <w:widowControl w:val="0"/>
      <w:suppressAutoHyphens/>
      <w:spacing w:before="120" w:after="0" w:line="240" w:lineRule="auto"/>
      <w:jc w:val="center"/>
      <w:outlineLvl w:val="0"/>
    </w:pPr>
    <w:rPr>
      <w:rFonts w:eastAsia="Batang"/>
      <w:sz w:val="40"/>
      <w:szCs w:val="28"/>
      <w:lang w:eastAsia="en-US"/>
    </w:rPr>
  </w:style>
  <w:style w:type="paragraph" w:customStyle="1" w:styleId="DocTitleTP">
    <w:name w:val="*Doc Title (TP)"/>
    <w:rsid w:val="00045E9F"/>
    <w:pPr>
      <w:widowControl w:val="0"/>
      <w:suppressAutoHyphens/>
      <w:spacing w:after="120" w:line="260" w:lineRule="exact"/>
      <w:jc w:val="center"/>
    </w:pPr>
    <w:rPr>
      <w:rFonts w:ascii="Calibri" w:eastAsia="Batang" w:hAnsi="Calibri" w:cs="Times New Roman"/>
      <w:b/>
      <w:caps/>
      <w:sz w:val="28"/>
      <w:szCs w:val="26"/>
      <w:lang w:val="en-GB"/>
    </w:rPr>
  </w:style>
  <w:style w:type="paragraph" w:customStyle="1" w:styleId="DocTypeNoTP">
    <w:name w:val="*Doc Type&amp;No (TP)"/>
    <w:rsid w:val="00045E9F"/>
    <w:pPr>
      <w:widowControl w:val="0"/>
      <w:spacing w:after="120" w:line="300" w:lineRule="exact"/>
      <w:jc w:val="center"/>
    </w:pPr>
    <w:rPr>
      <w:rFonts w:ascii="Calibri" w:eastAsia="Batang" w:hAnsi="Calibri" w:cs="Times New Roman"/>
      <w:caps/>
      <w:sz w:val="24"/>
      <w:szCs w:val="24"/>
      <w:lang w:val="en-GB"/>
    </w:rPr>
  </w:style>
  <w:style w:type="paragraph" w:customStyle="1" w:styleId="DocumentTypeNoCP">
    <w:name w:val="*Document Type&amp;No (CP)"/>
    <w:basedOn w:val="Normal"/>
    <w:uiPriority w:val="49"/>
    <w:semiHidden/>
    <w:rsid w:val="00045E9F"/>
    <w:pPr>
      <w:widowControl w:val="0"/>
      <w:spacing w:after="0"/>
      <w:jc w:val="center"/>
    </w:pPr>
    <w:rPr>
      <w:rFonts w:eastAsia="Batang"/>
      <w:b/>
      <w:caps/>
      <w:color w:val="000000" w:themeColor="text1"/>
      <w:sz w:val="28"/>
      <w:szCs w:val="24"/>
      <w:lang w:eastAsia="en-US"/>
    </w:rPr>
  </w:style>
  <w:style w:type="paragraph" w:customStyle="1" w:styleId="Figure">
    <w:name w:val="*Figure"/>
    <w:next w:val="FigureCaption"/>
    <w:uiPriority w:val="20"/>
    <w:qFormat/>
    <w:rsid w:val="00045E9F"/>
    <w:pPr>
      <w:keepNext/>
      <w:widowControl w:val="0"/>
      <w:spacing w:before="360" w:after="240" w:line="240" w:lineRule="atLeast"/>
      <w:jc w:val="center"/>
    </w:pPr>
    <w:rPr>
      <w:rFonts w:ascii="Calibri" w:eastAsia="Batang" w:hAnsi="Calibri" w:cs="Times New Roman"/>
      <w:szCs w:val="3276"/>
      <w:lang w:val="en-GB"/>
    </w:rPr>
  </w:style>
  <w:style w:type="paragraph" w:customStyle="1" w:styleId="FigureCaption">
    <w:name w:val="*Figure Caption"/>
    <w:next w:val="Normal"/>
    <w:uiPriority w:val="20"/>
    <w:qFormat/>
    <w:rsid w:val="00045E9F"/>
    <w:pPr>
      <w:keepLines/>
      <w:widowControl w:val="0"/>
      <w:suppressAutoHyphens/>
      <w:spacing w:after="240" w:line="300" w:lineRule="exact"/>
      <w:jc w:val="center"/>
    </w:pPr>
    <w:rPr>
      <w:rFonts w:eastAsia="Batang" w:cs="Times New Roman"/>
      <w:lang w:val="en-GB"/>
    </w:rPr>
  </w:style>
  <w:style w:type="paragraph" w:customStyle="1" w:styleId="Footer">
    <w:name w:val="*Footer"/>
    <w:uiPriority w:val="49"/>
    <w:semiHidden/>
    <w:rsid w:val="00045E9F"/>
    <w:pPr>
      <w:widowControl w:val="0"/>
      <w:tabs>
        <w:tab w:val="right" w:pos="9072"/>
      </w:tabs>
      <w:spacing w:after="200" w:line="300" w:lineRule="exact"/>
      <w:jc w:val="both"/>
    </w:pPr>
    <w:rPr>
      <w:rFonts w:eastAsia="Batang" w:cs="Times New Roman"/>
      <w:lang w:val="en-GB"/>
    </w:rPr>
  </w:style>
  <w:style w:type="paragraph" w:customStyle="1" w:styleId="Header">
    <w:name w:val="*Header"/>
    <w:rsid w:val="00045E9F"/>
    <w:pPr>
      <w:widowControl w:val="0"/>
      <w:spacing w:after="120" w:line="300" w:lineRule="exact"/>
      <w:jc w:val="center"/>
    </w:pPr>
    <w:rPr>
      <w:rFonts w:ascii="Calibri" w:eastAsia="Batang" w:hAnsi="Calibri" w:cs="Times New Roman"/>
      <w:noProof/>
      <w:lang w:val="en-GB"/>
    </w:rPr>
  </w:style>
  <w:style w:type="paragraph" w:customStyle="1" w:styleId="Keywords">
    <w:name w:val="*Keywords"/>
    <w:rsid w:val="00045E9F"/>
    <w:pPr>
      <w:widowControl w:val="0"/>
      <w:suppressAutoHyphens/>
      <w:spacing w:after="120" w:line="300" w:lineRule="exact"/>
      <w:jc w:val="both"/>
    </w:pPr>
    <w:rPr>
      <w:rFonts w:eastAsia="Batang" w:cs="Times New Roman"/>
      <w:i/>
      <w:lang w:val="en-GB"/>
    </w:rPr>
  </w:style>
  <w:style w:type="paragraph" w:customStyle="1" w:styleId="Heading30">
    <w:name w:val="*Heading 3"/>
    <w:basedOn w:val="Normal"/>
    <w:next w:val="Bodytext"/>
    <w:uiPriority w:val="4"/>
    <w:qFormat/>
    <w:rsid w:val="00045E9F"/>
    <w:pPr>
      <w:keepNext/>
      <w:keepLines/>
      <w:numPr>
        <w:ilvl w:val="2"/>
        <w:numId w:val="3"/>
      </w:numPr>
      <w:spacing w:before="120" w:after="80"/>
      <w:jc w:val="left"/>
      <w:outlineLvl w:val="2"/>
    </w:pPr>
    <w:rPr>
      <w:b/>
    </w:rPr>
  </w:style>
  <w:style w:type="paragraph" w:customStyle="1" w:styleId="Page">
    <w:name w:val="*Page"/>
    <w:next w:val="Normal"/>
    <w:uiPriority w:val="49"/>
    <w:semiHidden/>
    <w:rsid w:val="00045E9F"/>
    <w:pPr>
      <w:widowControl w:val="0"/>
      <w:spacing w:after="120" w:line="300" w:lineRule="exact"/>
      <w:jc w:val="right"/>
    </w:pPr>
    <w:rPr>
      <w:rFonts w:eastAsia="Times New Roman" w:cs="Times New Roman"/>
      <w:lang w:val="en-GB"/>
    </w:rPr>
  </w:style>
  <w:style w:type="paragraph" w:customStyle="1" w:styleId="PlainText">
    <w:name w:val="*Plain Text"/>
    <w:link w:val="PlainTextChar"/>
    <w:uiPriority w:val="49"/>
    <w:semiHidden/>
    <w:rsid w:val="00045E9F"/>
    <w:pPr>
      <w:widowControl w:val="0"/>
      <w:spacing w:after="120" w:line="240" w:lineRule="atLeast"/>
      <w:jc w:val="both"/>
    </w:pPr>
    <w:rPr>
      <w:rFonts w:eastAsia="Batang" w:cs="Times New Roman"/>
      <w:lang w:val="en-GB"/>
    </w:rPr>
  </w:style>
  <w:style w:type="numbering" w:customStyle="1" w:styleId="NumberingHeadings">
    <w:name w:val="*Numbering Headings"/>
    <w:basedOn w:val="NoList"/>
    <w:uiPriority w:val="99"/>
    <w:rsid w:val="00045E9F"/>
    <w:pPr>
      <w:numPr>
        <w:numId w:val="25"/>
      </w:numPr>
    </w:pPr>
  </w:style>
  <w:style w:type="paragraph" w:customStyle="1" w:styleId="Heading40">
    <w:name w:val="*Heading 4"/>
    <w:basedOn w:val="Normal"/>
    <w:next w:val="Bodytext"/>
    <w:uiPriority w:val="4"/>
    <w:rsid w:val="00045E9F"/>
    <w:pPr>
      <w:keepNext/>
      <w:keepLines/>
      <w:numPr>
        <w:ilvl w:val="3"/>
        <w:numId w:val="3"/>
      </w:numPr>
      <w:spacing w:before="120" w:after="40"/>
      <w:jc w:val="left"/>
      <w:outlineLvl w:val="3"/>
    </w:pPr>
    <w:rPr>
      <w:i/>
    </w:rPr>
  </w:style>
  <w:style w:type="paragraph" w:customStyle="1" w:styleId="ReferenceTxt">
    <w:name w:val="*Reference Txt"/>
    <w:next w:val="Reference"/>
    <w:uiPriority w:val="65"/>
    <w:rsid w:val="00045E9F"/>
    <w:pPr>
      <w:keepLines/>
      <w:widowControl w:val="0"/>
      <w:suppressAutoHyphens/>
      <w:spacing w:after="120" w:line="300" w:lineRule="exact"/>
      <w:jc w:val="both"/>
    </w:pPr>
    <w:rPr>
      <w:rFonts w:eastAsia="Batang" w:cs="Times New Roman"/>
      <w:lang w:val="en-GB"/>
    </w:rPr>
  </w:style>
  <w:style w:type="paragraph" w:customStyle="1" w:styleId="SignatureBlock">
    <w:name w:val="*Signature Block"/>
    <w:rsid w:val="00045E9F"/>
    <w:pPr>
      <w:framePr w:hSpace="181" w:wrap="around" w:hAnchor="page" w:x="1419" w:yAlign="bottom"/>
      <w:widowControl w:val="0"/>
      <w:spacing w:after="0" w:line="260" w:lineRule="exact"/>
      <w:jc w:val="right"/>
    </w:pPr>
    <w:rPr>
      <w:rFonts w:eastAsia="Batang" w:cs="Times New Roman"/>
      <w:lang w:val="en-GB"/>
    </w:rPr>
  </w:style>
  <w:style w:type="paragraph" w:customStyle="1" w:styleId="SignatureBlockLeft">
    <w:name w:val="*SignatureBlock Left"/>
    <w:rsid w:val="00045E9F"/>
    <w:pPr>
      <w:framePr w:hSpace="181" w:wrap="around" w:hAnchor="page" w:x="1419" w:yAlign="bottom"/>
      <w:spacing w:after="120" w:line="300" w:lineRule="exact"/>
      <w:jc w:val="both"/>
    </w:pPr>
    <w:rPr>
      <w:rFonts w:eastAsia="Batang" w:cs="Times New Roman"/>
      <w:lang w:val="en-GB"/>
    </w:rPr>
  </w:style>
  <w:style w:type="paragraph" w:customStyle="1" w:styleId="Subparaa">
    <w:name w:val="*Subpara (a)"/>
    <w:basedOn w:val="Normal"/>
    <w:uiPriority w:val="10"/>
    <w:rsid w:val="00045E9F"/>
    <w:pPr>
      <w:numPr>
        <w:ilvl w:val="1"/>
        <w:numId w:val="1"/>
      </w:numPr>
      <w:spacing w:after="60" w:line="280" w:lineRule="exact"/>
    </w:pPr>
    <w:rPr>
      <w:rFonts w:asciiTheme="minorHAnsi" w:eastAsia="Batang" w:hAnsiTheme="minorHAnsi"/>
      <w:lang w:eastAsia="en-US"/>
    </w:rPr>
  </w:style>
  <w:style w:type="paragraph" w:customStyle="1" w:styleId="Subpara1">
    <w:name w:val="*Subpara 1."/>
    <w:basedOn w:val="Normal"/>
    <w:uiPriority w:val="10"/>
    <w:qFormat/>
    <w:rsid w:val="00045E9F"/>
    <w:pPr>
      <w:numPr>
        <w:ilvl w:val="4"/>
        <w:numId w:val="1"/>
      </w:numPr>
      <w:spacing w:after="60" w:line="280" w:lineRule="exact"/>
    </w:pPr>
    <w:rPr>
      <w:rFonts w:asciiTheme="minorHAnsi" w:eastAsia="Batang" w:hAnsiTheme="minorHAnsi"/>
      <w:lang w:eastAsia="en-US"/>
    </w:rPr>
  </w:style>
  <w:style w:type="paragraph" w:customStyle="1" w:styleId="SubparaBullet">
    <w:name w:val="*Subpara Bullet"/>
    <w:basedOn w:val="Normal"/>
    <w:uiPriority w:val="10"/>
    <w:qFormat/>
    <w:rsid w:val="00045E9F"/>
    <w:pPr>
      <w:numPr>
        <w:ilvl w:val="2"/>
        <w:numId w:val="1"/>
      </w:numPr>
      <w:spacing w:after="60" w:line="280" w:lineRule="exact"/>
    </w:pPr>
    <w:rPr>
      <w:rFonts w:eastAsia="Batang"/>
      <w:lang w:eastAsia="en-US"/>
    </w:rPr>
  </w:style>
  <w:style w:type="paragraph" w:customStyle="1" w:styleId="Subparaindent">
    <w:name w:val="*Subpara indent"/>
    <w:basedOn w:val="Normal"/>
    <w:uiPriority w:val="10"/>
    <w:rsid w:val="00045E9F"/>
    <w:pPr>
      <w:numPr>
        <w:ilvl w:val="3"/>
        <w:numId w:val="1"/>
      </w:numPr>
      <w:suppressAutoHyphens/>
      <w:spacing w:after="60" w:line="280" w:lineRule="exact"/>
    </w:pPr>
    <w:rPr>
      <w:rFonts w:asciiTheme="minorHAnsi" w:eastAsia="Batang" w:hAnsiTheme="minorHAnsi"/>
      <w:lang w:eastAsia="en-US"/>
    </w:rPr>
  </w:style>
  <w:style w:type="paragraph" w:customStyle="1" w:styleId="Subsubparaiii">
    <w:name w:val="*Subsubpara (iii)"/>
    <w:uiPriority w:val="15"/>
    <w:rsid w:val="00045E9F"/>
    <w:pPr>
      <w:numPr>
        <w:ilvl w:val="7"/>
        <w:numId w:val="1"/>
      </w:numPr>
      <w:suppressAutoHyphens/>
      <w:spacing w:after="20" w:line="260" w:lineRule="exact"/>
      <w:jc w:val="both"/>
    </w:pPr>
    <w:rPr>
      <w:rFonts w:eastAsia="Batang" w:cs="Times New Roman"/>
      <w:lang w:val="en-GB"/>
    </w:rPr>
  </w:style>
  <w:style w:type="paragraph" w:customStyle="1" w:styleId="Subsubparadash">
    <w:name w:val="*Subsubpara dash"/>
    <w:uiPriority w:val="15"/>
    <w:qFormat/>
    <w:rsid w:val="00045E9F"/>
    <w:pPr>
      <w:widowControl w:val="0"/>
      <w:numPr>
        <w:ilvl w:val="5"/>
        <w:numId w:val="1"/>
      </w:numPr>
      <w:spacing w:after="20" w:line="260" w:lineRule="exact"/>
      <w:jc w:val="both"/>
    </w:pPr>
    <w:rPr>
      <w:rFonts w:eastAsia="Batang" w:cs="Times New Roman"/>
      <w:bCs/>
      <w:lang w:val="en-GB"/>
    </w:rPr>
  </w:style>
  <w:style w:type="paragraph" w:customStyle="1" w:styleId="SubsubparaIndent">
    <w:name w:val="*Subsubpara Indent"/>
    <w:uiPriority w:val="15"/>
    <w:rsid w:val="00045E9F"/>
    <w:pPr>
      <w:numPr>
        <w:ilvl w:val="6"/>
        <w:numId w:val="1"/>
      </w:numPr>
      <w:spacing w:after="60" w:line="260" w:lineRule="exact"/>
      <w:jc w:val="both"/>
    </w:pPr>
    <w:rPr>
      <w:rFonts w:eastAsia="Batang" w:cs="Times New Roman"/>
      <w:lang w:val="en-GB"/>
    </w:rPr>
  </w:style>
  <w:style w:type="paragraph" w:customStyle="1" w:styleId="Table12ptafter">
    <w:name w:val="*Table 12pt after"/>
    <w:basedOn w:val="Normal"/>
    <w:next w:val="Bodytext"/>
    <w:uiPriority w:val="26"/>
    <w:rsid w:val="00045E9F"/>
    <w:pPr>
      <w:widowControl w:val="0"/>
      <w:spacing w:after="20" w:line="240" w:lineRule="auto"/>
    </w:pPr>
    <w:rPr>
      <w:rFonts w:asciiTheme="minorHAnsi" w:hAnsiTheme="minorHAnsi"/>
      <w:lang w:eastAsia="en-US"/>
    </w:rPr>
  </w:style>
  <w:style w:type="paragraph" w:customStyle="1" w:styleId="TableCaption">
    <w:name w:val="*Table Caption"/>
    <w:next w:val="Normal"/>
    <w:uiPriority w:val="25"/>
    <w:qFormat/>
    <w:rsid w:val="00045E9F"/>
    <w:pPr>
      <w:keepNext/>
      <w:keepLines/>
      <w:widowControl w:val="0"/>
      <w:suppressAutoHyphens/>
      <w:spacing w:before="240" w:after="240" w:line="300" w:lineRule="exact"/>
      <w:jc w:val="center"/>
    </w:pPr>
    <w:rPr>
      <w:rFonts w:ascii="Calibri" w:eastAsia="Batang" w:hAnsi="Calibri" w:cs="Times New Roman"/>
      <w:lang w:val="en-GB"/>
    </w:rPr>
  </w:style>
  <w:style w:type="paragraph" w:customStyle="1" w:styleId="TableText">
    <w:name w:val="*Table Text"/>
    <w:basedOn w:val="Normal"/>
    <w:uiPriority w:val="25"/>
    <w:rsid w:val="00045E9F"/>
    <w:pPr>
      <w:widowControl w:val="0"/>
      <w:spacing w:after="0" w:line="240" w:lineRule="auto"/>
      <w:jc w:val="left"/>
    </w:pPr>
    <w:rPr>
      <w:rFonts w:eastAsia="Batang"/>
      <w:sz w:val="18"/>
      <w:lang w:eastAsia="en-US"/>
    </w:rPr>
  </w:style>
  <w:style w:type="paragraph" w:styleId="TOC1">
    <w:name w:val="toc 1"/>
    <w:aliases w:val="*TOC 1,NC3A TOC 1"/>
    <w:uiPriority w:val="39"/>
    <w:rsid w:val="00045E9F"/>
    <w:pPr>
      <w:widowControl w:val="0"/>
      <w:tabs>
        <w:tab w:val="right" w:pos="9072"/>
      </w:tabs>
      <w:spacing w:after="120" w:line="300" w:lineRule="exact"/>
      <w:ind w:right="567"/>
      <w:jc w:val="both"/>
    </w:pPr>
    <w:rPr>
      <w:rFonts w:eastAsia="Batang" w:cs="Times New Roman"/>
      <w:b/>
      <w:caps/>
      <w:lang w:val="en-GB"/>
    </w:rPr>
  </w:style>
  <w:style w:type="paragraph" w:customStyle="1" w:styleId="Table">
    <w:name w:val="*Table"/>
    <w:basedOn w:val="Normal"/>
    <w:next w:val="Bodytext"/>
    <w:uiPriority w:val="25"/>
    <w:qFormat/>
    <w:rsid w:val="00045E9F"/>
    <w:pPr>
      <w:widowControl w:val="0"/>
      <w:spacing w:after="240" w:line="240" w:lineRule="atLeast"/>
      <w:jc w:val="center"/>
    </w:pPr>
  </w:style>
  <w:style w:type="paragraph" w:customStyle="1" w:styleId="AppendixHeading1">
    <w:name w:val="*Appendix Heading 1"/>
    <w:basedOn w:val="Heading10"/>
    <w:next w:val="Bodytext"/>
    <w:uiPriority w:val="60"/>
    <w:rsid w:val="00045E9F"/>
    <w:pPr>
      <w:numPr>
        <w:numId w:val="2"/>
      </w:numPr>
    </w:pPr>
    <w:rPr>
      <w:rFonts w:eastAsia="Batang"/>
      <w:szCs w:val="26"/>
      <w:lang w:eastAsia="en-US"/>
    </w:rPr>
  </w:style>
  <w:style w:type="paragraph" w:customStyle="1" w:styleId="AppendixHeading2">
    <w:name w:val="*Appendix Heading 2"/>
    <w:basedOn w:val="Heading20"/>
    <w:next w:val="Normal"/>
    <w:uiPriority w:val="60"/>
    <w:rsid w:val="00045E9F"/>
    <w:pPr>
      <w:numPr>
        <w:numId w:val="2"/>
      </w:numPr>
    </w:pPr>
    <w:rPr>
      <w:rFonts w:eastAsia="Batang"/>
      <w:lang w:eastAsia="en-US"/>
    </w:rPr>
  </w:style>
  <w:style w:type="paragraph" w:customStyle="1" w:styleId="AppendixHeading3">
    <w:name w:val="*Appendix Heading 3"/>
    <w:basedOn w:val="Heading30"/>
    <w:next w:val="Bodytext"/>
    <w:uiPriority w:val="60"/>
    <w:rsid w:val="00045E9F"/>
    <w:pPr>
      <w:numPr>
        <w:numId w:val="2"/>
      </w:numPr>
    </w:pPr>
    <w:rPr>
      <w:rFonts w:eastAsia="Batang"/>
      <w:lang w:eastAsia="en-US"/>
    </w:rPr>
  </w:style>
  <w:style w:type="paragraph" w:customStyle="1" w:styleId="AppendixHeading4">
    <w:name w:val="*Appendix Heading 4"/>
    <w:basedOn w:val="Heading40"/>
    <w:next w:val="Bodytext"/>
    <w:uiPriority w:val="60"/>
    <w:rsid w:val="00045E9F"/>
    <w:pPr>
      <w:numPr>
        <w:numId w:val="2"/>
      </w:numPr>
    </w:pPr>
    <w:rPr>
      <w:rFonts w:eastAsia="Batang"/>
      <w:lang w:eastAsia="en-US"/>
    </w:rPr>
  </w:style>
  <w:style w:type="numbering" w:customStyle="1" w:styleId="NumberingSubParas">
    <w:name w:val="*Numbering SubParas"/>
    <w:rsid w:val="00045E9F"/>
    <w:pPr>
      <w:numPr>
        <w:numId w:val="1"/>
      </w:numPr>
    </w:pPr>
  </w:style>
  <w:style w:type="paragraph" w:styleId="TOC2">
    <w:name w:val="toc 2"/>
    <w:aliases w:val="*TOC 2,NC3A TOC2"/>
    <w:uiPriority w:val="39"/>
    <w:rsid w:val="00045E9F"/>
    <w:pPr>
      <w:widowControl w:val="0"/>
      <w:tabs>
        <w:tab w:val="right" w:pos="9071"/>
      </w:tabs>
      <w:spacing w:after="60" w:line="300" w:lineRule="exact"/>
      <w:ind w:left="425" w:right="567"/>
      <w:contextualSpacing/>
      <w:jc w:val="both"/>
    </w:pPr>
    <w:rPr>
      <w:rFonts w:ascii="Calibri" w:eastAsia="Batang" w:hAnsi="Calibri" w:cs="Times New Roman"/>
      <w:caps/>
      <w:lang w:val="en-GB"/>
    </w:rPr>
  </w:style>
  <w:style w:type="paragraph" w:customStyle="1" w:styleId="Projectstmt">
    <w:name w:val="*Project stmt"/>
    <w:rsid w:val="00045E9F"/>
    <w:pPr>
      <w:widowControl w:val="0"/>
      <w:spacing w:after="120" w:line="300" w:lineRule="exact"/>
      <w:jc w:val="both"/>
    </w:pPr>
    <w:rPr>
      <w:rFonts w:eastAsia="Times New Roman" w:cs="Times New Roman"/>
      <w:lang w:val="en-GB"/>
    </w:rPr>
  </w:style>
  <w:style w:type="paragraph" w:customStyle="1" w:styleId="Reference">
    <w:name w:val="*Reference"/>
    <w:next w:val="ReferenceTxt"/>
    <w:uiPriority w:val="65"/>
    <w:rsid w:val="00045E9F"/>
    <w:pPr>
      <w:keepNext/>
      <w:widowControl w:val="0"/>
      <w:suppressAutoHyphens/>
      <w:spacing w:after="0" w:line="300" w:lineRule="exact"/>
      <w:jc w:val="both"/>
    </w:pPr>
    <w:rPr>
      <w:rFonts w:eastAsia="Batang" w:cs="Times New Roman"/>
      <w:lang w:val="en-GB"/>
    </w:rPr>
  </w:style>
  <w:style w:type="character" w:customStyle="1" w:styleId="PlainTextChar">
    <w:name w:val="*Plain Text Char"/>
    <w:link w:val="PlainText"/>
    <w:uiPriority w:val="49"/>
    <w:semiHidden/>
    <w:rsid w:val="00045E9F"/>
    <w:rPr>
      <w:rFonts w:eastAsia="Batang" w:cs="Times New Roman"/>
      <w:lang w:val="en-GB"/>
    </w:rPr>
  </w:style>
  <w:style w:type="paragraph" w:customStyle="1" w:styleId="AppendixHeading5">
    <w:name w:val="*Appendix Heading 5"/>
    <w:basedOn w:val="Heading50"/>
    <w:next w:val="Bodytext"/>
    <w:uiPriority w:val="60"/>
    <w:rsid w:val="00045E9F"/>
    <w:pPr>
      <w:numPr>
        <w:numId w:val="2"/>
      </w:numPr>
    </w:pPr>
    <w:rPr>
      <w:rFonts w:eastAsia="Batang"/>
      <w:lang w:eastAsia="en-US"/>
    </w:rPr>
  </w:style>
  <w:style w:type="paragraph" w:customStyle="1" w:styleId="FigureCaptionAppendix">
    <w:name w:val="*Figure Caption Appendix"/>
    <w:next w:val="Normal"/>
    <w:uiPriority w:val="61"/>
    <w:rsid w:val="00045E9F"/>
    <w:pPr>
      <w:keepLines/>
      <w:widowControl w:val="0"/>
      <w:numPr>
        <w:ilvl w:val="5"/>
        <w:numId w:val="2"/>
      </w:numPr>
      <w:suppressAutoHyphens/>
      <w:spacing w:after="240" w:line="300" w:lineRule="exact"/>
      <w:jc w:val="center"/>
    </w:pPr>
    <w:rPr>
      <w:rFonts w:eastAsia="Batang" w:cs="Times New Roman"/>
      <w:lang w:val="en-GB"/>
    </w:rPr>
  </w:style>
  <w:style w:type="paragraph" w:customStyle="1" w:styleId="TableCaptionAppendix">
    <w:name w:val="*Table Caption Appendix"/>
    <w:next w:val="Normal"/>
    <w:uiPriority w:val="62"/>
    <w:rsid w:val="00045E9F"/>
    <w:pPr>
      <w:keepNext/>
      <w:keepLines/>
      <w:widowControl w:val="0"/>
      <w:numPr>
        <w:ilvl w:val="6"/>
        <w:numId w:val="2"/>
      </w:numPr>
      <w:suppressAutoHyphens/>
      <w:spacing w:before="240" w:after="240" w:line="300" w:lineRule="exact"/>
      <w:jc w:val="center"/>
    </w:pPr>
    <w:rPr>
      <w:rFonts w:eastAsia="Batang" w:cs="Times New Roman"/>
      <w:lang w:val="en-GB"/>
    </w:rPr>
  </w:style>
  <w:style w:type="paragraph" w:customStyle="1" w:styleId="Heading50">
    <w:name w:val="*Heading 5"/>
    <w:basedOn w:val="Normal"/>
    <w:next w:val="Bodytext"/>
    <w:uiPriority w:val="4"/>
    <w:rsid w:val="00045E9F"/>
    <w:pPr>
      <w:keepNext/>
      <w:keepLines/>
      <w:numPr>
        <w:ilvl w:val="4"/>
        <w:numId w:val="3"/>
      </w:numPr>
      <w:spacing w:before="120" w:after="40"/>
      <w:ind w:left="1276" w:hanging="1276"/>
      <w:outlineLvl w:val="4"/>
    </w:pPr>
    <w:rPr>
      <w:i/>
    </w:rPr>
  </w:style>
  <w:style w:type="paragraph" w:customStyle="1" w:styleId="Bodytextbeforelist">
    <w:name w:val="*Body text (before list)"/>
    <w:basedOn w:val="Bodytext"/>
    <w:next w:val="Bodytext"/>
    <w:uiPriority w:val="1"/>
    <w:rsid w:val="00045E9F"/>
    <w:pPr>
      <w:keepNext/>
      <w:spacing w:after="60"/>
    </w:pPr>
  </w:style>
  <w:style w:type="paragraph" w:customStyle="1" w:styleId="Bodytextafterlist">
    <w:name w:val="*Body text (after list)"/>
    <w:basedOn w:val="Bodytext"/>
    <w:next w:val="Bodytext"/>
    <w:uiPriority w:val="2"/>
    <w:rsid w:val="00045E9F"/>
    <w:pPr>
      <w:spacing w:before="60"/>
    </w:pPr>
  </w:style>
  <w:style w:type="paragraph" w:customStyle="1" w:styleId="Bodytextafterandbeforelist">
    <w:name w:val="*Body text (after and before list)"/>
    <w:basedOn w:val="Bodytext"/>
    <w:next w:val="Bodytext"/>
    <w:uiPriority w:val="3"/>
    <w:rsid w:val="00045E9F"/>
    <w:pPr>
      <w:keepNext/>
      <w:spacing w:before="60" w:after="60"/>
    </w:pPr>
  </w:style>
  <w:style w:type="paragraph" w:customStyle="1" w:styleId="Heading1unnumbered">
    <w:name w:val="*Heading 1 (unnumbered)"/>
    <w:basedOn w:val="Heading10"/>
    <w:next w:val="Bodytext"/>
    <w:uiPriority w:val="31"/>
    <w:rsid w:val="00045E9F"/>
    <w:pPr>
      <w:numPr>
        <w:numId w:val="0"/>
      </w:numPr>
    </w:pPr>
  </w:style>
  <w:style w:type="paragraph" w:customStyle="1" w:styleId="Classificationheaderfooter">
    <w:name w:val="*Classification header+footer"/>
    <w:basedOn w:val="Normal"/>
    <w:next w:val="Bodytext"/>
    <w:uiPriority w:val="98"/>
    <w:semiHidden/>
    <w:rsid w:val="00045E9F"/>
    <w:pPr>
      <w:widowControl w:val="0"/>
      <w:spacing w:after="80"/>
      <w:jc w:val="center"/>
    </w:pPr>
    <w:rPr>
      <w:caps/>
      <w:spacing w:val="60"/>
      <w:sz w:val="24"/>
    </w:rPr>
  </w:style>
  <w:style w:type="paragraph" w:customStyle="1" w:styleId="Bodytext">
    <w:name w:val="*Body text"/>
    <w:basedOn w:val="Normal"/>
    <w:rsid w:val="00045E9F"/>
    <w:pPr>
      <w:numPr>
        <w:numId w:val="1"/>
      </w:numPr>
      <w:spacing w:line="300" w:lineRule="atLeast"/>
    </w:pPr>
    <w:rPr>
      <w:rFonts w:eastAsia="Batang"/>
    </w:rPr>
  </w:style>
  <w:style w:type="paragraph" w:customStyle="1" w:styleId="Heading10">
    <w:name w:val="*Heading 1"/>
    <w:basedOn w:val="Normal"/>
    <w:next w:val="Bodytext"/>
    <w:uiPriority w:val="4"/>
    <w:qFormat/>
    <w:rsid w:val="00045E9F"/>
    <w:pPr>
      <w:keepNext/>
      <w:keepLines/>
      <w:pageBreakBefore/>
      <w:numPr>
        <w:numId w:val="3"/>
      </w:numPr>
      <w:spacing w:after="600"/>
      <w:jc w:val="center"/>
      <w:outlineLvl w:val="0"/>
    </w:pPr>
    <w:rPr>
      <w:b/>
      <w:caps/>
      <w:sz w:val="26"/>
    </w:rPr>
  </w:style>
  <w:style w:type="paragraph" w:customStyle="1" w:styleId="Heading20">
    <w:name w:val="*Heading 2"/>
    <w:basedOn w:val="Normal"/>
    <w:next w:val="Bodytext"/>
    <w:qFormat/>
    <w:rsid w:val="00045E9F"/>
    <w:pPr>
      <w:keepNext/>
      <w:keepLines/>
      <w:numPr>
        <w:ilvl w:val="1"/>
        <w:numId w:val="3"/>
      </w:numPr>
      <w:spacing w:before="240"/>
      <w:outlineLvl w:val="1"/>
    </w:pPr>
    <w:rPr>
      <w:b/>
      <w:caps/>
    </w:rPr>
  </w:style>
  <w:style w:type="paragraph" w:styleId="Header0">
    <w:name w:val="header"/>
    <w:basedOn w:val="Normal"/>
    <w:link w:val="HeaderChar"/>
    <w:uiPriority w:val="99"/>
    <w:unhideWhenUsed/>
    <w:rsid w:val="00646F2E"/>
    <w:pPr>
      <w:tabs>
        <w:tab w:val="center" w:pos="4680"/>
        <w:tab w:val="right" w:pos="9360"/>
      </w:tabs>
      <w:spacing w:after="0" w:line="240" w:lineRule="auto"/>
    </w:pPr>
  </w:style>
  <w:style w:type="character" w:customStyle="1" w:styleId="HeaderChar">
    <w:name w:val="Header Char"/>
    <w:basedOn w:val="DefaultParagraphFont"/>
    <w:link w:val="Header0"/>
    <w:uiPriority w:val="99"/>
    <w:rsid w:val="00646F2E"/>
    <w:rPr>
      <w:rFonts w:ascii="Calibri" w:eastAsia="Times New Roman" w:hAnsi="Calibri" w:cs="Times New Roman"/>
      <w:lang w:val="en-GB" w:eastAsia="en-GB"/>
    </w:rPr>
  </w:style>
  <w:style w:type="character" w:customStyle="1" w:styleId="Heading1Char">
    <w:name w:val="Heading 1 Char"/>
    <w:basedOn w:val="DefaultParagraphFont"/>
    <w:link w:val="Heading1"/>
    <w:uiPriority w:val="9"/>
    <w:rsid w:val="00F60800"/>
    <w:rPr>
      <w:rFonts w:ascii="Times New Roman" w:eastAsia="Times New Roman" w:hAnsi="Times New Roman" w:cs="Times New Roman"/>
      <w:b/>
      <w:caps/>
      <w:sz w:val="26"/>
      <w:szCs w:val="20"/>
      <w:lang w:val="x-none"/>
    </w:rPr>
  </w:style>
  <w:style w:type="character" w:customStyle="1" w:styleId="Heading2Char">
    <w:name w:val="Heading 2 Char"/>
    <w:basedOn w:val="DefaultParagraphFont"/>
    <w:link w:val="Heading2"/>
    <w:uiPriority w:val="9"/>
    <w:rsid w:val="00F60800"/>
    <w:rPr>
      <w:rFonts w:ascii="Times New Roman" w:eastAsia="Times New Roman" w:hAnsi="Times New Roman" w:cs="Times New Roman"/>
      <w:caps/>
      <w:szCs w:val="20"/>
      <w:lang w:val="x-none"/>
    </w:rPr>
  </w:style>
  <w:style w:type="character" w:customStyle="1" w:styleId="Heading3Char">
    <w:name w:val="Heading 3 Char"/>
    <w:basedOn w:val="DefaultParagraphFont"/>
    <w:link w:val="Heading3"/>
    <w:uiPriority w:val="9"/>
    <w:rsid w:val="00F60800"/>
    <w:rPr>
      <w:rFonts w:ascii="Times New Roman" w:eastAsia="Times New Roman" w:hAnsi="Times New Roman" w:cs="Times New Roman"/>
      <w:lang w:val="x-none"/>
    </w:rPr>
  </w:style>
  <w:style w:type="character" w:customStyle="1" w:styleId="Heading4Char">
    <w:name w:val="Heading 4 Char"/>
    <w:basedOn w:val="DefaultParagraphFont"/>
    <w:link w:val="Heading4"/>
    <w:uiPriority w:val="9"/>
    <w:rsid w:val="00F60800"/>
    <w:rPr>
      <w:rFonts w:ascii="Times New Roman" w:eastAsia="Times New Roman" w:hAnsi="Times New Roman" w:cs="Times New Roman"/>
      <w:i/>
      <w:noProof/>
      <w:szCs w:val="20"/>
      <w:lang w:val="x-none"/>
    </w:rPr>
  </w:style>
  <w:style w:type="character" w:customStyle="1" w:styleId="Heading5Char">
    <w:name w:val="Heading 5 Char"/>
    <w:basedOn w:val="DefaultParagraphFont"/>
    <w:link w:val="Heading5"/>
    <w:rsid w:val="00F60800"/>
    <w:rPr>
      <w:rFonts w:ascii="Times New Roman" w:eastAsia="Times New Roman" w:hAnsi="Times New Roman" w:cs="Times New Roman"/>
      <w:szCs w:val="20"/>
      <w:lang w:val="en-GB"/>
    </w:rPr>
  </w:style>
  <w:style w:type="character" w:customStyle="1" w:styleId="Heading6Char">
    <w:name w:val="Heading 6 Char"/>
    <w:basedOn w:val="DefaultParagraphFont"/>
    <w:link w:val="Heading6"/>
    <w:rsid w:val="00F60800"/>
    <w:rPr>
      <w:rFonts w:ascii="Times New Roman" w:eastAsia="Times New Roman" w:hAnsi="Times New Roman" w:cs="Times New Roman"/>
      <w:szCs w:val="20"/>
      <w:lang w:val="en-GB"/>
    </w:rPr>
  </w:style>
  <w:style w:type="character" w:customStyle="1" w:styleId="Heading7Char">
    <w:name w:val="Heading 7 Char"/>
    <w:basedOn w:val="DefaultParagraphFont"/>
    <w:link w:val="Heading7"/>
    <w:rsid w:val="00F60800"/>
    <w:rPr>
      <w:rFonts w:ascii="Times New Roman" w:eastAsia="Times New Roman" w:hAnsi="Times New Roman" w:cs="Times New Roman"/>
      <w:szCs w:val="20"/>
      <w:lang w:val="en-GB"/>
    </w:rPr>
  </w:style>
  <w:style w:type="character" w:customStyle="1" w:styleId="Heading8Char">
    <w:name w:val="Heading 8 Char"/>
    <w:basedOn w:val="DefaultParagraphFont"/>
    <w:link w:val="Heading8"/>
    <w:rsid w:val="00F60800"/>
    <w:rPr>
      <w:rFonts w:ascii="Times New Roman" w:eastAsia="Times New Roman" w:hAnsi="Times New Roman" w:cs="Times New Roman"/>
      <w:szCs w:val="20"/>
      <w:lang w:val="en-GB"/>
    </w:rPr>
  </w:style>
  <w:style w:type="character" w:customStyle="1" w:styleId="Heading9Char">
    <w:name w:val="Heading 9 Char"/>
    <w:basedOn w:val="DefaultParagraphFont"/>
    <w:link w:val="Heading9"/>
    <w:rsid w:val="00F60800"/>
    <w:rPr>
      <w:rFonts w:ascii="Times New Roman" w:eastAsia="Times New Roman" w:hAnsi="Times New Roman" w:cs="Times New Roman"/>
      <w:b/>
      <w:caps/>
      <w:sz w:val="26"/>
      <w:szCs w:val="20"/>
      <w:lang w:val="en-GB"/>
    </w:rPr>
  </w:style>
  <w:style w:type="paragraph" w:styleId="FootnoteText">
    <w:name w:val="footnote text"/>
    <w:basedOn w:val="Normal"/>
    <w:link w:val="FootnoteTextChar"/>
    <w:semiHidden/>
    <w:qFormat/>
    <w:rsid w:val="00320F3C"/>
    <w:pPr>
      <w:spacing w:line="240" w:lineRule="auto"/>
    </w:pPr>
    <w:rPr>
      <w:rFonts w:ascii="Arial" w:hAnsi="Arial" w:cs="Arial"/>
      <w:sz w:val="20"/>
      <w:szCs w:val="20"/>
      <w:lang w:eastAsia="en-US"/>
    </w:rPr>
  </w:style>
  <w:style w:type="character" w:customStyle="1" w:styleId="FootnoteTextChar">
    <w:name w:val="Footnote Text Char"/>
    <w:basedOn w:val="DefaultParagraphFont"/>
    <w:link w:val="FootnoteText"/>
    <w:semiHidden/>
    <w:rsid w:val="00320F3C"/>
    <w:rPr>
      <w:rFonts w:ascii="Arial" w:eastAsia="Times New Roman" w:hAnsi="Arial" w:cs="Arial"/>
      <w:sz w:val="20"/>
      <w:szCs w:val="20"/>
      <w:lang w:val="en-GB"/>
    </w:rPr>
  </w:style>
  <w:style w:type="character" w:styleId="FootnoteReference">
    <w:name w:val="footnote reference"/>
    <w:semiHidden/>
    <w:rsid w:val="00320F3C"/>
    <w:rPr>
      <w:vertAlign w:val="superscript"/>
    </w:rPr>
  </w:style>
  <w:style w:type="paragraph" w:styleId="Footer0">
    <w:name w:val="footer"/>
    <w:basedOn w:val="Normal"/>
    <w:link w:val="FooterChar"/>
    <w:uiPriority w:val="99"/>
    <w:unhideWhenUsed/>
    <w:rsid w:val="00503883"/>
    <w:pPr>
      <w:tabs>
        <w:tab w:val="center" w:pos="4680"/>
        <w:tab w:val="right" w:pos="9360"/>
      </w:tabs>
      <w:spacing w:after="0" w:line="240" w:lineRule="auto"/>
    </w:pPr>
  </w:style>
  <w:style w:type="character" w:customStyle="1" w:styleId="FooterChar">
    <w:name w:val="Footer Char"/>
    <w:basedOn w:val="DefaultParagraphFont"/>
    <w:link w:val="Footer0"/>
    <w:uiPriority w:val="99"/>
    <w:rsid w:val="00503883"/>
    <w:rPr>
      <w:rFonts w:ascii="Calibri" w:eastAsia="Times New Roman" w:hAnsi="Calibri" w:cs="Times New Roman"/>
      <w:lang w:val="en-GB" w:eastAsia="en-GB"/>
    </w:rPr>
  </w:style>
  <w:style w:type="paragraph" w:styleId="NormalWeb">
    <w:name w:val="Normal (Web)"/>
    <w:basedOn w:val="Normal"/>
    <w:uiPriority w:val="99"/>
    <w:semiHidden/>
    <w:unhideWhenUsed/>
    <w:rsid w:val="00503883"/>
    <w:pPr>
      <w:spacing w:before="100" w:beforeAutospacing="1" w:after="100" w:afterAutospacing="1" w:line="240" w:lineRule="auto"/>
      <w:jc w:val="left"/>
    </w:pPr>
    <w:rPr>
      <w:rFonts w:ascii="Times New Roman" w:eastAsiaTheme="minorEastAsia" w:hAnsi="Times New Roman"/>
      <w:sz w:val="24"/>
      <w:szCs w:val="24"/>
      <w:lang w:val="en-US" w:eastAsia="en-US"/>
    </w:rPr>
  </w:style>
  <w:style w:type="character" w:styleId="Hyperlink">
    <w:name w:val="Hyperlink"/>
    <w:uiPriority w:val="99"/>
    <w:rsid w:val="004A6F0C"/>
    <w:rPr>
      <w:color w:val="0000FF"/>
      <w:u w:val="single"/>
    </w:rPr>
  </w:style>
  <w:style w:type="paragraph" w:styleId="TOCHeading">
    <w:name w:val="TOC Heading"/>
    <w:basedOn w:val="Heading1"/>
    <w:next w:val="Normal"/>
    <w:uiPriority w:val="39"/>
    <w:unhideWhenUsed/>
    <w:qFormat/>
    <w:rsid w:val="00333EE7"/>
    <w:pPr>
      <w:keepNext/>
      <w:keepLines/>
      <w:pageBreakBefore w:val="0"/>
      <w:numPr>
        <w:numId w:val="0"/>
      </w:numPr>
      <w:suppressAutoHyphens w:val="0"/>
      <w:spacing w:before="240" w:after="0" w:line="259" w:lineRule="auto"/>
      <w:jc w:val="left"/>
      <w:outlineLvl w:val="9"/>
    </w:pPr>
    <w:rPr>
      <w:rFonts w:asciiTheme="majorHAnsi" w:eastAsiaTheme="majorEastAsia" w:hAnsiTheme="majorHAnsi" w:cstheme="majorBidi"/>
      <w:b w:val="0"/>
      <w:caps w:val="0"/>
      <w:color w:val="2E74B5" w:themeColor="accent1" w:themeShade="BF"/>
      <w:sz w:val="32"/>
      <w:szCs w:val="32"/>
      <w:lang w:val="en-US"/>
    </w:rPr>
  </w:style>
  <w:style w:type="paragraph" w:styleId="TOC3">
    <w:name w:val="toc 3"/>
    <w:basedOn w:val="Normal"/>
    <w:next w:val="Normal"/>
    <w:autoRedefine/>
    <w:uiPriority w:val="39"/>
    <w:unhideWhenUsed/>
    <w:rsid w:val="00333EE7"/>
    <w:pPr>
      <w:spacing w:after="100"/>
      <w:ind w:left="440"/>
    </w:pPr>
  </w:style>
  <w:style w:type="paragraph" w:customStyle="1" w:styleId="TOCHeading0">
    <w:name w:val="*TOC Heading"/>
    <w:next w:val="Bodytext"/>
    <w:rsid w:val="00860AC8"/>
    <w:pPr>
      <w:pageBreakBefore/>
      <w:widowControl w:val="0"/>
      <w:spacing w:after="240" w:line="276" w:lineRule="auto"/>
      <w:jc w:val="center"/>
      <w:outlineLvl w:val="0"/>
    </w:pPr>
    <w:rPr>
      <w:rFonts w:ascii="Arial" w:hAnsi="Arial"/>
      <w:b/>
      <w:bCs/>
      <w:caps/>
      <w:sz w:val="26"/>
      <w:szCs w:val="26"/>
      <w:lang w:val="en-GB"/>
    </w:rPr>
  </w:style>
  <w:style w:type="paragraph" w:styleId="ListBullet">
    <w:name w:val="List Bullet"/>
    <w:basedOn w:val="Normal"/>
    <w:autoRedefine/>
    <w:semiHidden/>
    <w:rsid w:val="00860AC8"/>
    <w:pPr>
      <w:numPr>
        <w:numId w:val="5"/>
      </w:numPr>
      <w:spacing w:after="0" w:line="240" w:lineRule="auto"/>
      <w:jc w:val="left"/>
    </w:pPr>
    <w:rPr>
      <w:rFonts w:ascii="Arial" w:eastAsiaTheme="minorHAnsi" w:hAnsi="Arial" w:cstheme="minorBidi"/>
      <w:szCs w:val="24"/>
    </w:rPr>
  </w:style>
  <w:style w:type="paragraph" w:customStyle="1" w:styleId="Numberedlistlevel2">
    <w:name w:val="Numbered list level 2"/>
    <w:basedOn w:val="Normal"/>
    <w:autoRedefine/>
    <w:uiPriority w:val="99"/>
    <w:qFormat/>
    <w:rsid w:val="00860AC8"/>
    <w:pPr>
      <w:widowControl w:val="0"/>
      <w:numPr>
        <w:ilvl w:val="2"/>
        <w:numId w:val="6"/>
      </w:numPr>
      <w:tabs>
        <w:tab w:val="left" w:pos="1418"/>
      </w:tabs>
      <w:suppressAutoHyphens/>
      <w:spacing w:before="120" w:line="264" w:lineRule="auto"/>
    </w:pPr>
    <w:rPr>
      <w:rFonts w:ascii="Arial" w:eastAsiaTheme="majorEastAsia" w:hAnsi="Arial" w:cs="Arial"/>
      <w:b/>
      <w:szCs w:val="20"/>
      <w14:scene3d>
        <w14:camera w14:prst="orthographicFront"/>
        <w14:lightRig w14:rig="threePt" w14:dir="t">
          <w14:rot w14:lat="0" w14:lon="0" w14:rev="0"/>
        </w14:lightRig>
      </w14:scene3d>
    </w:rPr>
  </w:style>
  <w:style w:type="paragraph" w:customStyle="1" w:styleId="NumberedtextCTRL8">
    <w:name w:val="Numbered text (CTRL+8)"/>
    <w:basedOn w:val="Normal"/>
    <w:qFormat/>
    <w:rsid w:val="00860AC8"/>
    <w:pPr>
      <w:widowControl w:val="0"/>
      <w:numPr>
        <w:numId w:val="6"/>
      </w:numPr>
      <w:tabs>
        <w:tab w:val="left" w:pos="1418"/>
      </w:tabs>
      <w:suppressAutoHyphens/>
      <w:spacing w:before="120" w:line="264" w:lineRule="auto"/>
    </w:pPr>
    <w:rPr>
      <w:rFonts w:ascii="Arial" w:eastAsia="Batang" w:hAnsi="Arial" w:cs="Arial"/>
      <w:szCs w:val="20"/>
      <w:lang w:eastAsia="en-US"/>
    </w:rPr>
  </w:style>
  <w:style w:type="paragraph" w:customStyle="1" w:styleId="NumberedlistCTRL9">
    <w:name w:val="Numbered list (CTRL+9)"/>
    <w:basedOn w:val="Normal"/>
    <w:qFormat/>
    <w:rsid w:val="00860AC8"/>
    <w:pPr>
      <w:widowControl w:val="0"/>
      <w:numPr>
        <w:ilvl w:val="1"/>
        <w:numId w:val="6"/>
      </w:numPr>
      <w:tabs>
        <w:tab w:val="left" w:pos="1418"/>
      </w:tabs>
      <w:suppressAutoHyphens/>
      <w:spacing w:before="120" w:line="264" w:lineRule="auto"/>
    </w:pPr>
    <w:rPr>
      <w:rFonts w:ascii="Arial" w:eastAsia="Batang" w:hAnsi="Arial" w:cs="Arial"/>
      <w:szCs w:val="20"/>
    </w:rPr>
  </w:style>
  <w:style w:type="paragraph" w:styleId="Caption">
    <w:name w:val="caption"/>
    <w:basedOn w:val="Normal"/>
    <w:next w:val="Normal"/>
    <w:uiPriority w:val="35"/>
    <w:unhideWhenUsed/>
    <w:qFormat/>
    <w:rsid w:val="0077363B"/>
    <w:pPr>
      <w:spacing w:after="200" w:line="240" w:lineRule="auto"/>
    </w:pPr>
    <w:rPr>
      <w:i/>
      <w:iCs/>
      <w:color w:val="44546A" w:themeColor="text2"/>
      <w:sz w:val="18"/>
      <w:szCs w:val="18"/>
    </w:rPr>
  </w:style>
  <w:style w:type="paragraph" w:customStyle="1" w:styleId="BodyText0">
    <w:name w:val="*Body Text"/>
    <w:link w:val="BodyTextChar"/>
    <w:qFormat/>
    <w:rsid w:val="0078391B"/>
    <w:pPr>
      <w:suppressAutoHyphens/>
      <w:spacing w:after="120" w:line="264" w:lineRule="auto"/>
    </w:pPr>
    <w:rPr>
      <w:rFonts w:ascii="Arial" w:eastAsia="Batang" w:hAnsi="Arial"/>
      <w:sz w:val="20"/>
      <w:lang w:val="en-GB"/>
    </w:rPr>
  </w:style>
  <w:style w:type="character" w:customStyle="1" w:styleId="BodyTextChar">
    <w:name w:val="*Body Text Char"/>
    <w:basedOn w:val="DefaultParagraphFont"/>
    <w:link w:val="BodyText0"/>
    <w:locked/>
    <w:rsid w:val="0078391B"/>
    <w:rPr>
      <w:rFonts w:ascii="Arial" w:eastAsia="Batang" w:hAnsi="Arial"/>
      <w:sz w:val="20"/>
      <w:lang w:val="en-GB"/>
    </w:rPr>
  </w:style>
  <w:style w:type="character" w:styleId="CommentReference">
    <w:name w:val="annotation reference"/>
    <w:basedOn w:val="DefaultParagraphFont"/>
    <w:uiPriority w:val="99"/>
    <w:semiHidden/>
    <w:unhideWhenUsed/>
    <w:rsid w:val="00C417E0"/>
    <w:rPr>
      <w:sz w:val="16"/>
      <w:szCs w:val="16"/>
    </w:rPr>
  </w:style>
  <w:style w:type="paragraph" w:styleId="CommentText">
    <w:name w:val="annotation text"/>
    <w:basedOn w:val="Normal"/>
    <w:link w:val="CommentTextChar"/>
    <w:uiPriority w:val="99"/>
    <w:semiHidden/>
    <w:unhideWhenUsed/>
    <w:rsid w:val="00C417E0"/>
    <w:pPr>
      <w:spacing w:after="160" w:line="240" w:lineRule="auto"/>
      <w:jc w:val="left"/>
    </w:pPr>
    <w:rPr>
      <w:rFonts w:asciiTheme="minorHAnsi" w:eastAsiaTheme="minorHAnsi" w:hAnsiTheme="minorHAnsi" w:cstheme="minorBidi"/>
      <w:sz w:val="20"/>
      <w:szCs w:val="20"/>
      <w:lang w:eastAsia="en-US"/>
    </w:rPr>
  </w:style>
  <w:style w:type="character" w:customStyle="1" w:styleId="CommentTextChar">
    <w:name w:val="Comment Text Char"/>
    <w:basedOn w:val="DefaultParagraphFont"/>
    <w:link w:val="CommentText"/>
    <w:uiPriority w:val="99"/>
    <w:semiHidden/>
    <w:rsid w:val="00C417E0"/>
    <w:rPr>
      <w:sz w:val="20"/>
      <w:szCs w:val="20"/>
      <w:lang w:val="en-GB"/>
    </w:rPr>
  </w:style>
  <w:style w:type="paragraph" w:styleId="BalloonText">
    <w:name w:val="Balloon Text"/>
    <w:basedOn w:val="Normal"/>
    <w:link w:val="BalloonTextChar"/>
    <w:uiPriority w:val="99"/>
    <w:semiHidden/>
    <w:unhideWhenUsed/>
    <w:rsid w:val="00C417E0"/>
    <w:pPr>
      <w:spacing w:after="0" w:line="240" w:lineRule="auto"/>
    </w:pPr>
    <w:rPr>
      <w:rFonts w:ascii="Segoe UI" w:hAnsi="Segoe UI"/>
      <w:sz w:val="18"/>
      <w:szCs w:val="18"/>
    </w:rPr>
  </w:style>
  <w:style w:type="character" w:customStyle="1" w:styleId="BalloonTextChar">
    <w:name w:val="Balloon Text Char"/>
    <w:basedOn w:val="DefaultParagraphFont"/>
    <w:link w:val="BalloonText"/>
    <w:uiPriority w:val="99"/>
    <w:semiHidden/>
    <w:rsid w:val="00C417E0"/>
    <w:rPr>
      <w:rFonts w:ascii="Segoe UI" w:eastAsia="Times New Roman" w:hAnsi="Segoe UI" w:cs="Times New Roman"/>
      <w:sz w:val="18"/>
      <w:szCs w:val="18"/>
      <w:lang w:val="en-GB" w:eastAsia="en-GB"/>
    </w:rPr>
  </w:style>
  <w:style w:type="paragraph" w:styleId="TableofFigures">
    <w:name w:val="table of figures"/>
    <w:basedOn w:val="Normal"/>
    <w:next w:val="Normal"/>
    <w:uiPriority w:val="99"/>
    <w:unhideWhenUsed/>
    <w:rsid w:val="00A76C82"/>
    <w:pPr>
      <w:spacing w:after="0"/>
    </w:pPr>
  </w:style>
  <w:style w:type="paragraph" w:styleId="ListParagraph">
    <w:name w:val="List Paragraph"/>
    <w:basedOn w:val="Normal"/>
    <w:uiPriority w:val="34"/>
    <w:qFormat/>
    <w:rsid w:val="00764F6F"/>
    <w:pPr>
      <w:spacing w:after="160" w:line="259" w:lineRule="auto"/>
      <w:ind w:left="720"/>
      <w:contextualSpacing/>
      <w:jc w:val="left"/>
    </w:pPr>
    <w:rPr>
      <w:rFonts w:asciiTheme="minorHAnsi" w:eastAsiaTheme="minorHAnsi" w:hAnsiTheme="minorHAnsi" w:cstheme="minorBidi"/>
      <w:lang w:val="en-US" w:eastAsia="en-US"/>
    </w:rPr>
  </w:style>
  <w:style w:type="table" w:styleId="TableGrid">
    <w:name w:val="Table Grid"/>
    <w:basedOn w:val="TableNormal"/>
    <w:uiPriority w:val="39"/>
    <w:rsid w:val="003336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C3ADocument">
    <w:name w:val="*NC3A Document"/>
    <w:rsid w:val="00F70414"/>
    <w:pPr>
      <w:numPr>
        <w:numId w:val="16"/>
      </w:numPr>
    </w:pPr>
  </w:style>
  <w:style w:type="paragraph" w:styleId="CommentSubject">
    <w:name w:val="annotation subject"/>
    <w:basedOn w:val="CommentText"/>
    <w:next w:val="CommentText"/>
    <w:link w:val="CommentSubjectChar"/>
    <w:uiPriority w:val="99"/>
    <w:semiHidden/>
    <w:unhideWhenUsed/>
    <w:rsid w:val="00F10AB9"/>
    <w:pPr>
      <w:spacing w:after="120"/>
      <w:jc w:val="both"/>
    </w:pPr>
    <w:rPr>
      <w:rFonts w:ascii="Calibri" w:eastAsia="Times New Roman" w:hAnsi="Calibri" w:cs="Times New Roman"/>
      <w:b/>
      <w:bCs/>
      <w:lang w:eastAsia="en-GB"/>
    </w:rPr>
  </w:style>
  <w:style w:type="character" w:customStyle="1" w:styleId="CommentSubjectChar">
    <w:name w:val="Comment Subject Char"/>
    <w:basedOn w:val="CommentTextChar"/>
    <w:link w:val="CommentSubject"/>
    <w:uiPriority w:val="99"/>
    <w:semiHidden/>
    <w:rsid w:val="00F10AB9"/>
    <w:rPr>
      <w:rFonts w:ascii="Calibri" w:eastAsia="Times New Roman" w:hAnsi="Calibri" w:cs="Times New Roman"/>
      <w:b/>
      <w:bCs/>
      <w:sz w:val="20"/>
      <w:szCs w:val="20"/>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header" Target="header4.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comments" Target="comments.xml"/><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footer" Target="footer6.xml"/><Relationship Id="rId28" Type="http://schemas.microsoft.com/office/2011/relationships/people" Target="people.xml"/><Relationship Id="rId10" Type="http://schemas.openxmlformats.org/officeDocument/2006/relationships/image" Target="media/image2.png"/><Relationship Id="rId19" Type="http://schemas.openxmlformats.org/officeDocument/2006/relationships/header" Target="header5.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2.xml"/><Relationship Id="rId22" Type="http://schemas.openxmlformats.org/officeDocument/2006/relationships/header" Target="header6.xml"/><Relationship Id="rId27" Type="http://schemas.microsoft.com/office/2011/relationships/commentsExtended" Target="commentsExtended.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36FBCE769C24D0D93EE4D0B502474F1"/>
        <w:category>
          <w:name w:val="General"/>
          <w:gallery w:val="placeholder"/>
        </w:category>
        <w:types>
          <w:type w:val="bbPlcHdr"/>
        </w:types>
        <w:behaviors>
          <w:behavior w:val="content"/>
        </w:behaviors>
        <w:guid w:val="{7BFEE31E-80AC-4E93-B987-D2C62E9FF74F}"/>
      </w:docPartPr>
      <w:docPartBody>
        <w:p w:rsidR="00E33625" w:rsidRDefault="00C6699B" w:rsidP="00C6699B">
          <w:pPr>
            <w:pStyle w:val="C36FBCE769C24D0D93EE4D0B502474F1"/>
          </w:pPr>
          <w:r w:rsidRPr="00FF1B30">
            <w:rPr>
              <w:b/>
              <w:color w:val="FF0000"/>
            </w:rPr>
            <w:t>[</w:t>
          </w:r>
          <w:r>
            <w:rPr>
              <w:b/>
              <w:color w:val="FF0000"/>
            </w:rPr>
            <w:t>SELECT</w:t>
          </w:r>
          <w:r w:rsidRPr="00FF1B30">
            <w:rPr>
              <w:b/>
              <w:color w:val="FF0000"/>
            </w:rPr>
            <w:t xml:space="preserve"> PROJECT COMPLETION</w:t>
          </w:r>
          <w:r>
            <w:rPr>
              <w:b/>
              <w:color w:val="FF0000"/>
            </w:rPr>
            <w:t xml:space="preserve"> DATE</w:t>
          </w:r>
          <w:r w:rsidRPr="00FF1B30">
            <w:rPr>
              <w:b/>
              <w:color w:val="FF0000"/>
            </w:rPr>
            <w:t>]</w:t>
          </w:r>
        </w:p>
      </w:docPartBody>
    </w:docPart>
    <w:docPart>
      <w:docPartPr>
        <w:name w:val="441BC409B94C4BA69E06705AEE9275EB"/>
        <w:category>
          <w:name w:val="General"/>
          <w:gallery w:val="placeholder"/>
        </w:category>
        <w:types>
          <w:type w:val="bbPlcHdr"/>
        </w:types>
        <w:behaviors>
          <w:behavior w:val="content"/>
        </w:behaviors>
        <w:guid w:val="{0BA703FF-1AB0-426F-830F-9DDF367666E5}"/>
      </w:docPartPr>
      <w:docPartBody>
        <w:p w:rsidR="00E33625" w:rsidRDefault="00C6699B" w:rsidP="00C6699B">
          <w:pPr>
            <w:pStyle w:val="441BC409B94C4BA69E06705AEE9275EB"/>
          </w:pPr>
          <w:r w:rsidRPr="005D69AF">
            <w:rPr>
              <w:b/>
              <w:color w:val="FF0000"/>
              <w:sz w:val="18"/>
              <w:szCs w:val="18"/>
            </w:rPr>
            <w:t>[ENTER SIGNING AUTHORITY (FIRSTNAME LASTNAME)]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Times New (W1)">
    <w:altName w:val="Times New Roman"/>
    <w:charset w:val="00"/>
    <w:family w:val="roman"/>
    <w:pitch w:val="variable"/>
    <w:sig w:usb0="00000000"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5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699B"/>
    <w:rsid w:val="000300C1"/>
    <w:rsid w:val="0010179E"/>
    <w:rsid w:val="00173FF2"/>
    <w:rsid w:val="00457182"/>
    <w:rsid w:val="00532052"/>
    <w:rsid w:val="00551FD0"/>
    <w:rsid w:val="006B1A7D"/>
    <w:rsid w:val="006F5C99"/>
    <w:rsid w:val="007F695F"/>
    <w:rsid w:val="00823BE4"/>
    <w:rsid w:val="00884103"/>
    <w:rsid w:val="00A81B48"/>
    <w:rsid w:val="00C6699B"/>
    <w:rsid w:val="00CF7864"/>
    <w:rsid w:val="00D25609"/>
    <w:rsid w:val="00DA0FCA"/>
    <w:rsid w:val="00E06442"/>
    <w:rsid w:val="00E33625"/>
    <w:rsid w:val="00E35637"/>
    <w:rsid w:val="00FE2D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875589B6D0D4440BC6082206548C475">
    <w:name w:val="3875589B6D0D4440BC6082206548C475"/>
    <w:rsid w:val="00C6699B"/>
  </w:style>
  <w:style w:type="character" w:styleId="PlaceholderText">
    <w:name w:val="Placeholder Text"/>
    <w:basedOn w:val="DefaultParagraphFont"/>
    <w:uiPriority w:val="99"/>
    <w:semiHidden/>
    <w:rsid w:val="00457182"/>
    <w:rPr>
      <w:color w:val="808080"/>
    </w:rPr>
  </w:style>
  <w:style w:type="paragraph" w:customStyle="1" w:styleId="CECD88C388ED4D8A8C4A8D4D41C3955E">
    <w:name w:val="CECD88C388ED4D8A8C4A8D4D41C3955E"/>
    <w:rsid w:val="00C6699B"/>
  </w:style>
  <w:style w:type="paragraph" w:customStyle="1" w:styleId="9A0C60A7D9EB4457B1425029DA473BB8">
    <w:name w:val="9A0C60A7D9EB4457B1425029DA473BB8"/>
    <w:rsid w:val="00C6699B"/>
  </w:style>
  <w:style w:type="paragraph" w:customStyle="1" w:styleId="17BCEA01DE4D43EEB4E5B8310A135595">
    <w:name w:val="17BCEA01DE4D43EEB4E5B8310A135595"/>
    <w:rsid w:val="00C6699B"/>
  </w:style>
  <w:style w:type="paragraph" w:customStyle="1" w:styleId="C36FBCE769C24D0D93EE4D0B502474F1">
    <w:name w:val="C36FBCE769C24D0D93EE4D0B502474F1"/>
    <w:rsid w:val="00C6699B"/>
  </w:style>
  <w:style w:type="paragraph" w:customStyle="1" w:styleId="441BC409B94C4BA69E06705AEE9275EB">
    <w:name w:val="441BC409B94C4BA69E06705AEE9275EB"/>
    <w:rsid w:val="00C6699B"/>
  </w:style>
  <w:style w:type="paragraph" w:customStyle="1" w:styleId="B13140F569C0499EA01A370D655F8A66">
    <w:name w:val="B13140F569C0499EA01A370D655F8A66"/>
    <w:rsid w:val="00C6699B"/>
  </w:style>
  <w:style w:type="paragraph" w:customStyle="1" w:styleId="EE573D44C0C34B1DA70AD38E6BEAB1D8">
    <w:name w:val="EE573D44C0C34B1DA70AD38E6BEAB1D8"/>
    <w:rsid w:val="00C6699B"/>
  </w:style>
  <w:style w:type="paragraph" w:customStyle="1" w:styleId="DCBCE1A13B9E4581810F80DEFE3528C0">
    <w:name w:val="DCBCE1A13B9E4581810F80DEFE3528C0"/>
    <w:rsid w:val="00C6699B"/>
  </w:style>
  <w:style w:type="paragraph" w:customStyle="1" w:styleId="0AA6183CEF23449EA3BF8399BAECD887">
    <w:name w:val="0AA6183CEF23449EA3BF8399BAECD887"/>
    <w:rsid w:val="00C6699B"/>
  </w:style>
  <w:style w:type="paragraph" w:customStyle="1" w:styleId="D8FC8EF435314FB1A791F20F09E59912">
    <w:name w:val="D8FC8EF435314FB1A791F20F09E59912"/>
    <w:rsid w:val="00C6699B"/>
  </w:style>
  <w:style w:type="paragraph" w:customStyle="1" w:styleId="1F3904FFE19A407C8216BB53A5B968E6">
    <w:name w:val="1F3904FFE19A407C8216BB53A5B968E6"/>
    <w:rsid w:val="00C6699B"/>
  </w:style>
  <w:style w:type="paragraph" w:customStyle="1" w:styleId="F93EF420EC56479A81ABC03A8F1A30FF">
    <w:name w:val="F93EF420EC56479A81ABC03A8F1A30FF"/>
    <w:rsid w:val="00C6699B"/>
  </w:style>
  <w:style w:type="paragraph" w:customStyle="1" w:styleId="59BF8AEF285847F4841E5E86724AE4E9">
    <w:name w:val="59BF8AEF285847F4841E5E86724AE4E9"/>
    <w:rsid w:val="00C6699B"/>
  </w:style>
  <w:style w:type="paragraph" w:customStyle="1" w:styleId="7BFD761974F6478E97E030797A8EB11C">
    <w:name w:val="7BFD761974F6478E97E030797A8EB11C"/>
    <w:rsid w:val="00C6699B"/>
  </w:style>
  <w:style w:type="paragraph" w:customStyle="1" w:styleId="1CA68F556B3643CE8D96E4D7B70261D7">
    <w:name w:val="1CA68F556B3643CE8D96E4D7B70261D7"/>
    <w:rsid w:val="00C6699B"/>
  </w:style>
  <w:style w:type="paragraph" w:customStyle="1" w:styleId="63E57C4FD9C24370833AF7BDE849BD3B">
    <w:name w:val="63E57C4FD9C24370833AF7BDE849BD3B"/>
    <w:rsid w:val="00C6699B"/>
  </w:style>
  <w:style w:type="paragraph" w:customStyle="1" w:styleId="1BAC9A79FA4C47A29EA0C8F432693B68">
    <w:name w:val="1BAC9A79FA4C47A29EA0C8F432693B68"/>
    <w:rsid w:val="00C6699B"/>
  </w:style>
  <w:style w:type="paragraph" w:customStyle="1" w:styleId="275144F9695A41FAB3F5B9833A3053AC">
    <w:name w:val="275144F9695A41FAB3F5B9833A3053AC"/>
    <w:rsid w:val="00C6699B"/>
  </w:style>
  <w:style w:type="paragraph" w:customStyle="1" w:styleId="1186F748505F41AEBE499FE9C5E68836">
    <w:name w:val="1186F748505F41AEBE499FE9C5E68836"/>
    <w:rsid w:val="00C6699B"/>
  </w:style>
  <w:style w:type="paragraph" w:customStyle="1" w:styleId="9AB7651180EB49B29371DE54B70A3584">
    <w:name w:val="9AB7651180EB49B29371DE54B70A3584"/>
    <w:rsid w:val="00E33625"/>
  </w:style>
  <w:style w:type="paragraph" w:customStyle="1" w:styleId="77CF710F53F8456AACB4DCA766F74A26">
    <w:name w:val="77CF710F53F8456AACB4DCA766F74A26"/>
    <w:rsid w:val="00457182"/>
  </w:style>
  <w:style w:type="paragraph" w:customStyle="1" w:styleId="451C15CFF6324AC7BAA2F5FD2F5713E2">
    <w:name w:val="451C15CFF6324AC7BAA2F5FD2F5713E2"/>
    <w:rsid w:val="00457182"/>
  </w:style>
  <w:style w:type="paragraph" w:customStyle="1" w:styleId="417BE03955254560B6EF92462A28D931">
    <w:name w:val="417BE03955254560B6EF92462A28D931"/>
    <w:rsid w:val="00457182"/>
  </w:style>
  <w:style w:type="paragraph" w:customStyle="1" w:styleId="B8765470BDD54AB0A8C184D2F30D32FD">
    <w:name w:val="B8765470BDD54AB0A8C184D2F30D32FD"/>
    <w:rsid w:val="00457182"/>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875589B6D0D4440BC6082206548C475">
    <w:name w:val="3875589B6D0D4440BC6082206548C475"/>
    <w:rsid w:val="00C6699B"/>
  </w:style>
  <w:style w:type="character" w:styleId="PlaceholderText">
    <w:name w:val="Placeholder Text"/>
    <w:basedOn w:val="DefaultParagraphFont"/>
    <w:uiPriority w:val="99"/>
    <w:semiHidden/>
    <w:rsid w:val="00457182"/>
    <w:rPr>
      <w:color w:val="808080"/>
    </w:rPr>
  </w:style>
  <w:style w:type="paragraph" w:customStyle="1" w:styleId="CECD88C388ED4D8A8C4A8D4D41C3955E">
    <w:name w:val="CECD88C388ED4D8A8C4A8D4D41C3955E"/>
    <w:rsid w:val="00C6699B"/>
  </w:style>
  <w:style w:type="paragraph" w:customStyle="1" w:styleId="9A0C60A7D9EB4457B1425029DA473BB8">
    <w:name w:val="9A0C60A7D9EB4457B1425029DA473BB8"/>
    <w:rsid w:val="00C6699B"/>
  </w:style>
  <w:style w:type="paragraph" w:customStyle="1" w:styleId="17BCEA01DE4D43EEB4E5B8310A135595">
    <w:name w:val="17BCEA01DE4D43EEB4E5B8310A135595"/>
    <w:rsid w:val="00C6699B"/>
  </w:style>
  <w:style w:type="paragraph" w:customStyle="1" w:styleId="C36FBCE769C24D0D93EE4D0B502474F1">
    <w:name w:val="C36FBCE769C24D0D93EE4D0B502474F1"/>
    <w:rsid w:val="00C6699B"/>
  </w:style>
  <w:style w:type="paragraph" w:customStyle="1" w:styleId="441BC409B94C4BA69E06705AEE9275EB">
    <w:name w:val="441BC409B94C4BA69E06705AEE9275EB"/>
    <w:rsid w:val="00C6699B"/>
  </w:style>
  <w:style w:type="paragraph" w:customStyle="1" w:styleId="B13140F569C0499EA01A370D655F8A66">
    <w:name w:val="B13140F569C0499EA01A370D655F8A66"/>
    <w:rsid w:val="00C6699B"/>
  </w:style>
  <w:style w:type="paragraph" w:customStyle="1" w:styleId="EE573D44C0C34B1DA70AD38E6BEAB1D8">
    <w:name w:val="EE573D44C0C34B1DA70AD38E6BEAB1D8"/>
    <w:rsid w:val="00C6699B"/>
  </w:style>
  <w:style w:type="paragraph" w:customStyle="1" w:styleId="DCBCE1A13B9E4581810F80DEFE3528C0">
    <w:name w:val="DCBCE1A13B9E4581810F80DEFE3528C0"/>
    <w:rsid w:val="00C6699B"/>
  </w:style>
  <w:style w:type="paragraph" w:customStyle="1" w:styleId="0AA6183CEF23449EA3BF8399BAECD887">
    <w:name w:val="0AA6183CEF23449EA3BF8399BAECD887"/>
    <w:rsid w:val="00C6699B"/>
  </w:style>
  <w:style w:type="paragraph" w:customStyle="1" w:styleId="D8FC8EF435314FB1A791F20F09E59912">
    <w:name w:val="D8FC8EF435314FB1A791F20F09E59912"/>
    <w:rsid w:val="00C6699B"/>
  </w:style>
  <w:style w:type="paragraph" w:customStyle="1" w:styleId="1F3904FFE19A407C8216BB53A5B968E6">
    <w:name w:val="1F3904FFE19A407C8216BB53A5B968E6"/>
    <w:rsid w:val="00C6699B"/>
  </w:style>
  <w:style w:type="paragraph" w:customStyle="1" w:styleId="F93EF420EC56479A81ABC03A8F1A30FF">
    <w:name w:val="F93EF420EC56479A81ABC03A8F1A30FF"/>
    <w:rsid w:val="00C6699B"/>
  </w:style>
  <w:style w:type="paragraph" w:customStyle="1" w:styleId="59BF8AEF285847F4841E5E86724AE4E9">
    <w:name w:val="59BF8AEF285847F4841E5E86724AE4E9"/>
    <w:rsid w:val="00C6699B"/>
  </w:style>
  <w:style w:type="paragraph" w:customStyle="1" w:styleId="7BFD761974F6478E97E030797A8EB11C">
    <w:name w:val="7BFD761974F6478E97E030797A8EB11C"/>
    <w:rsid w:val="00C6699B"/>
  </w:style>
  <w:style w:type="paragraph" w:customStyle="1" w:styleId="1CA68F556B3643CE8D96E4D7B70261D7">
    <w:name w:val="1CA68F556B3643CE8D96E4D7B70261D7"/>
    <w:rsid w:val="00C6699B"/>
  </w:style>
  <w:style w:type="paragraph" w:customStyle="1" w:styleId="63E57C4FD9C24370833AF7BDE849BD3B">
    <w:name w:val="63E57C4FD9C24370833AF7BDE849BD3B"/>
    <w:rsid w:val="00C6699B"/>
  </w:style>
  <w:style w:type="paragraph" w:customStyle="1" w:styleId="1BAC9A79FA4C47A29EA0C8F432693B68">
    <w:name w:val="1BAC9A79FA4C47A29EA0C8F432693B68"/>
    <w:rsid w:val="00C6699B"/>
  </w:style>
  <w:style w:type="paragraph" w:customStyle="1" w:styleId="275144F9695A41FAB3F5B9833A3053AC">
    <w:name w:val="275144F9695A41FAB3F5B9833A3053AC"/>
    <w:rsid w:val="00C6699B"/>
  </w:style>
  <w:style w:type="paragraph" w:customStyle="1" w:styleId="1186F748505F41AEBE499FE9C5E68836">
    <w:name w:val="1186F748505F41AEBE499FE9C5E68836"/>
    <w:rsid w:val="00C6699B"/>
  </w:style>
  <w:style w:type="paragraph" w:customStyle="1" w:styleId="9AB7651180EB49B29371DE54B70A3584">
    <w:name w:val="9AB7651180EB49B29371DE54B70A3584"/>
    <w:rsid w:val="00E33625"/>
  </w:style>
  <w:style w:type="paragraph" w:customStyle="1" w:styleId="77CF710F53F8456AACB4DCA766F74A26">
    <w:name w:val="77CF710F53F8456AACB4DCA766F74A26"/>
    <w:rsid w:val="00457182"/>
  </w:style>
  <w:style w:type="paragraph" w:customStyle="1" w:styleId="451C15CFF6324AC7BAA2F5FD2F5713E2">
    <w:name w:val="451C15CFF6324AC7BAA2F5FD2F5713E2"/>
    <w:rsid w:val="00457182"/>
  </w:style>
  <w:style w:type="paragraph" w:customStyle="1" w:styleId="417BE03955254560B6EF92462A28D931">
    <w:name w:val="417BE03955254560B6EF92462A28D931"/>
    <w:rsid w:val="00457182"/>
  </w:style>
  <w:style w:type="paragraph" w:customStyle="1" w:styleId="B8765470BDD54AB0A8C184D2F30D32FD">
    <w:name w:val="B8765470BDD54AB0A8C184D2F30D32FD"/>
    <w:rsid w:val="0045718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0989E9-74CD-40A7-9E09-4EDAC5FD03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3801</Words>
  <Characters>21670</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NCIA</Company>
  <LinksUpToDate>false</LinksUpToDate>
  <CharactersWithSpaces>25421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Arno Bijl</dc:creator>
  <cp:lastModifiedBy>Boumeester, FA, Ing.</cp:lastModifiedBy>
  <cp:revision>6</cp:revision>
  <dcterms:created xsi:type="dcterms:W3CDTF">2019-01-15T09:32:00Z</dcterms:created>
  <dcterms:modified xsi:type="dcterms:W3CDTF">2019-01-15T11:02:00Z</dcterms:modified>
</cp:coreProperties>
</file>