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873B3" w14:textId="2A6BDB7B" w:rsidR="00B84A3D" w:rsidRDefault="00B84A3D" w:rsidP="00930639">
      <w:pPr>
        <w:spacing w:line="240" w:lineRule="auto"/>
      </w:pPr>
      <w:ins w:id="0" w:author="John Schneider" w:date="2017-08-21T17:10:00Z">
        <w:r>
          <w:t>This is a</w:t>
        </w:r>
      </w:ins>
      <w:ins w:id="1" w:author="John Schneider" w:date="2017-08-21T17:13:00Z">
        <w:r>
          <w:t xml:space="preserve"> really</w:t>
        </w:r>
      </w:ins>
      <w:ins w:id="2" w:author="John Schneider" w:date="2017-08-21T17:10:00Z">
        <w:r>
          <w:t xml:space="preserve"> excellent review of this issue. It is thorough and thoughtful</w:t>
        </w:r>
      </w:ins>
      <w:ins w:id="3" w:author="John Schneider" w:date="2017-08-21T17:15:00Z">
        <w:r>
          <w:t xml:space="preserve">. In addition, it </w:t>
        </w:r>
      </w:ins>
      <w:ins w:id="4" w:author="John Schneider" w:date="2017-08-21T17:10:00Z">
        <w:r>
          <w:t>provides some keen observations</w:t>
        </w:r>
      </w:ins>
      <w:ins w:id="5" w:author="John Schneider" w:date="2017-08-21T17:12:00Z">
        <w:r>
          <w:t xml:space="preserve"> and </w:t>
        </w:r>
      </w:ins>
      <w:ins w:id="6" w:author="John Schneider" w:date="2017-08-21T17:15:00Z">
        <w:r>
          <w:t xml:space="preserve">helpful </w:t>
        </w:r>
      </w:ins>
      <w:ins w:id="7" w:author="John Schneider" w:date="2017-08-21T17:12:00Z">
        <w:r>
          <w:t>recommendations</w:t>
        </w:r>
      </w:ins>
      <w:ins w:id="8" w:author="John Schneider" w:date="2017-08-21T17:10:00Z">
        <w:r>
          <w:t xml:space="preserve">. </w:t>
        </w:r>
      </w:ins>
      <w:ins w:id="9" w:author="John Schneider" w:date="2017-08-23T16:55:00Z">
        <w:r w:rsidR="00BC0C32">
          <w:t>We’ve provided s</w:t>
        </w:r>
      </w:ins>
      <w:ins w:id="10" w:author="John Schneider" w:date="2017-08-21T17:12:00Z">
        <w:r>
          <w:t xml:space="preserve">ome additional thoughts and observations below using Word revision markings. </w:t>
        </w:r>
      </w:ins>
    </w:p>
    <w:p w14:paraId="76FB5C43" w14:textId="77777777" w:rsidR="001C0976" w:rsidRDefault="001C0976" w:rsidP="00930639">
      <w:pPr>
        <w:pStyle w:val="Heading1"/>
        <w:numPr>
          <w:ilvl w:val="0"/>
          <w:numId w:val="6"/>
        </w:numPr>
        <w:spacing w:before="0" w:line="240" w:lineRule="auto"/>
        <w:ind w:left="360"/>
      </w:pPr>
      <w:r w:rsidRPr="0031756B">
        <w:t xml:space="preserve">Issue. </w:t>
      </w:r>
    </w:p>
    <w:p w14:paraId="240F660F" w14:textId="77777777" w:rsidR="00930639" w:rsidRDefault="00930639" w:rsidP="00930639">
      <w:pPr>
        <w:spacing w:after="0" w:line="240" w:lineRule="auto"/>
        <w:rPr>
          <w:rFonts w:ascii="Times New Roman" w:hAnsi="Times New Roman" w:cs="Times New Roman"/>
          <w:sz w:val="24"/>
          <w:szCs w:val="24"/>
        </w:rPr>
      </w:pPr>
    </w:p>
    <w:p w14:paraId="7DCB20B1" w14:textId="77777777" w:rsidR="00930639" w:rsidRDefault="004C05BE" w:rsidP="0093063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USMTF has a requirement to maintain the sequence</w:t>
      </w:r>
      <w:r w:rsidR="00002AA6">
        <w:rPr>
          <w:rFonts w:ascii="Times New Roman" w:hAnsi="Times New Roman" w:cs="Times New Roman"/>
          <w:sz w:val="24"/>
          <w:szCs w:val="24"/>
        </w:rPr>
        <w:t>,</w:t>
      </w:r>
      <w:r>
        <w:rPr>
          <w:rFonts w:ascii="Times New Roman" w:hAnsi="Times New Roman" w:cs="Times New Roman"/>
          <w:sz w:val="24"/>
          <w:szCs w:val="24"/>
        </w:rPr>
        <w:t xml:space="preserve"> or order</w:t>
      </w:r>
      <w:r w:rsidR="00002AA6">
        <w:rPr>
          <w:rFonts w:ascii="Times New Roman" w:hAnsi="Times New Roman" w:cs="Times New Roman"/>
          <w:sz w:val="24"/>
          <w:szCs w:val="24"/>
        </w:rPr>
        <w:t>,</w:t>
      </w:r>
      <w:r>
        <w:rPr>
          <w:rFonts w:ascii="Times New Roman" w:hAnsi="Times New Roman" w:cs="Times New Roman"/>
          <w:sz w:val="24"/>
          <w:szCs w:val="24"/>
        </w:rPr>
        <w:t xml:space="preserve"> of repeatable fields </w:t>
      </w:r>
      <w:r w:rsidR="00002AA6">
        <w:rPr>
          <w:rFonts w:ascii="Times New Roman" w:hAnsi="Times New Roman" w:cs="Times New Roman"/>
          <w:sz w:val="24"/>
          <w:szCs w:val="24"/>
        </w:rPr>
        <w:t xml:space="preserve">in a set format </w:t>
      </w:r>
      <w:r>
        <w:rPr>
          <w:rFonts w:ascii="Times New Roman" w:hAnsi="Times New Roman" w:cs="Times New Roman"/>
          <w:sz w:val="24"/>
          <w:szCs w:val="24"/>
        </w:rPr>
        <w:t xml:space="preserve">to support slash-delimited </w:t>
      </w:r>
      <w:r w:rsidR="00002AA6">
        <w:rPr>
          <w:rFonts w:ascii="Times New Roman" w:hAnsi="Times New Roman" w:cs="Times New Roman"/>
          <w:sz w:val="24"/>
          <w:szCs w:val="24"/>
        </w:rPr>
        <w:t xml:space="preserve">message text format (MTF) </w:t>
      </w:r>
      <w:r w:rsidR="008F4B32">
        <w:rPr>
          <w:rFonts w:ascii="Times New Roman" w:hAnsi="Times New Roman" w:cs="Times New Roman"/>
          <w:sz w:val="24"/>
          <w:szCs w:val="24"/>
        </w:rPr>
        <w:t>representations</w:t>
      </w:r>
      <w:r>
        <w:rPr>
          <w:rFonts w:ascii="Times New Roman" w:hAnsi="Times New Roman" w:cs="Times New Roman"/>
          <w:sz w:val="24"/>
          <w:szCs w:val="24"/>
        </w:rPr>
        <w:t>.</w:t>
      </w:r>
      <w:r w:rsidR="00930639">
        <w:rPr>
          <w:rFonts w:ascii="Times New Roman" w:hAnsi="Times New Roman" w:cs="Times New Roman"/>
          <w:sz w:val="24"/>
          <w:szCs w:val="24"/>
        </w:rPr>
        <w:t xml:space="preserve">  </w:t>
      </w:r>
      <w:r w:rsidR="00002AA6">
        <w:rPr>
          <w:rFonts w:ascii="Times New Roman" w:hAnsi="Times New Roman" w:cs="Times New Roman"/>
          <w:sz w:val="24"/>
          <w:szCs w:val="24"/>
        </w:rPr>
        <w:t xml:space="preserve">In XML-MTF, this </w:t>
      </w:r>
      <w:r w:rsidR="00EB4911">
        <w:rPr>
          <w:rFonts w:ascii="Times New Roman" w:hAnsi="Times New Roman" w:cs="Times New Roman"/>
          <w:sz w:val="24"/>
          <w:szCs w:val="24"/>
        </w:rPr>
        <w:t xml:space="preserve">is </w:t>
      </w:r>
      <w:r w:rsidR="00002AA6">
        <w:rPr>
          <w:rFonts w:ascii="Times New Roman" w:hAnsi="Times New Roman" w:cs="Times New Roman"/>
          <w:sz w:val="24"/>
          <w:szCs w:val="24"/>
        </w:rPr>
        <w:t>accomplished by wrapping the repeatable fields inside a locally declared &lt;</w:t>
      </w:r>
      <w:proofErr w:type="spellStart"/>
      <w:r w:rsidR="00002AA6">
        <w:rPr>
          <w:rFonts w:ascii="Times New Roman" w:hAnsi="Times New Roman" w:cs="Times New Roman"/>
          <w:sz w:val="24"/>
          <w:szCs w:val="24"/>
        </w:rPr>
        <w:t>GroupOfFields</w:t>
      </w:r>
      <w:proofErr w:type="spellEnd"/>
      <w:r w:rsidR="00002AA6">
        <w:rPr>
          <w:rFonts w:ascii="Times New Roman" w:hAnsi="Times New Roman" w:cs="Times New Roman"/>
          <w:sz w:val="24"/>
          <w:szCs w:val="24"/>
        </w:rPr>
        <w:t xml:space="preserve">&gt; element that has its own cardinality (minOccurs, </w:t>
      </w:r>
      <w:proofErr w:type="spellStart"/>
      <w:r w:rsidR="00002AA6">
        <w:rPr>
          <w:rFonts w:ascii="Times New Roman" w:hAnsi="Times New Roman" w:cs="Times New Roman"/>
          <w:sz w:val="24"/>
          <w:szCs w:val="24"/>
        </w:rPr>
        <w:t>maxOccurs</w:t>
      </w:r>
      <w:proofErr w:type="spellEnd"/>
      <w:r w:rsidR="00002AA6">
        <w:rPr>
          <w:rFonts w:ascii="Times New Roman" w:hAnsi="Times New Roman" w:cs="Times New Roman"/>
          <w:sz w:val="24"/>
          <w:szCs w:val="24"/>
        </w:rPr>
        <w:t>). Local element declarations are</w:t>
      </w:r>
      <w:r w:rsidR="00930639">
        <w:rPr>
          <w:rFonts w:ascii="Times New Roman" w:hAnsi="Times New Roman" w:cs="Times New Roman"/>
          <w:sz w:val="24"/>
          <w:szCs w:val="24"/>
        </w:rPr>
        <w:t xml:space="preserve"> prohibited by the following NIEM rule for Reference (REF) and Extension (EXT) schema: </w:t>
      </w:r>
    </w:p>
    <w:p w14:paraId="74B21EEF" w14:textId="77777777" w:rsidR="00930639" w:rsidRDefault="00930639" w:rsidP="00930639">
      <w:pPr>
        <w:keepNext/>
        <w:spacing w:after="0" w:line="240" w:lineRule="auto"/>
        <w:rPr>
          <w:rFonts w:ascii="Times New Roman" w:eastAsia="Times New Roman" w:hAnsi="Times New Roman" w:cs="Times New Roman"/>
          <w:b/>
          <w:bCs/>
          <w:color w:val="000000"/>
          <w:sz w:val="30"/>
          <w:szCs w:val="30"/>
        </w:rPr>
      </w:pPr>
      <w:bookmarkStart w:id="11" w:name="el-top-level"/>
      <w:bookmarkStart w:id="12" w:name="rule_9-35"/>
      <w:bookmarkEnd w:id="11"/>
      <w:bookmarkEnd w:id="12"/>
    </w:p>
    <w:p w14:paraId="7059A1BF" w14:textId="77777777" w:rsidR="00930639" w:rsidRPr="0031756B" w:rsidRDefault="00930639" w:rsidP="00930639">
      <w:pPr>
        <w:keepNext/>
        <w:spacing w:after="0" w:line="240" w:lineRule="auto"/>
        <w:ind w:left="360"/>
        <w:rPr>
          <w:rFonts w:ascii="Times New Roman" w:eastAsia="Times New Roman" w:hAnsi="Times New Roman" w:cs="Times New Roman"/>
          <w:b/>
          <w:bCs/>
          <w:color w:val="000000"/>
          <w:sz w:val="30"/>
          <w:szCs w:val="30"/>
        </w:rPr>
      </w:pPr>
      <w:r w:rsidRPr="0031756B">
        <w:rPr>
          <w:rFonts w:ascii="Times New Roman" w:eastAsia="Times New Roman" w:hAnsi="Times New Roman" w:cs="Times New Roman"/>
          <w:b/>
          <w:bCs/>
          <w:color w:val="000000"/>
          <w:sz w:val="30"/>
          <w:szCs w:val="30"/>
        </w:rPr>
        <w:t>Rule 9-35. Element declaration is top-level</w:t>
      </w:r>
    </w:p>
    <w:p w14:paraId="399EFE05" w14:textId="77777777" w:rsidR="00930639" w:rsidRPr="0031756B" w:rsidRDefault="00930639" w:rsidP="00930639">
      <w:pPr>
        <w:shd w:val="clear" w:color="auto" w:fill="EEEEEE"/>
        <w:spacing w:after="0" w:line="240" w:lineRule="auto"/>
        <w:ind w:left="360"/>
        <w:rPr>
          <w:rFonts w:ascii="Times New Roman" w:eastAsia="Times New Roman" w:hAnsi="Times New Roman" w:cs="Times New Roman"/>
          <w:b/>
          <w:bCs/>
          <w:color w:val="000000"/>
          <w:sz w:val="24"/>
          <w:szCs w:val="24"/>
        </w:rPr>
      </w:pPr>
      <w:r w:rsidRPr="0031756B">
        <w:rPr>
          <w:rFonts w:ascii="Times New Roman" w:eastAsia="Times New Roman" w:hAnsi="Times New Roman" w:cs="Times New Roman"/>
          <w:b/>
          <w:bCs/>
          <w:color w:val="000000"/>
          <w:sz w:val="24"/>
          <w:szCs w:val="24"/>
        </w:rPr>
        <w:t>[Rule 9-35] (REF, EXT) (Constraint)</w:t>
      </w:r>
    </w:p>
    <w:p w14:paraId="2383D35F"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&lt;</w:t>
      </w:r>
      <w:proofErr w:type="spellStart"/>
      <w:proofErr w:type="gramStart"/>
      <w:r w:rsidRPr="0031756B">
        <w:rPr>
          <w:rFonts w:ascii="Courier New" w:eastAsia="Times New Roman" w:hAnsi="Courier New" w:cs="Courier New"/>
          <w:color w:val="000000"/>
          <w:sz w:val="19"/>
          <w:szCs w:val="19"/>
        </w:rPr>
        <w:t>sch:pattern</w:t>
      </w:r>
      <w:proofErr w:type="spellEnd"/>
      <w:proofErr w:type="gramEnd"/>
      <w:r w:rsidRPr="0031756B">
        <w:rPr>
          <w:rFonts w:ascii="Courier New" w:eastAsia="Times New Roman" w:hAnsi="Courier New" w:cs="Courier New"/>
          <w:color w:val="000000"/>
          <w:sz w:val="19"/>
          <w:szCs w:val="19"/>
        </w:rPr>
        <w:t>&gt;</w:t>
      </w:r>
    </w:p>
    <w:p w14:paraId="135096EA"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 xml:space="preserve">  &lt;</w:t>
      </w:r>
      <w:proofErr w:type="spellStart"/>
      <w:proofErr w:type="gramStart"/>
      <w:r w:rsidRPr="0031756B">
        <w:rPr>
          <w:rFonts w:ascii="Courier New" w:eastAsia="Times New Roman" w:hAnsi="Courier New" w:cs="Courier New"/>
          <w:color w:val="000000"/>
          <w:sz w:val="19"/>
          <w:szCs w:val="19"/>
        </w:rPr>
        <w:t>sch:rule</w:t>
      </w:r>
      <w:proofErr w:type="spellEnd"/>
      <w:proofErr w:type="gramEnd"/>
      <w:r w:rsidRPr="0031756B">
        <w:rPr>
          <w:rFonts w:ascii="Courier New" w:eastAsia="Times New Roman" w:hAnsi="Courier New" w:cs="Courier New"/>
          <w:color w:val="000000"/>
          <w:sz w:val="19"/>
          <w:szCs w:val="19"/>
        </w:rPr>
        <w:t xml:space="preserve"> context="</w:t>
      </w:r>
      <w:proofErr w:type="spellStart"/>
      <w:r w:rsidRPr="0031756B">
        <w:rPr>
          <w:rFonts w:ascii="Courier New" w:eastAsia="Times New Roman" w:hAnsi="Courier New" w:cs="Courier New"/>
          <w:color w:val="000000"/>
          <w:sz w:val="19"/>
          <w:szCs w:val="19"/>
        </w:rPr>
        <w:t>xs:element</w:t>
      </w:r>
      <w:proofErr w:type="spellEnd"/>
      <w:r w:rsidRPr="0031756B">
        <w:rPr>
          <w:rFonts w:ascii="Courier New" w:eastAsia="Times New Roman" w:hAnsi="Courier New" w:cs="Courier New"/>
          <w:color w:val="000000"/>
          <w:sz w:val="19"/>
          <w:szCs w:val="19"/>
        </w:rPr>
        <w:t>[exists(@name)]"&gt;</w:t>
      </w:r>
    </w:p>
    <w:p w14:paraId="15BA59B7"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 xml:space="preserve">    &lt;</w:t>
      </w:r>
      <w:proofErr w:type="spellStart"/>
      <w:proofErr w:type="gramStart"/>
      <w:r w:rsidRPr="0031756B">
        <w:rPr>
          <w:rFonts w:ascii="Courier New" w:eastAsia="Times New Roman" w:hAnsi="Courier New" w:cs="Courier New"/>
          <w:color w:val="000000"/>
          <w:sz w:val="19"/>
          <w:szCs w:val="19"/>
        </w:rPr>
        <w:t>sch:assert</w:t>
      </w:r>
      <w:proofErr w:type="spellEnd"/>
      <w:proofErr w:type="gramEnd"/>
      <w:r w:rsidRPr="0031756B">
        <w:rPr>
          <w:rFonts w:ascii="Courier New" w:eastAsia="Times New Roman" w:hAnsi="Courier New" w:cs="Courier New"/>
          <w:color w:val="000000"/>
          <w:sz w:val="19"/>
          <w:szCs w:val="19"/>
        </w:rPr>
        <w:t xml:space="preserve"> test="exists(parent::</w:t>
      </w:r>
      <w:proofErr w:type="spellStart"/>
      <w:r w:rsidRPr="0031756B">
        <w:rPr>
          <w:rFonts w:ascii="Courier New" w:eastAsia="Times New Roman" w:hAnsi="Courier New" w:cs="Courier New"/>
          <w:color w:val="000000"/>
          <w:sz w:val="19"/>
          <w:szCs w:val="19"/>
        </w:rPr>
        <w:t>xs:schema</w:t>
      </w:r>
      <w:proofErr w:type="spellEnd"/>
      <w:r w:rsidRPr="0031756B">
        <w:rPr>
          <w:rFonts w:ascii="Courier New" w:eastAsia="Times New Roman" w:hAnsi="Courier New" w:cs="Courier New"/>
          <w:color w:val="000000"/>
          <w:sz w:val="19"/>
          <w:szCs w:val="19"/>
        </w:rPr>
        <w:t>)"</w:t>
      </w:r>
    </w:p>
    <w:p w14:paraId="291078A1"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 xml:space="preserve">      &gt;An element declaration MUST be top-level</w:t>
      </w:r>
      <w:proofErr w:type="gramStart"/>
      <w:r w:rsidRPr="0031756B">
        <w:rPr>
          <w:rFonts w:ascii="Courier New" w:eastAsia="Times New Roman" w:hAnsi="Courier New" w:cs="Courier New"/>
          <w:color w:val="000000"/>
          <w:sz w:val="19"/>
          <w:szCs w:val="19"/>
        </w:rPr>
        <w:t>.&lt;</w:t>
      </w:r>
      <w:proofErr w:type="gramEnd"/>
      <w:r w:rsidRPr="0031756B">
        <w:rPr>
          <w:rFonts w:ascii="Courier New" w:eastAsia="Times New Roman" w:hAnsi="Courier New" w:cs="Courier New"/>
          <w:color w:val="000000"/>
          <w:sz w:val="19"/>
          <w:szCs w:val="19"/>
        </w:rPr>
        <w:t>/</w:t>
      </w:r>
      <w:proofErr w:type="spellStart"/>
      <w:r w:rsidRPr="0031756B">
        <w:rPr>
          <w:rFonts w:ascii="Courier New" w:eastAsia="Times New Roman" w:hAnsi="Courier New" w:cs="Courier New"/>
          <w:color w:val="000000"/>
          <w:sz w:val="19"/>
          <w:szCs w:val="19"/>
        </w:rPr>
        <w:t>sch:assert</w:t>
      </w:r>
      <w:proofErr w:type="spellEnd"/>
      <w:r w:rsidRPr="0031756B">
        <w:rPr>
          <w:rFonts w:ascii="Courier New" w:eastAsia="Times New Roman" w:hAnsi="Courier New" w:cs="Courier New"/>
          <w:color w:val="000000"/>
          <w:sz w:val="19"/>
          <w:szCs w:val="19"/>
        </w:rPr>
        <w:t>&gt;</w:t>
      </w:r>
    </w:p>
    <w:p w14:paraId="77F08656"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 xml:space="preserve">  &lt;/</w:t>
      </w:r>
      <w:proofErr w:type="spellStart"/>
      <w:r w:rsidRPr="0031756B">
        <w:rPr>
          <w:rFonts w:ascii="Courier New" w:eastAsia="Times New Roman" w:hAnsi="Courier New" w:cs="Courier New"/>
          <w:color w:val="000000"/>
          <w:sz w:val="19"/>
          <w:szCs w:val="19"/>
        </w:rPr>
        <w:t>sch</w:t>
      </w:r>
      <w:proofErr w:type="gramStart"/>
      <w:r w:rsidRPr="0031756B">
        <w:rPr>
          <w:rFonts w:ascii="Courier New" w:eastAsia="Times New Roman" w:hAnsi="Courier New" w:cs="Courier New"/>
          <w:color w:val="000000"/>
          <w:sz w:val="19"/>
          <w:szCs w:val="19"/>
        </w:rPr>
        <w:t>:rule</w:t>
      </w:r>
      <w:proofErr w:type="spellEnd"/>
      <w:proofErr w:type="gramEnd"/>
      <w:r w:rsidRPr="0031756B">
        <w:rPr>
          <w:rFonts w:ascii="Courier New" w:eastAsia="Times New Roman" w:hAnsi="Courier New" w:cs="Courier New"/>
          <w:color w:val="000000"/>
          <w:sz w:val="19"/>
          <w:szCs w:val="19"/>
        </w:rPr>
        <w:t>&gt;</w:t>
      </w:r>
    </w:p>
    <w:p w14:paraId="615E86E1" w14:textId="77777777" w:rsidR="00930639" w:rsidRPr="0031756B" w:rsidRDefault="00930639" w:rsidP="009306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31756B">
        <w:rPr>
          <w:rFonts w:ascii="Courier New" w:eastAsia="Times New Roman" w:hAnsi="Courier New" w:cs="Courier New"/>
          <w:color w:val="000000"/>
          <w:sz w:val="19"/>
          <w:szCs w:val="19"/>
        </w:rPr>
        <w:t>&lt;/</w:t>
      </w:r>
      <w:proofErr w:type="spellStart"/>
      <w:r w:rsidRPr="0031756B">
        <w:rPr>
          <w:rFonts w:ascii="Courier New" w:eastAsia="Times New Roman" w:hAnsi="Courier New" w:cs="Courier New"/>
          <w:color w:val="000000"/>
          <w:sz w:val="19"/>
          <w:szCs w:val="19"/>
        </w:rPr>
        <w:t>sch</w:t>
      </w:r>
      <w:proofErr w:type="gramStart"/>
      <w:r w:rsidRPr="0031756B">
        <w:rPr>
          <w:rFonts w:ascii="Courier New" w:eastAsia="Times New Roman" w:hAnsi="Courier New" w:cs="Courier New"/>
          <w:color w:val="000000"/>
          <w:sz w:val="19"/>
          <w:szCs w:val="19"/>
        </w:rPr>
        <w:t>:pattern</w:t>
      </w:r>
      <w:proofErr w:type="spellEnd"/>
      <w:proofErr w:type="gramEnd"/>
      <w:r w:rsidRPr="0031756B">
        <w:rPr>
          <w:rFonts w:ascii="Courier New" w:eastAsia="Times New Roman" w:hAnsi="Courier New" w:cs="Courier New"/>
          <w:color w:val="000000"/>
          <w:sz w:val="19"/>
          <w:szCs w:val="19"/>
        </w:rPr>
        <w:t>&gt;</w:t>
      </w:r>
    </w:p>
    <w:p w14:paraId="0269467A" w14:textId="77777777" w:rsidR="00930639" w:rsidRDefault="00930639" w:rsidP="00930639">
      <w:pPr>
        <w:spacing w:after="0" w:line="240" w:lineRule="auto"/>
        <w:ind w:left="360"/>
        <w:rPr>
          <w:rFonts w:ascii="Times New Roman" w:hAnsi="Times New Roman" w:cs="Times New Roman"/>
          <w:sz w:val="24"/>
          <w:szCs w:val="24"/>
        </w:rPr>
      </w:pPr>
    </w:p>
    <w:p w14:paraId="1BC1568B" w14:textId="77777777" w:rsidR="00930639" w:rsidRDefault="00930639" w:rsidP="0093063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purpose of this paper is to present options for making a decision on the way ahead for USMTF NIEM transition</w:t>
      </w:r>
      <w:r w:rsidR="00CD1ECC">
        <w:rPr>
          <w:rFonts w:ascii="Times New Roman" w:hAnsi="Times New Roman" w:cs="Times New Roman"/>
          <w:sz w:val="24"/>
          <w:szCs w:val="24"/>
        </w:rPr>
        <w:t xml:space="preserve"> of the &lt;</w:t>
      </w:r>
      <w:proofErr w:type="spellStart"/>
      <w:r w:rsidR="00CD1ECC">
        <w:rPr>
          <w:rFonts w:ascii="Times New Roman" w:hAnsi="Times New Roman" w:cs="Times New Roman"/>
          <w:sz w:val="24"/>
          <w:szCs w:val="24"/>
        </w:rPr>
        <w:t>GroupOfFields</w:t>
      </w:r>
      <w:proofErr w:type="spellEnd"/>
      <w:r w:rsidR="00CD1ECC">
        <w:rPr>
          <w:rFonts w:ascii="Times New Roman" w:hAnsi="Times New Roman" w:cs="Times New Roman"/>
          <w:sz w:val="24"/>
          <w:szCs w:val="24"/>
        </w:rPr>
        <w:t>&gt; element</w:t>
      </w:r>
      <w:r>
        <w:rPr>
          <w:rFonts w:ascii="Times New Roman" w:hAnsi="Times New Roman" w:cs="Times New Roman"/>
          <w:sz w:val="24"/>
          <w:szCs w:val="24"/>
        </w:rPr>
        <w:t>.</w:t>
      </w:r>
    </w:p>
    <w:p w14:paraId="6321CA05" w14:textId="77777777" w:rsidR="00285C15" w:rsidRDefault="00285C15" w:rsidP="00285C15">
      <w:pPr>
        <w:pStyle w:val="ListParagraph"/>
        <w:spacing w:after="0" w:line="240" w:lineRule="auto"/>
        <w:ind w:left="360"/>
        <w:rPr>
          <w:rFonts w:asciiTheme="majorHAnsi" w:hAnsiTheme="majorHAnsi" w:cs="Times New Roman"/>
          <w:b/>
          <w:color w:val="365F91" w:themeColor="accent1" w:themeShade="BF"/>
          <w:sz w:val="28"/>
          <w:szCs w:val="28"/>
        </w:rPr>
      </w:pPr>
    </w:p>
    <w:p w14:paraId="22500327" w14:textId="77777777" w:rsidR="001C0976" w:rsidRDefault="001C0976" w:rsidP="00930639">
      <w:pPr>
        <w:pStyle w:val="ListParagraph"/>
        <w:numPr>
          <w:ilvl w:val="0"/>
          <w:numId w:val="6"/>
        </w:numPr>
        <w:spacing w:after="0" w:line="240" w:lineRule="auto"/>
        <w:ind w:left="360"/>
        <w:rPr>
          <w:rFonts w:asciiTheme="majorHAnsi" w:hAnsiTheme="majorHAnsi" w:cs="Times New Roman"/>
          <w:b/>
          <w:color w:val="365F91" w:themeColor="accent1" w:themeShade="BF"/>
          <w:sz w:val="28"/>
          <w:szCs w:val="28"/>
        </w:rPr>
      </w:pPr>
      <w:r w:rsidRPr="00930639">
        <w:rPr>
          <w:rFonts w:asciiTheme="majorHAnsi" w:hAnsiTheme="majorHAnsi" w:cs="Times New Roman"/>
          <w:b/>
          <w:color w:val="365F91" w:themeColor="accent1" w:themeShade="BF"/>
          <w:sz w:val="28"/>
          <w:szCs w:val="28"/>
        </w:rPr>
        <w:t>Discussion.</w:t>
      </w:r>
    </w:p>
    <w:p w14:paraId="7295A0C5" w14:textId="77777777" w:rsidR="00285C15" w:rsidRDefault="00285C15" w:rsidP="00285C15">
      <w:pPr>
        <w:pStyle w:val="Heading1"/>
        <w:spacing w:before="0" w:line="240" w:lineRule="auto"/>
      </w:pPr>
    </w:p>
    <w:p w14:paraId="714588D8" w14:textId="77777777" w:rsidR="00930639" w:rsidRPr="00285C15" w:rsidRDefault="00930639" w:rsidP="00285C15">
      <w:pPr>
        <w:pStyle w:val="Heading1"/>
        <w:numPr>
          <w:ilvl w:val="1"/>
          <w:numId w:val="6"/>
        </w:numPr>
        <w:spacing w:before="0" w:line="240" w:lineRule="auto"/>
        <w:ind w:left="720"/>
        <w:rPr>
          <w:rFonts w:ascii="Times New Roman" w:hAnsi="Times New Roman" w:cs="Times New Roman"/>
          <w:b w:val="0"/>
          <w:color w:val="auto"/>
          <w:sz w:val="24"/>
          <w:szCs w:val="24"/>
        </w:rPr>
      </w:pPr>
      <w:r w:rsidRPr="00285C15">
        <w:rPr>
          <w:rFonts w:ascii="Times New Roman" w:hAnsi="Times New Roman" w:cs="Times New Roman"/>
          <w:b w:val="0"/>
          <w:color w:val="auto"/>
          <w:sz w:val="24"/>
          <w:szCs w:val="24"/>
        </w:rPr>
        <w:t>MIL-STD-6040 Group of Fields (aka Field Group) definition and schema declaration.</w:t>
      </w:r>
    </w:p>
    <w:p w14:paraId="139FBA3C" w14:textId="77777777" w:rsidR="00930639" w:rsidRPr="0031756B" w:rsidRDefault="00930639" w:rsidP="00930639">
      <w:pPr>
        <w:pStyle w:val="ListParagraph"/>
        <w:autoSpaceDE w:val="0"/>
        <w:autoSpaceDN w:val="0"/>
        <w:adjustRightInd w:val="0"/>
        <w:spacing w:after="0" w:line="240" w:lineRule="auto"/>
        <w:ind w:left="360"/>
        <w:rPr>
          <w:rFonts w:ascii="Times New Roman" w:hAnsi="Times New Roman" w:cs="Times New Roman"/>
          <w:sz w:val="24"/>
          <w:szCs w:val="24"/>
        </w:rPr>
      </w:pPr>
    </w:p>
    <w:p w14:paraId="71B85BB2" w14:textId="77777777" w:rsidR="00CD1ECC" w:rsidRDefault="00930639" w:rsidP="00CD1ECC">
      <w:pPr>
        <w:autoSpaceDE w:val="0"/>
        <w:autoSpaceDN w:val="0"/>
        <w:adjustRightInd w:val="0"/>
        <w:spacing w:after="0" w:line="240" w:lineRule="auto"/>
        <w:ind w:left="720"/>
        <w:rPr>
          <w:rFonts w:ascii="Times New Roman" w:hAnsi="Times New Roman" w:cs="Times New Roman"/>
          <w:sz w:val="24"/>
          <w:szCs w:val="24"/>
        </w:rPr>
      </w:pPr>
      <w:r w:rsidRPr="00381DAE">
        <w:rPr>
          <w:rFonts w:ascii="Times New Roman" w:hAnsi="Times New Roman" w:cs="Times New Roman"/>
          <w:sz w:val="24"/>
          <w:szCs w:val="24"/>
        </w:rPr>
        <w:t xml:space="preserve">Group of Field Formats </w:t>
      </w:r>
      <w:r w:rsidR="00CD1ECC">
        <w:rPr>
          <w:rFonts w:ascii="Times New Roman" w:hAnsi="Times New Roman" w:cs="Times New Roman"/>
          <w:sz w:val="24"/>
          <w:szCs w:val="24"/>
        </w:rPr>
        <w:t>as they apply to USMTF occur</w:t>
      </w:r>
      <w:r w:rsidR="00EB4911">
        <w:rPr>
          <w:rFonts w:ascii="Times New Roman" w:hAnsi="Times New Roman" w:cs="Times New Roman"/>
          <w:sz w:val="24"/>
          <w:szCs w:val="24"/>
        </w:rPr>
        <w:t>s</w:t>
      </w:r>
      <w:r w:rsidR="00CD1ECC">
        <w:rPr>
          <w:rFonts w:ascii="Times New Roman" w:hAnsi="Times New Roman" w:cs="Times New Roman"/>
          <w:sz w:val="24"/>
          <w:szCs w:val="24"/>
        </w:rPr>
        <w:t xml:space="preserve"> in two ways</w:t>
      </w:r>
      <w:r w:rsidR="00EB4911">
        <w:rPr>
          <w:rFonts w:ascii="Times New Roman" w:hAnsi="Times New Roman" w:cs="Times New Roman"/>
          <w:sz w:val="24"/>
          <w:szCs w:val="24"/>
        </w:rPr>
        <w:t>, columnar and linear</w:t>
      </w:r>
      <w:r w:rsidR="00CD1ECC">
        <w:rPr>
          <w:rFonts w:ascii="Times New Roman" w:hAnsi="Times New Roman" w:cs="Times New Roman"/>
          <w:sz w:val="24"/>
          <w:szCs w:val="24"/>
        </w:rPr>
        <w:t xml:space="preserve">.  Columnar </w:t>
      </w:r>
      <w:r w:rsidR="00EB4911">
        <w:rPr>
          <w:rFonts w:ascii="Times New Roman" w:hAnsi="Times New Roman" w:cs="Times New Roman"/>
          <w:sz w:val="24"/>
          <w:szCs w:val="24"/>
        </w:rPr>
        <w:t>S</w:t>
      </w:r>
      <w:r w:rsidR="00CD1ECC">
        <w:rPr>
          <w:rFonts w:ascii="Times New Roman" w:hAnsi="Times New Roman" w:cs="Times New Roman"/>
          <w:sz w:val="24"/>
          <w:szCs w:val="24"/>
        </w:rPr>
        <w:t>ets can be identified because the</w:t>
      </w:r>
      <w:r w:rsidR="004C05BE">
        <w:rPr>
          <w:rFonts w:ascii="Times New Roman" w:hAnsi="Times New Roman" w:cs="Times New Roman"/>
          <w:sz w:val="24"/>
          <w:szCs w:val="24"/>
        </w:rPr>
        <w:t xml:space="preserve"> set identifier</w:t>
      </w:r>
      <w:r w:rsidR="00CD1ECC">
        <w:rPr>
          <w:rFonts w:ascii="Times New Roman" w:hAnsi="Times New Roman" w:cs="Times New Roman"/>
          <w:sz w:val="24"/>
          <w:szCs w:val="24"/>
        </w:rPr>
        <w:t xml:space="preserve"> will always start with a numeric</w:t>
      </w:r>
      <w:r w:rsidR="004C05BE">
        <w:rPr>
          <w:rFonts w:ascii="Times New Roman" w:hAnsi="Times New Roman" w:cs="Times New Roman"/>
          <w:sz w:val="24"/>
          <w:szCs w:val="24"/>
        </w:rPr>
        <w:t xml:space="preserve"> (e.g., 1MSNLOC)</w:t>
      </w:r>
      <w:r w:rsidR="00CD1ECC">
        <w:rPr>
          <w:rFonts w:ascii="Times New Roman" w:hAnsi="Times New Roman" w:cs="Times New Roman"/>
          <w:sz w:val="24"/>
          <w:szCs w:val="24"/>
        </w:rPr>
        <w:t>.  A columnar set is a formatted set having an ordered collection of data aligned vertically under a horizontal array of column headers and all fields in the set will be repeatab</w:t>
      </w:r>
      <w:r w:rsidR="009B2BBF">
        <w:rPr>
          <w:rFonts w:ascii="Times New Roman" w:hAnsi="Times New Roman" w:cs="Times New Roman"/>
          <w:sz w:val="24"/>
          <w:szCs w:val="24"/>
        </w:rPr>
        <w:t>le</w:t>
      </w:r>
      <w:r w:rsidR="00CD1ECC">
        <w:rPr>
          <w:rFonts w:ascii="Times New Roman" w:hAnsi="Times New Roman" w:cs="Times New Roman"/>
          <w:sz w:val="24"/>
          <w:szCs w:val="24"/>
        </w:rPr>
        <w:t xml:space="preserve">.  </w:t>
      </w:r>
      <w:r w:rsidR="00EB4911">
        <w:rPr>
          <w:rFonts w:ascii="Times New Roman" w:hAnsi="Times New Roman" w:cs="Times New Roman"/>
          <w:sz w:val="24"/>
          <w:szCs w:val="24"/>
        </w:rPr>
        <w:t xml:space="preserve">Linear Sets </w:t>
      </w:r>
      <w:r w:rsidR="00CD1ECC">
        <w:rPr>
          <w:rFonts w:ascii="Times New Roman" w:hAnsi="Times New Roman" w:cs="Times New Roman"/>
          <w:sz w:val="24"/>
          <w:szCs w:val="24"/>
        </w:rPr>
        <w:t>have a collection of field</w:t>
      </w:r>
      <w:r w:rsidR="000822D3">
        <w:rPr>
          <w:rFonts w:ascii="Times New Roman" w:hAnsi="Times New Roman" w:cs="Times New Roman"/>
          <w:sz w:val="24"/>
          <w:szCs w:val="24"/>
        </w:rPr>
        <w:t xml:space="preserve"> formats that must be repeated in the order of occurrence.  In this case the repeatable fields must occur at the end of a set in order to maintain backward compatibility with the slash delimited structure.</w:t>
      </w:r>
    </w:p>
    <w:p w14:paraId="48A2BBF1" w14:textId="77777777" w:rsidR="00CD1ECC" w:rsidRDefault="00CD1ECC" w:rsidP="00285C15">
      <w:pPr>
        <w:autoSpaceDE w:val="0"/>
        <w:autoSpaceDN w:val="0"/>
        <w:adjustRightInd w:val="0"/>
        <w:spacing w:after="0" w:line="240" w:lineRule="auto"/>
        <w:ind w:left="720"/>
        <w:rPr>
          <w:rFonts w:ascii="Times New Roman" w:hAnsi="Times New Roman" w:cs="Times New Roman"/>
          <w:sz w:val="24"/>
          <w:szCs w:val="24"/>
        </w:rPr>
      </w:pPr>
    </w:p>
    <w:p w14:paraId="2610E531" w14:textId="77777777" w:rsidR="000822D3" w:rsidRPr="000822D3" w:rsidRDefault="000822D3" w:rsidP="00285C15">
      <w:pPr>
        <w:autoSpaceDE w:val="0"/>
        <w:autoSpaceDN w:val="0"/>
        <w:adjustRightInd w:val="0"/>
        <w:spacing w:after="0" w:line="240" w:lineRule="auto"/>
        <w:ind w:left="720"/>
        <w:rPr>
          <w:rFonts w:ascii="Times New Roman" w:hAnsi="Times New Roman" w:cs="Times New Roman"/>
          <w:bCs/>
          <w:color w:val="000000"/>
          <w:sz w:val="24"/>
          <w:szCs w:val="24"/>
        </w:rPr>
      </w:pPr>
      <w:r w:rsidRPr="000822D3">
        <w:rPr>
          <w:rFonts w:ascii="Times New Roman" w:hAnsi="Times New Roman" w:cs="Times New Roman"/>
          <w:bCs/>
          <w:color w:val="000000"/>
          <w:sz w:val="24"/>
          <w:szCs w:val="24"/>
        </w:rPr>
        <w:t>MIL-STD-6040 provides the following guidance on field repetition.</w:t>
      </w:r>
    </w:p>
    <w:p w14:paraId="71355E11" w14:textId="77777777" w:rsidR="000822D3" w:rsidRDefault="000822D3" w:rsidP="00285C15">
      <w:pPr>
        <w:autoSpaceDE w:val="0"/>
        <w:autoSpaceDN w:val="0"/>
        <w:adjustRightInd w:val="0"/>
        <w:spacing w:after="0" w:line="240" w:lineRule="auto"/>
        <w:ind w:left="720"/>
        <w:rPr>
          <w:rFonts w:ascii="Times New Roman" w:hAnsi="Times New Roman" w:cs="Times New Roman"/>
          <w:b/>
          <w:bCs/>
          <w:color w:val="000000"/>
          <w:sz w:val="24"/>
          <w:szCs w:val="24"/>
        </w:rPr>
      </w:pPr>
    </w:p>
    <w:p w14:paraId="2766A724" w14:textId="77777777" w:rsidR="00930639" w:rsidRPr="000822D3" w:rsidRDefault="00930639" w:rsidP="00285C15">
      <w:pPr>
        <w:autoSpaceDE w:val="0"/>
        <w:autoSpaceDN w:val="0"/>
        <w:adjustRightInd w:val="0"/>
        <w:spacing w:after="0" w:line="240" w:lineRule="auto"/>
        <w:ind w:left="720"/>
        <w:rPr>
          <w:rFonts w:ascii="Times New Roman" w:hAnsi="Times New Roman" w:cs="Times New Roman"/>
          <w:sz w:val="24"/>
          <w:szCs w:val="24"/>
        </w:rPr>
      </w:pPr>
      <w:r w:rsidRPr="00381DAE">
        <w:rPr>
          <w:rFonts w:ascii="Times New Roman" w:hAnsi="Times New Roman" w:cs="Times New Roman"/>
          <w:b/>
          <w:bCs/>
          <w:color w:val="000000"/>
          <w:sz w:val="24"/>
          <w:szCs w:val="24"/>
        </w:rPr>
        <w:t>5.8.9 Field Repetition</w:t>
      </w:r>
      <w:r w:rsidRPr="00381DAE">
        <w:rPr>
          <w:rFonts w:ascii="Times New Roman" w:hAnsi="Times New Roman" w:cs="Times New Roman"/>
          <w:color w:val="000000"/>
          <w:sz w:val="24"/>
          <w:szCs w:val="24"/>
        </w:rPr>
        <w:t xml:space="preserve">. There is often a need for repetition of certain types of information within a set. To support this need, one or more fields of a set may be repeated as described in the subparagraphs below, but only when so designated by the set format. Normally, there is no limit to the number of repetitions; however, the number of repetitions may be unconditionally limited by specification in the set format specification. Additionally, the number of repetitions may be conditionally limited, in accordance with expressions described in </w:t>
      </w:r>
      <w:r w:rsidRPr="000822D3">
        <w:rPr>
          <w:rFonts w:ascii="Times New Roman" w:hAnsi="Times New Roman" w:cs="Times New Roman"/>
          <w:sz w:val="24"/>
          <w:szCs w:val="24"/>
        </w:rPr>
        <w:t xml:space="preserve">Appendix C. There </w:t>
      </w:r>
      <w:r w:rsidRPr="00381DAE">
        <w:rPr>
          <w:rFonts w:ascii="Times New Roman" w:hAnsi="Times New Roman" w:cs="Times New Roman"/>
          <w:color w:val="000000"/>
          <w:sz w:val="24"/>
          <w:szCs w:val="24"/>
        </w:rPr>
        <w:t xml:space="preserve">is no restriction on the selection of an </w:t>
      </w:r>
      <w:r w:rsidRPr="00381DAE">
        <w:rPr>
          <w:rFonts w:ascii="Times New Roman" w:hAnsi="Times New Roman" w:cs="Times New Roman"/>
          <w:color w:val="000000"/>
          <w:sz w:val="24"/>
          <w:szCs w:val="24"/>
        </w:rPr>
        <w:lastRenderedPageBreak/>
        <w:t xml:space="preserve">alternative in repeated alternative content fields unless that restriction is accomplished in accordance with expressions described </w:t>
      </w:r>
      <w:r w:rsidRPr="000822D3">
        <w:rPr>
          <w:rFonts w:ascii="Times New Roman" w:hAnsi="Times New Roman" w:cs="Times New Roman"/>
          <w:sz w:val="24"/>
          <w:szCs w:val="24"/>
        </w:rPr>
        <w:t>in Appendix C.</w:t>
      </w:r>
    </w:p>
    <w:p w14:paraId="2826D863" w14:textId="77777777" w:rsidR="00930639" w:rsidRPr="00381DAE" w:rsidRDefault="00930639" w:rsidP="00930639">
      <w:pPr>
        <w:pStyle w:val="ListParagraph"/>
        <w:autoSpaceDE w:val="0"/>
        <w:autoSpaceDN w:val="0"/>
        <w:adjustRightInd w:val="0"/>
        <w:spacing w:after="0" w:line="240" w:lineRule="auto"/>
        <w:rPr>
          <w:rFonts w:ascii="Times New Roman" w:hAnsi="Times New Roman" w:cs="Times New Roman"/>
          <w:sz w:val="24"/>
          <w:szCs w:val="24"/>
        </w:rPr>
      </w:pPr>
    </w:p>
    <w:p w14:paraId="75480C4D" w14:textId="77777777" w:rsidR="00930639" w:rsidRDefault="00930639" w:rsidP="00285C1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1DAE">
        <w:rPr>
          <w:rFonts w:ascii="Times New Roman" w:hAnsi="Times New Roman" w:cs="Times New Roman"/>
          <w:b/>
          <w:bCs/>
          <w:sz w:val="24"/>
          <w:szCs w:val="24"/>
        </w:rPr>
        <w:t>Repetition Within Linear Set</w:t>
      </w:r>
      <w:r w:rsidRPr="00381DAE">
        <w:rPr>
          <w:rFonts w:ascii="Times New Roman" w:hAnsi="Times New Roman" w:cs="Times New Roman"/>
          <w:sz w:val="24"/>
          <w:szCs w:val="24"/>
        </w:rPr>
        <w:t>. In the linear set, the designated final field, or group of</w:t>
      </w:r>
      <w:r>
        <w:rPr>
          <w:rFonts w:ascii="Times New Roman" w:hAnsi="Times New Roman" w:cs="Times New Roman"/>
          <w:sz w:val="24"/>
          <w:szCs w:val="24"/>
        </w:rPr>
        <w:t xml:space="preserve"> </w:t>
      </w:r>
      <w:r w:rsidRPr="00381DAE">
        <w:rPr>
          <w:rFonts w:ascii="Times New Roman" w:hAnsi="Times New Roman" w:cs="Times New Roman"/>
          <w:sz w:val="24"/>
          <w:szCs w:val="24"/>
        </w:rPr>
        <w:t>contiguous fields that includes the final field, may be repeated. Repetition of the final fields of a set as a group of fields must be accomplished in a way that allows context meaning of repeated field positions to be maintained. Therefore, when a group of fields is designated for repetition, it must be repeated as a unit. In repeating the final fields of a set as a group of fields, the order of fields within the group must be maintained, even if some of the data were not available or being withheld.</w:t>
      </w:r>
    </w:p>
    <w:p w14:paraId="680CEAF8" w14:textId="77777777" w:rsidR="00285C15" w:rsidRPr="00285C15" w:rsidRDefault="00285C15" w:rsidP="00285C15">
      <w:pPr>
        <w:autoSpaceDE w:val="0"/>
        <w:autoSpaceDN w:val="0"/>
        <w:adjustRightInd w:val="0"/>
        <w:spacing w:after="0" w:line="240" w:lineRule="auto"/>
        <w:rPr>
          <w:rFonts w:ascii="Times New Roman" w:hAnsi="Times New Roman" w:cs="Times New Roman"/>
          <w:sz w:val="24"/>
          <w:szCs w:val="24"/>
        </w:rPr>
      </w:pPr>
    </w:p>
    <w:p w14:paraId="529F15D1" w14:textId="77777777" w:rsidR="00930639" w:rsidRPr="00381DAE" w:rsidRDefault="00930639" w:rsidP="00285C1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1DAE">
        <w:rPr>
          <w:rFonts w:ascii="Times New Roman" w:hAnsi="Times New Roman" w:cs="Times New Roman"/>
          <w:b/>
          <w:bCs/>
          <w:sz w:val="24"/>
          <w:szCs w:val="24"/>
        </w:rPr>
        <w:t>Repetition</w:t>
      </w:r>
      <w:r w:rsidRPr="00381DAE">
        <w:rPr>
          <w:rFonts w:ascii="Times New Roman" w:hAnsi="Times New Roman" w:cs="Times New Roman"/>
          <w:b/>
          <w:bCs/>
          <w:color w:val="000000"/>
          <w:sz w:val="24"/>
          <w:szCs w:val="24"/>
        </w:rPr>
        <w:t xml:space="preserve"> Within Columnar Set</w:t>
      </w:r>
      <w:r w:rsidRPr="00381DAE">
        <w:rPr>
          <w:rFonts w:ascii="Times New Roman" w:hAnsi="Times New Roman" w:cs="Times New Roman"/>
          <w:color w:val="000000"/>
          <w:sz w:val="24"/>
          <w:szCs w:val="24"/>
        </w:rPr>
        <w:t xml:space="preserve">. All the fields of a columnar set comprise a repeatable group of fields as explained in paragraph </w:t>
      </w:r>
      <w:r w:rsidRPr="00590576">
        <w:rPr>
          <w:rFonts w:ascii="Times New Roman" w:hAnsi="Times New Roman" w:cs="Times New Roman"/>
          <w:sz w:val="24"/>
          <w:szCs w:val="24"/>
        </w:rPr>
        <w:t xml:space="preserve">5.8.4. In </w:t>
      </w:r>
      <w:r w:rsidRPr="00381DAE">
        <w:rPr>
          <w:rFonts w:ascii="Times New Roman" w:hAnsi="Times New Roman" w:cs="Times New Roman"/>
          <w:color w:val="000000"/>
          <w:sz w:val="24"/>
          <w:szCs w:val="24"/>
        </w:rPr>
        <w:t>columnar sets, each instance of the group of fields is always entered on a new line in order to maintain the desired tabular</w:t>
      </w:r>
      <w:r>
        <w:rPr>
          <w:rFonts w:ascii="Times New Roman" w:hAnsi="Times New Roman" w:cs="Times New Roman"/>
          <w:color w:val="000000"/>
          <w:sz w:val="24"/>
          <w:szCs w:val="24"/>
        </w:rPr>
        <w:t xml:space="preserve"> </w:t>
      </w:r>
      <w:r w:rsidRPr="00381DAE">
        <w:rPr>
          <w:rFonts w:ascii="Times New Roman" w:hAnsi="Times New Roman" w:cs="Times New Roman"/>
          <w:color w:val="000000"/>
          <w:sz w:val="24"/>
          <w:szCs w:val="24"/>
        </w:rPr>
        <w:t>arrangement.</w:t>
      </w:r>
    </w:p>
    <w:p w14:paraId="3C14D814" w14:textId="77777777" w:rsidR="00930639" w:rsidRPr="00381DAE" w:rsidRDefault="00930639" w:rsidP="00930639">
      <w:pPr>
        <w:pStyle w:val="ListParagraph"/>
        <w:autoSpaceDE w:val="0"/>
        <w:autoSpaceDN w:val="0"/>
        <w:adjustRightInd w:val="0"/>
        <w:spacing w:after="0" w:line="240" w:lineRule="auto"/>
        <w:ind w:left="360"/>
        <w:rPr>
          <w:rFonts w:ascii="Times New Roman" w:hAnsi="Times New Roman" w:cs="Times New Roman"/>
          <w:sz w:val="24"/>
          <w:szCs w:val="24"/>
        </w:rPr>
      </w:pPr>
    </w:p>
    <w:p w14:paraId="06B2595A" w14:textId="77777777" w:rsidR="00930639" w:rsidRPr="00381DAE" w:rsidRDefault="00930639" w:rsidP="00285C15">
      <w:pPr>
        <w:kinsoku w:val="0"/>
        <w:overflowPunct w:val="0"/>
        <w:autoSpaceDE w:val="0"/>
        <w:autoSpaceDN w:val="0"/>
        <w:adjustRightInd w:val="0"/>
        <w:spacing w:after="0" w:line="240" w:lineRule="auto"/>
        <w:ind w:left="720"/>
        <w:rPr>
          <w:rFonts w:ascii="Times New Roman" w:hAnsi="Times New Roman" w:cs="Times New Roman"/>
          <w:sz w:val="24"/>
          <w:szCs w:val="24"/>
        </w:rPr>
      </w:pPr>
      <w:r w:rsidRPr="00381DAE">
        <w:rPr>
          <w:rFonts w:ascii="Times New Roman" w:hAnsi="Times New Roman" w:cs="Times New Roman"/>
          <w:b/>
          <w:bCs/>
          <w:spacing w:val="-1"/>
          <w:sz w:val="24"/>
          <w:szCs w:val="24"/>
        </w:rPr>
        <w:t>E.8.8</w:t>
      </w:r>
      <w:r w:rsidRPr="00381DAE">
        <w:rPr>
          <w:rFonts w:ascii="Times New Roman" w:hAnsi="Times New Roman" w:cs="Times New Roman"/>
          <w:b/>
          <w:bCs/>
          <w:sz w:val="24"/>
          <w:szCs w:val="24"/>
        </w:rPr>
        <w:t xml:space="preserve">  </w:t>
      </w:r>
      <w:r w:rsidRPr="00381DAE">
        <w:rPr>
          <w:rFonts w:ascii="Times New Roman" w:hAnsi="Times New Roman" w:cs="Times New Roman"/>
          <w:b/>
          <w:bCs/>
          <w:spacing w:val="20"/>
          <w:sz w:val="24"/>
          <w:szCs w:val="24"/>
        </w:rPr>
        <w:t xml:space="preserve"> </w:t>
      </w:r>
      <w:r w:rsidRPr="00381DAE">
        <w:rPr>
          <w:rFonts w:ascii="Times New Roman" w:hAnsi="Times New Roman" w:cs="Times New Roman"/>
          <w:b/>
          <w:bCs/>
          <w:spacing w:val="-1"/>
          <w:sz w:val="24"/>
          <w:szCs w:val="24"/>
          <w:u w:val="thick"/>
        </w:rPr>
        <w:t>Group</w:t>
      </w:r>
      <w:r w:rsidRPr="00381DAE">
        <w:rPr>
          <w:rFonts w:ascii="Times New Roman" w:hAnsi="Times New Roman" w:cs="Times New Roman"/>
          <w:b/>
          <w:bCs/>
          <w:sz w:val="24"/>
          <w:szCs w:val="24"/>
          <w:u w:val="thick"/>
        </w:rPr>
        <w:t xml:space="preserve"> </w:t>
      </w:r>
      <w:r w:rsidRPr="00381DAE">
        <w:rPr>
          <w:rFonts w:ascii="Times New Roman" w:hAnsi="Times New Roman" w:cs="Times New Roman"/>
          <w:b/>
          <w:bCs/>
          <w:spacing w:val="-1"/>
          <w:sz w:val="24"/>
          <w:szCs w:val="24"/>
          <w:u w:val="thick"/>
        </w:rPr>
        <w:t>of</w:t>
      </w:r>
      <w:r w:rsidRPr="00381DAE">
        <w:rPr>
          <w:rFonts w:ascii="Times New Roman" w:hAnsi="Times New Roman" w:cs="Times New Roman"/>
          <w:b/>
          <w:bCs/>
          <w:sz w:val="24"/>
          <w:szCs w:val="24"/>
          <w:u w:val="thick"/>
        </w:rPr>
        <w:t xml:space="preserve"> </w:t>
      </w:r>
      <w:r w:rsidRPr="00381DAE">
        <w:rPr>
          <w:rFonts w:ascii="Times New Roman" w:hAnsi="Times New Roman" w:cs="Times New Roman"/>
          <w:b/>
          <w:bCs/>
          <w:spacing w:val="-1"/>
          <w:sz w:val="24"/>
          <w:szCs w:val="24"/>
          <w:u w:val="thick"/>
        </w:rPr>
        <w:t>Fields</w:t>
      </w:r>
      <w:r w:rsidRPr="00381DAE">
        <w:rPr>
          <w:rFonts w:ascii="Times New Roman" w:hAnsi="Times New Roman" w:cs="Times New Roman"/>
          <w:b/>
          <w:bCs/>
          <w:sz w:val="24"/>
          <w:szCs w:val="24"/>
          <w:u w:val="thick"/>
        </w:rPr>
        <w:t xml:space="preserve"> </w:t>
      </w:r>
      <w:r w:rsidRPr="00381DAE">
        <w:rPr>
          <w:rFonts w:ascii="Times New Roman" w:hAnsi="Times New Roman" w:cs="Times New Roman"/>
          <w:b/>
          <w:bCs/>
          <w:spacing w:val="-1"/>
          <w:sz w:val="24"/>
          <w:szCs w:val="24"/>
          <w:u w:val="thick"/>
        </w:rPr>
        <w:t>Mapping</w:t>
      </w:r>
      <w:r w:rsidRPr="00381DAE">
        <w:rPr>
          <w:rFonts w:ascii="Times New Roman" w:hAnsi="Times New Roman" w:cs="Times New Roman"/>
          <w:spacing w:val="-1"/>
          <w:sz w:val="24"/>
          <w:szCs w:val="24"/>
        </w:rPr>
        <w:t>.</w:t>
      </w:r>
      <w:r w:rsidRPr="00381DAE">
        <w:rPr>
          <w:rFonts w:ascii="Times New Roman" w:hAnsi="Times New Roman" w:cs="Times New Roman"/>
          <w:sz w:val="24"/>
          <w:szCs w:val="24"/>
        </w:rPr>
        <w:t xml:space="preserve">  A Group of Fields is defined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as</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collection</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of</w:t>
      </w:r>
      <w:r w:rsidRPr="00381DAE">
        <w:rPr>
          <w:rFonts w:ascii="Times New Roman" w:hAnsi="Times New Roman" w:cs="Times New Roman"/>
          <w:spacing w:val="-3"/>
          <w:sz w:val="24"/>
          <w:szCs w:val="24"/>
        </w:rPr>
        <w:t xml:space="preserve"> </w:t>
      </w:r>
      <w:r w:rsidRPr="00381DAE">
        <w:rPr>
          <w:rFonts w:ascii="Times New Roman" w:hAnsi="Times New Roman" w:cs="Times New Roman"/>
          <w:sz w:val="24"/>
          <w:szCs w:val="24"/>
        </w:rPr>
        <w:t>Fields</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in</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w:t>
      </w:r>
      <w:r w:rsidR="00285C15">
        <w:rPr>
          <w:rFonts w:ascii="Times New Roman" w:hAnsi="Times New Roman" w:cs="Times New Roman"/>
          <w:sz w:val="24"/>
          <w:szCs w:val="24"/>
        </w:rPr>
        <w:t xml:space="preserve"> </w:t>
      </w:r>
      <w:r w:rsidRPr="00381DAE">
        <w:rPr>
          <w:rFonts w:ascii="Times New Roman" w:hAnsi="Times New Roman" w:cs="Times New Roman"/>
          <w:sz w:val="24"/>
          <w:szCs w:val="24"/>
        </w:rPr>
        <w:t>Linear</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Set</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that</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is</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associated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for</w:t>
      </w:r>
      <w:r w:rsidRPr="00381DAE">
        <w:rPr>
          <w:rFonts w:ascii="Times New Roman" w:hAnsi="Times New Roman" w:cs="Times New Roman"/>
          <w:spacing w:val="-1"/>
          <w:sz w:val="24"/>
          <w:szCs w:val="24"/>
        </w:rPr>
        <w:t xml:space="preserve"> repetition </w:t>
      </w:r>
      <w:r w:rsidRPr="00381DAE">
        <w:rPr>
          <w:rFonts w:ascii="Times New Roman" w:hAnsi="Times New Roman" w:cs="Times New Roman"/>
          <w:sz w:val="24"/>
          <w:szCs w:val="24"/>
        </w:rPr>
        <w:t>and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is</w:t>
      </w:r>
      <w:r w:rsidRPr="00381DAE">
        <w:rPr>
          <w:rFonts w:ascii="Times New Roman" w:hAnsi="Times New Roman" w:cs="Times New Roman"/>
          <w:spacing w:val="-2"/>
          <w:sz w:val="24"/>
          <w:szCs w:val="24"/>
        </w:rPr>
        <w:t xml:space="preserve"> </w:t>
      </w:r>
      <w:r w:rsidRPr="00381DAE">
        <w:rPr>
          <w:rFonts w:ascii="Times New Roman" w:hAnsi="Times New Roman" w:cs="Times New Roman"/>
          <w:sz w:val="24"/>
          <w:szCs w:val="24"/>
        </w:rPr>
        <w:t>located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at</w:t>
      </w:r>
      <w:r w:rsidRPr="00381DAE">
        <w:rPr>
          <w:rFonts w:ascii="Times New Roman" w:hAnsi="Times New Roman" w:cs="Times New Roman"/>
          <w:spacing w:val="-1"/>
          <w:sz w:val="24"/>
          <w:szCs w:val="24"/>
        </w:rPr>
        <w:t xml:space="preserve"> the </w:t>
      </w:r>
      <w:r w:rsidRPr="00381DAE">
        <w:rPr>
          <w:rFonts w:ascii="Times New Roman" w:hAnsi="Times New Roman" w:cs="Times New Roman"/>
          <w:sz w:val="24"/>
          <w:szCs w:val="24"/>
        </w:rPr>
        <w:t>end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of</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Set</w:t>
      </w:r>
      <w:r w:rsidRPr="00381DAE">
        <w:rPr>
          <w:rFonts w:ascii="Times New Roman" w:hAnsi="Times New Roman" w:cs="Times New Roman"/>
          <w:spacing w:val="-1"/>
          <w:sz w:val="24"/>
          <w:szCs w:val="24"/>
        </w:rPr>
        <w:t xml:space="preserve"> Format.</w:t>
      </w:r>
      <w:r w:rsidRPr="00381DAE">
        <w:rPr>
          <w:rFonts w:ascii="Times New Roman" w:hAnsi="Times New Roman" w:cs="Times New Roman"/>
          <w:spacing w:val="59"/>
          <w:sz w:val="24"/>
          <w:szCs w:val="24"/>
        </w:rPr>
        <w:t xml:space="preserve"> </w:t>
      </w:r>
      <w:r w:rsidRPr="00381DAE">
        <w:rPr>
          <w:rFonts w:ascii="Times New Roman" w:hAnsi="Times New Roman" w:cs="Times New Roman"/>
          <w:spacing w:val="-1"/>
          <w:sz w:val="24"/>
          <w:szCs w:val="24"/>
        </w:rPr>
        <w:t>Columnar</w:t>
      </w:r>
      <w:r w:rsidRPr="00381DAE">
        <w:rPr>
          <w:rFonts w:ascii="Times New Roman" w:hAnsi="Times New Roman" w:cs="Times New Roman"/>
          <w:spacing w:val="37"/>
          <w:sz w:val="24"/>
          <w:szCs w:val="24"/>
        </w:rPr>
        <w:t xml:space="preserve"> </w:t>
      </w:r>
      <w:r w:rsidRPr="00381DAE">
        <w:rPr>
          <w:rFonts w:ascii="Times New Roman" w:hAnsi="Times New Roman" w:cs="Times New Roman"/>
          <w:sz w:val="24"/>
          <w:szCs w:val="24"/>
        </w:rPr>
        <w:t xml:space="preserve">Set </w:t>
      </w:r>
      <w:r w:rsidRPr="00381DAE">
        <w:rPr>
          <w:rFonts w:ascii="Times New Roman" w:hAnsi="Times New Roman" w:cs="Times New Roman"/>
          <w:spacing w:val="-1"/>
          <w:sz w:val="24"/>
          <w:szCs w:val="24"/>
        </w:rPr>
        <w:t>Formats</w:t>
      </w:r>
      <w:r w:rsidRPr="00381DAE">
        <w:rPr>
          <w:rFonts w:ascii="Times New Roman" w:hAnsi="Times New Roman" w:cs="Times New Roman"/>
          <w:sz w:val="24"/>
          <w:szCs w:val="24"/>
        </w:rPr>
        <w:t xml:space="preserve"> are </w:t>
      </w:r>
      <w:r w:rsidRPr="00381DAE">
        <w:rPr>
          <w:rFonts w:ascii="Times New Roman" w:hAnsi="Times New Roman" w:cs="Times New Roman"/>
          <w:spacing w:val="-1"/>
          <w:sz w:val="24"/>
          <w:szCs w:val="24"/>
        </w:rPr>
        <w:t>comprised</w:t>
      </w:r>
      <w:r w:rsidRPr="00381DAE">
        <w:rPr>
          <w:rFonts w:ascii="Times New Roman" w:hAnsi="Times New Roman" w:cs="Times New Roman"/>
          <w:sz w:val="24"/>
          <w:szCs w:val="24"/>
        </w:rPr>
        <w:t xml:space="preserve"> only of a Group of </w:t>
      </w:r>
      <w:r w:rsidRPr="00381DAE">
        <w:rPr>
          <w:rFonts w:ascii="Times New Roman" w:hAnsi="Times New Roman" w:cs="Times New Roman"/>
          <w:spacing w:val="-1"/>
          <w:sz w:val="24"/>
          <w:szCs w:val="24"/>
        </w:rPr>
        <w:t>Fields.</w:t>
      </w:r>
      <w:r w:rsidRPr="00381DAE">
        <w:rPr>
          <w:rFonts w:ascii="Times New Roman" w:hAnsi="Times New Roman" w:cs="Times New Roman"/>
          <w:sz w:val="24"/>
          <w:szCs w:val="24"/>
        </w:rPr>
        <w:t xml:space="preserve">  Each occurrence of an MTF Group of</w:t>
      </w:r>
      <w:r w:rsidRPr="00381DAE">
        <w:rPr>
          <w:rFonts w:ascii="Times New Roman" w:hAnsi="Times New Roman" w:cs="Times New Roman"/>
          <w:spacing w:val="37"/>
          <w:sz w:val="24"/>
          <w:szCs w:val="24"/>
        </w:rPr>
        <w:t xml:space="preserve"> </w:t>
      </w:r>
      <w:r w:rsidRPr="00381DAE">
        <w:rPr>
          <w:rFonts w:ascii="Times New Roman" w:hAnsi="Times New Roman" w:cs="Times New Roman"/>
          <w:sz w:val="24"/>
          <w:szCs w:val="24"/>
        </w:rPr>
        <w:t>Fields</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is</w:t>
      </w:r>
      <w:r w:rsidRPr="00381DAE">
        <w:rPr>
          <w:rFonts w:ascii="Times New Roman" w:hAnsi="Times New Roman" w:cs="Times New Roman"/>
          <w:spacing w:val="-1"/>
          <w:sz w:val="24"/>
          <w:szCs w:val="24"/>
        </w:rPr>
        <w:t xml:space="preserve"> mapped </w:t>
      </w:r>
      <w:r w:rsidRPr="00381DAE">
        <w:rPr>
          <w:rFonts w:ascii="Times New Roman" w:hAnsi="Times New Roman" w:cs="Times New Roman"/>
          <w:sz w:val="24"/>
          <w:szCs w:val="24"/>
        </w:rPr>
        <w:t>to</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an</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XML-MTF</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 xml:space="preserve">group-of-fields </w:t>
      </w:r>
      <w:r w:rsidRPr="00381DAE">
        <w:rPr>
          <w:rFonts w:ascii="Times New Roman" w:hAnsi="Times New Roman" w:cs="Times New Roman"/>
          <w:spacing w:val="-1"/>
          <w:sz w:val="24"/>
          <w:szCs w:val="24"/>
        </w:rPr>
        <w:t>element.</w:t>
      </w:r>
      <w:r w:rsidRPr="00381DAE">
        <w:rPr>
          <w:rFonts w:ascii="Times New Roman" w:hAnsi="Times New Roman" w:cs="Times New Roman"/>
          <w:sz w:val="24"/>
          <w:szCs w:val="24"/>
        </w:rPr>
        <w:t xml:space="preserve">  The Column Headers of </w:t>
      </w:r>
      <w:r w:rsidRPr="00381DAE">
        <w:rPr>
          <w:rFonts w:ascii="Times New Roman" w:hAnsi="Times New Roman" w:cs="Times New Roman"/>
          <w:spacing w:val="-1"/>
          <w:sz w:val="24"/>
          <w:szCs w:val="24"/>
        </w:rPr>
        <w:t>Columnar</w:t>
      </w:r>
      <w:r w:rsidRPr="00381DAE">
        <w:rPr>
          <w:rFonts w:ascii="Times New Roman" w:hAnsi="Times New Roman" w:cs="Times New Roman"/>
          <w:spacing w:val="35"/>
          <w:sz w:val="24"/>
          <w:szCs w:val="24"/>
        </w:rPr>
        <w:t xml:space="preserve"> </w:t>
      </w:r>
      <w:r w:rsidRPr="00381DAE">
        <w:rPr>
          <w:rFonts w:ascii="Times New Roman" w:hAnsi="Times New Roman" w:cs="Times New Roman"/>
          <w:sz w:val="24"/>
          <w:szCs w:val="24"/>
        </w:rPr>
        <w:t xml:space="preserve">Sets are not </w:t>
      </w:r>
      <w:r w:rsidRPr="00381DAE">
        <w:rPr>
          <w:rFonts w:ascii="Times New Roman" w:hAnsi="Times New Roman" w:cs="Times New Roman"/>
          <w:spacing w:val="-1"/>
          <w:sz w:val="24"/>
          <w:szCs w:val="24"/>
        </w:rPr>
        <w:t>mapped.</w:t>
      </w:r>
      <w:r w:rsidRPr="00381DAE">
        <w:rPr>
          <w:rFonts w:ascii="Times New Roman" w:hAnsi="Times New Roman" w:cs="Times New Roman"/>
          <w:spacing w:val="59"/>
          <w:sz w:val="24"/>
          <w:szCs w:val="24"/>
        </w:rPr>
        <w:t xml:space="preserve"> </w:t>
      </w:r>
      <w:r w:rsidRPr="00381DAE">
        <w:rPr>
          <w:rFonts w:ascii="Times New Roman" w:hAnsi="Times New Roman" w:cs="Times New Roman"/>
          <w:sz w:val="24"/>
          <w:szCs w:val="24"/>
        </w:rPr>
        <w:t xml:space="preserve">The </w:t>
      </w:r>
      <w:r w:rsidRPr="00381DAE">
        <w:rPr>
          <w:rFonts w:ascii="Times New Roman" w:hAnsi="Times New Roman" w:cs="Times New Roman"/>
          <w:spacing w:val="-1"/>
          <w:sz w:val="24"/>
          <w:szCs w:val="24"/>
        </w:rPr>
        <w:t>element</w:t>
      </w:r>
      <w:r w:rsidRPr="00381DAE">
        <w:rPr>
          <w:rFonts w:ascii="Times New Roman" w:hAnsi="Times New Roman" w:cs="Times New Roman"/>
          <w:sz w:val="24"/>
          <w:szCs w:val="24"/>
        </w:rPr>
        <w:t xml:space="preserve"> has the following structure:</w:t>
      </w:r>
    </w:p>
    <w:p w14:paraId="031A7C42" w14:textId="77777777" w:rsidR="00930639" w:rsidRPr="00381DAE" w:rsidRDefault="00930639" w:rsidP="00930639">
      <w:pPr>
        <w:kinsoku w:val="0"/>
        <w:overflowPunct w:val="0"/>
        <w:autoSpaceDE w:val="0"/>
        <w:autoSpaceDN w:val="0"/>
        <w:adjustRightInd w:val="0"/>
        <w:spacing w:after="0" w:line="240" w:lineRule="auto"/>
        <w:rPr>
          <w:rFonts w:ascii="Times New Roman" w:hAnsi="Times New Roman" w:cs="Times New Roman"/>
          <w:sz w:val="32"/>
          <w:szCs w:val="32"/>
        </w:rPr>
      </w:pPr>
    </w:p>
    <w:p w14:paraId="2A1DAA0C" w14:textId="77777777" w:rsidR="00930639" w:rsidRPr="00381DAE" w:rsidRDefault="00930639" w:rsidP="00285C15">
      <w:pPr>
        <w:kinsoku w:val="0"/>
        <w:overflowPunct w:val="0"/>
        <w:autoSpaceDE w:val="0"/>
        <w:autoSpaceDN w:val="0"/>
        <w:adjustRightInd w:val="0"/>
        <w:spacing w:after="0" w:line="240" w:lineRule="auto"/>
        <w:ind w:left="1080"/>
        <w:rPr>
          <w:rFonts w:ascii="Courier New" w:hAnsi="Courier New" w:cs="Courier New"/>
          <w:sz w:val="24"/>
          <w:szCs w:val="24"/>
        </w:rPr>
      </w:pPr>
      <w:r w:rsidRPr="00381DAE">
        <w:rPr>
          <w:rFonts w:ascii="Courier New" w:hAnsi="Courier New" w:cs="Courier New"/>
          <w:b/>
          <w:bCs/>
          <w:sz w:val="24"/>
          <w:szCs w:val="24"/>
        </w:rPr>
        <w:t>&lt;</w:t>
      </w:r>
      <w:proofErr w:type="spellStart"/>
      <w:r w:rsidRPr="00381DAE">
        <w:rPr>
          <w:rFonts w:ascii="Courier New" w:hAnsi="Courier New" w:cs="Courier New"/>
          <w:b/>
          <w:bCs/>
          <w:sz w:val="24"/>
          <w:szCs w:val="24"/>
        </w:rPr>
        <w:t>GroupOfFields</w:t>
      </w:r>
      <w:proofErr w:type="spellEnd"/>
      <w:r w:rsidRPr="00381DAE">
        <w:rPr>
          <w:rFonts w:ascii="Courier New" w:hAnsi="Courier New" w:cs="Courier New"/>
          <w:b/>
          <w:bCs/>
          <w:sz w:val="24"/>
          <w:szCs w:val="24"/>
        </w:rPr>
        <w:t>&gt;</w:t>
      </w:r>
      <w:r w:rsidRPr="00381DAE">
        <w:rPr>
          <w:rFonts w:ascii="Courier New" w:hAnsi="Courier New" w:cs="Courier New"/>
          <w:sz w:val="24"/>
          <w:szCs w:val="24"/>
        </w:rPr>
        <w:t>(FIELD)+</w:t>
      </w:r>
      <w:r w:rsidRPr="00381DAE">
        <w:rPr>
          <w:rFonts w:ascii="Courier New" w:hAnsi="Courier New" w:cs="Courier New"/>
          <w:b/>
          <w:bCs/>
          <w:sz w:val="24"/>
          <w:szCs w:val="24"/>
        </w:rPr>
        <w:t>&lt;/</w:t>
      </w:r>
      <w:proofErr w:type="spellStart"/>
      <w:r w:rsidRPr="00381DAE">
        <w:rPr>
          <w:rFonts w:ascii="Courier New" w:hAnsi="Courier New" w:cs="Courier New"/>
          <w:b/>
          <w:bCs/>
          <w:sz w:val="24"/>
          <w:szCs w:val="24"/>
        </w:rPr>
        <w:t>GroupOfFields</w:t>
      </w:r>
      <w:proofErr w:type="spellEnd"/>
      <w:r w:rsidRPr="00381DAE">
        <w:rPr>
          <w:rFonts w:ascii="Courier New" w:hAnsi="Courier New" w:cs="Courier New"/>
          <w:b/>
          <w:bCs/>
          <w:sz w:val="24"/>
          <w:szCs w:val="24"/>
        </w:rPr>
        <w:t>&gt;</w:t>
      </w:r>
    </w:p>
    <w:p w14:paraId="4F115F6F" w14:textId="77777777" w:rsidR="00930639" w:rsidRPr="00381DAE" w:rsidRDefault="00930639" w:rsidP="00930639">
      <w:pPr>
        <w:kinsoku w:val="0"/>
        <w:overflowPunct w:val="0"/>
        <w:autoSpaceDE w:val="0"/>
        <w:autoSpaceDN w:val="0"/>
        <w:adjustRightInd w:val="0"/>
        <w:spacing w:after="0" w:line="240" w:lineRule="auto"/>
        <w:rPr>
          <w:rFonts w:ascii="Courier New" w:hAnsi="Courier New" w:cs="Courier New"/>
          <w:b/>
          <w:bCs/>
          <w:sz w:val="21"/>
          <w:szCs w:val="21"/>
        </w:rPr>
      </w:pPr>
    </w:p>
    <w:p w14:paraId="68870455" w14:textId="77777777" w:rsidR="00930639" w:rsidRDefault="00930639" w:rsidP="00285C15">
      <w:pPr>
        <w:kinsoku w:val="0"/>
        <w:overflowPunct w:val="0"/>
        <w:autoSpaceDE w:val="0"/>
        <w:autoSpaceDN w:val="0"/>
        <w:adjustRightInd w:val="0"/>
        <w:spacing w:after="0" w:line="240" w:lineRule="auto"/>
        <w:ind w:left="720"/>
        <w:rPr>
          <w:rFonts w:ascii="Times New Roman" w:hAnsi="Times New Roman" w:cs="Times New Roman"/>
          <w:spacing w:val="-1"/>
          <w:sz w:val="24"/>
          <w:szCs w:val="24"/>
        </w:rPr>
      </w:pPr>
      <w:r w:rsidRPr="00381DAE">
        <w:rPr>
          <w:rFonts w:ascii="Times New Roman" w:hAnsi="Times New Roman" w:cs="Times New Roman"/>
          <w:sz w:val="24"/>
          <w:szCs w:val="24"/>
        </w:rPr>
        <w:t>The</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content</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of</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an</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XML-MTF</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group-of-fields</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is</w:t>
      </w:r>
      <w:r w:rsidRPr="00381DAE">
        <w:rPr>
          <w:rFonts w:ascii="Times New Roman" w:hAnsi="Times New Roman" w:cs="Times New Roman"/>
          <w:spacing w:val="-1"/>
          <w:sz w:val="24"/>
          <w:szCs w:val="24"/>
        </w:rPr>
        <w:t xml:space="preserve"> mapped</w:t>
      </w:r>
      <w:r w:rsidRPr="00381DAE">
        <w:rPr>
          <w:rFonts w:ascii="Times New Roman" w:hAnsi="Times New Roman" w:cs="Times New Roman"/>
          <w:sz w:val="24"/>
          <w:szCs w:val="24"/>
        </w:rPr>
        <w:t xml:space="preserve"> from the MTF Fields contained in the</w:t>
      </w:r>
      <w:r w:rsidRPr="00381DAE">
        <w:rPr>
          <w:rFonts w:ascii="Times New Roman" w:hAnsi="Times New Roman" w:cs="Times New Roman"/>
          <w:spacing w:val="24"/>
          <w:sz w:val="24"/>
          <w:szCs w:val="24"/>
        </w:rPr>
        <w:t xml:space="preserve"> </w:t>
      </w:r>
      <w:r w:rsidRPr="00381DAE">
        <w:rPr>
          <w:rFonts w:ascii="Times New Roman" w:hAnsi="Times New Roman" w:cs="Times New Roman"/>
          <w:sz w:val="24"/>
          <w:szCs w:val="24"/>
        </w:rPr>
        <w:t xml:space="preserve">MTF Group of Fields, and is </w:t>
      </w:r>
      <w:r w:rsidRPr="00381DAE">
        <w:rPr>
          <w:rFonts w:ascii="Times New Roman" w:hAnsi="Times New Roman" w:cs="Times New Roman"/>
          <w:spacing w:val="-1"/>
          <w:sz w:val="24"/>
          <w:szCs w:val="24"/>
        </w:rPr>
        <w:t>composed</w:t>
      </w:r>
      <w:r w:rsidRPr="00381DAE">
        <w:rPr>
          <w:rFonts w:ascii="Times New Roman" w:hAnsi="Times New Roman" w:cs="Times New Roman"/>
          <w:sz w:val="24"/>
          <w:szCs w:val="24"/>
        </w:rPr>
        <w:t xml:space="preserve"> of one or more XML-MTF field </w:t>
      </w:r>
      <w:r w:rsidRPr="00381DAE">
        <w:rPr>
          <w:rFonts w:ascii="Times New Roman" w:hAnsi="Times New Roman" w:cs="Times New Roman"/>
          <w:spacing w:val="-1"/>
          <w:sz w:val="24"/>
          <w:szCs w:val="24"/>
        </w:rPr>
        <w:t>elements.</w:t>
      </w:r>
    </w:p>
    <w:p w14:paraId="1EBE1702" w14:textId="77777777" w:rsidR="00285C15" w:rsidRPr="00381DAE" w:rsidRDefault="00285C15" w:rsidP="00285C15">
      <w:pPr>
        <w:kinsoku w:val="0"/>
        <w:overflowPunct w:val="0"/>
        <w:autoSpaceDE w:val="0"/>
        <w:autoSpaceDN w:val="0"/>
        <w:adjustRightInd w:val="0"/>
        <w:spacing w:after="0" w:line="240" w:lineRule="auto"/>
        <w:ind w:left="720"/>
        <w:rPr>
          <w:rFonts w:ascii="Times New Roman" w:hAnsi="Times New Roman" w:cs="Times New Roman"/>
          <w:spacing w:val="-1"/>
          <w:sz w:val="24"/>
          <w:szCs w:val="24"/>
        </w:rPr>
      </w:pPr>
    </w:p>
    <w:p w14:paraId="7D85714D" w14:textId="77777777" w:rsidR="00930639" w:rsidRDefault="00930639" w:rsidP="00285C15">
      <w:pPr>
        <w:kinsoku w:val="0"/>
        <w:overflowPunct w:val="0"/>
        <w:autoSpaceDE w:val="0"/>
        <w:autoSpaceDN w:val="0"/>
        <w:adjustRightInd w:val="0"/>
        <w:spacing w:after="0" w:line="240" w:lineRule="auto"/>
        <w:ind w:left="720"/>
        <w:rPr>
          <w:rFonts w:ascii="Times New Roman" w:hAnsi="Times New Roman" w:cs="Times New Roman"/>
          <w:spacing w:val="-1"/>
          <w:sz w:val="24"/>
          <w:szCs w:val="24"/>
          <w:u w:val="single"/>
        </w:rPr>
      </w:pPr>
      <w:r w:rsidRPr="00381DAE">
        <w:rPr>
          <w:rFonts w:ascii="Times New Roman" w:hAnsi="Times New Roman" w:cs="Times New Roman"/>
          <w:spacing w:val="-1"/>
          <w:sz w:val="24"/>
          <w:szCs w:val="24"/>
          <w:u w:val="single"/>
        </w:rPr>
        <w:t>Example:</w:t>
      </w:r>
    </w:p>
    <w:p w14:paraId="0358A56A" w14:textId="77777777" w:rsidR="00285C15" w:rsidRPr="00381DAE" w:rsidRDefault="00285C15" w:rsidP="00285C15">
      <w:pPr>
        <w:kinsoku w:val="0"/>
        <w:overflowPunct w:val="0"/>
        <w:autoSpaceDE w:val="0"/>
        <w:autoSpaceDN w:val="0"/>
        <w:adjustRightInd w:val="0"/>
        <w:spacing w:after="0" w:line="240" w:lineRule="auto"/>
        <w:ind w:left="720"/>
        <w:rPr>
          <w:rFonts w:ascii="Times New Roman" w:hAnsi="Times New Roman" w:cs="Times New Roman"/>
          <w:sz w:val="24"/>
          <w:szCs w:val="24"/>
        </w:rPr>
      </w:pPr>
    </w:p>
    <w:p w14:paraId="7ACE9285" w14:textId="77777777" w:rsidR="00930639" w:rsidRPr="00381DAE" w:rsidRDefault="00930639" w:rsidP="00285C15">
      <w:pPr>
        <w:kinsoku w:val="0"/>
        <w:overflowPunct w:val="0"/>
        <w:autoSpaceDE w:val="0"/>
        <w:autoSpaceDN w:val="0"/>
        <w:adjustRightInd w:val="0"/>
        <w:spacing w:after="0" w:line="240" w:lineRule="auto"/>
        <w:ind w:left="720"/>
        <w:rPr>
          <w:rFonts w:ascii="Courier New" w:hAnsi="Courier New" w:cs="Courier New"/>
          <w:sz w:val="24"/>
          <w:szCs w:val="24"/>
        </w:rPr>
      </w:pPr>
      <w:r w:rsidRPr="00164A37">
        <w:rPr>
          <w:rFonts w:ascii="Courier New" w:hAnsi="Courier New" w:cs="Courier New"/>
          <w:spacing w:val="-1"/>
          <w:sz w:val="24"/>
          <w:szCs w:val="24"/>
        </w:rPr>
        <w:t>J</w:t>
      </w:r>
      <w:r w:rsidRPr="00381DAE">
        <w:rPr>
          <w:rFonts w:ascii="Courier New" w:hAnsi="Courier New" w:cs="Courier New"/>
          <w:spacing w:val="-1"/>
          <w:sz w:val="24"/>
          <w:szCs w:val="24"/>
        </w:rPr>
        <w:t>AM/UTMK</w:t>
      </w:r>
      <w:proofErr w:type="gramStart"/>
      <w:r w:rsidRPr="00381DAE">
        <w:rPr>
          <w:rFonts w:ascii="Courier New" w:hAnsi="Courier New" w:cs="Courier New"/>
          <w:spacing w:val="-1"/>
          <w:sz w:val="24"/>
          <w:szCs w:val="24"/>
        </w:rPr>
        <w:t>:32WDL1212</w:t>
      </w:r>
      <w:proofErr w:type="gramEnd"/>
      <w:r w:rsidRPr="00381DAE">
        <w:rPr>
          <w:rFonts w:ascii="Courier New" w:hAnsi="Courier New" w:cs="Courier New"/>
          <w:spacing w:val="-1"/>
          <w:sz w:val="24"/>
          <w:szCs w:val="24"/>
        </w:rPr>
        <w:t>/141325Z/5MIN/</w:t>
      </w:r>
      <w:r w:rsidR="00DA7959" w:rsidRPr="00B1230B">
        <w:rPr>
          <w:rFonts w:ascii="Courier New" w:hAnsi="Courier New" w:cs="Courier New"/>
          <w:spacing w:val="-1"/>
          <w:sz w:val="24"/>
          <w:szCs w:val="24"/>
          <w:u w:val="single"/>
        </w:rPr>
        <w:t>LL12345</w:t>
      </w:r>
      <w:r w:rsidRPr="00B1230B">
        <w:rPr>
          <w:rFonts w:ascii="Courier New" w:hAnsi="Courier New" w:cs="Courier New"/>
          <w:spacing w:val="-1"/>
          <w:sz w:val="24"/>
          <w:szCs w:val="24"/>
          <w:u w:val="single"/>
        </w:rPr>
        <w:t>/</w:t>
      </w:r>
      <w:r w:rsidR="00DA7959" w:rsidRPr="00B1230B">
        <w:rPr>
          <w:rFonts w:ascii="Courier New" w:hAnsi="Courier New" w:cs="Courier New"/>
          <w:spacing w:val="-1"/>
          <w:sz w:val="24"/>
          <w:szCs w:val="24"/>
          <w:u w:val="single"/>
        </w:rPr>
        <w:t>32 RCS</w:t>
      </w:r>
      <w:r w:rsidRPr="00B1230B">
        <w:rPr>
          <w:rFonts w:ascii="Courier New" w:hAnsi="Courier New" w:cs="Courier New"/>
          <w:spacing w:val="-1"/>
          <w:sz w:val="24"/>
          <w:szCs w:val="24"/>
          <w:u w:val="single"/>
        </w:rPr>
        <w:t>/</w:t>
      </w:r>
      <w:r w:rsidR="00DA7959" w:rsidRPr="00B1230B">
        <w:rPr>
          <w:rFonts w:ascii="Courier New" w:hAnsi="Courier New" w:cs="Courier New"/>
          <w:spacing w:val="-1"/>
          <w:sz w:val="24"/>
          <w:szCs w:val="24"/>
          <w:u w:val="single"/>
        </w:rPr>
        <w:t>HTH</w:t>
      </w:r>
      <w:r w:rsidRPr="00B1230B">
        <w:rPr>
          <w:rFonts w:ascii="Courier New" w:hAnsi="Courier New" w:cs="Courier New"/>
          <w:spacing w:val="-1"/>
          <w:sz w:val="24"/>
          <w:szCs w:val="24"/>
          <w:u w:val="single"/>
        </w:rPr>
        <w:t>/</w:t>
      </w:r>
      <w:r w:rsidR="00DA7959" w:rsidRPr="00B1230B">
        <w:rPr>
          <w:rFonts w:ascii="Courier New" w:hAnsi="Courier New" w:cs="Courier New"/>
          <w:spacing w:val="-1"/>
          <w:sz w:val="24"/>
          <w:szCs w:val="24"/>
          <w:u w:val="single"/>
        </w:rPr>
        <w:t>4.5</w:t>
      </w:r>
      <w:r w:rsidR="00B1230B" w:rsidRPr="00B1230B">
        <w:rPr>
          <w:rFonts w:ascii="Courier New" w:hAnsi="Courier New" w:cs="Courier New"/>
          <w:spacing w:val="-1"/>
          <w:sz w:val="24"/>
          <w:szCs w:val="24"/>
          <w:u w:val="single"/>
        </w:rPr>
        <w:t>/4/33/none/</w:t>
      </w:r>
      <w:r w:rsidR="00EB4911">
        <w:rPr>
          <w:rFonts w:ascii="Courier New" w:hAnsi="Courier New" w:cs="Courier New"/>
          <w:spacing w:val="-1"/>
          <w:sz w:val="24"/>
          <w:szCs w:val="24"/>
          <w:u w:val="single"/>
        </w:rPr>
        <w:t>LL</w:t>
      </w:r>
      <w:r w:rsidR="00B1230B" w:rsidRPr="00B1230B">
        <w:rPr>
          <w:rFonts w:ascii="Courier New" w:hAnsi="Courier New" w:cs="Courier New"/>
          <w:spacing w:val="-1"/>
          <w:sz w:val="24"/>
          <w:szCs w:val="24"/>
          <w:u w:val="single"/>
        </w:rPr>
        <w:t>12346/32RCS/EW/3.4/1/0/NSTR</w:t>
      </w:r>
      <w:r w:rsidRPr="00381DAE">
        <w:rPr>
          <w:rFonts w:ascii="Courier New" w:hAnsi="Courier New" w:cs="Courier New"/>
          <w:spacing w:val="-1"/>
          <w:sz w:val="24"/>
          <w:szCs w:val="24"/>
        </w:rPr>
        <w:t>//</w:t>
      </w:r>
    </w:p>
    <w:p w14:paraId="61D7EF4D" w14:textId="77777777" w:rsidR="00930639" w:rsidRPr="00381DAE" w:rsidRDefault="00930639" w:rsidP="00930639">
      <w:pPr>
        <w:kinsoku w:val="0"/>
        <w:overflowPunct w:val="0"/>
        <w:autoSpaceDE w:val="0"/>
        <w:autoSpaceDN w:val="0"/>
        <w:adjustRightInd w:val="0"/>
        <w:spacing w:after="0" w:line="240" w:lineRule="auto"/>
        <w:rPr>
          <w:rFonts w:ascii="Courier New" w:hAnsi="Courier New" w:cs="Courier New"/>
          <w:sz w:val="23"/>
          <w:szCs w:val="23"/>
        </w:rPr>
      </w:pPr>
    </w:p>
    <w:p w14:paraId="340447E5" w14:textId="77777777" w:rsidR="00930639" w:rsidRPr="00381DAE" w:rsidRDefault="00930639" w:rsidP="00285C15">
      <w:pPr>
        <w:kinsoku w:val="0"/>
        <w:overflowPunct w:val="0"/>
        <w:autoSpaceDE w:val="0"/>
        <w:autoSpaceDN w:val="0"/>
        <w:adjustRightInd w:val="0"/>
        <w:spacing w:after="0" w:line="240" w:lineRule="auto"/>
        <w:ind w:left="720" w:right="289"/>
        <w:rPr>
          <w:rFonts w:ascii="Times New Roman" w:hAnsi="Times New Roman" w:cs="Times New Roman"/>
          <w:sz w:val="24"/>
          <w:szCs w:val="24"/>
        </w:rPr>
      </w:pPr>
      <w:r w:rsidRPr="00381DAE">
        <w:rPr>
          <w:rFonts w:ascii="Times New Roman" w:hAnsi="Times New Roman" w:cs="Times New Roman"/>
          <w:sz w:val="24"/>
          <w:szCs w:val="24"/>
        </w:rPr>
        <w:t>The</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underlined</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portion</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of</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the</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above</w:t>
      </w:r>
      <w:r w:rsidRPr="00381DAE">
        <w:rPr>
          <w:rFonts w:ascii="Times New Roman" w:hAnsi="Times New Roman" w:cs="Times New Roman"/>
          <w:spacing w:val="-1"/>
          <w:sz w:val="24"/>
          <w:szCs w:val="24"/>
        </w:rPr>
        <w:t xml:space="preserve"> </w:t>
      </w:r>
      <w:r w:rsidRPr="00381DAE">
        <w:rPr>
          <w:rFonts w:ascii="Times New Roman" w:hAnsi="Times New Roman" w:cs="Times New Roman"/>
          <w:sz w:val="24"/>
          <w:szCs w:val="24"/>
        </w:rPr>
        <w:t>MTF</w:t>
      </w:r>
      <w:r w:rsidRPr="00381DAE">
        <w:rPr>
          <w:rFonts w:ascii="Times New Roman" w:hAnsi="Times New Roman" w:cs="Times New Roman"/>
          <w:spacing w:val="-1"/>
          <w:sz w:val="24"/>
          <w:szCs w:val="24"/>
        </w:rPr>
        <w:t xml:space="preserve"> Jamming</w:t>
      </w:r>
      <w:r w:rsidRPr="00381DAE">
        <w:rPr>
          <w:rFonts w:ascii="Times New Roman" w:hAnsi="Times New Roman" w:cs="Times New Roman"/>
          <w:sz w:val="24"/>
          <w:szCs w:val="24"/>
        </w:rPr>
        <w:t xml:space="preserve"> Encountered Set </w:t>
      </w:r>
      <w:r w:rsidRPr="00381DAE">
        <w:rPr>
          <w:rFonts w:ascii="Times New Roman" w:hAnsi="Times New Roman" w:cs="Times New Roman"/>
          <w:spacing w:val="-1"/>
          <w:sz w:val="24"/>
          <w:szCs w:val="24"/>
        </w:rPr>
        <w:t>maps</w:t>
      </w:r>
      <w:r w:rsidRPr="00381DAE">
        <w:rPr>
          <w:rFonts w:ascii="Times New Roman" w:hAnsi="Times New Roman" w:cs="Times New Roman"/>
          <w:sz w:val="24"/>
          <w:szCs w:val="24"/>
        </w:rPr>
        <w:t xml:space="preserve"> to the following in</w:t>
      </w:r>
      <w:r w:rsidRPr="00381DAE">
        <w:rPr>
          <w:rFonts w:ascii="Times New Roman" w:hAnsi="Times New Roman" w:cs="Times New Roman"/>
          <w:spacing w:val="28"/>
          <w:sz w:val="24"/>
          <w:szCs w:val="24"/>
        </w:rPr>
        <w:t xml:space="preserve"> </w:t>
      </w:r>
      <w:r w:rsidRPr="00381DAE">
        <w:rPr>
          <w:rFonts w:ascii="Times New Roman" w:hAnsi="Times New Roman" w:cs="Times New Roman"/>
          <w:sz w:val="24"/>
          <w:szCs w:val="24"/>
        </w:rPr>
        <w:t>XML-MTF:</w:t>
      </w:r>
    </w:p>
    <w:p w14:paraId="2346FDC0" w14:textId="77777777" w:rsidR="00930639" w:rsidRPr="00381DAE" w:rsidRDefault="00930639" w:rsidP="00930639">
      <w:pPr>
        <w:kinsoku w:val="0"/>
        <w:overflowPunct w:val="0"/>
        <w:autoSpaceDE w:val="0"/>
        <w:autoSpaceDN w:val="0"/>
        <w:adjustRightInd w:val="0"/>
        <w:spacing w:after="0" w:line="240" w:lineRule="auto"/>
        <w:rPr>
          <w:rFonts w:ascii="Times New Roman" w:hAnsi="Times New Roman" w:cs="Times New Roman"/>
          <w:sz w:val="23"/>
          <w:szCs w:val="23"/>
        </w:rPr>
      </w:pPr>
    </w:p>
    <w:p w14:paraId="75817541" w14:textId="77777777" w:rsidR="00930639" w:rsidRPr="00381DAE" w:rsidRDefault="00930639" w:rsidP="00285C15">
      <w:pPr>
        <w:kinsoku w:val="0"/>
        <w:overflowPunct w:val="0"/>
        <w:autoSpaceDE w:val="0"/>
        <w:autoSpaceDN w:val="0"/>
        <w:adjustRightInd w:val="0"/>
        <w:spacing w:after="0" w:line="240" w:lineRule="auto"/>
        <w:ind w:left="720"/>
        <w:rPr>
          <w:rFonts w:ascii="Courier New" w:hAnsi="Courier New" w:cs="Courier New"/>
          <w:sz w:val="24"/>
          <w:szCs w:val="24"/>
        </w:rPr>
      </w:pPr>
      <w:r w:rsidRPr="00381DAE">
        <w:rPr>
          <w:rFonts w:ascii="Courier New" w:hAnsi="Courier New" w:cs="Courier New"/>
          <w:spacing w:val="-1"/>
          <w:sz w:val="24"/>
          <w:szCs w:val="24"/>
          <w:highlight w:val="yellow"/>
        </w:rPr>
        <w:t>&lt;</w:t>
      </w:r>
      <w:proofErr w:type="spellStart"/>
      <w:r w:rsidRPr="00381DAE">
        <w:rPr>
          <w:rFonts w:ascii="Courier New" w:hAnsi="Courier New" w:cs="Courier New"/>
          <w:spacing w:val="-1"/>
          <w:sz w:val="24"/>
          <w:szCs w:val="24"/>
          <w:highlight w:val="yellow"/>
        </w:rPr>
        <w:t>GroupOfFields</w:t>
      </w:r>
      <w:proofErr w:type="spellEnd"/>
      <w:r w:rsidRPr="00381DAE">
        <w:rPr>
          <w:rFonts w:ascii="Courier New" w:hAnsi="Courier New" w:cs="Courier New"/>
          <w:spacing w:val="-1"/>
          <w:sz w:val="24"/>
          <w:szCs w:val="24"/>
          <w:highlight w:val="yellow"/>
        </w:rPr>
        <w:t>&gt;</w:t>
      </w:r>
    </w:p>
    <w:p w14:paraId="027C3BE6"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r w:rsidRPr="00381DAE">
        <w:rPr>
          <w:rFonts w:ascii="Courier New" w:hAnsi="Courier New" w:cs="Courier New"/>
          <w:spacing w:val="-1"/>
          <w:sz w:val="24"/>
          <w:szCs w:val="24"/>
        </w:rPr>
        <w:t>&lt;</w:t>
      </w:r>
      <w:proofErr w:type="spellStart"/>
      <w:r>
        <w:rPr>
          <w:rFonts w:ascii="Courier New" w:hAnsi="Courier New" w:cs="Courier New"/>
          <w:spacing w:val="-1"/>
          <w:sz w:val="24"/>
          <w:szCs w:val="24"/>
        </w:rPr>
        <w:t>MissionNumber</w:t>
      </w:r>
      <w:proofErr w:type="spellEnd"/>
      <w:r w:rsidRPr="00381DAE">
        <w:rPr>
          <w:rFonts w:ascii="Courier New" w:hAnsi="Courier New" w:cs="Courier New"/>
          <w:spacing w:val="-1"/>
          <w:sz w:val="24"/>
          <w:szCs w:val="24"/>
        </w:rPr>
        <w:t>&gt;</w:t>
      </w:r>
      <w:r w:rsidRPr="00FF10E6">
        <w:rPr>
          <w:rStyle w:val="data1"/>
          <w:sz w:val="24"/>
          <w:szCs w:val="24"/>
        </w:rPr>
        <w:t>LL12345</w:t>
      </w:r>
      <w:r w:rsidRPr="00381DAE">
        <w:rPr>
          <w:rFonts w:ascii="Courier New" w:hAnsi="Courier New" w:cs="Courier New"/>
          <w:spacing w:val="-1"/>
          <w:sz w:val="24"/>
          <w:szCs w:val="24"/>
        </w:rPr>
        <w:t>&lt;/</w:t>
      </w:r>
      <w:proofErr w:type="spellStart"/>
      <w:r>
        <w:rPr>
          <w:rFonts w:ascii="Courier New" w:hAnsi="Courier New" w:cs="Courier New"/>
          <w:spacing w:val="-1"/>
          <w:sz w:val="24"/>
          <w:szCs w:val="24"/>
        </w:rPr>
        <w:t>MissionNumber</w:t>
      </w:r>
      <w:proofErr w:type="spellEnd"/>
      <w:r w:rsidRPr="00381DAE">
        <w:rPr>
          <w:rFonts w:ascii="Courier New" w:hAnsi="Courier New" w:cs="Courier New"/>
          <w:spacing w:val="-1"/>
          <w:sz w:val="24"/>
          <w:szCs w:val="24"/>
        </w:rPr>
        <w:t>&gt;</w:t>
      </w:r>
    </w:p>
    <w:p w14:paraId="73128EA3"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bookmarkStart w:id="13" w:name="bookmark0"/>
      <w:bookmarkEnd w:id="13"/>
      <w:r w:rsidRPr="00381DAE">
        <w:rPr>
          <w:rFonts w:ascii="Courier New" w:hAnsi="Courier New" w:cs="Courier New"/>
          <w:spacing w:val="-1"/>
          <w:sz w:val="24"/>
          <w:szCs w:val="24"/>
        </w:rPr>
        <w:t>&lt;</w:t>
      </w:r>
      <w:proofErr w:type="spellStart"/>
      <w:r>
        <w:rPr>
          <w:rFonts w:ascii="Courier New" w:hAnsi="Courier New" w:cs="Courier New"/>
          <w:spacing w:val="-1"/>
          <w:sz w:val="24"/>
          <w:szCs w:val="24"/>
        </w:rPr>
        <w:t>TaskedUnit</w:t>
      </w:r>
      <w:proofErr w:type="spellEnd"/>
      <w:r w:rsidRPr="00381DAE">
        <w:rPr>
          <w:rFonts w:ascii="Courier New" w:hAnsi="Courier New" w:cs="Courier New"/>
          <w:spacing w:val="-1"/>
          <w:sz w:val="24"/>
          <w:szCs w:val="24"/>
        </w:rPr>
        <w:t>&gt;</w:t>
      </w:r>
      <w:r w:rsidRPr="00FF10E6">
        <w:rPr>
          <w:rStyle w:val="data1"/>
          <w:sz w:val="24"/>
          <w:szCs w:val="24"/>
        </w:rPr>
        <w:t>32 RCS</w:t>
      </w:r>
      <w:r>
        <w:rPr>
          <w:rFonts w:ascii="Courier New" w:hAnsi="Courier New" w:cs="Courier New"/>
          <w:spacing w:val="-1"/>
          <w:sz w:val="24"/>
          <w:szCs w:val="24"/>
        </w:rPr>
        <w:t>&lt;/</w:t>
      </w:r>
      <w:proofErr w:type="spellStart"/>
      <w:r>
        <w:rPr>
          <w:rFonts w:ascii="Courier New" w:hAnsi="Courier New" w:cs="Courier New"/>
          <w:spacing w:val="-1"/>
          <w:sz w:val="24"/>
          <w:szCs w:val="24"/>
        </w:rPr>
        <w:t>TaskedUnit</w:t>
      </w:r>
      <w:proofErr w:type="spellEnd"/>
      <w:r>
        <w:rPr>
          <w:rFonts w:ascii="Courier New" w:hAnsi="Courier New" w:cs="Courier New"/>
          <w:spacing w:val="-1"/>
          <w:sz w:val="24"/>
          <w:szCs w:val="24"/>
        </w:rPr>
        <w:t>&gt;</w:t>
      </w:r>
    </w:p>
    <w:p w14:paraId="29F70A3D"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AircraftType</w:t>
      </w:r>
      <w:proofErr w:type="spellEnd"/>
      <w:r>
        <w:rPr>
          <w:rFonts w:ascii="Courier New" w:hAnsi="Courier New" w:cs="Courier New"/>
          <w:spacing w:val="-1"/>
          <w:sz w:val="24"/>
          <w:szCs w:val="24"/>
        </w:rPr>
        <w:t>&gt;HTH&lt;/</w:t>
      </w:r>
      <w:proofErr w:type="spellStart"/>
      <w:r>
        <w:rPr>
          <w:rFonts w:ascii="Courier New" w:hAnsi="Courier New" w:cs="Courier New"/>
          <w:spacing w:val="-1"/>
          <w:sz w:val="24"/>
          <w:szCs w:val="24"/>
        </w:rPr>
        <w:t>AircraftType</w:t>
      </w:r>
      <w:proofErr w:type="spellEnd"/>
      <w:r>
        <w:rPr>
          <w:rFonts w:ascii="Courier New" w:hAnsi="Courier New" w:cs="Courier New"/>
          <w:spacing w:val="-1"/>
          <w:sz w:val="24"/>
          <w:szCs w:val="24"/>
        </w:rPr>
        <w:t>&gt;</w:t>
      </w:r>
    </w:p>
    <w:p w14:paraId="05509CDB"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DurationTimeInHoursAndTenths</w:t>
      </w:r>
      <w:proofErr w:type="spellEnd"/>
      <w:r>
        <w:rPr>
          <w:rFonts w:ascii="Courier New" w:hAnsi="Courier New" w:cs="Courier New"/>
          <w:spacing w:val="-1"/>
          <w:sz w:val="24"/>
          <w:szCs w:val="24"/>
        </w:rPr>
        <w:t>&gt;4.5</w:t>
      </w:r>
    </w:p>
    <w:p w14:paraId="009E371C"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DurationTimeInHoursAndTenths</w:t>
      </w:r>
      <w:proofErr w:type="spellEnd"/>
      <w:r>
        <w:rPr>
          <w:rFonts w:ascii="Courier New" w:hAnsi="Courier New" w:cs="Courier New"/>
          <w:spacing w:val="-1"/>
          <w:sz w:val="24"/>
          <w:szCs w:val="24"/>
        </w:rPr>
        <w:t>&gt;</w:t>
      </w:r>
    </w:p>
    <w:p w14:paraId="50B4CD77"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CountofSorties</w:t>
      </w:r>
      <w:proofErr w:type="spellEnd"/>
      <w:r>
        <w:rPr>
          <w:rFonts w:ascii="Courier New" w:hAnsi="Courier New" w:cs="Courier New"/>
          <w:spacing w:val="-1"/>
          <w:sz w:val="24"/>
          <w:szCs w:val="24"/>
        </w:rPr>
        <w:t>&gt;4&lt;/</w:t>
      </w:r>
      <w:proofErr w:type="spellStart"/>
      <w:r>
        <w:rPr>
          <w:rFonts w:ascii="Courier New" w:hAnsi="Courier New" w:cs="Courier New"/>
          <w:spacing w:val="-1"/>
          <w:sz w:val="24"/>
          <w:szCs w:val="24"/>
        </w:rPr>
        <w:t>CountOfSorties</w:t>
      </w:r>
      <w:proofErr w:type="spellEnd"/>
      <w:r>
        <w:rPr>
          <w:rFonts w:ascii="Courier New" w:hAnsi="Courier New" w:cs="Courier New"/>
          <w:spacing w:val="-1"/>
          <w:sz w:val="24"/>
          <w:szCs w:val="24"/>
        </w:rPr>
        <w:t>&gt;</w:t>
      </w:r>
    </w:p>
    <w:p w14:paraId="433B3316"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NumberOfPersonnelRecovered</w:t>
      </w:r>
      <w:proofErr w:type="spellEnd"/>
      <w:r>
        <w:rPr>
          <w:rFonts w:ascii="Courier New" w:hAnsi="Courier New" w:cs="Courier New"/>
          <w:spacing w:val="-1"/>
          <w:sz w:val="24"/>
          <w:szCs w:val="24"/>
        </w:rPr>
        <w:t>&gt;33&lt;/&lt;</w:t>
      </w:r>
      <w:proofErr w:type="spellStart"/>
      <w:r>
        <w:rPr>
          <w:rFonts w:ascii="Courier New" w:hAnsi="Courier New" w:cs="Courier New"/>
          <w:spacing w:val="-1"/>
          <w:sz w:val="24"/>
          <w:szCs w:val="24"/>
        </w:rPr>
        <w:t>NumberOfPersonnelRecovered</w:t>
      </w:r>
      <w:proofErr w:type="spellEnd"/>
      <w:r>
        <w:rPr>
          <w:rFonts w:ascii="Courier New" w:hAnsi="Courier New" w:cs="Courier New"/>
          <w:spacing w:val="-1"/>
          <w:sz w:val="24"/>
          <w:szCs w:val="24"/>
        </w:rPr>
        <w:t>&gt;</w:t>
      </w:r>
    </w:p>
    <w:p w14:paraId="5123A4AA"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SarMissionReportComment</w:t>
      </w:r>
      <w:proofErr w:type="spellEnd"/>
      <w:r>
        <w:rPr>
          <w:rFonts w:ascii="Courier New" w:hAnsi="Courier New" w:cs="Courier New"/>
          <w:spacing w:val="-1"/>
          <w:sz w:val="24"/>
          <w:szCs w:val="24"/>
        </w:rPr>
        <w:t>&gt;None&lt;/</w:t>
      </w:r>
      <w:proofErr w:type="spellStart"/>
      <w:r>
        <w:rPr>
          <w:rFonts w:ascii="Courier New" w:hAnsi="Courier New" w:cs="Courier New"/>
          <w:spacing w:val="-1"/>
          <w:sz w:val="24"/>
          <w:szCs w:val="24"/>
        </w:rPr>
        <w:t>SarMissionReportComment</w:t>
      </w:r>
      <w:proofErr w:type="spellEnd"/>
      <w:r>
        <w:rPr>
          <w:rFonts w:ascii="Courier New" w:hAnsi="Courier New" w:cs="Courier New"/>
          <w:spacing w:val="-1"/>
          <w:sz w:val="24"/>
          <w:szCs w:val="24"/>
        </w:rPr>
        <w:t>&gt;</w:t>
      </w:r>
    </w:p>
    <w:p w14:paraId="5F70E725" w14:textId="77777777" w:rsidR="00930639" w:rsidRDefault="00930639" w:rsidP="00285C15">
      <w:pPr>
        <w:kinsoku w:val="0"/>
        <w:overflowPunct w:val="0"/>
        <w:autoSpaceDE w:val="0"/>
        <w:autoSpaceDN w:val="0"/>
        <w:adjustRightInd w:val="0"/>
        <w:spacing w:after="0" w:line="240" w:lineRule="auto"/>
        <w:ind w:left="720"/>
        <w:rPr>
          <w:rFonts w:ascii="Courier New" w:hAnsi="Courier New" w:cs="Courier New"/>
          <w:spacing w:val="-1"/>
          <w:sz w:val="24"/>
          <w:szCs w:val="24"/>
        </w:rPr>
      </w:pPr>
      <w:r w:rsidRPr="00381DAE">
        <w:rPr>
          <w:rFonts w:ascii="Courier New" w:hAnsi="Courier New" w:cs="Courier New"/>
          <w:spacing w:val="-1"/>
          <w:sz w:val="24"/>
          <w:szCs w:val="24"/>
          <w:highlight w:val="yellow"/>
        </w:rPr>
        <w:t>&lt;/</w:t>
      </w:r>
      <w:proofErr w:type="spellStart"/>
      <w:r w:rsidRPr="00381DAE">
        <w:rPr>
          <w:rFonts w:ascii="Courier New" w:hAnsi="Courier New" w:cs="Courier New"/>
          <w:spacing w:val="-1"/>
          <w:sz w:val="24"/>
          <w:szCs w:val="24"/>
          <w:highlight w:val="yellow"/>
        </w:rPr>
        <w:t>GroupOfFields</w:t>
      </w:r>
      <w:proofErr w:type="spellEnd"/>
      <w:r w:rsidRPr="00381DAE">
        <w:rPr>
          <w:rFonts w:ascii="Courier New" w:hAnsi="Courier New" w:cs="Courier New"/>
          <w:spacing w:val="-1"/>
          <w:sz w:val="24"/>
          <w:szCs w:val="24"/>
          <w:highlight w:val="yellow"/>
        </w:rPr>
        <w:t>&gt;</w:t>
      </w:r>
    </w:p>
    <w:p w14:paraId="09606B09" w14:textId="77777777" w:rsidR="00930639" w:rsidRPr="00381DAE" w:rsidRDefault="00930639" w:rsidP="00285C15">
      <w:pPr>
        <w:kinsoku w:val="0"/>
        <w:overflowPunct w:val="0"/>
        <w:autoSpaceDE w:val="0"/>
        <w:autoSpaceDN w:val="0"/>
        <w:adjustRightInd w:val="0"/>
        <w:spacing w:after="0" w:line="240" w:lineRule="auto"/>
        <w:ind w:left="720"/>
        <w:rPr>
          <w:rFonts w:ascii="Courier New" w:hAnsi="Courier New" w:cs="Courier New"/>
          <w:sz w:val="24"/>
          <w:szCs w:val="24"/>
        </w:rPr>
      </w:pPr>
      <w:r w:rsidRPr="00381DAE">
        <w:rPr>
          <w:rFonts w:ascii="Courier New" w:hAnsi="Courier New" w:cs="Courier New"/>
          <w:spacing w:val="-1"/>
          <w:sz w:val="24"/>
          <w:szCs w:val="24"/>
          <w:highlight w:val="yellow"/>
        </w:rPr>
        <w:t>&lt;</w:t>
      </w:r>
      <w:proofErr w:type="spellStart"/>
      <w:r w:rsidRPr="00381DAE">
        <w:rPr>
          <w:rFonts w:ascii="Courier New" w:hAnsi="Courier New" w:cs="Courier New"/>
          <w:spacing w:val="-1"/>
          <w:sz w:val="24"/>
          <w:szCs w:val="24"/>
          <w:highlight w:val="yellow"/>
        </w:rPr>
        <w:t>GroupOfFields</w:t>
      </w:r>
      <w:proofErr w:type="spellEnd"/>
      <w:r w:rsidRPr="00381DAE">
        <w:rPr>
          <w:rFonts w:ascii="Courier New" w:hAnsi="Courier New" w:cs="Courier New"/>
          <w:spacing w:val="-1"/>
          <w:sz w:val="24"/>
          <w:szCs w:val="24"/>
          <w:highlight w:val="yellow"/>
        </w:rPr>
        <w:t>&gt;</w:t>
      </w:r>
    </w:p>
    <w:p w14:paraId="52F6DDA8"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r>
        <w:rPr>
          <w:rFonts w:ascii="Courier New" w:hAnsi="Courier New" w:cs="Courier New"/>
          <w:spacing w:val="-1"/>
          <w:sz w:val="24"/>
          <w:szCs w:val="24"/>
        </w:rPr>
        <w:lastRenderedPageBreak/>
        <w:t>&lt;</w:t>
      </w:r>
      <w:proofErr w:type="spellStart"/>
      <w:r>
        <w:rPr>
          <w:rFonts w:ascii="Courier New" w:hAnsi="Courier New" w:cs="Courier New"/>
          <w:spacing w:val="-1"/>
          <w:sz w:val="24"/>
          <w:szCs w:val="24"/>
        </w:rPr>
        <w:t>MissionNumber</w:t>
      </w:r>
      <w:proofErr w:type="spellEnd"/>
      <w:r w:rsidRPr="00381DAE">
        <w:rPr>
          <w:rFonts w:ascii="Courier New" w:hAnsi="Courier New" w:cs="Courier New"/>
          <w:spacing w:val="-1"/>
          <w:sz w:val="24"/>
          <w:szCs w:val="24"/>
        </w:rPr>
        <w:t>&gt;</w:t>
      </w:r>
      <w:r>
        <w:rPr>
          <w:rStyle w:val="data1"/>
          <w:sz w:val="24"/>
          <w:szCs w:val="24"/>
        </w:rPr>
        <w:t>LL12346</w:t>
      </w:r>
      <w:r w:rsidRPr="00381DAE">
        <w:rPr>
          <w:rFonts w:ascii="Courier New" w:hAnsi="Courier New" w:cs="Courier New"/>
          <w:spacing w:val="-1"/>
          <w:sz w:val="24"/>
          <w:szCs w:val="24"/>
        </w:rPr>
        <w:t>&lt;/</w:t>
      </w:r>
      <w:proofErr w:type="spellStart"/>
      <w:r>
        <w:rPr>
          <w:rFonts w:ascii="Courier New" w:hAnsi="Courier New" w:cs="Courier New"/>
          <w:spacing w:val="-1"/>
          <w:sz w:val="24"/>
          <w:szCs w:val="24"/>
        </w:rPr>
        <w:t>MissionNumber</w:t>
      </w:r>
      <w:proofErr w:type="spellEnd"/>
      <w:r w:rsidRPr="00381DAE">
        <w:rPr>
          <w:rFonts w:ascii="Courier New" w:hAnsi="Courier New" w:cs="Courier New"/>
          <w:spacing w:val="-1"/>
          <w:sz w:val="24"/>
          <w:szCs w:val="24"/>
        </w:rPr>
        <w:t>&gt;</w:t>
      </w:r>
    </w:p>
    <w:p w14:paraId="63A2685F"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r w:rsidRPr="00381DAE">
        <w:rPr>
          <w:rFonts w:ascii="Courier New" w:hAnsi="Courier New" w:cs="Courier New"/>
          <w:spacing w:val="-1"/>
          <w:sz w:val="24"/>
          <w:szCs w:val="24"/>
        </w:rPr>
        <w:t>&lt;</w:t>
      </w:r>
      <w:proofErr w:type="spellStart"/>
      <w:r>
        <w:rPr>
          <w:rFonts w:ascii="Courier New" w:hAnsi="Courier New" w:cs="Courier New"/>
          <w:spacing w:val="-1"/>
          <w:sz w:val="24"/>
          <w:szCs w:val="24"/>
        </w:rPr>
        <w:t>TaskedUnit</w:t>
      </w:r>
      <w:proofErr w:type="spellEnd"/>
      <w:r w:rsidRPr="00381DAE">
        <w:rPr>
          <w:rFonts w:ascii="Courier New" w:hAnsi="Courier New" w:cs="Courier New"/>
          <w:spacing w:val="-1"/>
          <w:sz w:val="24"/>
          <w:szCs w:val="24"/>
        </w:rPr>
        <w:t>&gt;</w:t>
      </w:r>
      <w:r w:rsidRPr="00FF10E6">
        <w:rPr>
          <w:rStyle w:val="data1"/>
          <w:sz w:val="24"/>
          <w:szCs w:val="24"/>
        </w:rPr>
        <w:t>32 RCS</w:t>
      </w:r>
      <w:r>
        <w:rPr>
          <w:rFonts w:ascii="Courier New" w:hAnsi="Courier New" w:cs="Courier New"/>
          <w:spacing w:val="-1"/>
          <w:sz w:val="24"/>
          <w:szCs w:val="24"/>
        </w:rPr>
        <w:t>&lt;/</w:t>
      </w:r>
      <w:proofErr w:type="spellStart"/>
      <w:r>
        <w:rPr>
          <w:rFonts w:ascii="Courier New" w:hAnsi="Courier New" w:cs="Courier New"/>
          <w:spacing w:val="-1"/>
          <w:sz w:val="24"/>
          <w:szCs w:val="24"/>
        </w:rPr>
        <w:t>TaskedUnit</w:t>
      </w:r>
      <w:proofErr w:type="spellEnd"/>
      <w:r>
        <w:rPr>
          <w:rFonts w:ascii="Courier New" w:hAnsi="Courier New" w:cs="Courier New"/>
          <w:spacing w:val="-1"/>
          <w:sz w:val="24"/>
          <w:szCs w:val="24"/>
        </w:rPr>
        <w:t>&gt;</w:t>
      </w:r>
    </w:p>
    <w:p w14:paraId="688AE564"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AircraftType</w:t>
      </w:r>
      <w:proofErr w:type="spellEnd"/>
      <w:r>
        <w:rPr>
          <w:rFonts w:ascii="Courier New" w:hAnsi="Courier New" w:cs="Courier New"/>
          <w:spacing w:val="-1"/>
          <w:sz w:val="24"/>
          <w:szCs w:val="24"/>
        </w:rPr>
        <w:t>&gt;EW&lt;/</w:t>
      </w:r>
      <w:proofErr w:type="spellStart"/>
      <w:r>
        <w:rPr>
          <w:rFonts w:ascii="Courier New" w:hAnsi="Courier New" w:cs="Courier New"/>
          <w:spacing w:val="-1"/>
          <w:sz w:val="24"/>
          <w:szCs w:val="24"/>
        </w:rPr>
        <w:t>AircraftType</w:t>
      </w:r>
      <w:proofErr w:type="spellEnd"/>
      <w:r>
        <w:rPr>
          <w:rFonts w:ascii="Courier New" w:hAnsi="Courier New" w:cs="Courier New"/>
          <w:spacing w:val="-1"/>
          <w:sz w:val="24"/>
          <w:szCs w:val="24"/>
        </w:rPr>
        <w:t>&gt;</w:t>
      </w:r>
    </w:p>
    <w:p w14:paraId="338F2836"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DurationTimeInHoursAndTenths</w:t>
      </w:r>
      <w:proofErr w:type="spellEnd"/>
      <w:r>
        <w:rPr>
          <w:rFonts w:ascii="Courier New" w:hAnsi="Courier New" w:cs="Courier New"/>
          <w:spacing w:val="-1"/>
          <w:sz w:val="24"/>
          <w:szCs w:val="24"/>
        </w:rPr>
        <w:t>&gt;3.4</w:t>
      </w:r>
    </w:p>
    <w:p w14:paraId="16067543"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DurationTimeInHoursAndTenths</w:t>
      </w:r>
      <w:proofErr w:type="spellEnd"/>
      <w:r>
        <w:rPr>
          <w:rFonts w:ascii="Courier New" w:hAnsi="Courier New" w:cs="Courier New"/>
          <w:spacing w:val="-1"/>
          <w:sz w:val="24"/>
          <w:szCs w:val="24"/>
        </w:rPr>
        <w:t>&gt;</w:t>
      </w:r>
    </w:p>
    <w:p w14:paraId="10CD566C"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CountofSorties</w:t>
      </w:r>
      <w:proofErr w:type="spellEnd"/>
      <w:r>
        <w:rPr>
          <w:rFonts w:ascii="Courier New" w:hAnsi="Courier New" w:cs="Courier New"/>
          <w:spacing w:val="-1"/>
          <w:sz w:val="24"/>
          <w:szCs w:val="24"/>
        </w:rPr>
        <w:t>&gt;1&lt;/</w:t>
      </w:r>
      <w:proofErr w:type="spellStart"/>
      <w:r>
        <w:rPr>
          <w:rFonts w:ascii="Courier New" w:hAnsi="Courier New" w:cs="Courier New"/>
          <w:spacing w:val="-1"/>
          <w:sz w:val="24"/>
          <w:szCs w:val="24"/>
        </w:rPr>
        <w:t>CountOfSorties</w:t>
      </w:r>
      <w:proofErr w:type="spellEnd"/>
      <w:r>
        <w:rPr>
          <w:rFonts w:ascii="Courier New" w:hAnsi="Courier New" w:cs="Courier New"/>
          <w:spacing w:val="-1"/>
          <w:sz w:val="24"/>
          <w:szCs w:val="24"/>
        </w:rPr>
        <w:t>&gt;</w:t>
      </w:r>
    </w:p>
    <w:p w14:paraId="307920DC" w14:textId="77777777" w:rsidR="00DA7959" w:rsidRDefault="00DA7959" w:rsidP="00DA7959">
      <w:pPr>
        <w:kinsoku w:val="0"/>
        <w:overflowPunct w:val="0"/>
        <w:autoSpaceDE w:val="0"/>
        <w:autoSpaceDN w:val="0"/>
        <w:adjustRightInd w:val="0"/>
        <w:spacing w:after="0" w:line="264" w:lineRule="exact"/>
        <w:ind w:left="1080"/>
        <w:rPr>
          <w:rFonts w:ascii="Courier New" w:hAnsi="Courier New" w:cs="Courier New"/>
          <w:spacing w:val="-1"/>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NumberOfPersonnelRecovered</w:t>
      </w:r>
      <w:proofErr w:type="spellEnd"/>
      <w:r>
        <w:rPr>
          <w:rFonts w:ascii="Courier New" w:hAnsi="Courier New" w:cs="Courier New"/>
          <w:spacing w:val="-1"/>
          <w:sz w:val="24"/>
          <w:szCs w:val="24"/>
        </w:rPr>
        <w:t>&gt;0&lt;/&lt;</w:t>
      </w:r>
      <w:proofErr w:type="spellStart"/>
      <w:r>
        <w:rPr>
          <w:rFonts w:ascii="Courier New" w:hAnsi="Courier New" w:cs="Courier New"/>
          <w:spacing w:val="-1"/>
          <w:sz w:val="24"/>
          <w:szCs w:val="24"/>
        </w:rPr>
        <w:t>NumberOfPersonnelRecovered</w:t>
      </w:r>
      <w:proofErr w:type="spellEnd"/>
      <w:r>
        <w:rPr>
          <w:rFonts w:ascii="Courier New" w:hAnsi="Courier New" w:cs="Courier New"/>
          <w:spacing w:val="-1"/>
          <w:sz w:val="24"/>
          <w:szCs w:val="24"/>
        </w:rPr>
        <w:t>&gt;</w:t>
      </w:r>
    </w:p>
    <w:p w14:paraId="31EE7788" w14:textId="77777777" w:rsidR="00DA7959" w:rsidRPr="00381DAE" w:rsidRDefault="00DA7959" w:rsidP="00DA7959">
      <w:pPr>
        <w:kinsoku w:val="0"/>
        <w:overflowPunct w:val="0"/>
        <w:autoSpaceDE w:val="0"/>
        <w:autoSpaceDN w:val="0"/>
        <w:adjustRightInd w:val="0"/>
        <w:spacing w:after="0" w:line="264" w:lineRule="exact"/>
        <w:ind w:left="1080"/>
        <w:rPr>
          <w:rFonts w:ascii="Courier New" w:hAnsi="Courier New" w:cs="Courier New"/>
          <w:sz w:val="24"/>
          <w:szCs w:val="24"/>
        </w:rPr>
      </w:pPr>
      <w:r>
        <w:rPr>
          <w:rFonts w:ascii="Courier New" w:hAnsi="Courier New" w:cs="Courier New"/>
          <w:spacing w:val="-1"/>
          <w:sz w:val="24"/>
          <w:szCs w:val="24"/>
        </w:rPr>
        <w:t>&lt;</w:t>
      </w:r>
      <w:proofErr w:type="spellStart"/>
      <w:r>
        <w:rPr>
          <w:rFonts w:ascii="Courier New" w:hAnsi="Courier New" w:cs="Courier New"/>
          <w:spacing w:val="-1"/>
          <w:sz w:val="24"/>
          <w:szCs w:val="24"/>
        </w:rPr>
        <w:t>SarMissionReportComment</w:t>
      </w:r>
      <w:proofErr w:type="spellEnd"/>
      <w:r>
        <w:rPr>
          <w:rFonts w:ascii="Courier New" w:hAnsi="Courier New" w:cs="Courier New"/>
          <w:spacing w:val="-1"/>
          <w:sz w:val="24"/>
          <w:szCs w:val="24"/>
        </w:rPr>
        <w:t>&gt;NSTR&lt;/</w:t>
      </w:r>
      <w:proofErr w:type="spellStart"/>
      <w:r>
        <w:rPr>
          <w:rFonts w:ascii="Courier New" w:hAnsi="Courier New" w:cs="Courier New"/>
          <w:spacing w:val="-1"/>
          <w:sz w:val="24"/>
          <w:szCs w:val="24"/>
        </w:rPr>
        <w:t>SarMissionReportComment</w:t>
      </w:r>
      <w:proofErr w:type="spellEnd"/>
      <w:r>
        <w:rPr>
          <w:rFonts w:ascii="Courier New" w:hAnsi="Courier New" w:cs="Courier New"/>
          <w:spacing w:val="-1"/>
          <w:sz w:val="24"/>
          <w:szCs w:val="24"/>
        </w:rPr>
        <w:t>&gt;</w:t>
      </w:r>
    </w:p>
    <w:p w14:paraId="246C6D8E" w14:textId="77777777" w:rsidR="00930639" w:rsidRDefault="00930639" w:rsidP="00285C15">
      <w:pPr>
        <w:kinsoku w:val="0"/>
        <w:overflowPunct w:val="0"/>
        <w:autoSpaceDE w:val="0"/>
        <w:autoSpaceDN w:val="0"/>
        <w:adjustRightInd w:val="0"/>
        <w:spacing w:after="0" w:line="240" w:lineRule="auto"/>
        <w:ind w:left="720"/>
        <w:rPr>
          <w:rFonts w:ascii="Courier New" w:hAnsi="Courier New" w:cs="Courier New"/>
          <w:spacing w:val="-1"/>
          <w:sz w:val="24"/>
          <w:szCs w:val="24"/>
        </w:rPr>
      </w:pPr>
      <w:r w:rsidRPr="00381DAE">
        <w:rPr>
          <w:rFonts w:ascii="Courier New" w:hAnsi="Courier New" w:cs="Courier New"/>
          <w:spacing w:val="-1"/>
          <w:sz w:val="24"/>
          <w:szCs w:val="24"/>
          <w:highlight w:val="yellow"/>
        </w:rPr>
        <w:t>&lt;/</w:t>
      </w:r>
      <w:proofErr w:type="spellStart"/>
      <w:r w:rsidRPr="00381DAE">
        <w:rPr>
          <w:rFonts w:ascii="Courier New" w:hAnsi="Courier New" w:cs="Courier New"/>
          <w:spacing w:val="-1"/>
          <w:sz w:val="24"/>
          <w:szCs w:val="24"/>
          <w:highlight w:val="yellow"/>
        </w:rPr>
        <w:t>GroupOfFields</w:t>
      </w:r>
      <w:proofErr w:type="spellEnd"/>
      <w:r w:rsidRPr="00381DAE">
        <w:rPr>
          <w:rFonts w:ascii="Courier New" w:hAnsi="Courier New" w:cs="Courier New"/>
          <w:spacing w:val="-1"/>
          <w:sz w:val="24"/>
          <w:szCs w:val="24"/>
          <w:highlight w:val="yellow"/>
        </w:rPr>
        <w:t>&gt;</w:t>
      </w:r>
    </w:p>
    <w:p w14:paraId="6EB3AF8F" w14:textId="77777777" w:rsidR="00930639" w:rsidRDefault="00930639" w:rsidP="00930639">
      <w:pPr>
        <w:kinsoku w:val="0"/>
        <w:overflowPunct w:val="0"/>
        <w:autoSpaceDE w:val="0"/>
        <w:autoSpaceDN w:val="0"/>
        <w:adjustRightInd w:val="0"/>
        <w:spacing w:after="0" w:line="240" w:lineRule="auto"/>
        <w:ind w:left="580"/>
        <w:rPr>
          <w:rFonts w:ascii="Courier New" w:hAnsi="Courier New" w:cs="Courier New"/>
          <w:spacing w:val="-1"/>
          <w:sz w:val="24"/>
          <w:szCs w:val="24"/>
        </w:rPr>
      </w:pPr>
    </w:p>
    <w:p w14:paraId="7E62EC05" w14:textId="77777777" w:rsidR="00930639" w:rsidRDefault="00930639" w:rsidP="00285C15">
      <w:pPr>
        <w:pStyle w:val="BodyText"/>
        <w:kinsoku w:val="0"/>
        <w:overflowPunct w:val="0"/>
        <w:ind w:left="720"/>
        <w:rPr>
          <w:spacing w:val="-1"/>
        </w:rPr>
      </w:pPr>
      <w:r>
        <w:rPr>
          <w:spacing w:val="-1"/>
        </w:rPr>
        <w:t>&lt;!—Example of a Group of Fields .xsd declaration --&gt;</w:t>
      </w:r>
    </w:p>
    <w:p w14:paraId="34056B63" w14:textId="77777777" w:rsidR="00930639" w:rsidRDefault="00930639" w:rsidP="00930639">
      <w:pPr>
        <w:pStyle w:val="BodyText"/>
        <w:kinsoku w:val="0"/>
        <w:overflowPunct w:val="0"/>
        <w:ind w:left="40"/>
      </w:pPr>
    </w:p>
    <w:p w14:paraId="4EF57A46" w14:textId="77777777" w:rsidR="00930639" w:rsidRDefault="00930639" w:rsidP="00285C15">
      <w:pPr>
        <w:pStyle w:val="BodyText"/>
        <w:kinsoku w:val="0"/>
        <w:overflowPunct w:val="0"/>
        <w:ind w:left="720"/>
      </w:pPr>
      <w:r>
        <w:rPr>
          <w:noProof/>
        </w:rPr>
        <w:drawing>
          <wp:inline distT="0" distB="0" distL="0" distR="0" wp14:anchorId="3E897C9E" wp14:editId="3B7E8AFF">
            <wp:extent cx="5853006" cy="1640840"/>
            <wp:effectExtent l="19050" t="1905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3846" r="77564" b="45641"/>
                    <a:stretch/>
                  </pic:blipFill>
                  <pic:spPr bwMode="auto">
                    <a:xfrm>
                      <a:off x="0" y="0"/>
                      <a:ext cx="5865000" cy="16442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A60A9F2" w14:textId="77777777" w:rsidR="00930639" w:rsidRPr="00202756" w:rsidRDefault="00930639" w:rsidP="00930639">
      <w:pPr>
        <w:kinsoku w:val="0"/>
        <w:overflowPunct w:val="0"/>
        <w:autoSpaceDE w:val="0"/>
        <w:autoSpaceDN w:val="0"/>
        <w:adjustRightInd w:val="0"/>
        <w:spacing w:after="0" w:line="240" w:lineRule="auto"/>
        <w:rPr>
          <w:rFonts w:ascii="Courier New" w:hAnsi="Courier New" w:cs="Courier New"/>
          <w:sz w:val="24"/>
          <w:szCs w:val="24"/>
        </w:rPr>
      </w:pPr>
    </w:p>
    <w:p w14:paraId="29646C93" w14:textId="77777777" w:rsidR="001C0976" w:rsidRPr="009B2BBF" w:rsidRDefault="001C0976" w:rsidP="009B2BBF">
      <w:pPr>
        <w:pStyle w:val="Heading1"/>
        <w:numPr>
          <w:ilvl w:val="1"/>
          <w:numId w:val="6"/>
        </w:numPr>
        <w:spacing w:before="0" w:line="240" w:lineRule="auto"/>
        <w:ind w:left="720"/>
        <w:rPr>
          <w:rFonts w:ascii="Times New Roman" w:eastAsia="Times New Roman" w:hAnsi="Times New Roman" w:cs="Times New Roman"/>
          <w:b w:val="0"/>
          <w:color w:val="000000"/>
          <w:sz w:val="24"/>
          <w:szCs w:val="24"/>
        </w:rPr>
      </w:pPr>
      <w:r w:rsidRPr="009B2BBF">
        <w:rPr>
          <w:rFonts w:ascii="Times New Roman" w:eastAsia="Times New Roman" w:hAnsi="Times New Roman" w:cs="Times New Roman"/>
          <w:b w:val="0"/>
          <w:color w:val="000000"/>
          <w:sz w:val="24"/>
          <w:szCs w:val="24"/>
        </w:rPr>
        <w:t>All schema components defined by NIEM-conformant schemas must be named, accessible from outside the defining schema, and reusable across schemas</w:t>
      </w:r>
      <w:r w:rsidR="00B1230B" w:rsidRPr="009B2BBF">
        <w:rPr>
          <w:rFonts w:ascii="Times New Roman" w:eastAsia="Times New Roman" w:hAnsi="Times New Roman" w:cs="Times New Roman"/>
          <w:b w:val="0"/>
          <w:color w:val="000000"/>
          <w:sz w:val="24"/>
          <w:szCs w:val="24"/>
        </w:rPr>
        <w:t xml:space="preserve"> r</w:t>
      </w:r>
      <w:r w:rsidRPr="009B2BBF">
        <w:rPr>
          <w:rFonts w:ascii="Times New Roman" w:eastAsia="Times New Roman" w:hAnsi="Times New Roman" w:cs="Times New Roman"/>
          <w:b w:val="0"/>
          <w:color w:val="000000"/>
          <w:sz w:val="24"/>
          <w:szCs w:val="24"/>
        </w:rPr>
        <w:t xml:space="preserve">equiring named NIEM elements to be top level </w:t>
      </w:r>
      <w:r w:rsidR="00DA7959" w:rsidRPr="009B2BBF">
        <w:rPr>
          <w:rFonts w:ascii="Times New Roman" w:eastAsia="Times New Roman" w:hAnsi="Times New Roman" w:cs="Times New Roman"/>
          <w:b w:val="0"/>
          <w:color w:val="000000"/>
          <w:sz w:val="24"/>
          <w:szCs w:val="24"/>
        </w:rPr>
        <w:t xml:space="preserve">which </w:t>
      </w:r>
      <w:r w:rsidRPr="009B2BBF">
        <w:rPr>
          <w:rFonts w:ascii="Times New Roman" w:eastAsia="Times New Roman" w:hAnsi="Times New Roman" w:cs="Times New Roman"/>
          <w:b w:val="0"/>
          <w:color w:val="000000"/>
          <w:sz w:val="24"/>
          <w:szCs w:val="24"/>
        </w:rPr>
        <w:t>ensures they are globally reusable.</w:t>
      </w:r>
      <w:r w:rsidR="00164A37" w:rsidRPr="009B2BBF">
        <w:rPr>
          <w:rFonts w:ascii="Times New Roman" w:eastAsia="Times New Roman" w:hAnsi="Times New Roman" w:cs="Times New Roman"/>
          <w:b w:val="0"/>
          <w:color w:val="000000"/>
          <w:sz w:val="24"/>
          <w:szCs w:val="24"/>
        </w:rPr>
        <w:t xml:space="preserve"> </w:t>
      </w:r>
      <w:r w:rsidR="002651D2" w:rsidRPr="009B2BBF">
        <w:rPr>
          <w:rFonts w:ascii="Times New Roman" w:eastAsia="Times New Roman" w:hAnsi="Times New Roman" w:cs="Times New Roman"/>
          <w:b w:val="0"/>
          <w:color w:val="000000"/>
          <w:sz w:val="24"/>
          <w:szCs w:val="24"/>
        </w:rPr>
        <w:t xml:space="preserve"> </w:t>
      </w:r>
    </w:p>
    <w:p w14:paraId="0CA61E12" w14:textId="77777777" w:rsidR="00164A37" w:rsidRPr="00164A37" w:rsidRDefault="00164A37" w:rsidP="00164A37">
      <w:pPr>
        <w:pStyle w:val="ListParagraph"/>
        <w:spacing w:after="0" w:line="240" w:lineRule="auto"/>
        <w:rPr>
          <w:rFonts w:ascii="Times New Roman" w:eastAsia="Times New Roman" w:hAnsi="Times New Roman" w:cs="Times New Roman"/>
          <w:color w:val="000000"/>
          <w:sz w:val="24"/>
          <w:szCs w:val="24"/>
        </w:rPr>
      </w:pPr>
    </w:p>
    <w:p w14:paraId="5BDC43C5" w14:textId="77777777" w:rsidR="001C0976" w:rsidRPr="00B1230B" w:rsidRDefault="002651D2" w:rsidP="00B1230B">
      <w:pPr>
        <w:pStyle w:val="ListParagraph"/>
        <w:numPr>
          <w:ilvl w:val="0"/>
          <w:numId w:val="11"/>
        </w:numPr>
        <w:spacing w:after="0" w:line="240" w:lineRule="auto"/>
        <w:ind w:left="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In the example above the </w:t>
      </w:r>
      <w:r w:rsidRPr="00B1230B">
        <w:rPr>
          <w:rFonts w:ascii="Times New Roman" w:hAnsi="Times New Roman" w:cs="Times New Roman"/>
          <w:sz w:val="24"/>
          <w:szCs w:val="24"/>
        </w:rPr>
        <w:t>&lt;</w:t>
      </w:r>
      <w:proofErr w:type="spellStart"/>
      <w:r w:rsidRPr="00B1230B">
        <w:rPr>
          <w:rFonts w:ascii="Times New Roman" w:hAnsi="Times New Roman" w:cs="Times New Roman"/>
          <w:sz w:val="24"/>
          <w:szCs w:val="24"/>
        </w:rPr>
        <w:t>GroupOfFields</w:t>
      </w:r>
      <w:proofErr w:type="spellEnd"/>
      <w:r w:rsidRPr="00B1230B">
        <w:rPr>
          <w:rFonts w:ascii="Times New Roman" w:hAnsi="Times New Roman" w:cs="Times New Roman"/>
          <w:sz w:val="24"/>
          <w:szCs w:val="24"/>
        </w:rPr>
        <w:t>&gt; element</w:t>
      </w:r>
      <w:r>
        <w:rPr>
          <w:rFonts w:ascii="Times New Roman" w:hAnsi="Times New Roman" w:cs="Times New Roman"/>
          <w:sz w:val="24"/>
          <w:szCs w:val="24"/>
        </w:rPr>
        <w:t xml:space="preserve"> is declared locally.  </w:t>
      </w:r>
      <w:r w:rsidR="001C0976" w:rsidRPr="00B1230B">
        <w:rPr>
          <w:rFonts w:ascii="Times New Roman" w:hAnsi="Times New Roman" w:cs="Times New Roman"/>
          <w:sz w:val="24"/>
          <w:szCs w:val="24"/>
        </w:rPr>
        <w:t xml:space="preserve">If Sets are to be </w:t>
      </w:r>
      <w:r>
        <w:rPr>
          <w:rFonts w:ascii="Times New Roman" w:hAnsi="Times New Roman" w:cs="Times New Roman"/>
          <w:sz w:val="24"/>
          <w:szCs w:val="24"/>
        </w:rPr>
        <w:t xml:space="preserve">represented as </w:t>
      </w:r>
      <w:r w:rsidR="001C0976" w:rsidRPr="00B1230B">
        <w:rPr>
          <w:rFonts w:ascii="Times New Roman" w:hAnsi="Times New Roman" w:cs="Times New Roman"/>
          <w:sz w:val="24"/>
          <w:szCs w:val="24"/>
        </w:rPr>
        <w:t>either Reference or Extension schema conformant, each locally declared &lt;</w:t>
      </w:r>
      <w:proofErr w:type="spellStart"/>
      <w:r w:rsidR="001C0976" w:rsidRPr="00B1230B">
        <w:rPr>
          <w:rFonts w:ascii="Times New Roman" w:hAnsi="Times New Roman" w:cs="Times New Roman"/>
          <w:sz w:val="24"/>
          <w:szCs w:val="24"/>
        </w:rPr>
        <w:t>GroupOfFields</w:t>
      </w:r>
      <w:proofErr w:type="spellEnd"/>
      <w:r w:rsidR="001C0976" w:rsidRPr="00B1230B">
        <w:rPr>
          <w:rFonts w:ascii="Times New Roman" w:hAnsi="Times New Roman" w:cs="Times New Roman"/>
          <w:sz w:val="24"/>
          <w:szCs w:val="24"/>
        </w:rPr>
        <w:t xml:space="preserve">&gt; element will have to be replaced by a unique, globally declared element which has a corresponding globally declared </w:t>
      </w:r>
      <w:proofErr w:type="spellStart"/>
      <w:r w:rsidR="001C0976" w:rsidRPr="00B1230B">
        <w:rPr>
          <w:rFonts w:ascii="Times New Roman" w:hAnsi="Times New Roman" w:cs="Times New Roman"/>
          <w:sz w:val="24"/>
          <w:szCs w:val="24"/>
        </w:rPr>
        <w:t>complexType</w:t>
      </w:r>
      <w:proofErr w:type="spellEnd"/>
      <w:r w:rsidR="001C0976" w:rsidRPr="00B1230B">
        <w:rPr>
          <w:rFonts w:ascii="Times New Roman" w:hAnsi="Times New Roman" w:cs="Times New Roman"/>
          <w:sz w:val="24"/>
          <w:szCs w:val="24"/>
        </w:rPr>
        <w:t>.</w:t>
      </w:r>
    </w:p>
    <w:p w14:paraId="2C20D55A" w14:textId="77777777" w:rsidR="001C0976" w:rsidRDefault="001C0976" w:rsidP="00B1230B">
      <w:pPr>
        <w:spacing w:after="0" w:line="240" w:lineRule="auto"/>
      </w:pPr>
    </w:p>
    <w:p w14:paraId="02A5B00C" w14:textId="77777777" w:rsidR="00B95D80" w:rsidRDefault="00B95D80" w:rsidP="00B1230B">
      <w:pPr>
        <w:pStyle w:val="Heading1"/>
        <w:numPr>
          <w:ilvl w:val="0"/>
          <w:numId w:val="6"/>
        </w:numPr>
        <w:spacing w:before="0" w:line="240" w:lineRule="auto"/>
        <w:ind w:left="360"/>
      </w:pPr>
      <w:r>
        <w:t xml:space="preserve">Impact. </w:t>
      </w:r>
    </w:p>
    <w:p w14:paraId="295F6160" w14:textId="77777777" w:rsidR="00B95D80" w:rsidRDefault="00B95D80" w:rsidP="00B1230B">
      <w:pPr>
        <w:spacing w:after="0" w:line="240" w:lineRule="auto"/>
      </w:pPr>
    </w:p>
    <w:p w14:paraId="4B276F60" w14:textId="77777777" w:rsidR="00B95D80" w:rsidRDefault="00677001" w:rsidP="00B1230B">
      <w:pPr>
        <w:spacing w:after="0" w:line="240" w:lineRule="auto"/>
        <w:ind w:left="360"/>
        <w:rPr>
          <w:ins w:id="14" w:author="John Schneider" w:date="2017-08-21T17:17:00Z"/>
          <w:rFonts w:ascii="Times New Roman" w:hAnsi="Times New Roman" w:cs="Times New Roman"/>
          <w:sz w:val="24"/>
          <w:szCs w:val="24"/>
        </w:rPr>
      </w:pPr>
      <w:r w:rsidRPr="009B2BBF">
        <w:rPr>
          <w:rFonts w:ascii="Times New Roman" w:hAnsi="Times New Roman" w:cs="Times New Roman"/>
          <w:sz w:val="24"/>
          <w:szCs w:val="24"/>
        </w:rPr>
        <w:t>T</w:t>
      </w:r>
      <w:r w:rsidR="00B95D80" w:rsidRPr="009B2BBF">
        <w:rPr>
          <w:rFonts w:ascii="Times New Roman" w:hAnsi="Times New Roman" w:cs="Times New Roman"/>
          <w:sz w:val="24"/>
          <w:szCs w:val="24"/>
        </w:rPr>
        <w:t xml:space="preserve">here are 808 sets </w:t>
      </w:r>
      <w:r w:rsidRPr="009B2BBF">
        <w:rPr>
          <w:rFonts w:ascii="Times New Roman" w:hAnsi="Times New Roman" w:cs="Times New Roman"/>
          <w:sz w:val="24"/>
          <w:szCs w:val="24"/>
        </w:rPr>
        <w:t xml:space="preserve">with field groups </w:t>
      </w:r>
      <w:r w:rsidR="00B95D80" w:rsidRPr="009B2BBF">
        <w:rPr>
          <w:rFonts w:ascii="Times New Roman" w:hAnsi="Times New Roman" w:cs="Times New Roman"/>
          <w:sz w:val="24"/>
          <w:szCs w:val="24"/>
        </w:rPr>
        <w:t>in the USMTF Data Base. Of these, 256 are columnar set field groups and 552 are linear set field groups. Of the</w:t>
      </w:r>
      <w:r w:rsidRPr="009B2BBF">
        <w:rPr>
          <w:rFonts w:ascii="Times New Roman" w:hAnsi="Times New Roman" w:cs="Times New Roman"/>
          <w:sz w:val="24"/>
          <w:szCs w:val="24"/>
        </w:rPr>
        <w:t xml:space="preserve"> linear sets with </w:t>
      </w:r>
      <w:r w:rsidR="00B95D80" w:rsidRPr="009B2BBF">
        <w:rPr>
          <w:rFonts w:ascii="Times New Roman" w:hAnsi="Times New Roman" w:cs="Times New Roman"/>
          <w:sz w:val="24"/>
          <w:szCs w:val="24"/>
        </w:rPr>
        <w:t>field groups, 296 have a single repeatable field</w:t>
      </w:r>
      <w:r w:rsidR="00C368CD" w:rsidRPr="009B2BBF">
        <w:rPr>
          <w:rFonts w:ascii="Times New Roman" w:hAnsi="Times New Roman" w:cs="Times New Roman"/>
          <w:sz w:val="24"/>
          <w:szCs w:val="24"/>
        </w:rPr>
        <w:t xml:space="preserve">. In the case of single repeatability fields, we are recommending they not be contained inside </w:t>
      </w:r>
      <w:r w:rsidR="00B95D80" w:rsidRPr="009B2BBF">
        <w:rPr>
          <w:rFonts w:ascii="Times New Roman" w:hAnsi="Times New Roman" w:cs="Times New Roman"/>
          <w:sz w:val="24"/>
          <w:szCs w:val="24"/>
        </w:rPr>
        <w:t>a &lt;</w:t>
      </w:r>
      <w:proofErr w:type="spellStart"/>
      <w:r w:rsidR="00B95D80" w:rsidRPr="009B2BBF">
        <w:rPr>
          <w:rFonts w:ascii="Times New Roman" w:hAnsi="Times New Roman" w:cs="Times New Roman"/>
          <w:sz w:val="24"/>
          <w:szCs w:val="24"/>
        </w:rPr>
        <w:t>GroupOfFields</w:t>
      </w:r>
      <w:proofErr w:type="spellEnd"/>
      <w:r w:rsidR="00B95D80" w:rsidRPr="009B2BBF">
        <w:rPr>
          <w:rFonts w:ascii="Times New Roman" w:hAnsi="Times New Roman" w:cs="Times New Roman"/>
          <w:sz w:val="24"/>
          <w:szCs w:val="24"/>
        </w:rPr>
        <w:t xml:space="preserve">&gt; element </w:t>
      </w:r>
      <w:r w:rsidR="00C368CD" w:rsidRPr="009B2BBF">
        <w:rPr>
          <w:rFonts w:ascii="Times New Roman" w:hAnsi="Times New Roman" w:cs="Times New Roman"/>
          <w:sz w:val="24"/>
          <w:szCs w:val="24"/>
        </w:rPr>
        <w:t xml:space="preserve">as required by </w:t>
      </w:r>
      <w:r w:rsidR="00B95D80" w:rsidRPr="009B2BBF">
        <w:rPr>
          <w:rFonts w:ascii="Times New Roman" w:hAnsi="Times New Roman" w:cs="Times New Roman"/>
          <w:sz w:val="24"/>
          <w:szCs w:val="24"/>
        </w:rPr>
        <w:t>MIL-STD-6040</w:t>
      </w:r>
      <w:r w:rsidR="00C368CD" w:rsidRPr="009B2BBF">
        <w:rPr>
          <w:rFonts w:ascii="Times New Roman" w:hAnsi="Times New Roman" w:cs="Times New Roman"/>
          <w:sz w:val="24"/>
          <w:szCs w:val="24"/>
        </w:rPr>
        <w:t>.  Since we are talking about a single field, there is no sequence to be maintain so nothing is gained by including them inside a &lt;</w:t>
      </w:r>
      <w:proofErr w:type="spellStart"/>
      <w:r w:rsidR="00C368CD" w:rsidRPr="009B2BBF">
        <w:rPr>
          <w:rFonts w:ascii="Times New Roman" w:hAnsi="Times New Roman" w:cs="Times New Roman"/>
          <w:sz w:val="24"/>
          <w:szCs w:val="24"/>
        </w:rPr>
        <w:t>GroupOfFields</w:t>
      </w:r>
      <w:proofErr w:type="spellEnd"/>
      <w:r w:rsidR="00C368CD" w:rsidRPr="009B2BBF">
        <w:rPr>
          <w:rFonts w:ascii="Times New Roman" w:hAnsi="Times New Roman" w:cs="Times New Roman"/>
          <w:sz w:val="24"/>
          <w:szCs w:val="24"/>
        </w:rPr>
        <w:t>&gt; element.  If this recommendation is agreed that leaves 5</w:t>
      </w:r>
      <w:r w:rsidR="00B95D80" w:rsidRPr="009B2BBF">
        <w:rPr>
          <w:rFonts w:ascii="Times New Roman" w:hAnsi="Times New Roman" w:cs="Times New Roman"/>
          <w:sz w:val="24"/>
          <w:szCs w:val="24"/>
        </w:rPr>
        <w:t>12 sets that need to be addressed.</w:t>
      </w:r>
      <w:r w:rsidR="002651D2" w:rsidRPr="009B2BBF">
        <w:rPr>
          <w:rFonts w:ascii="Times New Roman" w:hAnsi="Times New Roman" w:cs="Times New Roman"/>
          <w:sz w:val="24"/>
          <w:szCs w:val="24"/>
        </w:rPr>
        <w:t xml:space="preserve"> There are likely s</w:t>
      </w:r>
      <w:r w:rsidR="00C368CD" w:rsidRPr="009B2BBF">
        <w:rPr>
          <w:rFonts w:ascii="Times New Roman" w:hAnsi="Times New Roman" w:cs="Times New Roman"/>
          <w:sz w:val="24"/>
          <w:szCs w:val="24"/>
        </w:rPr>
        <w:t>ome field groups that are the same but have different names but that number will not significantly reduce the number of changes required.  We have not done an analysis to determine how many or which message</w:t>
      </w:r>
      <w:r w:rsidR="00227DF9" w:rsidRPr="009B2BBF">
        <w:rPr>
          <w:rFonts w:ascii="Times New Roman" w:hAnsi="Times New Roman" w:cs="Times New Roman"/>
          <w:sz w:val="24"/>
          <w:szCs w:val="24"/>
        </w:rPr>
        <w:t>s</w:t>
      </w:r>
      <w:r w:rsidR="00C368CD" w:rsidRPr="009B2BBF">
        <w:rPr>
          <w:rFonts w:ascii="Times New Roman" w:hAnsi="Times New Roman" w:cs="Times New Roman"/>
          <w:sz w:val="24"/>
          <w:szCs w:val="24"/>
        </w:rPr>
        <w:t xml:space="preserve"> will be affected.</w:t>
      </w:r>
    </w:p>
    <w:p w14:paraId="42E89C01" w14:textId="77777777" w:rsidR="00B84A3D" w:rsidRDefault="00B84A3D" w:rsidP="00B1230B">
      <w:pPr>
        <w:spacing w:after="0" w:line="240" w:lineRule="auto"/>
        <w:ind w:left="360"/>
        <w:rPr>
          <w:ins w:id="15" w:author="John Schneider" w:date="2017-08-21T17:17:00Z"/>
          <w:rFonts w:ascii="Times New Roman" w:hAnsi="Times New Roman" w:cs="Times New Roman"/>
          <w:sz w:val="24"/>
          <w:szCs w:val="24"/>
        </w:rPr>
      </w:pPr>
    </w:p>
    <w:p w14:paraId="70B59BF1" w14:textId="77777777" w:rsidR="00B84A3D" w:rsidRDefault="00B84A3D" w:rsidP="00B1230B">
      <w:pPr>
        <w:spacing w:after="0" w:line="240" w:lineRule="auto"/>
        <w:ind w:left="360"/>
        <w:rPr>
          <w:ins w:id="16" w:author="John Schneider" w:date="2017-08-21T17:24:00Z"/>
          <w:rFonts w:ascii="Times New Roman" w:hAnsi="Times New Roman" w:cs="Times New Roman"/>
          <w:sz w:val="24"/>
          <w:szCs w:val="24"/>
        </w:rPr>
      </w:pPr>
      <w:ins w:id="17" w:author="John Schneider" w:date="2017-08-21T17:17:00Z">
        <w:r>
          <w:rPr>
            <w:rFonts w:ascii="Times New Roman" w:hAnsi="Times New Roman" w:cs="Times New Roman"/>
            <w:sz w:val="24"/>
            <w:szCs w:val="24"/>
          </w:rPr>
          <w:lastRenderedPageBreak/>
          <w:t>Agree. This is a helpful observation and recommendation. Removing the unnecessary &lt;</w:t>
        </w:r>
        <w:proofErr w:type="spellStart"/>
        <w:r>
          <w:rPr>
            <w:rFonts w:ascii="Times New Roman" w:hAnsi="Times New Roman" w:cs="Times New Roman"/>
            <w:sz w:val="24"/>
            <w:szCs w:val="24"/>
          </w:rPr>
          <w:t>GroupOfFields</w:t>
        </w:r>
        <w:proofErr w:type="spellEnd"/>
        <w:r>
          <w:rPr>
            <w:rFonts w:ascii="Times New Roman" w:hAnsi="Times New Roman" w:cs="Times New Roman"/>
            <w:sz w:val="24"/>
            <w:szCs w:val="24"/>
          </w:rPr>
          <w:t xml:space="preserve">&gt; elements </w:t>
        </w:r>
      </w:ins>
      <w:ins w:id="18" w:author="John Schneider" w:date="2017-08-21T17:18:00Z">
        <w:r>
          <w:rPr>
            <w:rFonts w:ascii="Times New Roman" w:hAnsi="Times New Roman" w:cs="Times New Roman"/>
            <w:sz w:val="24"/>
            <w:szCs w:val="24"/>
          </w:rPr>
          <w:t>will require</w:t>
        </w:r>
      </w:ins>
      <w:ins w:id="19" w:author="John Schneider" w:date="2017-08-21T17:17:00Z">
        <w:r>
          <w:rPr>
            <w:rFonts w:ascii="Times New Roman" w:hAnsi="Times New Roman" w:cs="Times New Roman"/>
            <w:sz w:val="24"/>
            <w:szCs w:val="24"/>
          </w:rPr>
          <w:t xml:space="preserve"> </w:t>
        </w:r>
      </w:ins>
      <w:ins w:id="20" w:author="John Schneider" w:date="2017-08-21T17:18:00Z">
        <w:r>
          <w:rPr>
            <w:rFonts w:ascii="Times New Roman" w:hAnsi="Times New Roman" w:cs="Times New Roman"/>
            <w:sz w:val="24"/>
            <w:szCs w:val="24"/>
          </w:rPr>
          <w:t xml:space="preserve">some </w:t>
        </w:r>
      </w:ins>
      <w:ins w:id="21" w:author="John Schneider" w:date="2017-08-21T17:17:00Z">
        <w:r>
          <w:rPr>
            <w:rFonts w:ascii="Times New Roman" w:hAnsi="Times New Roman" w:cs="Times New Roman"/>
            <w:sz w:val="24"/>
            <w:szCs w:val="24"/>
          </w:rPr>
          <w:t xml:space="preserve">code changes; however, </w:t>
        </w:r>
      </w:ins>
      <w:ins w:id="22" w:author="John Schneider" w:date="2017-08-21T17:23:00Z">
        <w:r w:rsidR="00A703A0">
          <w:rPr>
            <w:rFonts w:ascii="Times New Roman" w:hAnsi="Times New Roman" w:cs="Times New Roman"/>
            <w:sz w:val="24"/>
            <w:szCs w:val="24"/>
          </w:rPr>
          <w:t>the changes</w:t>
        </w:r>
      </w:ins>
      <w:ins w:id="23" w:author="John Schneider" w:date="2017-08-21T17:19:00Z">
        <w:r>
          <w:rPr>
            <w:rFonts w:ascii="Times New Roman" w:hAnsi="Times New Roman" w:cs="Times New Roman"/>
            <w:sz w:val="24"/>
            <w:szCs w:val="24"/>
          </w:rPr>
          <w:t xml:space="preserve"> </w:t>
        </w:r>
      </w:ins>
      <w:ins w:id="24" w:author="John Schneider" w:date="2017-08-21T17:28:00Z">
        <w:r w:rsidR="00A703A0">
          <w:rPr>
            <w:rFonts w:ascii="Times New Roman" w:hAnsi="Times New Roman" w:cs="Times New Roman"/>
            <w:sz w:val="24"/>
            <w:szCs w:val="24"/>
          </w:rPr>
          <w:t>require little effort</w:t>
        </w:r>
      </w:ins>
      <w:ins w:id="25" w:author="John Schneider" w:date="2017-08-21T17:21:00Z">
        <w:r w:rsidR="00A703A0">
          <w:rPr>
            <w:rFonts w:ascii="Times New Roman" w:hAnsi="Times New Roman" w:cs="Times New Roman"/>
            <w:sz w:val="24"/>
            <w:szCs w:val="24"/>
          </w:rPr>
          <w:t xml:space="preserve"> </w:t>
        </w:r>
      </w:ins>
      <w:ins w:id="26" w:author="John Schneider" w:date="2017-08-21T17:19:00Z">
        <w:r w:rsidR="00A703A0">
          <w:rPr>
            <w:rFonts w:ascii="Times New Roman" w:hAnsi="Times New Roman" w:cs="Times New Roman"/>
            <w:sz w:val="24"/>
            <w:szCs w:val="24"/>
          </w:rPr>
          <w:t>(</w:t>
        </w:r>
      </w:ins>
      <w:ins w:id="27" w:author="John Schneider" w:date="2017-08-21T17:23:00Z">
        <w:r w:rsidR="00A703A0">
          <w:rPr>
            <w:rFonts w:ascii="Times New Roman" w:hAnsi="Times New Roman" w:cs="Times New Roman"/>
            <w:sz w:val="24"/>
            <w:szCs w:val="24"/>
          </w:rPr>
          <w:t xml:space="preserve">i.e., </w:t>
        </w:r>
      </w:ins>
      <w:ins w:id="28" w:author="John Schneider" w:date="2017-08-21T17:19:00Z">
        <w:r w:rsidR="00A703A0">
          <w:rPr>
            <w:rFonts w:ascii="Times New Roman" w:hAnsi="Times New Roman" w:cs="Times New Roman"/>
            <w:sz w:val="24"/>
            <w:szCs w:val="24"/>
          </w:rPr>
          <w:t xml:space="preserve">deleting </w:t>
        </w:r>
      </w:ins>
      <w:ins w:id="29" w:author="John Schneider" w:date="2017-08-21T17:21:00Z">
        <w:r w:rsidR="00A703A0">
          <w:rPr>
            <w:rFonts w:ascii="Times New Roman" w:hAnsi="Times New Roman" w:cs="Times New Roman"/>
            <w:sz w:val="24"/>
            <w:szCs w:val="24"/>
          </w:rPr>
          <w:t xml:space="preserve">unnecessary </w:t>
        </w:r>
      </w:ins>
      <w:ins w:id="30" w:author="John Schneider" w:date="2017-08-21T17:22:00Z">
        <w:r w:rsidR="00A703A0">
          <w:rPr>
            <w:rFonts w:ascii="Times New Roman" w:hAnsi="Times New Roman" w:cs="Times New Roman"/>
            <w:sz w:val="24"/>
            <w:szCs w:val="24"/>
          </w:rPr>
          <w:t>statements</w:t>
        </w:r>
      </w:ins>
      <w:ins w:id="31" w:author="John Schneider" w:date="2017-08-21T17:19:00Z">
        <w:r>
          <w:rPr>
            <w:rFonts w:ascii="Times New Roman" w:hAnsi="Times New Roman" w:cs="Times New Roman"/>
            <w:sz w:val="24"/>
            <w:szCs w:val="24"/>
          </w:rPr>
          <w:t xml:space="preserve">) </w:t>
        </w:r>
      </w:ins>
      <w:ins w:id="32" w:author="John Schneider" w:date="2017-08-21T17:23:00Z">
        <w:r w:rsidR="00A703A0">
          <w:rPr>
            <w:rFonts w:ascii="Times New Roman" w:hAnsi="Times New Roman" w:cs="Times New Roman"/>
            <w:sz w:val="24"/>
            <w:szCs w:val="24"/>
          </w:rPr>
          <w:t>and</w:t>
        </w:r>
      </w:ins>
      <w:ins w:id="33" w:author="John Schneider" w:date="2017-08-21T17:21:00Z">
        <w:r w:rsidR="00A703A0">
          <w:rPr>
            <w:rFonts w:ascii="Times New Roman" w:hAnsi="Times New Roman" w:cs="Times New Roman"/>
            <w:sz w:val="24"/>
            <w:szCs w:val="24"/>
          </w:rPr>
          <w:t xml:space="preserve"> </w:t>
        </w:r>
      </w:ins>
      <w:ins w:id="34" w:author="John Schneider" w:date="2017-08-21T17:22:00Z">
        <w:r w:rsidR="00A703A0">
          <w:rPr>
            <w:rFonts w:ascii="Times New Roman" w:hAnsi="Times New Roman" w:cs="Times New Roman"/>
            <w:sz w:val="24"/>
            <w:szCs w:val="24"/>
          </w:rPr>
          <w:t xml:space="preserve">leave the </w:t>
        </w:r>
      </w:ins>
      <w:ins w:id="35" w:author="John Schneider" w:date="2017-08-21T17:23:00Z">
        <w:r w:rsidR="00A703A0">
          <w:rPr>
            <w:rFonts w:ascii="Times New Roman" w:hAnsi="Times New Roman" w:cs="Times New Roman"/>
            <w:sz w:val="24"/>
            <w:szCs w:val="24"/>
          </w:rPr>
          <w:t xml:space="preserve">remaining </w:t>
        </w:r>
      </w:ins>
      <w:ins w:id="36" w:author="John Schneider" w:date="2017-08-21T17:22:00Z">
        <w:r w:rsidR="00A703A0">
          <w:rPr>
            <w:rFonts w:ascii="Times New Roman" w:hAnsi="Times New Roman" w:cs="Times New Roman"/>
            <w:sz w:val="24"/>
            <w:szCs w:val="24"/>
          </w:rPr>
          <w:t>code smaller and simpler</w:t>
        </w:r>
      </w:ins>
      <w:ins w:id="37" w:author="John Schneider" w:date="2017-08-21T17:20:00Z">
        <w:r w:rsidR="00A703A0">
          <w:rPr>
            <w:rFonts w:ascii="Times New Roman" w:hAnsi="Times New Roman" w:cs="Times New Roman"/>
            <w:sz w:val="24"/>
            <w:szCs w:val="24"/>
          </w:rPr>
          <w:t xml:space="preserve">. </w:t>
        </w:r>
      </w:ins>
    </w:p>
    <w:p w14:paraId="022C54A1" w14:textId="77777777" w:rsidR="00A703A0" w:rsidRDefault="00A703A0" w:rsidP="00B1230B">
      <w:pPr>
        <w:spacing w:after="0" w:line="240" w:lineRule="auto"/>
        <w:ind w:left="360"/>
        <w:rPr>
          <w:ins w:id="38" w:author="John Schneider" w:date="2017-08-21T17:24:00Z"/>
          <w:rFonts w:ascii="Times New Roman" w:hAnsi="Times New Roman" w:cs="Times New Roman"/>
          <w:sz w:val="24"/>
          <w:szCs w:val="24"/>
        </w:rPr>
      </w:pPr>
    </w:p>
    <w:p w14:paraId="79B76380" w14:textId="12FD748F" w:rsidR="00A703A0" w:rsidRDefault="00A703A0" w:rsidP="00B1230B">
      <w:pPr>
        <w:spacing w:after="0" w:line="240" w:lineRule="auto"/>
        <w:ind w:left="360"/>
        <w:rPr>
          <w:ins w:id="39" w:author="John Schneider" w:date="2017-08-21T17:38:00Z"/>
          <w:rFonts w:ascii="Times New Roman" w:hAnsi="Times New Roman" w:cs="Times New Roman"/>
          <w:sz w:val="24"/>
          <w:szCs w:val="24"/>
        </w:rPr>
      </w:pPr>
      <w:ins w:id="40" w:author="John Schneider" w:date="2017-08-21T17:24:00Z">
        <w:r>
          <w:rPr>
            <w:rFonts w:ascii="Times New Roman" w:hAnsi="Times New Roman" w:cs="Times New Roman"/>
            <w:sz w:val="24"/>
            <w:szCs w:val="24"/>
          </w:rPr>
          <w:t>In fact, the idea of collapsing unnecessary &lt;</w:t>
        </w:r>
        <w:proofErr w:type="spellStart"/>
        <w:r>
          <w:rPr>
            <w:rFonts w:ascii="Times New Roman" w:hAnsi="Times New Roman" w:cs="Times New Roman"/>
            <w:sz w:val="24"/>
            <w:szCs w:val="24"/>
          </w:rPr>
          <w:t>GroupOfFields</w:t>
        </w:r>
        <w:proofErr w:type="spellEnd"/>
        <w:r>
          <w:rPr>
            <w:rFonts w:ascii="Times New Roman" w:hAnsi="Times New Roman" w:cs="Times New Roman"/>
            <w:sz w:val="24"/>
            <w:szCs w:val="24"/>
          </w:rPr>
          <w:t xml:space="preserve">&gt; elements </w:t>
        </w:r>
      </w:ins>
      <w:ins w:id="41" w:author="John Schneider" w:date="2017-08-21T17:29:00Z">
        <w:r w:rsidR="00D23368">
          <w:rPr>
            <w:rFonts w:ascii="Times New Roman" w:hAnsi="Times New Roman" w:cs="Times New Roman"/>
            <w:sz w:val="24"/>
            <w:szCs w:val="24"/>
          </w:rPr>
          <w:t xml:space="preserve">when only </w:t>
        </w:r>
        <w:r w:rsidR="00D23368" w:rsidRPr="00D23368">
          <w:rPr>
            <w:rFonts w:ascii="Times New Roman" w:hAnsi="Times New Roman" w:cs="Times New Roman"/>
            <w:i/>
            <w:sz w:val="24"/>
            <w:szCs w:val="24"/>
          </w:rPr>
          <w:t>one</w:t>
        </w:r>
      </w:ins>
      <w:ins w:id="42" w:author="John Schneider" w:date="2017-08-21T17:30:00Z">
        <w:r w:rsidR="00D23368">
          <w:rPr>
            <w:rFonts w:ascii="Times New Roman" w:hAnsi="Times New Roman" w:cs="Times New Roman"/>
            <w:sz w:val="24"/>
            <w:szCs w:val="24"/>
          </w:rPr>
          <w:t xml:space="preserve"> of the fields in a set repeats </w:t>
        </w:r>
      </w:ins>
      <w:ins w:id="43" w:author="John Schneider" w:date="2017-08-23T14:04:00Z">
        <w:r w:rsidR="001739C6">
          <w:rPr>
            <w:rFonts w:ascii="Times New Roman" w:hAnsi="Times New Roman" w:cs="Times New Roman"/>
            <w:sz w:val="24"/>
            <w:szCs w:val="24"/>
          </w:rPr>
          <w:t>could</w:t>
        </w:r>
      </w:ins>
      <w:ins w:id="44" w:author="John Schneider" w:date="2017-08-21T17:24:00Z">
        <w:r>
          <w:rPr>
            <w:rFonts w:ascii="Times New Roman" w:hAnsi="Times New Roman" w:cs="Times New Roman"/>
            <w:sz w:val="24"/>
            <w:szCs w:val="24"/>
          </w:rPr>
          <w:t xml:space="preserve"> also be </w:t>
        </w:r>
      </w:ins>
      <w:ins w:id="45" w:author="John Schneider" w:date="2017-08-23T13:43:00Z">
        <w:r w:rsidR="00231EE0">
          <w:rPr>
            <w:rFonts w:ascii="Times New Roman" w:hAnsi="Times New Roman" w:cs="Times New Roman"/>
            <w:sz w:val="24"/>
            <w:szCs w:val="24"/>
          </w:rPr>
          <w:t>extended</w:t>
        </w:r>
      </w:ins>
      <w:ins w:id="46" w:author="John Schneider" w:date="2017-08-21T17:24:00Z">
        <w:r>
          <w:rPr>
            <w:rFonts w:ascii="Times New Roman" w:hAnsi="Times New Roman" w:cs="Times New Roman"/>
            <w:sz w:val="24"/>
            <w:szCs w:val="24"/>
          </w:rPr>
          <w:t xml:space="preserve"> </w:t>
        </w:r>
      </w:ins>
      <w:ins w:id="47" w:author="John Schneider" w:date="2017-08-23T13:43:00Z">
        <w:r w:rsidR="00231EE0">
          <w:rPr>
            <w:rFonts w:ascii="Times New Roman" w:hAnsi="Times New Roman" w:cs="Times New Roman"/>
            <w:sz w:val="24"/>
            <w:szCs w:val="24"/>
          </w:rPr>
          <w:t>to</w:t>
        </w:r>
      </w:ins>
      <w:ins w:id="48" w:author="John Schneider" w:date="2017-08-21T17:24:00Z">
        <w:r>
          <w:rPr>
            <w:rFonts w:ascii="Times New Roman" w:hAnsi="Times New Roman" w:cs="Times New Roman"/>
            <w:sz w:val="24"/>
            <w:szCs w:val="24"/>
          </w:rPr>
          <w:t xml:space="preserve"> cases where </w:t>
        </w:r>
        <w:r w:rsidRPr="00A703A0">
          <w:rPr>
            <w:rFonts w:ascii="Times New Roman" w:hAnsi="Times New Roman" w:cs="Times New Roman"/>
            <w:i/>
            <w:sz w:val="24"/>
            <w:szCs w:val="24"/>
            <w:rPrChange w:id="49" w:author="John Schneider" w:date="2017-08-21T17:27:00Z">
              <w:rPr>
                <w:rFonts w:ascii="Times New Roman" w:hAnsi="Times New Roman" w:cs="Times New Roman"/>
                <w:sz w:val="24"/>
                <w:szCs w:val="24"/>
              </w:rPr>
            </w:rPrChange>
          </w:rPr>
          <w:t>all</w:t>
        </w:r>
        <w:r>
          <w:rPr>
            <w:rFonts w:ascii="Times New Roman" w:hAnsi="Times New Roman" w:cs="Times New Roman"/>
            <w:sz w:val="24"/>
            <w:szCs w:val="24"/>
          </w:rPr>
          <w:t xml:space="preserve"> </w:t>
        </w:r>
      </w:ins>
      <w:ins w:id="50" w:author="John Schneider" w:date="2017-08-21T17:30:00Z">
        <w:r w:rsidR="00D23368">
          <w:rPr>
            <w:rFonts w:ascii="Times New Roman" w:hAnsi="Times New Roman" w:cs="Times New Roman"/>
            <w:sz w:val="24"/>
            <w:szCs w:val="24"/>
          </w:rPr>
          <w:t xml:space="preserve">of </w:t>
        </w:r>
      </w:ins>
      <w:ins w:id="51" w:author="John Schneider" w:date="2017-08-21T17:24:00Z">
        <w:r>
          <w:rPr>
            <w:rFonts w:ascii="Times New Roman" w:hAnsi="Times New Roman" w:cs="Times New Roman"/>
            <w:sz w:val="24"/>
            <w:szCs w:val="24"/>
          </w:rPr>
          <w:t>the fields in a set repeat.</w:t>
        </w:r>
      </w:ins>
      <w:ins w:id="52" w:author="John Schneider" w:date="2017-08-21T17:27:00Z">
        <w:r w:rsidR="00D23368">
          <w:rPr>
            <w:rFonts w:ascii="Times New Roman" w:hAnsi="Times New Roman" w:cs="Times New Roman"/>
            <w:sz w:val="24"/>
            <w:szCs w:val="24"/>
          </w:rPr>
          <w:t xml:space="preserve"> This can be accomplished using the same approach used when one field repeats. I.e., remove the </w:t>
        </w:r>
      </w:ins>
      <w:ins w:id="53" w:author="John Schneider" w:date="2017-08-21T17:32:00Z">
        <w:r w:rsidR="00D23368">
          <w:rPr>
            <w:rFonts w:ascii="Times New Roman" w:hAnsi="Times New Roman" w:cs="Times New Roman"/>
            <w:sz w:val="24"/>
            <w:szCs w:val="24"/>
          </w:rPr>
          <w:t xml:space="preserve">repeating </w:t>
        </w:r>
      </w:ins>
      <w:ins w:id="54" w:author="John Schneider" w:date="2017-08-21T17:27:00Z">
        <w:r w:rsidR="00D23368">
          <w:rPr>
            <w:rFonts w:ascii="Times New Roman" w:hAnsi="Times New Roman" w:cs="Times New Roman"/>
            <w:sz w:val="24"/>
            <w:szCs w:val="24"/>
          </w:rPr>
          <w:t>&lt;</w:t>
        </w:r>
        <w:proofErr w:type="spellStart"/>
        <w:r w:rsidR="00D23368">
          <w:rPr>
            <w:rFonts w:ascii="Times New Roman" w:hAnsi="Times New Roman" w:cs="Times New Roman"/>
            <w:sz w:val="24"/>
            <w:szCs w:val="24"/>
          </w:rPr>
          <w:t>GroupOfFields</w:t>
        </w:r>
        <w:proofErr w:type="spellEnd"/>
        <w:r w:rsidR="00D23368">
          <w:rPr>
            <w:rFonts w:ascii="Times New Roman" w:hAnsi="Times New Roman" w:cs="Times New Roman"/>
            <w:sz w:val="24"/>
            <w:szCs w:val="24"/>
          </w:rPr>
          <w:t xml:space="preserve">&gt; element and make the parent element repeatable instead. </w:t>
        </w:r>
        <w:r>
          <w:rPr>
            <w:rFonts w:ascii="Times New Roman" w:hAnsi="Times New Roman" w:cs="Times New Roman"/>
            <w:sz w:val="24"/>
            <w:szCs w:val="24"/>
          </w:rPr>
          <w:t xml:space="preserve">For example, </w:t>
        </w:r>
      </w:ins>
      <w:ins w:id="55" w:author="John Schneider" w:date="2017-08-21T17:33:00Z">
        <w:r w:rsidR="00D23368">
          <w:rPr>
            <w:rFonts w:ascii="Times New Roman" w:hAnsi="Times New Roman" w:cs="Times New Roman"/>
            <w:sz w:val="24"/>
            <w:szCs w:val="24"/>
          </w:rPr>
          <w:t>the</w:t>
        </w:r>
      </w:ins>
      <w:ins w:id="56" w:author="John Schneider" w:date="2017-08-21T17:38:00Z">
        <w:r w:rsidR="00D23368">
          <w:rPr>
            <w:rFonts w:ascii="Times New Roman" w:hAnsi="Times New Roman" w:cs="Times New Roman"/>
            <w:sz w:val="24"/>
            <w:szCs w:val="24"/>
          </w:rPr>
          <w:t xml:space="preserve"> following XML representation for the</w:t>
        </w:r>
      </w:ins>
      <w:ins w:id="57" w:author="John Schneider" w:date="2017-08-21T17:33:00Z">
        <w:r w:rsidR="00D23368">
          <w:rPr>
            <w:rFonts w:ascii="Times New Roman" w:hAnsi="Times New Roman" w:cs="Times New Roman"/>
            <w:sz w:val="24"/>
            <w:szCs w:val="24"/>
          </w:rPr>
          <w:t xml:space="preserve"> </w:t>
        </w:r>
      </w:ins>
      <w:ins w:id="58" w:author="John Schneider" w:date="2017-08-23T12:14:00Z">
        <w:r w:rsidR="00801658">
          <w:rPr>
            <w:rFonts w:ascii="Times New Roman" w:hAnsi="Times New Roman" w:cs="Times New Roman"/>
            <w:sz w:val="24"/>
            <w:szCs w:val="24"/>
          </w:rPr>
          <w:t>8LIFTREQ</w:t>
        </w:r>
      </w:ins>
      <w:ins w:id="59" w:author="John Schneider" w:date="2017-08-21T17:37:00Z">
        <w:r w:rsidR="00D23368">
          <w:rPr>
            <w:rFonts w:ascii="Times New Roman" w:hAnsi="Times New Roman" w:cs="Times New Roman"/>
            <w:sz w:val="24"/>
            <w:szCs w:val="24"/>
          </w:rPr>
          <w:t xml:space="preserve"> set</w:t>
        </w:r>
      </w:ins>
      <w:ins w:id="60" w:author="John Schneider" w:date="2017-08-21T17:27:00Z">
        <w:r>
          <w:rPr>
            <w:rFonts w:ascii="Times New Roman" w:hAnsi="Times New Roman" w:cs="Times New Roman"/>
            <w:sz w:val="24"/>
            <w:szCs w:val="24"/>
          </w:rPr>
          <w:t>:</w:t>
        </w:r>
      </w:ins>
    </w:p>
    <w:p w14:paraId="0B711C7E" w14:textId="77777777" w:rsidR="00D23368" w:rsidRDefault="00D23368" w:rsidP="00B1230B">
      <w:pPr>
        <w:spacing w:after="0" w:line="240" w:lineRule="auto"/>
        <w:ind w:left="360"/>
        <w:rPr>
          <w:ins w:id="61" w:author="John Schneider" w:date="2017-08-21T17:38:00Z"/>
          <w:rFonts w:ascii="Times New Roman" w:hAnsi="Times New Roman" w:cs="Times New Roman"/>
          <w:sz w:val="24"/>
          <w:szCs w:val="24"/>
        </w:rPr>
      </w:pPr>
    </w:p>
    <w:p w14:paraId="0D5EC30D" w14:textId="77777777" w:rsidR="00D23368" w:rsidRDefault="00D233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62" w:author="John Schneider" w:date="2017-08-21T17:39:00Z"/>
          <w:rFonts w:ascii="Courier New" w:eastAsia="Times New Roman" w:hAnsi="Courier New" w:cs="Courier New"/>
          <w:color w:val="000000"/>
          <w:sz w:val="19"/>
          <w:szCs w:val="19"/>
        </w:rPr>
        <w:pPrChange w:id="63" w:author="John Schneider" w:date="2017-08-23T11:40:00Z">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pPr>
        </w:pPrChange>
      </w:pPr>
    </w:p>
    <w:p w14:paraId="7C5135F1" w14:textId="2D98C875" w:rsidR="005054E1" w:rsidRPr="005054E1" w:rsidRDefault="00801658" w:rsidP="00505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64" w:author="John Schneider" w:date="2017-08-23T12:13:00Z"/>
          <w:rFonts w:ascii="Courier New" w:eastAsia="Times New Roman" w:hAnsi="Courier New" w:cs="Courier New"/>
          <w:color w:val="000000"/>
          <w:sz w:val="19"/>
          <w:szCs w:val="19"/>
        </w:rPr>
      </w:pPr>
      <w:ins w:id="65" w:author="John Schneider" w:date="2017-08-23T12:13:00Z">
        <w:r>
          <w:rPr>
            <w:rFonts w:ascii="Courier New" w:eastAsia="Times New Roman" w:hAnsi="Courier New" w:cs="Courier New"/>
            <w:color w:val="000000"/>
            <w:sz w:val="19"/>
            <w:szCs w:val="19"/>
          </w:rPr>
          <w:t xml:space="preserve">    &lt;</w:t>
        </w:r>
        <w:proofErr w:type="spellStart"/>
        <w:r>
          <w:rPr>
            <w:rFonts w:ascii="Courier New" w:eastAsia="Times New Roman" w:hAnsi="Courier New" w:cs="Courier New"/>
            <w:color w:val="000000"/>
            <w:sz w:val="19"/>
            <w:szCs w:val="19"/>
          </w:rPr>
          <w:t>AirliftRequestInformation</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GroupOfFields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SecurityClassification</w:t>
        </w:r>
        <w:proofErr w:type="spellEnd"/>
        <w:r w:rsidR="005054E1" w:rsidRPr="005054E1">
          <w:rPr>
            <w:rFonts w:ascii="Courier New" w:eastAsia="Times New Roman" w:hAnsi="Courier New" w:cs="Courier New"/>
            <w:color w:val="000000"/>
            <w:sz w:val="19"/>
            <w:szCs w:val="19"/>
          </w:rPr>
          <w:t>&gt;U&lt;/</w:t>
        </w:r>
        <w:proofErr w:type="spellStart"/>
        <w:r w:rsidR="005054E1" w:rsidRPr="005054E1">
          <w:rPr>
            <w:rFonts w:ascii="Courier New" w:eastAsia="Times New Roman" w:hAnsi="Courier New" w:cs="Courier New"/>
            <w:color w:val="000000"/>
            <w:sz w:val="19"/>
            <w:szCs w:val="19"/>
          </w:rPr>
          <w:t>SecurityClassification</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RequestNumber</w:t>
        </w:r>
        <w:proofErr w:type="spellEnd"/>
        <w:r w:rsidR="005054E1" w:rsidRPr="005054E1">
          <w:rPr>
            <w:rFonts w:ascii="Courier New" w:eastAsia="Times New Roman" w:hAnsi="Courier New" w:cs="Courier New"/>
            <w:color w:val="000000"/>
            <w:sz w:val="19"/>
            <w:szCs w:val="19"/>
          </w:rPr>
          <w:t>&gt;001&lt;/</w:t>
        </w:r>
        <w:proofErr w:type="spellStart"/>
        <w:r w:rsidR="005054E1" w:rsidRPr="005054E1">
          <w:rPr>
            <w:rFonts w:ascii="Courier New" w:eastAsia="Times New Roman" w:hAnsi="Courier New" w:cs="Courier New"/>
            <w:color w:val="000000"/>
            <w:sz w:val="19"/>
            <w:szCs w:val="19"/>
          </w:rPr>
          <w:t>RequestNumber</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&lt;Priority&gt;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AirliftRequestPriority</w:t>
        </w:r>
        <w:proofErr w:type="spellEnd"/>
        <w:r w:rsidR="005054E1" w:rsidRPr="005054E1">
          <w:rPr>
            <w:rFonts w:ascii="Courier New" w:eastAsia="Times New Roman" w:hAnsi="Courier New" w:cs="Courier New"/>
            <w:color w:val="000000"/>
            <w:sz w:val="19"/>
            <w:szCs w:val="19"/>
          </w:rPr>
          <w:t>&gt;2B2&lt;/</w:t>
        </w:r>
        <w:proofErr w:type="spellStart"/>
        <w:r w:rsidR="005054E1" w:rsidRPr="005054E1">
          <w:rPr>
            <w:rFonts w:ascii="Courier New" w:eastAsia="Times New Roman" w:hAnsi="Courier New" w:cs="Courier New"/>
            <w:color w:val="000000"/>
            <w:sz w:val="19"/>
            <w:szCs w:val="19"/>
          </w:rPr>
          <w:t>AirliftRequestPriority</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&lt;/Priority&gt;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AirliftMissionType</w:t>
        </w:r>
        <w:proofErr w:type="spellEnd"/>
        <w:r w:rsidR="005054E1" w:rsidRPr="005054E1">
          <w:rPr>
            <w:rFonts w:ascii="Courier New" w:eastAsia="Times New Roman" w:hAnsi="Courier New" w:cs="Courier New"/>
            <w:color w:val="000000"/>
            <w:sz w:val="19"/>
            <w:szCs w:val="19"/>
          </w:rPr>
          <w:t>&gt;SAAM&lt;/</w:t>
        </w:r>
        <w:proofErr w:type="spellStart"/>
        <w:r w:rsidR="005054E1" w:rsidRPr="005054E1">
          <w:rPr>
            <w:rFonts w:ascii="Courier New" w:eastAsia="Times New Roman" w:hAnsi="Courier New" w:cs="Courier New"/>
            <w:color w:val="000000"/>
            <w:sz w:val="19"/>
            <w:szCs w:val="19"/>
          </w:rPr>
          <w:t>AirliftMissionType</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RequestingUnit</w:t>
        </w:r>
        <w:proofErr w:type="spellEnd"/>
        <w:r w:rsidR="005054E1" w:rsidRPr="005054E1">
          <w:rPr>
            <w:rFonts w:ascii="Courier New" w:eastAsia="Times New Roman" w:hAnsi="Courier New" w:cs="Courier New"/>
            <w:color w:val="000000"/>
            <w:sz w:val="19"/>
            <w:szCs w:val="19"/>
          </w:rPr>
          <w:t>&gt;101ST ABN&lt;/</w:t>
        </w:r>
        <w:proofErr w:type="spellStart"/>
        <w:r w:rsidR="005054E1" w:rsidRPr="005054E1">
          <w:rPr>
            <w:rFonts w:ascii="Courier New" w:eastAsia="Times New Roman" w:hAnsi="Courier New" w:cs="Courier New"/>
            <w:color w:val="000000"/>
            <w:sz w:val="19"/>
            <w:szCs w:val="19"/>
          </w:rPr>
          <w:t>RequestingUnit</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AirliftComments</w:t>
        </w:r>
        <w:proofErr w:type="spellEnd"/>
        <w:r w:rsidR="005054E1" w:rsidRPr="005054E1">
          <w:rPr>
            <w:rFonts w:ascii="Courier New" w:eastAsia="Times New Roman" w:hAnsi="Courier New" w:cs="Courier New"/>
            <w:color w:val="000000"/>
            <w:sz w:val="19"/>
            <w:szCs w:val="19"/>
          </w:rPr>
          <w:t>&gt;S1, DEPLOY&lt;/</w:t>
        </w:r>
        <w:proofErr w:type="spellStart"/>
        <w:r w:rsidR="005054E1" w:rsidRPr="005054E1">
          <w:rPr>
            <w:rFonts w:ascii="Courier New" w:eastAsia="Times New Roman" w:hAnsi="Courier New" w:cs="Courier New"/>
            <w:color w:val="000000"/>
            <w:sz w:val="19"/>
            <w:szCs w:val="19"/>
          </w:rPr>
          <w:t>AirliftComments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GroupOfFields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GroupOfFields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SecurityClassification</w:t>
        </w:r>
        <w:proofErr w:type="spellEnd"/>
        <w:r w:rsidR="005054E1" w:rsidRPr="005054E1">
          <w:rPr>
            <w:rFonts w:ascii="Courier New" w:eastAsia="Times New Roman" w:hAnsi="Courier New" w:cs="Courier New"/>
            <w:color w:val="000000"/>
            <w:sz w:val="19"/>
            <w:szCs w:val="19"/>
          </w:rPr>
          <w:t>&gt;U&lt;/</w:t>
        </w:r>
        <w:proofErr w:type="spellStart"/>
        <w:r w:rsidR="005054E1" w:rsidRPr="005054E1">
          <w:rPr>
            <w:rFonts w:ascii="Courier New" w:eastAsia="Times New Roman" w:hAnsi="Courier New" w:cs="Courier New"/>
            <w:color w:val="000000"/>
            <w:sz w:val="19"/>
            <w:szCs w:val="19"/>
          </w:rPr>
          <w:t>SecurityClassification</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RequestNumber</w:t>
        </w:r>
        <w:proofErr w:type="spellEnd"/>
        <w:r w:rsidR="005054E1" w:rsidRPr="005054E1">
          <w:rPr>
            <w:rFonts w:ascii="Courier New" w:eastAsia="Times New Roman" w:hAnsi="Courier New" w:cs="Courier New"/>
            <w:color w:val="000000"/>
            <w:sz w:val="19"/>
            <w:szCs w:val="19"/>
          </w:rPr>
          <w:t>&gt;002&lt;/</w:t>
        </w:r>
        <w:proofErr w:type="spellStart"/>
        <w:r w:rsidR="005054E1" w:rsidRPr="005054E1">
          <w:rPr>
            <w:rFonts w:ascii="Courier New" w:eastAsia="Times New Roman" w:hAnsi="Courier New" w:cs="Courier New"/>
            <w:color w:val="000000"/>
            <w:sz w:val="19"/>
            <w:szCs w:val="19"/>
          </w:rPr>
          <w:t>RequestNumber</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&lt;Priority&gt;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AirliftRequestPriority</w:t>
        </w:r>
        <w:proofErr w:type="spellEnd"/>
        <w:r w:rsidR="005054E1" w:rsidRPr="005054E1">
          <w:rPr>
            <w:rFonts w:ascii="Courier New" w:eastAsia="Times New Roman" w:hAnsi="Courier New" w:cs="Courier New"/>
            <w:color w:val="000000"/>
            <w:sz w:val="19"/>
            <w:szCs w:val="19"/>
          </w:rPr>
          <w:t>&gt;2B21B&lt;/</w:t>
        </w:r>
        <w:proofErr w:type="spellStart"/>
        <w:r w:rsidR="005054E1" w:rsidRPr="005054E1">
          <w:rPr>
            <w:rFonts w:ascii="Courier New" w:eastAsia="Times New Roman" w:hAnsi="Courier New" w:cs="Courier New"/>
            <w:color w:val="000000"/>
            <w:sz w:val="19"/>
            <w:szCs w:val="19"/>
          </w:rPr>
          <w:t>AirliftRequestPriority</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&lt;/Priority&gt;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AirliftMissionType</w:t>
        </w:r>
        <w:proofErr w:type="spellEnd"/>
        <w:r w:rsidR="005054E1" w:rsidRPr="005054E1">
          <w:rPr>
            <w:rFonts w:ascii="Courier New" w:eastAsia="Times New Roman" w:hAnsi="Courier New" w:cs="Courier New"/>
            <w:color w:val="000000"/>
            <w:sz w:val="19"/>
            <w:szCs w:val="19"/>
          </w:rPr>
          <w:t>&gt;PER&lt;/</w:t>
        </w:r>
        <w:proofErr w:type="spellStart"/>
        <w:r w:rsidR="005054E1" w:rsidRPr="005054E1">
          <w:rPr>
            <w:rFonts w:ascii="Courier New" w:eastAsia="Times New Roman" w:hAnsi="Courier New" w:cs="Courier New"/>
            <w:color w:val="000000"/>
            <w:sz w:val="19"/>
            <w:szCs w:val="19"/>
          </w:rPr>
          <w:t>AirliftMissionType</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RequestingUnit</w:t>
        </w:r>
        <w:proofErr w:type="spellEnd"/>
        <w:r w:rsidR="005054E1" w:rsidRPr="005054E1">
          <w:rPr>
            <w:rFonts w:ascii="Courier New" w:eastAsia="Times New Roman" w:hAnsi="Courier New" w:cs="Courier New"/>
            <w:color w:val="000000"/>
            <w:sz w:val="19"/>
            <w:szCs w:val="19"/>
          </w:rPr>
          <w:t>&gt;101ST ABN&lt;/</w:t>
        </w:r>
        <w:proofErr w:type="spellStart"/>
        <w:r w:rsidR="005054E1" w:rsidRPr="005054E1">
          <w:rPr>
            <w:rFonts w:ascii="Courier New" w:eastAsia="Times New Roman" w:hAnsi="Courier New" w:cs="Courier New"/>
            <w:color w:val="000000"/>
            <w:sz w:val="19"/>
            <w:szCs w:val="19"/>
          </w:rPr>
          <w:t>RequestingUnit</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CargoDeliveryMethod</w:t>
        </w:r>
        <w:proofErr w:type="spellEnd"/>
        <w:r w:rsidR="005054E1" w:rsidRPr="005054E1">
          <w:rPr>
            <w:rFonts w:ascii="Courier New" w:eastAsia="Times New Roman" w:hAnsi="Courier New" w:cs="Courier New"/>
            <w:color w:val="000000"/>
            <w:sz w:val="19"/>
            <w:szCs w:val="19"/>
          </w:rPr>
          <w:t>&gt;PER&lt;/</w:t>
        </w:r>
        <w:proofErr w:type="spellStart"/>
        <w:r w:rsidR="005054E1" w:rsidRPr="005054E1">
          <w:rPr>
            <w:rFonts w:ascii="Courier New" w:eastAsia="Times New Roman" w:hAnsi="Courier New" w:cs="Courier New"/>
            <w:color w:val="000000"/>
            <w:sz w:val="19"/>
            <w:szCs w:val="19"/>
          </w:rPr>
          <w:t>CargoDeliveryMethod</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AirliftComments</w:t>
        </w:r>
        <w:proofErr w:type="spellEnd"/>
        <w:r w:rsidR="005054E1" w:rsidRPr="005054E1">
          <w:rPr>
            <w:rFonts w:ascii="Courier New" w:eastAsia="Times New Roman" w:hAnsi="Courier New" w:cs="Courier New"/>
            <w:color w:val="000000"/>
            <w:sz w:val="19"/>
            <w:szCs w:val="19"/>
          </w:rPr>
          <w:t>&gt;S2, DEPLOY&lt;/</w:t>
        </w:r>
        <w:proofErr w:type="spellStart"/>
        <w:r w:rsidR="005054E1" w:rsidRPr="005054E1">
          <w:rPr>
            <w:rFonts w:ascii="Courier New" w:eastAsia="Times New Roman" w:hAnsi="Courier New" w:cs="Courier New"/>
            <w:color w:val="000000"/>
            <w:sz w:val="19"/>
            <w:szCs w:val="19"/>
          </w:rPr>
          <w:t>AirliftComments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&lt;/</w:t>
        </w:r>
        <w:proofErr w:type="spellStart"/>
        <w:r w:rsidR="005054E1" w:rsidRPr="005054E1">
          <w:rPr>
            <w:rFonts w:ascii="Courier New" w:eastAsia="Times New Roman" w:hAnsi="Courier New" w:cs="Courier New"/>
            <w:color w:val="000000"/>
            <w:sz w:val="19"/>
            <w:szCs w:val="19"/>
          </w:rPr>
          <w:t>GroupOfFields</w:t>
        </w:r>
        <w:proofErr w:type="spellEnd"/>
        <w:r w:rsidR="005054E1" w:rsidRPr="005054E1">
          <w:rPr>
            <w:rFonts w:ascii="Courier New" w:eastAsia="Times New Roman" w:hAnsi="Courier New" w:cs="Courier New"/>
            <w:color w:val="000000"/>
            <w:sz w:val="19"/>
            <w:szCs w:val="19"/>
          </w:rPr>
          <w:t>&gt;</w:t>
        </w:r>
        <w:r w:rsidR="005054E1" w:rsidRPr="005054E1">
          <w:rPr>
            <w:rFonts w:ascii="Courier New" w:eastAsia="Times New Roman" w:hAnsi="Courier New" w:cs="Courier New"/>
            <w:color w:val="000000"/>
            <w:sz w:val="19"/>
            <w:szCs w:val="19"/>
          </w:rPr>
          <w:br/>
          <w:t xml:space="preserve"> </w:t>
        </w:r>
        <w:r>
          <w:rPr>
            <w:rFonts w:ascii="Courier New" w:eastAsia="Times New Roman" w:hAnsi="Courier New" w:cs="Courier New"/>
            <w:color w:val="000000"/>
            <w:sz w:val="19"/>
            <w:szCs w:val="19"/>
          </w:rPr>
          <w:t xml:space="preserve">   &lt;/</w:t>
        </w:r>
        <w:proofErr w:type="spellStart"/>
        <w:r>
          <w:rPr>
            <w:rFonts w:ascii="Courier New" w:eastAsia="Times New Roman" w:hAnsi="Courier New" w:cs="Courier New"/>
            <w:color w:val="000000"/>
            <w:sz w:val="19"/>
            <w:szCs w:val="19"/>
          </w:rPr>
          <w:t>AirliftRequestInformation</w:t>
        </w:r>
        <w:proofErr w:type="spellEnd"/>
        <w:r>
          <w:rPr>
            <w:rFonts w:ascii="Courier New" w:eastAsia="Times New Roman" w:hAnsi="Courier New" w:cs="Courier New"/>
            <w:color w:val="000000"/>
            <w:sz w:val="19"/>
            <w:szCs w:val="19"/>
          </w:rPr>
          <w:t>&gt;</w:t>
        </w:r>
      </w:ins>
    </w:p>
    <w:p w14:paraId="076D82D2" w14:textId="3733056F" w:rsidR="00D23368" w:rsidRPr="009B2BBF" w:rsidRDefault="00D233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66" w:author="John Schneider" w:date="2017-08-21T17:38:00Z"/>
          <w:rFonts w:ascii="Courier New" w:eastAsia="Times New Roman" w:hAnsi="Courier New" w:cs="Courier New"/>
          <w:color w:val="000000"/>
          <w:sz w:val="19"/>
          <w:szCs w:val="19"/>
        </w:rPr>
        <w:pPrChange w:id="67" w:author="John Schneider" w:date="2017-08-23T11:40:00Z">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pPr>
        </w:pPrChange>
      </w:pPr>
    </w:p>
    <w:p w14:paraId="36E886B8" w14:textId="77777777" w:rsidR="00A703A0" w:rsidRDefault="00A703A0">
      <w:pPr>
        <w:spacing w:after="0" w:line="240" w:lineRule="auto"/>
        <w:rPr>
          <w:ins w:id="68" w:author="John Schneider" w:date="2017-08-21T17:28:00Z"/>
          <w:rFonts w:ascii="Times New Roman" w:hAnsi="Times New Roman" w:cs="Times New Roman"/>
          <w:sz w:val="24"/>
          <w:szCs w:val="24"/>
        </w:rPr>
        <w:pPrChange w:id="69" w:author="John Schneider" w:date="2017-08-23T11:44:00Z">
          <w:pPr>
            <w:spacing w:after="0" w:line="240" w:lineRule="auto"/>
            <w:ind w:left="360"/>
          </w:pPr>
        </w:pPrChange>
      </w:pPr>
    </w:p>
    <w:p w14:paraId="118504CF" w14:textId="034CA0C8" w:rsidR="00A703A0" w:rsidRDefault="00231EE0" w:rsidP="00B1230B">
      <w:pPr>
        <w:spacing w:after="0" w:line="240" w:lineRule="auto"/>
        <w:ind w:left="360"/>
        <w:rPr>
          <w:ins w:id="70" w:author="John Schneider" w:date="2017-08-23T11:40:00Z"/>
          <w:rFonts w:ascii="Times New Roman" w:hAnsi="Times New Roman" w:cs="Times New Roman"/>
          <w:sz w:val="24"/>
          <w:szCs w:val="24"/>
        </w:rPr>
      </w:pPr>
      <w:proofErr w:type="gramStart"/>
      <w:ins w:id="71" w:author="John Schneider" w:date="2017-08-23T13:43:00Z">
        <w:r>
          <w:rPr>
            <w:rFonts w:ascii="Times New Roman" w:hAnsi="Times New Roman" w:cs="Times New Roman"/>
            <w:sz w:val="24"/>
            <w:szCs w:val="24"/>
          </w:rPr>
          <w:t>could</w:t>
        </w:r>
      </w:ins>
      <w:proofErr w:type="gramEnd"/>
      <w:ins w:id="72" w:author="John Schneider" w:date="2017-08-21T17:28:00Z">
        <w:r w:rsidR="00A703A0">
          <w:rPr>
            <w:rFonts w:ascii="Times New Roman" w:hAnsi="Times New Roman" w:cs="Times New Roman"/>
            <w:sz w:val="24"/>
            <w:szCs w:val="24"/>
          </w:rPr>
          <w:t xml:space="preserve"> be modified to</w:t>
        </w:r>
      </w:ins>
      <w:ins w:id="73" w:author="John Schneider" w:date="2017-08-21T17:29:00Z">
        <w:r w:rsidR="00A703A0">
          <w:rPr>
            <w:rFonts w:ascii="Times New Roman" w:hAnsi="Times New Roman" w:cs="Times New Roman"/>
            <w:sz w:val="24"/>
            <w:szCs w:val="24"/>
          </w:rPr>
          <w:t xml:space="preserve"> have the following representation:</w:t>
        </w:r>
      </w:ins>
    </w:p>
    <w:p w14:paraId="0ECF291D" w14:textId="77777777" w:rsidR="00096EED" w:rsidRDefault="00096EED" w:rsidP="00B1230B">
      <w:pPr>
        <w:spacing w:after="0" w:line="240" w:lineRule="auto"/>
        <w:ind w:left="360"/>
        <w:rPr>
          <w:ins w:id="74" w:author="John Schneider" w:date="2017-08-23T11:40:00Z"/>
          <w:rFonts w:ascii="Times New Roman" w:hAnsi="Times New Roman" w:cs="Times New Roman"/>
          <w:sz w:val="24"/>
          <w:szCs w:val="24"/>
        </w:rPr>
      </w:pPr>
    </w:p>
    <w:p w14:paraId="21FE25BD" w14:textId="77777777" w:rsidR="00096EED" w:rsidRDefault="00096EED" w:rsidP="00096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75" w:author="John Schneider" w:date="2017-08-23T11:40:00Z"/>
          <w:rFonts w:ascii="Courier New" w:eastAsia="Times New Roman" w:hAnsi="Courier New" w:cs="Courier New"/>
          <w:color w:val="000000"/>
          <w:sz w:val="19"/>
          <w:szCs w:val="19"/>
        </w:rPr>
      </w:pPr>
    </w:p>
    <w:p w14:paraId="7C711935" w14:textId="4A777143" w:rsidR="00801658" w:rsidRPr="00801658" w:rsidRDefault="00801658" w:rsidP="00801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76" w:author="John Schneider" w:date="2017-08-23T12:15:00Z"/>
          <w:rFonts w:ascii="Courier New" w:eastAsia="Times New Roman" w:hAnsi="Courier New" w:cs="Courier New"/>
          <w:color w:val="000000"/>
          <w:sz w:val="19"/>
          <w:szCs w:val="19"/>
        </w:rPr>
      </w:pPr>
      <w:ins w:id="77" w:author="John Schneider" w:date="2017-08-23T12:14:00Z">
        <w:r w:rsidRPr="00801658">
          <w:rPr>
            <w:rFonts w:ascii="Courier New" w:eastAsia="Times New Roman" w:hAnsi="Courier New" w:cs="Courier New"/>
            <w:color w:val="000000"/>
            <w:sz w:val="19"/>
            <w:szCs w:val="19"/>
          </w:rPr>
          <w:t xml:space="preserve">    &lt;</w:t>
        </w:r>
        <w:proofErr w:type="spellStart"/>
        <w:r w:rsidRPr="00801658">
          <w:rPr>
            <w:rFonts w:ascii="Courier New" w:eastAsia="Times New Roman" w:hAnsi="Courier New" w:cs="Courier New"/>
            <w:color w:val="000000"/>
            <w:sz w:val="19"/>
            <w:szCs w:val="19"/>
          </w:rPr>
          <w:t>AirliftRequestInformation</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SecurityClassification</w:t>
        </w:r>
        <w:proofErr w:type="spellEnd"/>
        <w:r w:rsidRPr="00801658">
          <w:rPr>
            <w:rFonts w:ascii="Courier New" w:eastAsia="Times New Roman" w:hAnsi="Courier New" w:cs="Courier New"/>
            <w:color w:val="000000"/>
            <w:sz w:val="19"/>
            <w:szCs w:val="19"/>
          </w:rPr>
          <w:t>&gt;U&lt;/</w:t>
        </w:r>
        <w:proofErr w:type="spellStart"/>
        <w:r w:rsidRPr="00801658">
          <w:rPr>
            <w:rFonts w:ascii="Courier New" w:eastAsia="Times New Roman" w:hAnsi="Courier New" w:cs="Courier New"/>
            <w:color w:val="000000"/>
            <w:sz w:val="19"/>
            <w:szCs w:val="19"/>
          </w:rPr>
          <w:t>SecurityClassification</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RequestNumber</w:t>
        </w:r>
        <w:proofErr w:type="spellEnd"/>
        <w:r w:rsidRPr="00801658">
          <w:rPr>
            <w:rFonts w:ascii="Courier New" w:eastAsia="Times New Roman" w:hAnsi="Courier New" w:cs="Courier New"/>
            <w:color w:val="000000"/>
            <w:sz w:val="19"/>
            <w:szCs w:val="19"/>
          </w:rPr>
          <w:t>&gt;001&lt;/</w:t>
        </w:r>
        <w:proofErr w:type="spellStart"/>
        <w:r w:rsidRPr="00801658">
          <w:rPr>
            <w:rFonts w:ascii="Courier New" w:eastAsia="Times New Roman" w:hAnsi="Courier New" w:cs="Courier New"/>
            <w:color w:val="000000"/>
            <w:sz w:val="19"/>
            <w:szCs w:val="19"/>
          </w:rPr>
          <w:t>RequestNumber</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&lt;Priority&gt;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AirliftRequestPriority</w:t>
        </w:r>
        <w:proofErr w:type="spellEnd"/>
        <w:r w:rsidRPr="00801658">
          <w:rPr>
            <w:rFonts w:ascii="Courier New" w:eastAsia="Times New Roman" w:hAnsi="Courier New" w:cs="Courier New"/>
            <w:color w:val="000000"/>
            <w:sz w:val="19"/>
            <w:szCs w:val="19"/>
          </w:rPr>
          <w:t>&gt;2B2&lt;/</w:t>
        </w:r>
        <w:proofErr w:type="spellStart"/>
        <w:r w:rsidRPr="00801658">
          <w:rPr>
            <w:rFonts w:ascii="Courier New" w:eastAsia="Times New Roman" w:hAnsi="Courier New" w:cs="Courier New"/>
            <w:color w:val="000000"/>
            <w:sz w:val="19"/>
            <w:szCs w:val="19"/>
          </w:rPr>
          <w:t>AirliftRequestPriority</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&lt;/Priority&gt;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AirliftMissionType</w:t>
        </w:r>
        <w:proofErr w:type="spellEnd"/>
        <w:r w:rsidRPr="00801658">
          <w:rPr>
            <w:rFonts w:ascii="Courier New" w:eastAsia="Times New Roman" w:hAnsi="Courier New" w:cs="Courier New"/>
            <w:color w:val="000000"/>
            <w:sz w:val="19"/>
            <w:szCs w:val="19"/>
          </w:rPr>
          <w:t>&gt;SAAM&lt;/</w:t>
        </w:r>
        <w:proofErr w:type="spellStart"/>
        <w:r w:rsidRPr="00801658">
          <w:rPr>
            <w:rFonts w:ascii="Courier New" w:eastAsia="Times New Roman" w:hAnsi="Courier New" w:cs="Courier New"/>
            <w:color w:val="000000"/>
            <w:sz w:val="19"/>
            <w:szCs w:val="19"/>
          </w:rPr>
          <w:t>AirliftMissionType</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RequestingUnit</w:t>
        </w:r>
        <w:proofErr w:type="spellEnd"/>
        <w:r w:rsidRPr="00801658">
          <w:rPr>
            <w:rFonts w:ascii="Courier New" w:eastAsia="Times New Roman" w:hAnsi="Courier New" w:cs="Courier New"/>
            <w:color w:val="000000"/>
            <w:sz w:val="19"/>
            <w:szCs w:val="19"/>
          </w:rPr>
          <w:t>&gt;101ST ABN&lt;/</w:t>
        </w:r>
        <w:proofErr w:type="spellStart"/>
        <w:r w:rsidRPr="00801658">
          <w:rPr>
            <w:rFonts w:ascii="Courier New" w:eastAsia="Times New Roman" w:hAnsi="Courier New" w:cs="Courier New"/>
            <w:color w:val="000000"/>
            <w:sz w:val="19"/>
            <w:szCs w:val="19"/>
          </w:rPr>
          <w:t>RequestingUnit</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AirliftComments</w:t>
        </w:r>
        <w:proofErr w:type="spellEnd"/>
        <w:r w:rsidRPr="00801658">
          <w:rPr>
            <w:rFonts w:ascii="Courier New" w:eastAsia="Times New Roman" w:hAnsi="Courier New" w:cs="Courier New"/>
            <w:color w:val="000000"/>
            <w:sz w:val="19"/>
            <w:szCs w:val="19"/>
          </w:rPr>
          <w:t>&gt;S1, DEPLOY&lt;/</w:t>
        </w:r>
        <w:proofErr w:type="spellStart"/>
        <w:r w:rsidRPr="00801658">
          <w:rPr>
            <w:rFonts w:ascii="Courier New" w:eastAsia="Times New Roman" w:hAnsi="Courier New" w:cs="Courier New"/>
            <w:color w:val="000000"/>
            <w:sz w:val="19"/>
            <w:szCs w:val="19"/>
          </w:rPr>
          <w:t>AirliftComments</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r>
      </w:ins>
      <w:ins w:id="78" w:author="John Schneider" w:date="2017-08-23T12:15:00Z">
        <w:r w:rsidRPr="00801658">
          <w:rPr>
            <w:rFonts w:ascii="Courier New" w:eastAsia="Times New Roman" w:hAnsi="Courier New" w:cs="Courier New"/>
            <w:color w:val="000000"/>
            <w:sz w:val="19"/>
            <w:szCs w:val="19"/>
          </w:rPr>
          <w:t xml:space="preserve">    &lt;/</w:t>
        </w:r>
        <w:proofErr w:type="spellStart"/>
        <w:r w:rsidRPr="00801658">
          <w:rPr>
            <w:rFonts w:ascii="Courier New" w:eastAsia="Times New Roman" w:hAnsi="Courier New" w:cs="Courier New"/>
            <w:color w:val="000000"/>
            <w:sz w:val="19"/>
            <w:szCs w:val="19"/>
          </w:rPr>
          <w:t>AirliftRequestInformation</w:t>
        </w:r>
        <w:proofErr w:type="spellEnd"/>
        <w:r w:rsidRPr="00801658">
          <w:rPr>
            <w:rFonts w:ascii="Courier New" w:eastAsia="Times New Roman" w:hAnsi="Courier New" w:cs="Courier New"/>
            <w:color w:val="000000"/>
            <w:sz w:val="19"/>
            <w:szCs w:val="19"/>
          </w:rPr>
          <w:t>&gt;</w:t>
        </w:r>
      </w:ins>
    </w:p>
    <w:p w14:paraId="1D787A83" w14:textId="7792BC94" w:rsidR="00801658" w:rsidRPr="00801658" w:rsidRDefault="00801658" w:rsidP="00801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79" w:author="John Schneider" w:date="2017-08-23T12:14:00Z"/>
          <w:rFonts w:ascii="Courier New" w:eastAsia="Times New Roman" w:hAnsi="Courier New" w:cs="Courier New"/>
          <w:color w:val="000000"/>
          <w:sz w:val="19"/>
          <w:szCs w:val="19"/>
        </w:rPr>
      </w:pPr>
      <w:ins w:id="80" w:author="John Schneider" w:date="2017-08-23T12:15:00Z">
        <w:r w:rsidRPr="00801658">
          <w:rPr>
            <w:rFonts w:ascii="Courier New" w:eastAsia="Times New Roman" w:hAnsi="Courier New" w:cs="Courier New"/>
            <w:color w:val="000000"/>
            <w:sz w:val="19"/>
            <w:szCs w:val="19"/>
          </w:rPr>
          <w:t xml:space="preserve">    &lt;</w:t>
        </w:r>
        <w:proofErr w:type="spellStart"/>
        <w:r w:rsidRPr="00801658">
          <w:rPr>
            <w:rFonts w:ascii="Courier New" w:eastAsia="Times New Roman" w:hAnsi="Courier New" w:cs="Courier New"/>
            <w:color w:val="000000"/>
            <w:sz w:val="19"/>
            <w:szCs w:val="19"/>
          </w:rPr>
          <w:t>AirliftRequestInformation</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r>
      </w:ins>
      <w:ins w:id="81" w:author="John Schneider" w:date="2017-08-23T12:14:00Z">
        <w:r w:rsidRPr="00801658">
          <w:rPr>
            <w:rFonts w:ascii="Courier New" w:eastAsia="Times New Roman" w:hAnsi="Courier New" w:cs="Courier New"/>
            <w:color w:val="000000"/>
            <w:sz w:val="19"/>
            <w:szCs w:val="19"/>
          </w:rPr>
          <w:t xml:space="preserve">        &lt;</w:t>
        </w:r>
        <w:proofErr w:type="spellStart"/>
        <w:r w:rsidRPr="00801658">
          <w:rPr>
            <w:rFonts w:ascii="Courier New" w:eastAsia="Times New Roman" w:hAnsi="Courier New" w:cs="Courier New"/>
            <w:color w:val="000000"/>
            <w:sz w:val="19"/>
            <w:szCs w:val="19"/>
          </w:rPr>
          <w:t>SecurityClassification</w:t>
        </w:r>
        <w:proofErr w:type="spellEnd"/>
        <w:r w:rsidRPr="00801658">
          <w:rPr>
            <w:rFonts w:ascii="Courier New" w:eastAsia="Times New Roman" w:hAnsi="Courier New" w:cs="Courier New"/>
            <w:color w:val="000000"/>
            <w:sz w:val="19"/>
            <w:szCs w:val="19"/>
          </w:rPr>
          <w:t>&gt;U&lt;/</w:t>
        </w:r>
        <w:proofErr w:type="spellStart"/>
        <w:r w:rsidRPr="00801658">
          <w:rPr>
            <w:rFonts w:ascii="Courier New" w:eastAsia="Times New Roman" w:hAnsi="Courier New" w:cs="Courier New"/>
            <w:color w:val="000000"/>
            <w:sz w:val="19"/>
            <w:szCs w:val="19"/>
          </w:rPr>
          <w:t>SecurityClassification</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RequestNumber</w:t>
        </w:r>
        <w:proofErr w:type="spellEnd"/>
        <w:r w:rsidRPr="00801658">
          <w:rPr>
            <w:rFonts w:ascii="Courier New" w:eastAsia="Times New Roman" w:hAnsi="Courier New" w:cs="Courier New"/>
            <w:color w:val="000000"/>
            <w:sz w:val="19"/>
            <w:szCs w:val="19"/>
          </w:rPr>
          <w:t>&gt;002&lt;/</w:t>
        </w:r>
        <w:proofErr w:type="spellStart"/>
        <w:r w:rsidRPr="00801658">
          <w:rPr>
            <w:rFonts w:ascii="Courier New" w:eastAsia="Times New Roman" w:hAnsi="Courier New" w:cs="Courier New"/>
            <w:color w:val="000000"/>
            <w:sz w:val="19"/>
            <w:szCs w:val="19"/>
          </w:rPr>
          <w:t>RequestNumber</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&lt;Priority&gt;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AirliftRequestPriority</w:t>
        </w:r>
        <w:proofErr w:type="spellEnd"/>
        <w:r w:rsidRPr="00801658">
          <w:rPr>
            <w:rFonts w:ascii="Courier New" w:eastAsia="Times New Roman" w:hAnsi="Courier New" w:cs="Courier New"/>
            <w:color w:val="000000"/>
            <w:sz w:val="19"/>
            <w:szCs w:val="19"/>
          </w:rPr>
          <w:t>&gt;2B21B&lt;/</w:t>
        </w:r>
        <w:proofErr w:type="spellStart"/>
        <w:r w:rsidRPr="00801658">
          <w:rPr>
            <w:rFonts w:ascii="Courier New" w:eastAsia="Times New Roman" w:hAnsi="Courier New" w:cs="Courier New"/>
            <w:color w:val="000000"/>
            <w:sz w:val="19"/>
            <w:szCs w:val="19"/>
          </w:rPr>
          <w:t>AirliftRequestPriority</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&lt;/Priority&gt;</w:t>
        </w:r>
        <w:r w:rsidRPr="00801658">
          <w:rPr>
            <w:rFonts w:ascii="Courier New" w:eastAsia="Times New Roman" w:hAnsi="Courier New" w:cs="Courier New"/>
            <w:color w:val="000000"/>
            <w:sz w:val="19"/>
            <w:szCs w:val="19"/>
          </w:rPr>
          <w:br/>
        </w:r>
        <w:r w:rsidRPr="00801658">
          <w:rPr>
            <w:rFonts w:ascii="Courier New" w:eastAsia="Times New Roman" w:hAnsi="Courier New" w:cs="Courier New"/>
            <w:color w:val="000000"/>
            <w:sz w:val="19"/>
            <w:szCs w:val="19"/>
          </w:rPr>
          <w:lastRenderedPageBreak/>
          <w:t xml:space="preserve">        &lt;</w:t>
        </w:r>
        <w:proofErr w:type="spellStart"/>
        <w:r w:rsidRPr="00801658">
          <w:rPr>
            <w:rFonts w:ascii="Courier New" w:eastAsia="Times New Roman" w:hAnsi="Courier New" w:cs="Courier New"/>
            <w:color w:val="000000"/>
            <w:sz w:val="19"/>
            <w:szCs w:val="19"/>
          </w:rPr>
          <w:t>AirliftMissionType</w:t>
        </w:r>
        <w:proofErr w:type="spellEnd"/>
        <w:r w:rsidRPr="00801658">
          <w:rPr>
            <w:rFonts w:ascii="Courier New" w:eastAsia="Times New Roman" w:hAnsi="Courier New" w:cs="Courier New"/>
            <w:color w:val="000000"/>
            <w:sz w:val="19"/>
            <w:szCs w:val="19"/>
          </w:rPr>
          <w:t>&gt;PER&lt;/</w:t>
        </w:r>
        <w:proofErr w:type="spellStart"/>
        <w:r w:rsidRPr="00801658">
          <w:rPr>
            <w:rFonts w:ascii="Courier New" w:eastAsia="Times New Roman" w:hAnsi="Courier New" w:cs="Courier New"/>
            <w:color w:val="000000"/>
            <w:sz w:val="19"/>
            <w:szCs w:val="19"/>
          </w:rPr>
          <w:t>AirliftMissionType</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RequestingUnit</w:t>
        </w:r>
        <w:proofErr w:type="spellEnd"/>
        <w:r w:rsidRPr="00801658">
          <w:rPr>
            <w:rFonts w:ascii="Courier New" w:eastAsia="Times New Roman" w:hAnsi="Courier New" w:cs="Courier New"/>
            <w:color w:val="000000"/>
            <w:sz w:val="19"/>
            <w:szCs w:val="19"/>
          </w:rPr>
          <w:t>&gt;101ST ABN&lt;/</w:t>
        </w:r>
        <w:proofErr w:type="spellStart"/>
        <w:r w:rsidRPr="00801658">
          <w:rPr>
            <w:rFonts w:ascii="Courier New" w:eastAsia="Times New Roman" w:hAnsi="Courier New" w:cs="Courier New"/>
            <w:color w:val="000000"/>
            <w:sz w:val="19"/>
            <w:szCs w:val="19"/>
          </w:rPr>
          <w:t>RequestingUnit</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CargoDeliveryMethod</w:t>
        </w:r>
        <w:proofErr w:type="spellEnd"/>
        <w:r w:rsidRPr="00801658">
          <w:rPr>
            <w:rFonts w:ascii="Courier New" w:eastAsia="Times New Roman" w:hAnsi="Courier New" w:cs="Courier New"/>
            <w:color w:val="000000"/>
            <w:sz w:val="19"/>
            <w:szCs w:val="19"/>
          </w:rPr>
          <w:t>&gt;PER&lt;/</w:t>
        </w:r>
        <w:proofErr w:type="spellStart"/>
        <w:r w:rsidRPr="00801658">
          <w:rPr>
            <w:rFonts w:ascii="Courier New" w:eastAsia="Times New Roman" w:hAnsi="Courier New" w:cs="Courier New"/>
            <w:color w:val="000000"/>
            <w:sz w:val="19"/>
            <w:szCs w:val="19"/>
          </w:rPr>
          <w:t>CargoDeliveryMethod</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AirliftComments</w:t>
        </w:r>
        <w:proofErr w:type="spellEnd"/>
        <w:r w:rsidRPr="00801658">
          <w:rPr>
            <w:rFonts w:ascii="Courier New" w:eastAsia="Times New Roman" w:hAnsi="Courier New" w:cs="Courier New"/>
            <w:color w:val="000000"/>
            <w:sz w:val="19"/>
            <w:szCs w:val="19"/>
          </w:rPr>
          <w:t>&gt;S2, DEPLOY&lt;/</w:t>
        </w:r>
        <w:proofErr w:type="spellStart"/>
        <w:r w:rsidRPr="00801658">
          <w:rPr>
            <w:rFonts w:ascii="Courier New" w:eastAsia="Times New Roman" w:hAnsi="Courier New" w:cs="Courier New"/>
            <w:color w:val="000000"/>
            <w:sz w:val="19"/>
            <w:szCs w:val="19"/>
          </w:rPr>
          <w:t>AirliftComments</w:t>
        </w:r>
        <w:proofErr w:type="spellEnd"/>
        <w:r w:rsidRPr="00801658">
          <w:rPr>
            <w:rFonts w:ascii="Courier New" w:eastAsia="Times New Roman" w:hAnsi="Courier New" w:cs="Courier New"/>
            <w:color w:val="000000"/>
            <w:sz w:val="19"/>
            <w:szCs w:val="19"/>
          </w:rPr>
          <w:t>&gt;</w:t>
        </w:r>
        <w:r w:rsidRPr="00801658">
          <w:rPr>
            <w:rFonts w:ascii="Courier New" w:eastAsia="Times New Roman" w:hAnsi="Courier New" w:cs="Courier New"/>
            <w:color w:val="000000"/>
            <w:sz w:val="19"/>
            <w:szCs w:val="19"/>
          </w:rPr>
          <w:br/>
          <w:t xml:space="preserve">    &lt;/</w:t>
        </w:r>
        <w:proofErr w:type="spellStart"/>
        <w:r w:rsidRPr="00801658">
          <w:rPr>
            <w:rFonts w:ascii="Courier New" w:eastAsia="Times New Roman" w:hAnsi="Courier New" w:cs="Courier New"/>
            <w:color w:val="000000"/>
            <w:sz w:val="19"/>
            <w:szCs w:val="19"/>
          </w:rPr>
          <w:t>AirliftRequestInformation</w:t>
        </w:r>
        <w:proofErr w:type="spellEnd"/>
        <w:r w:rsidRPr="00801658">
          <w:rPr>
            <w:rFonts w:ascii="Courier New" w:eastAsia="Times New Roman" w:hAnsi="Courier New" w:cs="Courier New"/>
            <w:color w:val="000000"/>
            <w:sz w:val="19"/>
            <w:szCs w:val="19"/>
          </w:rPr>
          <w:t>&gt;</w:t>
        </w:r>
      </w:ins>
    </w:p>
    <w:p w14:paraId="046CE27B" w14:textId="77777777" w:rsidR="00096EED" w:rsidRPr="009B2BBF" w:rsidRDefault="00096EED" w:rsidP="00096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82" w:author="John Schneider" w:date="2017-08-23T11:40:00Z"/>
          <w:rFonts w:ascii="Courier New" w:eastAsia="Times New Roman" w:hAnsi="Courier New" w:cs="Courier New"/>
          <w:color w:val="000000"/>
          <w:sz w:val="19"/>
          <w:szCs w:val="19"/>
        </w:rPr>
      </w:pPr>
    </w:p>
    <w:p w14:paraId="6FD718D5" w14:textId="77777777" w:rsidR="006E1FDC" w:rsidRDefault="006E1FDC">
      <w:pPr>
        <w:spacing w:after="0" w:line="240" w:lineRule="auto"/>
        <w:rPr>
          <w:ins w:id="83" w:author="John Schneider" w:date="2017-08-23T13:51:00Z"/>
        </w:rPr>
        <w:pPrChange w:id="84" w:author="John Schneider" w:date="2017-08-23T13:51:00Z">
          <w:pPr>
            <w:spacing w:after="0" w:line="240" w:lineRule="auto"/>
            <w:ind w:left="360"/>
          </w:pPr>
        </w:pPrChange>
      </w:pPr>
    </w:p>
    <w:p w14:paraId="327928EF" w14:textId="0737AFE5" w:rsidR="00B12904" w:rsidRDefault="006D1A94" w:rsidP="006D1A94">
      <w:pPr>
        <w:spacing w:after="0" w:line="240" w:lineRule="auto"/>
        <w:ind w:left="360"/>
        <w:rPr>
          <w:ins w:id="85" w:author="John Schneider" w:date="2017-08-23T13:46:00Z"/>
        </w:rPr>
      </w:pPr>
      <w:ins w:id="86" w:author="John Schneider" w:date="2017-08-23T14:04:00Z">
        <w:r>
          <w:t xml:space="preserve">This technique can be applied </w:t>
        </w:r>
      </w:ins>
      <w:ins w:id="87" w:author="John Schneider" w:date="2017-08-23T14:06:00Z">
        <w:r>
          <w:t xml:space="preserve">in cases where all the fields in a set </w:t>
        </w:r>
      </w:ins>
      <w:ins w:id="88" w:author="John Schneider" w:date="2017-08-23T14:22:00Z">
        <w:r w:rsidR="004C5E00">
          <w:t xml:space="preserve">are </w:t>
        </w:r>
      </w:ins>
      <w:ins w:id="89" w:author="John Schneider" w:date="2017-08-23T14:06:00Z">
        <w:r>
          <w:t>repeat</w:t>
        </w:r>
      </w:ins>
      <w:ins w:id="90" w:author="John Schneider" w:date="2017-08-23T14:22:00Z">
        <w:r w:rsidR="004C5E00">
          <w:t>able,</w:t>
        </w:r>
      </w:ins>
      <w:ins w:id="91" w:author="John Schneider" w:date="2017-08-23T14:06:00Z">
        <w:r>
          <w:t xml:space="preserve"> as long as the set itself is not also repeatable. This is true for all columnar sets. Appling this technique to all columnar sets </w:t>
        </w:r>
      </w:ins>
      <w:ins w:id="92" w:author="John Schneider" w:date="2017-08-23T13:52:00Z">
        <w:r w:rsidR="006E1FDC">
          <w:t xml:space="preserve">would </w:t>
        </w:r>
      </w:ins>
      <w:ins w:id="93" w:author="John Schneider" w:date="2017-08-23T13:45:00Z">
        <w:r>
          <w:t>eliminate</w:t>
        </w:r>
        <w:r w:rsidR="006E1FDC">
          <w:t xml:space="preserve"> </w:t>
        </w:r>
      </w:ins>
      <w:ins w:id="94" w:author="John Schneider" w:date="2017-08-23T13:46:00Z">
        <w:r w:rsidR="006E1FDC">
          <w:t>another 256 instances of the &lt;</w:t>
        </w:r>
        <w:proofErr w:type="spellStart"/>
        <w:r w:rsidR="006E1FDC">
          <w:t>GroupOfFields</w:t>
        </w:r>
        <w:proofErr w:type="spellEnd"/>
        <w:r w:rsidR="006E1FDC">
          <w:t>&gt; element</w:t>
        </w:r>
      </w:ins>
      <w:ins w:id="95" w:author="John Schneider" w:date="2017-08-23T13:52:00Z">
        <w:r w:rsidR="006E1FDC">
          <w:t xml:space="preserve">, leaving </w:t>
        </w:r>
      </w:ins>
      <w:ins w:id="96" w:author="John Schneider" w:date="2017-08-23T13:46:00Z">
        <w:r w:rsidR="006E1FDC">
          <w:t>256 to be addressed.</w:t>
        </w:r>
      </w:ins>
    </w:p>
    <w:p w14:paraId="34193823" w14:textId="77777777" w:rsidR="006E1FDC" w:rsidRDefault="006E1FDC" w:rsidP="00B1230B">
      <w:pPr>
        <w:spacing w:after="0" w:line="240" w:lineRule="auto"/>
        <w:ind w:left="360"/>
        <w:rPr>
          <w:ins w:id="97" w:author="John Schneider" w:date="2017-08-23T13:46:00Z"/>
        </w:rPr>
      </w:pPr>
    </w:p>
    <w:p w14:paraId="5FB3F718" w14:textId="541FB1BF" w:rsidR="001739C6" w:rsidRDefault="006D1A94" w:rsidP="006D1A94">
      <w:pPr>
        <w:spacing w:after="0" w:line="240" w:lineRule="auto"/>
        <w:ind w:left="360"/>
        <w:rPr>
          <w:ins w:id="98" w:author="John Schneider" w:date="2017-08-23T14:02:00Z"/>
        </w:rPr>
      </w:pPr>
      <w:ins w:id="99" w:author="John Schneider" w:date="2017-08-23T14:08:00Z">
        <w:r>
          <w:t>It is also true for 85</w:t>
        </w:r>
      </w:ins>
      <w:ins w:id="100" w:author="John Schneider" w:date="2017-08-23T13:46:00Z">
        <w:r w:rsidR="006E1FDC">
          <w:t xml:space="preserve"> </w:t>
        </w:r>
      </w:ins>
      <w:ins w:id="101" w:author="John Schneider" w:date="2017-08-23T14:10:00Z">
        <w:r>
          <w:t xml:space="preserve">of the 91 </w:t>
        </w:r>
      </w:ins>
      <w:ins w:id="102" w:author="John Schneider" w:date="2017-08-23T13:46:00Z">
        <w:r w:rsidR="006E1FDC">
          <w:t xml:space="preserve">linear </w:t>
        </w:r>
        <w:proofErr w:type="gramStart"/>
        <w:r w:rsidR="006E1FDC">
          <w:t>sets</w:t>
        </w:r>
      </w:ins>
      <w:proofErr w:type="gramEnd"/>
      <w:ins w:id="103" w:author="John Schneider" w:date="2017-08-23T14:10:00Z">
        <w:r>
          <w:t xml:space="preserve"> in which all fields are repeatable</w:t>
        </w:r>
      </w:ins>
      <w:ins w:id="104" w:author="John Schneider" w:date="2017-08-23T13:49:00Z">
        <w:r w:rsidR="006E1FDC">
          <w:t xml:space="preserve">. </w:t>
        </w:r>
      </w:ins>
      <w:ins w:id="105" w:author="John Schneider" w:date="2017-08-23T14:08:00Z">
        <w:r>
          <w:t xml:space="preserve">Appling this technique to these </w:t>
        </w:r>
      </w:ins>
      <w:ins w:id="106" w:author="John Schneider" w:date="2017-08-23T14:10:00Z">
        <w:r>
          <w:t xml:space="preserve">85 </w:t>
        </w:r>
      </w:ins>
      <w:ins w:id="107" w:author="John Schneider" w:date="2017-08-23T14:08:00Z">
        <w:r>
          <w:t xml:space="preserve">sets would leave only </w:t>
        </w:r>
      </w:ins>
      <w:ins w:id="108" w:author="John Schneider" w:date="2017-08-23T13:49:00Z">
        <w:r w:rsidR="001739C6">
          <w:t>171</w:t>
        </w:r>
        <w:r w:rsidR="006E1FDC">
          <w:t xml:space="preserve"> instances of the &lt;</w:t>
        </w:r>
        <w:proofErr w:type="spellStart"/>
        <w:r w:rsidR="006E1FDC">
          <w:t>GroupOfFields</w:t>
        </w:r>
        <w:proofErr w:type="spellEnd"/>
        <w:r w:rsidR="006E1FDC">
          <w:t xml:space="preserve">&gt; element. </w:t>
        </w:r>
      </w:ins>
    </w:p>
    <w:p w14:paraId="2B875A6F" w14:textId="77777777" w:rsidR="001739C6" w:rsidRDefault="001739C6" w:rsidP="00B1230B">
      <w:pPr>
        <w:spacing w:after="0" w:line="240" w:lineRule="auto"/>
        <w:ind w:left="360"/>
        <w:rPr>
          <w:ins w:id="109" w:author="John Schneider" w:date="2017-08-23T14:02:00Z"/>
        </w:rPr>
      </w:pPr>
    </w:p>
    <w:p w14:paraId="5A10406D" w14:textId="52D9C468" w:rsidR="001739C6" w:rsidRDefault="006D1A94" w:rsidP="004C5E00">
      <w:pPr>
        <w:spacing w:after="0" w:line="240" w:lineRule="auto"/>
        <w:ind w:left="360"/>
        <w:rPr>
          <w:ins w:id="110" w:author="John Schneider" w:date="2017-08-23T13:58:00Z"/>
        </w:rPr>
      </w:pPr>
      <w:ins w:id="111" w:author="John Schneider" w:date="2017-08-23T14:11:00Z">
        <w:r>
          <w:t xml:space="preserve">There are </w:t>
        </w:r>
      </w:ins>
      <w:ins w:id="112" w:author="John Schneider" w:date="2017-08-25T10:43:00Z">
        <w:r w:rsidR="00FE03B3">
          <w:t xml:space="preserve">only </w:t>
        </w:r>
      </w:ins>
      <w:ins w:id="113" w:author="John Schneider" w:date="2017-08-23T14:11:00Z">
        <w:r>
          <w:t xml:space="preserve">6 </w:t>
        </w:r>
      </w:ins>
      <w:ins w:id="114" w:author="John Schneider" w:date="2017-08-23T14:13:00Z">
        <w:r>
          <w:t xml:space="preserve">linear </w:t>
        </w:r>
      </w:ins>
      <w:proofErr w:type="gramStart"/>
      <w:ins w:id="115" w:author="John Schneider" w:date="2017-08-23T14:11:00Z">
        <w:r>
          <w:t>sets</w:t>
        </w:r>
        <w:proofErr w:type="gramEnd"/>
        <w:r>
          <w:t xml:space="preserve"> in which all fields </w:t>
        </w:r>
      </w:ins>
      <w:ins w:id="116" w:author="John Schneider" w:date="2017-08-23T14:20:00Z">
        <w:r w:rsidR="004C5E00">
          <w:t xml:space="preserve">are </w:t>
        </w:r>
      </w:ins>
      <w:ins w:id="117" w:author="John Schneider" w:date="2017-08-23T14:11:00Z">
        <w:r>
          <w:t>repeat</w:t>
        </w:r>
      </w:ins>
      <w:ins w:id="118" w:author="John Schneider" w:date="2017-08-23T14:21:00Z">
        <w:r w:rsidR="004C5E00">
          <w:t>able</w:t>
        </w:r>
      </w:ins>
      <w:ins w:id="119" w:author="John Schneider" w:date="2017-08-25T10:43:00Z">
        <w:r w:rsidR="00FE03B3">
          <w:t xml:space="preserve">, but this technique cannot be applied because </w:t>
        </w:r>
      </w:ins>
      <w:ins w:id="120" w:author="John Schneider" w:date="2017-08-23T14:20:00Z">
        <w:r w:rsidR="004C5E00">
          <w:t>the set itself is repeatable</w:t>
        </w:r>
      </w:ins>
      <w:ins w:id="121" w:author="John Schneider" w:date="2017-08-23T14:11:00Z">
        <w:r>
          <w:t xml:space="preserve">. They are </w:t>
        </w:r>
      </w:ins>
      <w:ins w:id="122" w:author="John Schneider" w:date="2017-08-23T14:01:00Z">
        <w:r w:rsidR="001739C6">
          <w:t>NEWDTSUM, STATI</w:t>
        </w:r>
        <w:r>
          <w:t>ON, ROEAPPR, ROEIMPL, ROEREQ and</w:t>
        </w:r>
        <w:r w:rsidR="001739C6">
          <w:t xml:space="preserve"> </w:t>
        </w:r>
        <w:r>
          <w:t xml:space="preserve">ROEPRCX. </w:t>
        </w:r>
      </w:ins>
      <w:ins w:id="123" w:author="John Schneider" w:date="2017-08-23T14:13:00Z">
        <w:r>
          <w:t xml:space="preserve">On review, it is </w:t>
        </w:r>
      </w:ins>
      <w:ins w:id="124" w:author="John Schneider" w:date="2017-08-25T10:44:00Z">
        <w:r w:rsidR="00FE03B3">
          <w:t>not yet clear</w:t>
        </w:r>
      </w:ins>
      <w:ins w:id="125" w:author="John Schneider" w:date="2017-08-23T14:13:00Z">
        <w:r>
          <w:t xml:space="preserve"> why both the set and all the fields </w:t>
        </w:r>
      </w:ins>
      <w:ins w:id="126" w:author="John Schneider" w:date="2017-08-23T14:17:00Z">
        <w:r w:rsidR="004C5E00">
          <w:t xml:space="preserve">in the set </w:t>
        </w:r>
      </w:ins>
      <w:ins w:id="127" w:author="John Schneider" w:date="2017-08-23T14:13:00Z">
        <w:r>
          <w:t xml:space="preserve">repeat in these instances. </w:t>
        </w:r>
      </w:ins>
      <w:ins w:id="128" w:author="John Schneider" w:date="2017-08-23T14:15:00Z">
        <w:r w:rsidR="004C5E00">
          <w:t>If these</w:t>
        </w:r>
      </w:ins>
      <w:ins w:id="129" w:author="John Schneider" w:date="2017-08-23T14:14:00Z">
        <w:r w:rsidR="004C5E00">
          <w:t xml:space="preserve"> two levels of repetition </w:t>
        </w:r>
      </w:ins>
      <w:ins w:id="130" w:author="John Schneider" w:date="2017-08-23T14:15:00Z">
        <w:r w:rsidR="004C5E00">
          <w:t xml:space="preserve">are redundant and accomplish </w:t>
        </w:r>
      </w:ins>
      <w:ins w:id="131" w:author="John Schneider" w:date="2017-08-23T14:19:00Z">
        <w:r w:rsidR="004C5E00">
          <w:t xml:space="preserve">largely </w:t>
        </w:r>
      </w:ins>
      <w:ins w:id="132" w:author="John Schneider" w:date="2017-08-23T14:15:00Z">
        <w:r w:rsidR="004C5E00">
          <w:t xml:space="preserve">the same thing, it is possible one of them might be </w:t>
        </w:r>
      </w:ins>
      <w:ins w:id="133" w:author="John Schneider" w:date="2017-08-23T14:16:00Z">
        <w:r w:rsidR="004C5E00">
          <w:t xml:space="preserve">removed. </w:t>
        </w:r>
      </w:ins>
      <w:ins w:id="134" w:author="John Schneider" w:date="2017-08-23T14:14:00Z">
        <w:r w:rsidR="004C5E00">
          <w:t xml:space="preserve"> </w:t>
        </w:r>
      </w:ins>
      <w:ins w:id="135" w:author="John Schneider" w:date="2017-08-25T10:45:00Z">
        <w:r w:rsidR="00FE03B3">
          <w:t>Given the small number of sets where this occurs</w:t>
        </w:r>
      </w:ins>
      <w:ins w:id="136" w:author="John Schneider" w:date="2017-08-25T10:46:00Z">
        <w:r w:rsidR="00FE03B3">
          <w:t>, we r</w:t>
        </w:r>
      </w:ins>
      <w:ins w:id="137" w:author="John Schneider" w:date="2017-08-25T10:44:00Z">
        <w:r w:rsidR="00FE03B3">
          <w:t>ecommend these sets be reviewed individually</w:t>
        </w:r>
      </w:ins>
      <w:ins w:id="138" w:author="John Schneider" w:date="2017-08-25T10:45:00Z">
        <w:r w:rsidR="00FE03B3">
          <w:t xml:space="preserve"> and handled on a case-by-case basis</w:t>
        </w:r>
      </w:ins>
      <w:ins w:id="139" w:author="John Schneider" w:date="2017-08-25T10:44:00Z">
        <w:r w:rsidR="00FE03B3">
          <w:t>.</w:t>
        </w:r>
      </w:ins>
    </w:p>
    <w:p w14:paraId="3C847A14" w14:textId="638A3D76" w:rsidR="001739C6" w:rsidRPr="009B2BBF" w:rsidDel="004C5E00" w:rsidRDefault="001739C6" w:rsidP="00B1230B">
      <w:pPr>
        <w:spacing w:after="0" w:line="240" w:lineRule="auto"/>
        <w:ind w:left="360"/>
        <w:rPr>
          <w:del w:id="140" w:author="John Schneider" w:date="2017-08-23T14:17:00Z"/>
        </w:rPr>
      </w:pPr>
    </w:p>
    <w:p w14:paraId="37162303" w14:textId="77777777" w:rsidR="00EC57AF" w:rsidRPr="009B2BBF" w:rsidRDefault="003A731D" w:rsidP="0031756B">
      <w:pPr>
        <w:pStyle w:val="Heading1"/>
        <w:numPr>
          <w:ilvl w:val="0"/>
          <w:numId w:val="6"/>
        </w:numPr>
        <w:ind w:left="360"/>
      </w:pPr>
      <w:r w:rsidRPr="009B2BBF">
        <w:t>Solution</w:t>
      </w:r>
      <w:r w:rsidR="0031756B" w:rsidRPr="009B2BBF">
        <w:t>.</w:t>
      </w:r>
    </w:p>
    <w:p w14:paraId="6749EB33" w14:textId="77777777" w:rsidR="0031756B" w:rsidRPr="009B2BBF" w:rsidRDefault="00EC57AF" w:rsidP="00EC57AF">
      <w:pPr>
        <w:pStyle w:val="Heading1"/>
        <w:ind w:left="360"/>
        <w:rPr>
          <w:rFonts w:ascii="Times New Roman" w:hAnsi="Times New Roman" w:cs="Times New Roman"/>
          <w:b w:val="0"/>
          <w:color w:val="auto"/>
          <w:sz w:val="24"/>
          <w:szCs w:val="24"/>
        </w:rPr>
      </w:pPr>
      <w:r w:rsidRPr="009B2BBF">
        <w:rPr>
          <w:rFonts w:ascii="Times New Roman" w:hAnsi="Times New Roman" w:cs="Times New Roman"/>
          <w:b w:val="0"/>
          <w:color w:val="auto"/>
          <w:sz w:val="24"/>
          <w:szCs w:val="24"/>
        </w:rPr>
        <w:t xml:space="preserve">There are several options that can be applied to this situation based on </w:t>
      </w:r>
      <w:r w:rsidR="00590576">
        <w:rPr>
          <w:rFonts w:ascii="Times New Roman" w:hAnsi="Times New Roman" w:cs="Times New Roman"/>
          <w:b w:val="0"/>
          <w:color w:val="auto"/>
          <w:sz w:val="24"/>
          <w:szCs w:val="24"/>
        </w:rPr>
        <w:t xml:space="preserve">the </w:t>
      </w:r>
      <w:r w:rsidRPr="009B2BBF">
        <w:rPr>
          <w:rFonts w:ascii="Times New Roman" w:hAnsi="Times New Roman" w:cs="Times New Roman"/>
          <w:b w:val="0"/>
          <w:color w:val="auto"/>
          <w:sz w:val="24"/>
          <w:szCs w:val="24"/>
        </w:rPr>
        <w:t>desired outcome. Below we will discuss each option.</w:t>
      </w:r>
    </w:p>
    <w:p w14:paraId="19D0FDD0" w14:textId="77777777" w:rsidR="00C368CD" w:rsidRPr="009B2BBF" w:rsidRDefault="00C368CD" w:rsidP="00C368CD">
      <w:pPr>
        <w:rPr>
          <w:rFonts w:ascii="Times New Roman" w:hAnsi="Times New Roman" w:cs="Times New Roman"/>
          <w:sz w:val="24"/>
          <w:szCs w:val="24"/>
        </w:rPr>
      </w:pPr>
    </w:p>
    <w:p w14:paraId="01A5D8D4" w14:textId="77777777" w:rsidR="001323DB" w:rsidRDefault="001323DB" w:rsidP="00EC57AF">
      <w:pPr>
        <w:pStyle w:val="ListParagraph"/>
        <w:numPr>
          <w:ilvl w:val="0"/>
          <w:numId w:val="8"/>
        </w:numPr>
        <w:rPr>
          <w:ins w:id="141" w:author="John Schneider" w:date="2017-08-23T14:23:00Z"/>
          <w:rFonts w:ascii="Times New Roman" w:hAnsi="Times New Roman" w:cs="Times New Roman"/>
          <w:sz w:val="24"/>
          <w:szCs w:val="24"/>
        </w:rPr>
      </w:pPr>
      <w:r w:rsidRPr="009B2BBF">
        <w:rPr>
          <w:rFonts w:ascii="Times New Roman" w:hAnsi="Times New Roman" w:cs="Times New Roman"/>
          <w:sz w:val="24"/>
          <w:szCs w:val="24"/>
        </w:rPr>
        <w:t xml:space="preserve">Option 1. </w:t>
      </w:r>
      <w:r w:rsidR="00EC57AF" w:rsidRPr="009B2BBF">
        <w:rPr>
          <w:rFonts w:ascii="Times New Roman" w:hAnsi="Times New Roman" w:cs="Times New Roman"/>
          <w:sz w:val="24"/>
          <w:szCs w:val="24"/>
        </w:rPr>
        <w:t>Make no changes.  This means we keep the &lt;</w:t>
      </w:r>
      <w:proofErr w:type="spellStart"/>
      <w:r w:rsidR="00EC57AF" w:rsidRPr="009B2BBF">
        <w:rPr>
          <w:rFonts w:ascii="Times New Roman" w:hAnsi="Times New Roman" w:cs="Times New Roman"/>
          <w:sz w:val="24"/>
          <w:szCs w:val="24"/>
        </w:rPr>
        <w:t>GroupOfFields</w:t>
      </w:r>
      <w:proofErr w:type="spellEnd"/>
      <w:r w:rsidR="00EC57AF" w:rsidRPr="009B2BBF">
        <w:rPr>
          <w:rFonts w:ascii="Times New Roman" w:hAnsi="Times New Roman" w:cs="Times New Roman"/>
          <w:sz w:val="24"/>
          <w:szCs w:val="24"/>
        </w:rPr>
        <w:t xml:space="preserve">&gt; element locally declared.  If this option is selected, Sets cannot go into NIEM </w:t>
      </w:r>
      <w:proofErr w:type="gramStart"/>
      <w:r w:rsidR="00EC57AF" w:rsidRPr="009B2BBF">
        <w:rPr>
          <w:rFonts w:ascii="Times New Roman" w:hAnsi="Times New Roman" w:cs="Times New Roman"/>
          <w:sz w:val="24"/>
          <w:szCs w:val="24"/>
        </w:rPr>
        <w:t>SSGT which</w:t>
      </w:r>
      <w:proofErr w:type="gramEnd"/>
      <w:r w:rsidR="00EC57AF" w:rsidRPr="009B2BBF">
        <w:rPr>
          <w:rFonts w:ascii="Times New Roman" w:hAnsi="Times New Roman" w:cs="Times New Roman"/>
          <w:sz w:val="24"/>
          <w:szCs w:val="24"/>
        </w:rPr>
        <w:t xml:space="preserve"> limits the visibility of our Set data to the NIEM users.</w:t>
      </w:r>
    </w:p>
    <w:p w14:paraId="7E63AAB2" w14:textId="14CBDD5B" w:rsidR="004C5E00" w:rsidRPr="004C5E00" w:rsidRDefault="004C5E00">
      <w:pPr>
        <w:rPr>
          <w:rFonts w:ascii="Times New Roman" w:hAnsi="Times New Roman" w:cs="Times New Roman"/>
          <w:sz w:val="24"/>
          <w:szCs w:val="24"/>
          <w:rPrChange w:id="142" w:author="John Schneider" w:date="2017-08-23T14:23:00Z">
            <w:rPr/>
          </w:rPrChange>
        </w:rPr>
        <w:pPrChange w:id="143" w:author="John Schneider" w:date="2017-08-23T14:23:00Z">
          <w:pPr>
            <w:pStyle w:val="ListParagraph"/>
            <w:numPr>
              <w:numId w:val="8"/>
            </w:numPr>
            <w:ind w:hanging="360"/>
          </w:pPr>
        </w:pPrChange>
      </w:pPr>
      <w:ins w:id="144" w:author="John Schneider" w:date="2017-08-23T14:23:00Z">
        <w:r>
          <w:rPr>
            <w:rFonts w:ascii="Times New Roman" w:hAnsi="Times New Roman" w:cs="Times New Roman"/>
            <w:sz w:val="24"/>
            <w:szCs w:val="24"/>
          </w:rPr>
          <w:t xml:space="preserve">Note: </w:t>
        </w:r>
        <w:r w:rsidR="00B76DC5">
          <w:rPr>
            <w:rFonts w:ascii="Times New Roman" w:hAnsi="Times New Roman" w:cs="Times New Roman"/>
            <w:sz w:val="24"/>
            <w:szCs w:val="24"/>
          </w:rPr>
          <w:t>T</w:t>
        </w:r>
        <w:r>
          <w:rPr>
            <w:rFonts w:ascii="Times New Roman" w:hAnsi="Times New Roman" w:cs="Times New Roman"/>
            <w:sz w:val="24"/>
            <w:szCs w:val="24"/>
          </w:rPr>
          <w:t xml:space="preserve">his would also mean these sets would not be NIEM compliant since NIEM rule 9-35 </w:t>
        </w:r>
      </w:ins>
      <w:ins w:id="145" w:author="John Schneider" w:date="2017-08-25T10:47:00Z">
        <w:r w:rsidR="00FE03B3">
          <w:rPr>
            <w:rFonts w:ascii="Times New Roman" w:hAnsi="Times New Roman" w:cs="Times New Roman"/>
            <w:sz w:val="24"/>
            <w:szCs w:val="24"/>
          </w:rPr>
          <w:t>is required for</w:t>
        </w:r>
      </w:ins>
      <w:ins w:id="146" w:author="John Schneider" w:date="2017-08-23T14:23:00Z">
        <w:r>
          <w:rPr>
            <w:rFonts w:ascii="Times New Roman" w:hAnsi="Times New Roman" w:cs="Times New Roman"/>
            <w:sz w:val="24"/>
            <w:szCs w:val="24"/>
          </w:rPr>
          <w:t xml:space="preserve"> both REF and EXT schemas. </w:t>
        </w:r>
      </w:ins>
    </w:p>
    <w:p w14:paraId="527BDC56" w14:textId="77777777" w:rsidR="001323DB" w:rsidRPr="009B2BBF" w:rsidRDefault="001323DB" w:rsidP="001323DB">
      <w:pPr>
        <w:pStyle w:val="ListParagraph"/>
        <w:ind w:left="360"/>
        <w:rPr>
          <w:rFonts w:ascii="Times New Roman" w:hAnsi="Times New Roman" w:cs="Times New Roman"/>
          <w:sz w:val="24"/>
          <w:szCs w:val="24"/>
        </w:rPr>
      </w:pPr>
    </w:p>
    <w:p w14:paraId="74C0A63B" w14:textId="77777777" w:rsidR="006B131A" w:rsidRDefault="006B131A" w:rsidP="00EC57AF">
      <w:pPr>
        <w:pStyle w:val="ListParagraph"/>
        <w:numPr>
          <w:ilvl w:val="0"/>
          <w:numId w:val="8"/>
        </w:numPr>
        <w:rPr>
          <w:ins w:id="147" w:author="John Schneider" w:date="2017-08-23T14:26:00Z"/>
          <w:rFonts w:ascii="Times New Roman" w:hAnsi="Times New Roman" w:cs="Times New Roman"/>
          <w:sz w:val="24"/>
          <w:szCs w:val="24"/>
        </w:rPr>
      </w:pPr>
      <w:r w:rsidRPr="009B2BBF">
        <w:rPr>
          <w:rFonts w:ascii="Times New Roman" w:hAnsi="Times New Roman" w:cs="Times New Roman"/>
          <w:sz w:val="24"/>
          <w:szCs w:val="24"/>
        </w:rPr>
        <w:t xml:space="preserve">Option 2. </w:t>
      </w:r>
      <w:r w:rsidR="00227DF9" w:rsidRPr="009B2BBF">
        <w:rPr>
          <w:rFonts w:ascii="Times New Roman" w:hAnsi="Times New Roman" w:cs="Times New Roman"/>
          <w:sz w:val="24"/>
          <w:szCs w:val="24"/>
        </w:rPr>
        <w:t xml:space="preserve">Design REF schemas for submission to NIEM for the 1422 linear sets that do not include two or more </w:t>
      </w:r>
      <w:r w:rsidR="0017321A" w:rsidRPr="009B2BBF">
        <w:rPr>
          <w:rFonts w:ascii="Times New Roman" w:hAnsi="Times New Roman" w:cs="Times New Roman"/>
          <w:sz w:val="24"/>
          <w:szCs w:val="24"/>
        </w:rPr>
        <w:t>repeatable</w:t>
      </w:r>
      <w:r w:rsidR="00227DF9" w:rsidRPr="009B2BBF">
        <w:rPr>
          <w:rFonts w:ascii="Times New Roman" w:hAnsi="Times New Roman" w:cs="Times New Roman"/>
          <w:sz w:val="24"/>
          <w:szCs w:val="24"/>
        </w:rPr>
        <w:t xml:space="preserve"> fields.  Keep the current structure for the 512 </w:t>
      </w:r>
      <w:r w:rsidRPr="009B2BBF">
        <w:rPr>
          <w:rFonts w:ascii="Times New Roman" w:hAnsi="Times New Roman" w:cs="Times New Roman"/>
          <w:sz w:val="24"/>
          <w:szCs w:val="24"/>
        </w:rPr>
        <w:t>sets with two or more repeatable fields</w:t>
      </w:r>
      <w:r w:rsidR="00227DF9" w:rsidRPr="009B2BBF">
        <w:rPr>
          <w:rFonts w:ascii="Times New Roman" w:hAnsi="Times New Roman" w:cs="Times New Roman"/>
          <w:sz w:val="24"/>
          <w:szCs w:val="24"/>
        </w:rPr>
        <w:t xml:space="preserve">.  This option would require two Set structure formats in the schema generation tool and it assumes </w:t>
      </w:r>
      <w:r w:rsidRPr="009B2BBF">
        <w:rPr>
          <w:rFonts w:ascii="Times New Roman" w:hAnsi="Times New Roman" w:cs="Times New Roman"/>
          <w:sz w:val="24"/>
          <w:szCs w:val="24"/>
        </w:rPr>
        <w:t xml:space="preserve">MIL-STD-6040 rules </w:t>
      </w:r>
      <w:r w:rsidR="00227DF9" w:rsidRPr="009B2BBF">
        <w:rPr>
          <w:rFonts w:ascii="Times New Roman" w:hAnsi="Times New Roman" w:cs="Times New Roman"/>
          <w:sz w:val="24"/>
          <w:szCs w:val="24"/>
        </w:rPr>
        <w:t xml:space="preserve">would be changed to exclude </w:t>
      </w:r>
      <w:r w:rsidR="005F1AF5" w:rsidRPr="009B2BBF">
        <w:rPr>
          <w:rFonts w:ascii="Times New Roman" w:hAnsi="Times New Roman" w:cs="Times New Roman"/>
          <w:sz w:val="24"/>
          <w:szCs w:val="24"/>
        </w:rPr>
        <w:t>single repeatable fields from the &lt;</w:t>
      </w:r>
      <w:proofErr w:type="spellStart"/>
      <w:r w:rsidR="005F1AF5" w:rsidRPr="009B2BBF">
        <w:rPr>
          <w:rFonts w:ascii="Times New Roman" w:hAnsi="Times New Roman" w:cs="Times New Roman"/>
          <w:sz w:val="24"/>
          <w:szCs w:val="24"/>
        </w:rPr>
        <w:t>GroupOfFields</w:t>
      </w:r>
      <w:proofErr w:type="spellEnd"/>
      <w:r w:rsidR="005F1AF5" w:rsidRPr="009B2BBF">
        <w:rPr>
          <w:rFonts w:ascii="Times New Roman" w:hAnsi="Times New Roman" w:cs="Times New Roman"/>
          <w:sz w:val="24"/>
          <w:szCs w:val="24"/>
        </w:rPr>
        <w:t>&gt; concept.</w:t>
      </w:r>
      <w:r w:rsidRPr="009B2BBF">
        <w:rPr>
          <w:rFonts w:ascii="Times New Roman" w:hAnsi="Times New Roman" w:cs="Times New Roman"/>
          <w:sz w:val="24"/>
          <w:szCs w:val="24"/>
        </w:rPr>
        <w:t xml:space="preserve"> </w:t>
      </w:r>
    </w:p>
    <w:p w14:paraId="655D1235" w14:textId="7D4EFA2D" w:rsidR="006702C8" w:rsidRPr="006702C8" w:rsidRDefault="006702C8">
      <w:pPr>
        <w:rPr>
          <w:rFonts w:ascii="Times New Roman" w:hAnsi="Times New Roman" w:cs="Times New Roman"/>
          <w:sz w:val="24"/>
          <w:szCs w:val="24"/>
          <w:rPrChange w:id="148" w:author="John Schneider" w:date="2017-08-23T14:26:00Z">
            <w:rPr/>
          </w:rPrChange>
        </w:rPr>
        <w:pPrChange w:id="149" w:author="John Schneider" w:date="2017-08-23T14:26:00Z">
          <w:pPr>
            <w:pStyle w:val="ListParagraph"/>
            <w:numPr>
              <w:numId w:val="8"/>
            </w:numPr>
            <w:ind w:hanging="360"/>
          </w:pPr>
        </w:pPrChange>
      </w:pPr>
      <w:ins w:id="150" w:author="John Schneider" w:date="2017-08-23T14:25:00Z">
        <w:r w:rsidRPr="006702C8">
          <w:rPr>
            <w:rFonts w:ascii="Times New Roman" w:hAnsi="Times New Roman" w:cs="Times New Roman"/>
            <w:sz w:val="24"/>
            <w:szCs w:val="24"/>
            <w:rPrChange w:id="151" w:author="John Schneider" w:date="2017-08-23T14:26:00Z">
              <w:rPr/>
            </w:rPrChange>
          </w:rPr>
          <w:t xml:space="preserve">Note: </w:t>
        </w:r>
        <w:r w:rsidRPr="006702C8">
          <w:rPr>
            <w:rFonts w:ascii="Times New Roman" w:hAnsi="Times New Roman" w:cs="Times New Roman"/>
            <w:sz w:val="24"/>
            <w:szCs w:val="24"/>
          </w:rPr>
          <w:t xml:space="preserve">As with the case above, this </w:t>
        </w:r>
      </w:ins>
      <w:ins w:id="152" w:author="John Schneider" w:date="2017-08-23T14:26:00Z">
        <w:r>
          <w:rPr>
            <w:rFonts w:ascii="Times New Roman" w:hAnsi="Times New Roman" w:cs="Times New Roman"/>
            <w:sz w:val="24"/>
            <w:szCs w:val="24"/>
          </w:rPr>
          <w:t>option</w:t>
        </w:r>
      </w:ins>
      <w:ins w:id="153" w:author="John Schneider" w:date="2017-08-23T14:25:00Z">
        <w:r w:rsidRPr="006702C8">
          <w:rPr>
            <w:rFonts w:ascii="Times New Roman" w:hAnsi="Times New Roman" w:cs="Times New Roman"/>
            <w:sz w:val="24"/>
            <w:szCs w:val="24"/>
            <w:rPrChange w:id="154" w:author="John Schneider" w:date="2017-08-23T14:26:00Z">
              <w:rPr/>
            </w:rPrChange>
          </w:rPr>
          <w:t xml:space="preserve"> would mean these </w:t>
        </w:r>
      </w:ins>
      <w:ins w:id="155" w:author="John Schneider" w:date="2017-08-23T14:26:00Z">
        <w:r>
          <w:rPr>
            <w:rFonts w:ascii="Times New Roman" w:hAnsi="Times New Roman" w:cs="Times New Roman"/>
            <w:sz w:val="24"/>
            <w:szCs w:val="24"/>
          </w:rPr>
          <w:t xml:space="preserve">512 </w:t>
        </w:r>
      </w:ins>
      <w:ins w:id="156" w:author="John Schneider" w:date="2017-08-23T14:25:00Z">
        <w:r w:rsidRPr="006702C8">
          <w:rPr>
            <w:rFonts w:ascii="Times New Roman" w:hAnsi="Times New Roman" w:cs="Times New Roman"/>
            <w:sz w:val="24"/>
            <w:szCs w:val="24"/>
            <w:rPrChange w:id="157" w:author="John Schneider" w:date="2017-08-23T14:26:00Z">
              <w:rPr/>
            </w:rPrChange>
          </w:rPr>
          <w:t xml:space="preserve">sets </w:t>
        </w:r>
      </w:ins>
      <w:ins w:id="158" w:author="John Schneider" w:date="2017-08-25T10:49:00Z">
        <w:r w:rsidR="00B76DC5">
          <w:rPr>
            <w:rFonts w:ascii="Times New Roman" w:hAnsi="Times New Roman" w:cs="Times New Roman"/>
            <w:sz w:val="24"/>
            <w:szCs w:val="24"/>
          </w:rPr>
          <w:t xml:space="preserve">with two or more repeatable fields </w:t>
        </w:r>
      </w:ins>
      <w:ins w:id="159" w:author="John Schneider" w:date="2017-08-23T14:25:00Z">
        <w:r w:rsidRPr="006702C8">
          <w:rPr>
            <w:rFonts w:ascii="Times New Roman" w:hAnsi="Times New Roman" w:cs="Times New Roman"/>
            <w:sz w:val="24"/>
            <w:szCs w:val="24"/>
            <w:rPrChange w:id="160" w:author="John Schneider" w:date="2017-08-23T14:26:00Z">
              <w:rPr/>
            </w:rPrChange>
          </w:rPr>
          <w:t xml:space="preserve">would not be NIEM compliant. </w:t>
        </w:r>
      </w:ins>
    </w:p>
    <w:p w14:paraId="1DB62CAE" w14:textId="77777777" w:rsidR="006B131A" w:rsidRPr="009B2BBF" w:rsidRDefault="006B131A" w:rsidP="006B131A">
      <w:pPr>
        <w:pStyle w:val="ListParagraph"/>
        <w:ind w:left="360"/>
        <w:rPr>
          <w:rFonts w:ascii="Times New Roman" w:hAnsi="Times New Roman" w:cs="Times New Roman"/>
          <w:sz w:val="24"/>
          <w:szCs w:val="24"/>
        </w:rPr>
      </w:pPr>
    </w:p>
    <w:p w14:paraId="70DCE3CD" w14:textId="77777777" w:rsidR="006B131A" w:rsidRDefault="006B131A" w:rsidP="005F1AF5">
      <w:pPr>
        <w:pStyle w:val="ListParagraph"/>
        <w:numPr>
          <w:ilvl w:val="0"/>
          <w:numId w:val="8"/>
        </w:numPr>
        <w:rPr>
          <w:ins w:id="161" w:author="John Schneider" w:date="2017-08-23T14:29:00Z"/>
          <w:rFonts w:ascii="Times New Roman" w:hAnsi="Times New Roman" w:cs="Times New Roman"/>
          <w:sz w:val="24"/>
          <w:szCs w:val="24"/>
        </w:rPr>
      </w:pPr>
      <w:r w:rsidRPr="009B2BBF">
        <w:rPr>
          <w:rFonts w:ascii="Times New Roman" w:hAnsi="Times New Roman" w:cs="Times New Roman"/>
          <w:sz w:val="24"/>
          <w:szCs w:val="24"/>
        </w:rPr>
        <w:t>Option 3</w:t>
      </w:r>
      <w:r w:rsidR="009010AB" w:rsidRPr="009B2BBF">
        <w:rPr>
          <w:rFonts w:ascii="Times New Roman" w:hAnsi="Times New Roman" w:cs="Times New Roman"/>
          <w:sz w:val="24"/>
          <w:szCs w:val="24"/>
        </w:rPr>
        <w:t>.</w:t>
      </w:r>
      <w:r w:rsidR="00044B60" w:rsidRPr="009B2BBF">
        <w:rPr>
          <w:rFonts w:ascii="Times New Roman" w:hAnsi="Times New Roman" w:cs="Times New Roman"/>
          <w:sz w:val="24"/>
          <w:szCs w:val="24"/>
        </w:rPr>
        <w:t xml:space="preserve"> </w:t>
      </w:r>
      <w:r w:rsidR="009010AB" w:rsidRPr="009B2BBF">
        <w:rPr>
          <w:rFonts w:ascii="Times New Roman" w:hAnsi="Times New Roman" w:cs="Times New Roman"/>
          <w:sz w:val="24"/>
          <w:szCs w:val="24"/>
        </w:rPr>
        <w:t>Change NIEM</w:t>
      </w:r>
      <w:r w:rsidR="00044B60" w:rsidRPr="009B2BBF">
        <w:rPr>
          <w:rFonts w:ascii="Times New Roman" w:hAnsi="Times New Roman" w:cs="Times New Roman"/>
          <w:sz w:val="24"/>
          <w:szCs w:val="24"/>
        </w:rPr>
        <w:t xml:space="preserve"> rule 9-35 from MUS</w:t>
      </w:r>
      <w:r w:rsidR="00B0111E" w:rsidRPr="009B2BBF">
        <w:rPr>
          <w:rFonts w:ascii="Times New Roman" w:hAnsi="Times New Roman" w:cs="Times New Roman"/>
          <w:sz w:val="24"/>
          <w:szCs w:val="24"/>
        </w:rPr>
        <w:t>T to SHOULD or make exception for</w:t>
      </w:r>
      <w:r w:rsidR="00901543">
        <w:rPr>
          <w:rFonts w:ascii="Times New Roman" w:hAnsi="Times New Roman" w:cs="Times New Roman"/>
          <w:sz w:val="24"/>
          <w:szCs w:val="24"/>
        </w:rPr>
        <w:t xml:space="preserve"> USMTF &lt;</w:t>
      </w:r>
      <w:proofErr w:type="spellStart"/>
      <w:r w:rsidR="00901543">
        <w:rPr>
          <w:rFonts w:ascii="Times New Roman" w:hAnsi="Times New Roman" w:cs="Times New Roman"/>
          <w:sz w:val="24"/>
          <w:szCs w:val="24"/>
        </w:rPr>
        <w:t>GroupOfFields</w:t>
      </w:r>
      <w:proofErr w:type="spellEnd"/>
      <w:r w:rsidR="00901543">
        <w:rPr>
          <w:rFonts w:ascii="Times New Roman" w:hAnsi="Times New Roman" w:cs="Times New Roman"/>
          <w:sz w:val="24"/>
          <w:szCs w:val="24"/>
        </w:rPr>
        <w:t>&gt; element since this element has a specific purpose unique to USMTF.</w:t>
      </w:r>
    </w:p>
    <w:p w14:paraId="7F366646" w14:textId="1ACA8C55" w:rsidR="00722075" w:rsidRDefault="00722075">
      <w:pPr>
        <w:rPr>
          <w:ins w:id="162" w:author="John Schneider" w:date="2017-08-23T14:36:00Z"/>
          <w:rFonts w:ascii="Times New Roman" w:hAnsi="Times New Roman" w:cs="Times New Roman"/>
          <w:sz w:val="24"/>
          <w:szCs w:val="24"/>
        </w:rPr>
        <w:pPrChange w:id="163" w:author="John Schneider" w:date="2017-08-23T14:29:00Z">
          <w:pPr>
            <w:pStyle w:val="ListParagraph"/>
            <w:numPr>
              <w:numId w:val="8"/>
            </w:numPr>
            <w:ind w:hanging="360"/>
          </w:pPr>
        </w:pPrChange>
      </w:pPr>
      <w:ins w:id="164" w:author="John Schneider" w:date="2017-08-23T14:33:00Z">
        <w:r>
          <w:rPr>
            <w:rFonts w:ascii="Times New Roman" w:hAnsi="Times New Roman" w:cs="Times New Roman"/>
            <w:sz w:val="24"/>
            <w:szCs w:val="24"/>
          </w:rPr>
          <w:t xml:space="preserve">We recommend </w:t>
        </w:r>
        <w:r w:rsidR="00B76DC5">
          <w:rPr>
            <w:rFonts w:ascii="Times New Roman" w:hAnsi="Times New Roman" w:cs="Times New Roman"/>
            <w:sz w:val="24"/>
            <w:szCs w:val="24"/>
          </w:rPr>
          <w:t>pursuing</w:t>
        </w:r>
        <w:r>
          <w:rPr>
            <w:rFonts w:ascii="Times New Roman" w:hAnsi="Times New Roman" w:cs="Times New Roman"/>
            <w:sz w:val="24"/>
            <w:szCs w:val="24"/>
          </w:rPr>
          <w:t xml:space="preserve"> this option. </w:t>
        </w:r>
      </w:ins>
      <w:ins w:id="165" w:author="John Schneider" w:date="2017-08-23T14:32:00Z">
        <w:r>
          <w:rPr>
            <w:rFonts w:ascii="Times New Roman" w:hAnsi="Times New Roman" w:cs="Times New Roman"/>
            <w:sz w:val="24"/>
            <w:szCs w:val="24"/>
          </w:rPr>
          <w:t xml:space="preserve">We believe this would be a general improvement to NIEM that would </w:t>
        </w:r>
      </w:ins>
      <w:ins w:id="166" w:author="John Schneider" w:date="2017-08-23T15:24:00Z">
        <w:r w:rsidR="00AF175D">
          <w:rPr>
            <w:rFonts w:ascii="Times New Roman" w:hAnsi="Times New Roman" w:cs="Times New Roman"/>
            <w:sz w:val="24"/>
            <w:szCs w:val="24"/>
          </w:rPr>
          <w:t>further reduce barriers to adoption for</w:t>
        </w:r>
      </w:ins>
      <w:ins w:id="167" w:author="John Schneider" w:date="2017-08-23T14:32:00Z">
        <w:r>
          <w:rPr>
            <w:rFonts w:ascii="Times New Roman" w:hAnsi="Times New Roman" w:cs="Times New Roman"/>
            <w:sz w:val="24"/>
            <w:szCs w:val="24"/>
          </w:rPr>
          <w:t xml:space="preserve"> a variety of existing systems</w:t>
        </w:r>
      </w:ins>
      <w:ins w:id="168" w:author="John Schneider" w:date="2017-08-23T14:34:00Z">
        <w:r w:rsidR="00CA58C7">
          <w:rPr>
            <w:rFonts w:ascii="Times New Roman" w:hAnsi="Times New Roman" w:cs="Times New Roman"/>
            <w:sz w:val="24"/>
            <w:szCs w:val="24"/>
          </w:rPr>
          <w:t xml:space="preserve"> – not just USMTF</w:t>
        </w:r>
      </w:ins>
      <w:ins w:id="169" w:author="John Schneider" w:date="2017-08-23T14:32:00Z">
        <w:r>
          <w:rPr>
            <w:rFonts w:ascii="Times New Roman" w:hAnsi="Times New Roman" w:cs="Times New Roman"/>
            <w:sz w:val="24"/>
            <w:szCs w:val="24"/>
          </w:rPr>
          <w:t xml:space="preserve">. </w:t>
        </w:r>
      </w:ins>
      <w:ins w:id="170" w:author="John Schneider" w:date="2017-08-25T17:05:00Z">
        <w:r w:rsidR="00445267">
          <w:rPr>
            <w:rFonts w:ascii="Times New Roman" w:hAnsi="Times New Roman" w:cs="Times New Roman"/>
            <w:sz w:val="24"/>
            <w:szCs w:val="24"/>
          </w:rPr>
          <w:t xml:space="preserve">In addition, it would help to </w:t>
        </w:r>
      </w:ins>
      <w:ins w:id="171" w:author="John Schneider" w:date="2017-08-25T17:09:00Z">
        <w:r w:rsidR="00445267">
          <w:rPr>
            <w:rFonts w:ascii="Times New Roman" w:hAnsi="Times New Roman" w:cs="Times New Roman"/>
            <w:sz w:val="24"/>
            <w:szCs w:val="24"/>
          </w:rPr>
          <w:t>address</w:t>
        </w:r>
      </w:ins>
      <w:ins w:id="172" w:author="John Schneider" w:date="2017-08-25T17:05:00Z">
        <w:r w:rsidR="00445267">
          <w:rPr>
            <w:rFonts w:ascii="Times New Roman" w:hAnsi="Times New Roman" w:cs="Times New Roman"/>
            <w:sz w:val="24"/>
            <w:szCs w:val="24"/>
          </w:rPr>
          <w:t xml:space="preserve"> over 1,000 additional USMTF </w:t>
        </w:r>
      </w:ins>
      <w:ins w:id="173" w:author="John Schneider" w:date="2017-08-25T17:09:00Z">
        <w:r w:rsidR="00445267">
          <w:rPr>
            <w:rFonts w:ascii="Times New Roman" w:hAnsi="Times New Roman" w:cs="Times New Roman"/>
            <w:sz w:val="24"/>
            <w:szCs w:val="24"/>
          </w:rPr>
          <w:t xml:space="preserve">name changes </w:t>
        </w:r>
      </w:ins>
      <w:ins w:id="174" w:author="John Schneider" w:date="2017-08-25T17:10:00Z">
        <w:r w:rsidR="00445267">
          <w:rPr>
            <w:rFonts w:ascii="Times New Roman" w:hAnsi="Times New Roman" w:cs="Times New Roman"/>
            <w:sz w:val="24"/>
            <w:szCs w:val="24"/>
          </w:rPr>
          <w:t>due to</w:t>
        </w:r>
      </w:ins>
      <w:ins w:id="175" w:author="John Schneider" w:date="2017-08-25T17:05:00Z">
        <w:r w:rsidR="00445267">
          <w:rPr>
            <w:rFonts w:ascii="Times New Roman" w:hAnsi="Times New Roman" w:cs="Times New Roman"/>
            <w:sz w:val="24"/>
            <w:szCs w:val="24"/>
          </w:rPr>
          <w:t xml:space="preserve"> </w:t>
        </w:r>
      </w:ins>
      <w:ins w:id="176" w:author="John Schneider" w:date="2017-08-25T17:15:00Z">
        <w:r w:rsidR="00445267">
          <w:rPr>
            <w:rFonts w:ascii="Times New Roman" w:hAnsi="Times New Roman" w:cs="Times New Roman"/>
            <w:sz w:val="24"/>
            <w:szCs w:val="24"/>
          </w:rPr>
          <w:t xml:space="preserve">Field </w:t>
        </w:r>
      </w:ins>
      <w:ins w:id="177" w:author="John Schneider" w:date="2017-08-25T17:16:00Z">
        <w:r w:rsidR="00445267">
          <w:rPr>
            <w:rFonts w:ascii="Times New Roman" w:hAnsi="Times New Roman" w:cs="Times New Roman"/>
            <w:sz w:val="24"/>
            <w:szCs w:val="24"/>
          </w:rPr>
          <w:t xml:space="preserve">names that conflict with other Field </w:t>
        </w:r>
      </w:ins>
      <w:ins w:id="178" w:author="John Schneider" w:date="2017-08-25T17:15:00Z">
        <w:r w:rsidR="00445267">
          <w:rPr>
            <w:rFonts w:ascii="Times New Roman" w:hAnsi="Times New Roman" w:cs="Times New Roman"/>
            <w:sz w:val="24"/>
            <w:szCs w:val="24"/>
          </w:rPr>
          <w:t>and</w:t>
        </w:r>
      </w:ins>
      <w:ins w:id="179" w:author="John Schneider" w:date="2017-08-25T17:05:00Z">
        <w:r w:rsidR="00445267">
          <w:rPr>
            <w:rFonts w:ascii="Times New Roman" w:hAnsi="Times New Roman" w:cs="Times New Roman"/>
            <w:sz w:val="24"/>
            <w:szCs w:val="24"/>
          </w:rPr>
          <w:t xml:space="preserve"> FUD names</w:t>
        </w:r>
      </w:ins>
      <w:ins w:id="180" w:author="John Schneider" w:date="2017-08-25T17:07:00Z">
        <w:r w:rsidR="00445267">
          <w:rPr>
            <w:rFonts w:ascii="Times New Roman" w:hAnsi="Times New Roman" w:cs="Times New Roman"/>
            <w:sz w:val="24"/>
            <w:szCs w:val="24"/>
          </w:rPr>
          <w:t xml:space="preserve"> (see USAF analysis</w:t>
        </w:r>
      </w:ins>
      <w:ins w:id="181" w:author="John Schneider" w:date="2017-08-25T17:09:00Z">
        <w:r w:rsidR="00445267">
          <w:rPr>
            <w:rFonts w:ascii="Times New Roman" w:hAnsi="Times New Roman" w:cs="Times New Roman"/>
            <w:sz w:val="24"/>
            <w:szCs w:val="24"/>
          </w:rPr>
          <w:t xml:space="preserve"> from action item 2017-2-2</w:t>
        </w:r>
      </w:ins>
      <w:ins w:id="182" w:author="John Schneider" w:date="2017-08-25T17:07:00Z">
        <w:r w:rsidR="00445267">
          <w:rPr>
            <w:rFonts w:ascii="Times New Roman" w:hAnsi="Times New Roman" w:cs="Times New Roman"/>
            <w:sz w:val="24"/>
            <w:szCs w:val="24"/>
          </w:rPr>
          <w:t>)</w:t>
        </w:r>
      </w:ins>
      <w:ins w:id="183" w:author="John Schneider" w:date="2017-08-25T17:05:00Z">
        <w:r w:rsidR="00445267">
          <w:rPr>
            <w:rFonts w:ascii="Times New Roman" w:hAnsi="Times New Roman" w:cs="Times New Roman"/>
            <w:sz w:val="24"/>
            <w:szCs w:val="24"/>
          </w:rPr>
          <w:t xml:space="preserve">. </w:t>
        </w:r>
      </w:ins>
      <w:ins w:id="184" w:author="John Schneider" w:date="2017-08-23T14:35:00Z">
        <w:r w:rsidR="00CA58C7">
          <w:rPr>
            <w:rFonts w:ascii="Times New Roman" w:hAnsi="Times New Roman" w:cs="Times New Roman"/>
            <w:sz w:val="24"/>
            <w:szCs w:val="24"/>
          </w:rPr>
          <w:t>Not every element in a</w:t>
        </w:r>
      </w:ins>
      <w:ins w:id="185" w:author="John Schneider" w:date="2017-08-23T14:36:00Z">
        <w:r w:rsidR="00CA58C7">
          <w:rPr>
            <w:rFonts w:ascii="Times New Roman" w:hAnsi="Times New Roman" w:cs="Times New Roman"/>
            <w:sz w:val="24"/>
            <w:szCs w:val="24"/>
          </w:rPr>
          <w:t>n XML</w:t>
        </w:r>
      </w:ins>
      <w:ins w:id="186" w:author="John Schneider" w:date="2017-08-23T14:35:00Z">
        <w:r w:rsidR="00CA58C7">
          <w:rPr>
            <w:rFonts w:ascii="Times New Roman" w:hAnsi="Times New Roman" w:cs="Times New Roman"/>
            <w:sz w:val="24"/>
            <w:szCs w:val="24"/>
          </w:rPr>
          <w:t xml:space="preserve"> schema represents a reusable, semantically independent concept. </w:t>
        </w:r>
      </w:ins>
      <w:ins w:id="187" w:author="John Schneider" w:date="2017-08-23T14:36:00Z">
        <w:r w:rsidR="00CA58C7">
          <w:rPr>
            <w:rFonts w:ascii="Times New Roman" w:hAnsi="Times New Roman" w:cs="Times New Roman"/>
            <w:sz w:val="24"/>
            <w:szCs w:val="24"/>
          </w:rPr>
          <w:t xml:space="preserve">Some elements </w:t>
        </w:r>
      </w:ins>
      <w:ins w:id="188" w:author="John Schneider" w:date="2017-08-23T15:25:00Z">
        <w:r w:rsidR="00F81DF9">
          <w:rPr>
            <w:rFonts w:ascii="Times New Roman" w:hAnsi="Times New Roman" w:cs="Times New Roman"/>
            <w:sz w:val="24"/>
            <w:szCs w:val="24"/>
          </w:rPr>
          <w:t>are designed for a very</w:t>
        </w:r>
      </w:ins>
      <w:ins w:id="189" w:author="John Schneider" w:date="2017-08-23T14:36:00Z">
        <w:r w:rsidR="00CA58C7">
          <w:rPr>
            <w:rFonts w:ascii="Times New Roman" w:hAnsi="Times New Roman" w:cs="Times New Roman"/>
            <w:sz w:val="24"/>
            <w:szCs w:val="24"/>
          </w:rPr>
          <w:t xml:space="preserve"> specific context and some are purely structural, representing parts of a whole that may be omitted or repeated. The &lt;</w:t>
        </w:r>
        <w:proofErr w:type="spellStart"/>
        <w:r w:rsidR="00CA58C7">
          <w:rPr>
            <w:rFonts w:ascii="Times New Roman" w:hAnsi="Times New Roman" w:cs="Times New Roman"/>
            <w:sz w:val="24"/>
            <w:szCs w:val="24"/>
          </w:rPr>
          <w:t>GroupOfFields</w:t>
        </w:r>
        <w:proofErr w:type="spellEnd"/>
        <w:r w:rsidR="00CA58C7">
          <w:rPr>
            <w:rFonts w:ascii="Times New Roman" w:hAnsi="Times New Roman" w:cs="Times New Roman"/>
            <w:sz w:val="24"/>
            <w:szCs w:val="24"/>
          </w:rPr>
          <w:t>&gt; construct in USMTF is a great example of this</w:t>
        </w:r>
      </w:ins>
      <w:ins w:id="190" w:author="John Schneider" w:date="2017-08-23T15:26:00Z">
        <w:r w:rsidR="00F81DF9">
          <w:rPr>
            <w:rFonts w:ascii="Times New Roman" w:hAnsi="Times New Roman" w:cs="Times New Roman"/>
            <w:sz w:val="24"/>
            <w:szCs w:val="24"/>
          </w:rPr>
          <w:t xml:space="preserve"> as are </w:t>
        </w:r>
      </w:ins>
      <w:ins w:id="191" w:author="John Schneider" w:date="2017-08-25T17:11:00Z">
        <w:r w:rsidR="00445267">
          <w:rPr>
            <w:rFonts w:ascii="Times New Roman" w:hAnsi="Times New Roman" w:cs="Times New Roman"/>
            <w:sz w:val="24"/>
            <w:szCs w:val="24"/>
          </w:rPr>
          <w:t xml:space="preserve">USMTF alternate content fields and </w:t>
        </w:r>
      </w:ins>
      <w:ins w:id="192" w:author="John Schneider" w:date="2017-08-23T15:26:00Z">
        <w:r w:rsidR="00F81DF9">
          <w:rPr>
            <w:rFonts w:ascii="Times New Roman" w:hAnsi="Times New Roman" w:cs="Times New Roman"/>
            <w:sz w:val="24"/>
            <w:szCs w:val="24"/>
          </w:rPr>
          <w:t xml:space="preserve">many USMTF segments. </w:t>
        </w:r>
      </w:ins>
      <w:ins w:id="193" w:author="John Schneider" w:date="2017-08-23T14:36:00Z">
        <w:r w:rsidR="00CA58C7">
          <w:rPr>
            <w:rFonts w:ascii="Times New Roman" w:hAnsi="Times New Roman" w:cs="Times New Roman"/>
            <w:sz w:val="24"/>
            <w:szCs w:val="24"/>
          </w:rPr>
          <w:t xml:space="preserve"> </w:t>
        </w:r>
      </w:ins>
    </w:p>
    <w:p w14:paraId="11ED68B1" w14:textId="65F61006" w:rsidR="00445267" w:rsidRDefault="005C71A1">
      <w:pPr>
        <w:rPr>
          <w:ins w:id="194" w:author="John Schneider" w:date="2017-08-25T17:04:00Z"/>
          <w:rFonts w:ascii="Times New Roman" w:hAnsi="Times New Roman" w:cs="Times New Roman"/>
          <w:sz w:val="24"/>
          <w:szCs w:val="24"/>
        </w:rPr>
        <w:pPrChange w:id="195" w:author="John Schneider" w:date="2017-08-23T14:29:00Z">
          <w:pPr>
            <w:pStyle w:val="ListParagraph"/>
            <w:numPr>
              <w:numId w:val="8"/>
            </w:numPr>
            <w:ind w:hanging="360"/>
          </w:pPr>
        </w:pPrChange>
      </w:pPr>
      <w:ins w:id="196" w:author="John Schneider" w:date="2017-08-23T14:47:00Z">
        <w:r>
          <w:rPr>
            <w:rFonts w:ascii="Times New Roman" w:hAnsi="Times New Roman" w:cs="Times New Roman"/>
            <w:sz w:val="24"/>
            <w:szCs w:val="24"/>
          </w:rPr>
          <w:t>The</w:t>
        </w:r>
      </w:ins>
      <w:ins w:id="197" w:author="John Schneider" w:date="2017-08-23T14:40:00Z">
        <w:r w:rsidR="00CA58C7">
          <w:rPr>
            <w:rFonts w:ascii="Times New Roman" w:hAnsi="Times New Roman" w:cs="Times New Roman"/>
            <w:sz w:val="24"/>
            <w:szCs w:val="24"/>
          </w:rPr>
          <w:t xml:space="preserve"> NIEM philosophy </w:t>
        </w:r>
      </w:ins>
      <w:ins w:id="198" w:author="John Schneider" w:date="2017-08-23T14:47:00Z">
        <w:r>
          <w:rPr>
            <w:rFonts w:ascii="Times New Roman" w:hAnsi="Times New Roman" w:cs="Times New Roman"/>
            <w:sz w:val="24"/>
            <w:szCs w:val="24"/>
          </w:rPr>
          <w:t>of</w:t>
        </w:r>
      </w:ins>
      <w:ins w:id="199" w:author="John Schneider" w:date="2017-08-23T14:40:00Z">
        <w:r>
          <w:rPr>
            <w:rFonts w:ascii="Times New Roman" w:hAnsi="Times New Roman" w:cs="Times New Roman"/>
            <w:sz w:val="24"/>
            <w:szCs w:val="24"/>
          </w:rPr>
          <w:t xml:space="preserve"> maximizing</w:t>
        </w:r>
        <w:r w:rsidR="00CA58C7">
          <w:rPr>
            <w:rFonts w:ascii="Times New Roman" w:hAnsi="Times New Roman" w:cs="Times New Roman"/>
            <w:sz w:val="24"/>
            <w:szCs w:val="24"/>
          </w:rPr>
          <w:t xml:space="preserve"> reuse of data </w:t>
        </w:r>
      </w:ins>
      <w:ins w:id="200" w:author="John Schneider" w:date="2017-08-23T14:42:00Z">
        <w:r w:rsidR="00CA58C7">
          <w:rPr>
            <w:rFonts w:ascii="Times New Roman" w:hAnsi="Times New Roman" w:cs="Times New Roman"/>
            <w:sz w:val="24"/>
            <w:szCs w:val="24"/>
          </w:rPr>
          <w:t>definitions</w:t>
        </w:r>
      </w:ins>
      <w:ins w:id="201" w:author="John Schneider" w:date="2017-08-23T14:47:00Z">
        <w:r>
          <w:rPr>
            <w:rFonts w:ascii="Times New Roman" w:hAnsi="Times New Roman" w:cs="Times New Roman"/>
            <w:sz w:val="24"/>
            <w:szCs w:val="24"/>
          </w:rPr>
          <w:t xml:space="preserve"> is a very good one</w:t>
        </w:r>
      </w:ins>
      <w:ins w:id="202" w:author="John Schneider" w:date="2017-08-23T14:40:00Z">
        <w:r w:rsidR="00CA58C7">
          <w:rPr>
            <w:rFonts w:ascii="Times New Roman" w:hAnsi="Times New Roman" w:cs="Times New Roman"/>
            <w:sz w:val="24"/>
            <w:szCs w:val="24"/>
          </w:rPr>
          <w:t xml:space="preserve">. </w:t>
        </w:r>
      </w:ins>
      <w:ins w:id="203" w:author="John Schneider" w:date="2017-08-23T14:45:00Z">
        <w:r>
          <w:rPr>
            <w:rFonts w:ascii="Times New Roman" w:hAnsi="Times New Roman" w:cs="Times New Roman"/>
            <w:sz w:val="24"/>
            <w:szCs w:val="24"/>
          </w:rPr>
          <w:t xml:space="preserve">However, requiring </w:t>
        </w:r>
      </w:ins>
      <w:ins w:id="204" w:author="John Schneider" w:date="2017-08-23T14:49:00Z">
        <w:r>
          <w:rPr>
            <w:rFonts w:ascii="Times New Roman" w:hAnsi="Times New Roman" w:cs="Times New Roman"/>
            <w:sz w:val="24"/>
            <w:szCs w:val="24"/>
          </w:rPr>
          <w:t>every single</w:t>
        </w:r>
      </w:ins>
      <w:ins w:id="205" w:author="John Schneider" w:date="2017-08-23T14:45:00Z">
        <w:r>
          <w:rPr>
            <w:rFonts w:ascii="Times New Roman" w:hAnsi="Times New Roman" w:cs="Times New Roman"/>
            <w:sz w:val="24"/>
            <w:szCs w:val="24"/>
          </w:rPr>
          <w:t xml:space="preserve"> </w:t>
        </w:r>
      </w:ins>
      <w:ins w:id="206" w:author="John Schneider" w:date="2017-08-25T10:51:00Z">
        <w:r w:rsidR="00B76DC5">
          <w:rPr>
            <w:rFonts w:ascii="Times New Roman" w:hAnsi="Times New Roman" w:cs="Times New Roman"/>
            <w:sz w:val="24"/>
            <w:szCs w:val="24"/>
          </w:rPr>
          <w:t>element</w:t>
        </w:r>
      </w:ins>
      <w:ins w:id="207" w:author="John Schneider" w:date="2017-08-23T14:45:00Z">
        <w:r>
          <w:rPr>
            <w:rFonts w:ascii="Times New Roman" w:hAnsi="Times New Roman" w:cs="Times New Roman"/>
            <w:sz w:val="24"/>
            <w:szCs w:val="24"/>
          </w:rPr>
          <w:t xml:space="preserve"> to be global and reusable – even if they </w:t>
        </w:r>
      </w:ins>
      <w:ins w:id="208" w:author="John Schneider" w:date="2017-08-25T17:12:00Z">
        <w:r w:rsidR="00445267">
          <w:rPr>
            <w:rFonts w:ascii="Times New Roman" w:hAnsi="Times New Roman" w:cs="Times New Roman"/>
            <w:sz w:val="24"/>
            <w:szCs w:val="24"/>
          </w:rPr>
          <w:t xml:space="preserve">are context dependent and </w:t>
        </w:r>
      </w:ins>
      <w:ins w:id="209" w:author="John Schneider" w:date="2017-08-23T14:45:00Z">
        <w:r>
          <w:rPr>
            <w:rFonts w:ascii="Times New Roman" w:hAnsi="Times New Roman" w:cs="Times New Roman"/>
            <w:sz w:val="24"/>
            <w:szCs w:val="24"/>
          </w:rPr>
          <w:t>have no ind</w:t>
        </w:r>
        <w:r w:rsidR="00445267">
          <w:rPr>
            <w:rFonts w:ascii="Times New Roman" w:hAnsi="Times New Roman" w:cs="Times New Roman"/>
            <w:sz w:val="24"/>
            <w:szCs w:val="24"/>
          </w:rPr>
          <w:t>ependent semantic value -- is a relatively</w:t>
        </w:r>
        <w:r>
          <w:rPr>
            <w:rFonts w:ascii="Times New Roman" w:hAnsi="Times New Roman" w:cs="Times New Roman"/>
            <w:sz w:val="24"/>
            <w:szCs w:val="24"/>
          </w:rPr>
          <w:t xml:space="preserve"> extreme </w:t>
        </w:r>
      </w:ins>
      <w:ins w:id="210" w:author="John Schneider" w:date="2017-08-25T17:17:00Z">
        <w:r w:rsidR="00445267">
          <w:rPr>
            <w:rFonts w:ascii="Times New Roman" w:hAnsi="Times New Roman" w:cs="Times New Roman"/>
            <w:sz w:val="24"/>
            <w:szCs w:val="24"/>
          </w:rPr>
          <w:t>policy</w:t>
        </w:r>
      </w:ins>
      <w:ins w:id="211" w:author="John Schneider" w:date="2017-08-23T14:45:00Z">
        <w:r>
          <w:rPr>
            <w:rFonts w:ascii="Times New Roman" w:hAnsi="Times New Roman" w:cs="Times New Roman"/>
            <w:sz w:val="24"/>
            <w:szCs w:val="24"/>
          </w:rPr>
          <w:t xml:space="preserve">. </w:t>
        </w:r>
      </w:ins>
      <w:ins w:id="212" w:author="John Schneider" w:date="2017-08-25T10:51:00Z">
        <w:r w:rsidR="00B76DC5">
          <w:rPr>
            <w:rFonts w:ascii="Times New Roman" w:hAnsi="Times New Roman" w:cs="Times New Roman"/>
            <w:sz w:val="24"/>
            <w:szCs w:val="24"/>
          </w:rPr>
          <w:t xml:space="preserve">Not all elements are well suited for reuse. </w:t>
        </w:r>
      </w:ins>
      <w:ins w:id="213" w:author="John Schneider" w:date="2017-08-23T14:50:00Z">
        <w:r>
          <w:rPr>
            <w:rFonts w:ascii="Times New Roman" w:hAnsi="Times New Roman" w:cs="Times New Roman"/>
            <w:sz w:val="24"/>
            <w:szCs w:val="24"/>
          </w:rPr>
          <w:t xml:space="preserve">And as we’ve seen in our testing, </w:t>
        </w:r>
      </w:ins>
      <w:ins w:id="214" w:author="John Schneider" w:date="2017-08-23T15:27:00Z">
        <w:r w:rsidR="00B76DC5">
          <w:rPr>
            <w:rFonts w:ascii="Times New Roman" w:hAnsi="Times New Roman" w:cs="Times New Roman"/>
            <w:sz w:val="24"/>
            <w:szCs w:val="24"/>
          </w:rPr>
          <w:t>making all elements global</w:t>
        </w:r>
      </w:ins>
      <w:ins w:id="215" w:author="John Schneider" w:date="2017-08-23T14:50:00Z">
        <w:r>
          <w:rPr>
            <w:rFonts w:ascii="Times New Roman" w:hAnsi="Times New Roman" w:cs="Times New Roman"/>
            <w:sz w:val="24"/>
            <w:szCs w:val="24"/>
          </w:rPr>
          <w:t xml:space="preserve"> has negative consequences for both system developers and end users. </w:t>
        </w:r>
      </w:ins>
      <w:ins w:id="216" w:author="John Schneider" w:date="2017-08-23T14:45:00Z">
        <w:r>
          <w:rPr>
            <w:rFonts w:ascii="Times New Roman" w:hAnsi="Times New Roman" w:cs="Times New Roman"/>
            <w:sz w:val="24"/>
            <w:szCs w:val="24"/>
          </w:rPr>
          <w:t xml:space="preserve">Schema designers should be heavily encouraged to identify and expose </w:t>
        </w:r>
      </w:ins>
      <w:ins w:id="217" w:author="John Schneider" w:date="2017-08-23T14:46:00Z">
        <w:r>
          <w:rPr>
            <w:rFonts w:ascii="Times New Roman" w:hAnsi="Times New Roman" w:cs="Times New Roman"/>
            <w:sz w:val="24"/>
            <w:szCs w:val="24"/>
          </w:rPr>
          <w:t xml:space="preserve">potentially </w:t>
        </w:r>
      </w:ins>
      <w:ins w:id="218" w:author="John Schneider" w:date="2017-08-23T14:45:00Z">
        <w:r>
          <w:rPr>
            <w:rFonts w:ascii="Times New Roman" w:hAnsi="Times New Roman" w:cs="Times New Roman"/>
            <w:sz w:val="24"/>
            <w:szCs w:val="24"/>
          </w:rPr>
          <w:t>reusable components</w:t>
        </w:r>
      </w:ins>
      <w:ins w:id="219" w:author="John Schneider" w:date="2017-08-23T14:46:00Z">
        <w:r>
          <w:rPr>
            <w:rFonts w:ascii="Times New Roman" w:hAnsi="Times New Roman" w:cs="Times New Roman"/>
            <w:sz w:val="24"/>
            <w:szCs w:val="24"/>
          </w:rPr>
          <w:t xml:space="preserve">, but should not be forced to expose every </w:t>
        </w:r>
      </w:ins>
      <w:ins w:id="220" w:author="John Schneider" w:date="2017-08-23T14:48:00Z">
        <w:r>
          <w:rPr>
            <w:rFonts w:ascii="Times New Roman" w:hAnsi="Times New Roman" w:cs="Times New Roman"/>
            <w:sz w:val="24"/>
            <w:szCs w:val="24"/>
          </w:rPr>
          <w:t>element</w:t>
        </w:r>
      </w:ins>
      <w:ins w:id="221" w:author="John Schneider" w:date="2017-08-23T14:46:00Z">
        <w:r>
          <w:rPr>
            <w:rFonts w:ascii="Times New Roman" w:hAnsi="Times New Roman" w:cs="Times New Roman"/>
            <w:sz w:val="24"/>
            <w:szCs w:val="24"/>
          </w:rPr>
          <w:t xml:space="preserve"> globally. </w:t>
        </w:r>
      </w:ins>
      <w:ins w:id="222" w:author="John Schneider" w:date="2017-08-23T15:27:00Z">
        <w:r w:rsidR="00F81DF9">
          <w:rPr>
            <w:rFonts w:ascii="Times New Roman" w:hAnsi="Times New Roman" w:cs="Times New Roman"/>
            <w:sz w:val="24"/>
            <w:szCs w:val="24"/>
          </w:rPr>
          <w:t xml:space="preserve">As such, we </w:t>
        </w:r>
      </w:ins>
      <w:ins w:id="223" w:author="John Schneider" w:date="2017-08-23T15:28:00Z">
        <w:r w:rsidR="00F81DF9">
          <w:rPr>
            <w:rFonts w:ascii="Times New Roman" w:hAnsi="Times New Roman" w:cs="Times New Roman"/>
            <w:sz w:val="24"/>
            <w:szCs w:val="24"/>
          </w:rPr>
          <w:t>recommend</w:t>
        </w:r>
      </w:ins>
      <w:ins w:id="224" w:author="John Schneider" w:date="2017-08-23T15:27:00Z">
        <w:r w:rsidR="00F81DF9">
          <w:rPr>
            <w:rFonts w:ascii="Times New Roman" w:hAnsi="Times New Roman" w:cs="Times New Roman"/>
            <w:sz w:val="24"/>
            <w:szCs w:val="24"/>
          </w:rPr>
          <w:t xml:space="preserve"> </w:t>
        </w:r>
      </w:ins>
      <w:ins w:id="225" w:author="John Schneider" w:date="2017-08-23T15:28:00Z">
        <w:r w:rsidR="00F81DF9">
          <w:rPr>
            <w:rFonts w:ascii="Times New Roman" w:hAnsi="Times New Roman" w:cs="Times New Roman"/>
            <w:sz w:val="24"/>
            <w:szCs w:val="24"/>
          </w:rPr>
          <w:t>this rule be relaxed.</w:t>
        </w:r>
      </w:ins>
      <w:ins w:id="226" w:author="John Schneider" w:date="2017-08-23T16:52:00Z">
        <w:r w:rsidR="00181992">
          <w:rPr>
            <w:rFonts w:ascii="Times New Roman" w:hAnsi="Times New Roman" w:cs="Times New Roman"/>
            <w:sz w:val="24"/>
            <w:szCs w:val="24"/>
          </w:rPr>
          <w:t xml:space="preserve"> </w:t>
        </w:r>
      </w:ins>
    </w:p>
    <w:p w14:paraId="679C5BA4" w14:textId="321B8BF1" w:rsidR="00CA58C7" w:rsidRPr="005C71A1" w:rsidRDefault="00181992">
      <w:pPr>
        <w:rPr>
          <w:rFonts w:ascii="Times New Roman" w:hAnsi="Times New Roman" w:cs="Times New Roman"/>
          <w:sz w:val="24"/>
          <w:szCs w:val="24"/>
          <w:rPrChange w:id="227" w:author="John Schneider" w:date="2017-08-23T14:50:00Z">
            <w:rPr/>
          </w:rPrChange>
        </w:rPr>
        <w:pPrChange w:id="228" w:author="John Schneider" w:date="2017-08-23T14:29:00Z">
          <w:pPr>
            <w:pStyle w:val="ListParagraph"/>
            <w:numPr>
              <w:numId w:val="8"/>
            </w:numPr>
            <w:ind w:hanging="360"/>
          </w:pPr>
        </w:pPrChange>
      </w:pPr>
      <w:ins w:id="229" w:author="John Schneider" w:date="2017-08-23T16:52:00Z">
        <w:r>
          <w:rPr>
            <w:rFonts w:ascii="Times New Roman" w:hAnsi="Times New Roman" w:cs="Times New Roman"/>
            <w:sz w:val="24"/>
            <w:szCs w:val="24"/>
          </w:rPr>
          <w:t>Note also that global schema t</w:t>
        </w:r>
        <w:bookmarkStart w:id="230" w:name="_GoBack"/>
        <w:bookmarkEnd w:id="230"/>
        <w:r>
          <w:rPr>
            <w:rFonts w:ascii="Times New Roman" w:hAnsi="Times New Roman" w:cs="Times New Roman"/>
            <w:sz w:val="24"/>
            <w:szCs w:val="24"/>
          </w:rPr>
          <w:t xml:space="preserve">ypes provide most of the benefits </w:t>
        </w:r>
      </w:ins>
      <w:ins w:id="231" w:author="John Schneider" w:date="2017-08-23T16:54:00Z">
        <w:r>
          <w:rPr>
            <w:rFonts w:ascii="Times New Roman" w:hAnsi="Times New Roman" w:cs="Times New Roman"/>
            <w:sz w:val="24"/>
            <w:szCs w:val="24"/>
          </w:rPr>
          <w:t>of</w:t>
        </w:r>
      </w:ins>
      <w:ins w:id="232" w:author="John Schneider" w:date="2017-08-23T16:53:00Z">
        <w:r>
          <w:rPr>
            <w:rFonts w:ascii="Times New Roman" w:hAnsi="Times New Roman" w:cs="Times New Roman"/>
            <w:sz w:val="24"/>
            <w:szCs w:val="24"/>
          </w:rPr>
          <w:t xml:space="preserve"> global elements </w:t>
        </w:r>
      </w:ins>
      <w:ins w:id="233" w:author="John Schneider" w:date="2017-08-23T16:52:00Z">
        <w:r>
          <w:rPr>
            <w:rFonts w:ascii="Times New Roman" w:hAnsi="Times New Roman" w:cs="Times New Roman"/>
            <w:sz w:val="24"/>
            <w:szCs w:val="24"/>
          </w:rPr>
          <w:t xml:space="preserve">without </w:t>
        </w:r>
      </w:ins>
      <w:ins w:id="234" w:author="John Schneider" w:date="2017-08-23T16:53:00Z">
        <w:r>
          <w:rPr>
            <w:rFonts w:ascii="Times New Roman" w:hAnsi="Times New Roman" w:cs="Times New Roman"/>
            <w:sz w:val="24"/>
            <w:szCs w:val="24"/>
          </w:rPr>
          <w:t xml:space="preserve">the negative consequences. </w:t>
        </w:r>
      </w:ins>
      <w:ins w:id="235" w:author="John Schneider" w:date="2017-08-25T17:13:00Z">
        <w:r w:rsidR="00445267">
          <w:rPr>
            <w:rFonts w:ascii="Times New Roman" w:hAnsi="Times New Roman" w:cs="Times New Roman"/>
            <w:sz w:val="24"/>
            <w:szCs w:val="24"/>
          </w:rPr>
          <w:t xml:space="preserve">So, relaxing this rule and keeping </w:t>
        </w:r>
      </w:ins>
      <w:ins w:id="236" w:author="John Schneider" w:date="2017-08-25T17:14:00Z">
        <w:r w:rsidR="00445267">
          <w:rPr>
            <w:rFonts w:ascii="Times New Roman" w:hAnsi="Times New Roman" w:cs="Times New Roman"/>
            <w:sz w:val="24"/>
            <w:szCs w:val="24"/>
          </w:rPr>
          <w:t>rules 9-10 and 9-24 (global simple types and complex types), would still provide most of the value without the consequences</w:t>
        </w:r>
      </w:ins>
      <w:ins w:id="237" w:author="John Schneider" w:date="2017-08-25T10:53:00Z">
        <w:r w:rsidR="00B76DC5">
          <w:rPr>
            <w:rFonts w:ascii="Times New Roman" w:hAnsi="Times New Roman" w:cs="Times New Roman"/>
            <w:sz w:val="24"/>
            <w:szCs w:val="24"/>
          </w:rPr>
          <w:t>.</w:t>
        </w:r>
      </w:ins>
    </w:p>
    <w:p w14:paraId="651C3272" w14:textId="77777777" w:rsidR="006B131A" w:rsidRPr="009B2BBF" w:rsidRDefault="006B131A" w:rsidP="006B131A">
      <w:pPr>
        <w:pStyle w:val="ListParagraph"/>
        <w:ind w:left="360"/>
        <w:rPr>
          <w:rFonts w:ascii="Times New Roman" w:hAnsi="Times New Roman" w:cs="Times New Roman"/>
          <w:sz w:val="24"/>
          <w:szCs w:val="24"/>
        </w:rPr>
      </w:pPr>
    </w:p>
    <w:p w14:paraId="05C82CBD" w14:textId="77777777" w:rsidR="00044B60" w:rsidRPr="009B2BBF" w:rsidRDefault="006B131A" w:rsidP="005F1AF5">
      <w:pPr>
        <w:pStyle w:val="ListParagraph"/>
        <w:numPr>
          <w:ilvl w:val="0"/>
          <w:numId w:val="8"/>
        </w:numPr>
        <w:rPr>
          <w:rFonts w:ascii="Times New Roman" w:hAnsi="Times New Roman" w:cs="Times New Roman"/>
          <w:sz w:val="24"/>
          <w:szCs w:val="24"/>
        </w:rPr>
      </w:pPr>
      <w:r w:rsidRPr="009B2BBF">
        <w:rPr>
          <w:rFonts w:ascii="Times New Roman" w:hAnsi="Times New Roman" w:cs="Times New Roman"/>
          <w:sz w:val="24"/>
          <w:szCs w:val="24"/>
        </w:rPr>
        <w:t>Option 4</w:t>
      </w:r>
      <w:r w:rsidR="009010AB" w:rsidRPr="009B2BBF">
        <w:rPr>
          <w:rFonts w:ascii="Times New Roman" w:hAnsi="Times New Roman" w:cs="Times New Roman"/>
          <w:sz w:val="24"/>
          <w:szCs w:val="24"/>
        </w:rPr>
        <w:t>.</w:t>
      </w:r>
      <w:r w:rsidR="00044B60" w:rsidRPr="009B2BBF">
        <w:rPr>
          <w:rFonts w:ascii="Times New Roman" w:hAnsi="Times New Roman" w:cs="Times New Roman"/>
          <w:sz w:val="24"/>
          <w:szCs w:val="24"/>
        </w:rPr>
        <w:t xml:space="preserve"> Replace locally declared &lt;</w:t>
      </w:r>
      <w:proofErr w:type="spellStart"/>
      <w:r w:rsidR="00044B60" w:rsidRPr="009B2BBF">
        <w:rPr>
          <w:rFonts w:ascii="Times New Roman" w:hAnsi="Times New Roman" w:cs="Times New Roman"/>
          <w:sz w:val="24"/>
          <w:szCs w:val="24"/>
        </w:rPr>
        <w:t>GroupOfFields</w:t>
      </w:r>
      <w:proofErr w:type="spellEnd"/>
      <w:r w:rsidR="00044B60" w:rsidRPr="009B2BBF">
        <w:rPr>
          <w:rFonts w:ascii="Times New Roman" w:hAnsi="Times New Roman" w:cs="Times New Roman"/>
          <w:sz w:val="24"/>
          <w:szCs w:val="24"/>
        </w:rPr>
        <w:t xml:space="preserve">&gt; element with unique, globally declared field group elements with associated globally declared field group </w:t>
      </w:r>
      <w:proofErr w:type="spellStart"/>
      <w:r w:rsidR="00044B60" w:rsidRPr="009B2BBF">
        <w:rPr>
          <w:rFonts w:ascii="Times New Roman" w:hAnsi="Times New Roman" w:cs="Times New Roman"/>
          <w:sz w:val="24"/>
          <w:szCs w:val="24"/>
        </w:rPr>
        <w:t>complexTypes</w:t>
      </w:r>
      <w:proofErr w:type="spellEnd"/>
      <w:r w:rsidR="00044B60" w:rsidRPr="009B2BBF">
        <w:rPr>
          <w:rFonts w:ascii="Times New Roman" w:hAnsi="Times New Roman" w:cs="Times New Roman"/>
          <w:sz w:val="24"/>
          <w:szCs w:val="24"/>
        </w:rPr>
        <w:t>.</w:t>
      </w:r>
      <w:r w:rsidR="005F1AF5" w:rsidRPr="009B2BBF">
        <w:rPr>
          <w:rFonts w:ascii="Times New Roman" w:hAnsi="Times New Roman" w:cs="Times New Roman"/>
          <w:sz w:val="24"/>
          <w:szCs w:val="24"/>
        </w:rPr>
        <w:t xml:space="preserve">  This would require a redesign of the schema and the creation of </w:t>
      </w:r>
      <w:r w:rsidR="009B2BBF" w:rsidRPr="009B2BBF">
        <w:rPr>
          <w:rFonts w:ascii="Times New Roman" w:hAnsi="Times New Roman" w:cs="Times New Roman"/>
          <w:sz w:val="24"/>
          <w:szCs w:val="24"/>
        </w:rPr>
        <w:t xml:space="preserve">as many as </w:t>
      </w:r>
      <w:r w:rsidR="005F1AF5" w:rsidRPr="009B2BBF">
        <w:rPr>
          <w:rFonts w:ascii="Times New Roman" w:hAnsi="Times New Roman" w:cs="Times New Roman"/>
          <w:sz w:val="24"/>
          <w:szCs w:val="24"/>
        </w:rPr>
        <w:t xml:space="preserve">512 unique names for the globally declared field groups.  </w:t>
      </w:r>
    </w:p>
    <w:p w14:paraId="6B6902A8" w14:textId="77777777" w:rsidR="00044B60" w:rsidRPr="009B2BBF" w:rsidRDefault="00044B60" w:rsidP="00044B60">
      <w:pPr>
        <w:pStyle w:val="ListParagraph"/>
        <w:rPr>
          <w:rFonts w:ascii="Times New Roman" w:hAnsi="Times New Roman" w:cs="Times New Roman"/>
          <w:sz w:val="24"/>
          <w:szCs w:val="24"/>
        </w:rPr>
      </w:pPr>
    </w:p>
    <w:p w14:paraId="3697E97B" w14:textId="77777777" w:rsidR="00677001" w:rsidRDefault="00677001" w:rsidP="005F1AF5">
      <w:pPr>
        <w:pStyle w:val="ListParagraph"/>
        <w:numPr>
          <w:ilvl w:val="0"/>
          <w:numId w:val="8"/>
        </w:numPr>
        <w:rPr>
          <w:ins w:id="238" w:author="John Schneider" w:date="2017-08-23T15:28:00Z"/>
          <w:rFonts w:ascii="Times New Roman" w:hAnsi="Times New Roman" w:cs="Times New Roman"/>
          <w:sz w:val="24"/>
          <w:szCs w:val="24"/>
        </w:rPr>
      </w:pPr>
      <w:r w:rsidRPr="009B2BBF">
        <w:rPr>
          <w:rFonts w:ascii="Times New Roman" w:hAnsi="Times New Roman" w:cs="Times New Roman"/>
          <w:sz w:val="24"/>
          <w:szCs w:val="24"/>
        </w:rPr>
        <w:t>Optio</w:t>
      </w:r>
      <w:r w:rsidR="006B131A" w:rsidRPr="009B2BBF">
        <w:rPr>
          <w:rFonts w:ascii="Times New Roman" w:hAnsi="Times New Roman" w:cs="Times New Roman"/>
          <w:sz w:val="24"/>
          <w:szCs w:val="24"/>
        </w:rPr>
        <w:t>n 5</w:t>
      </w:r>
      <w:r w:rsidRPr="009B2BBF">
        <w:rPr>
          <w:rFonts w:ascii="Times New Roman" w:hAnsi="Times New Roman" w:cs="Times New Roman"/>
          <w:sz w:val="24"/>
          <w:szCs w:val="24"/>
        </w:rPr>
        <w:t>. Add cardinality (minOccurs=”(0|1)”</w:t>
      </w:r>
      <w:r w:rsidR="00595F7D" w:rsidRPr="009B2BBF">
        <w:rPr>
          <w:rFonts w:ascii="Times New Roman" w:hAnsi="Times New Roman" w:cs="Times New Roman"/>
          <w:sz w:val="24"/>
          <w:szCs w:val="24"/>
        </w:rPr>
        <w:t xml:space="preserve"> </w:t>
      </w:r>
      <w:proofErr w:type="spellStart"/>
      <w:r w:rsidRPr="009B2BBF">
        <w:rPr>
          <w:rFonts w:ascii="Times New Roman" w:hAnsi="Times New Roman" w:cs="Times New Roman"/>
          <w:sz w:val="24"/>
          <w:szCs w:val="24"/>
        </w:rPr>
        <w:t>maxOccurs</w:t>
      </w:r>
      <w:proofErr w:type="spellEnd"/>
      <w:r w:rsidRPr="009B2BBF">
        <w:rPr>
          <w:rFonts w:ascii="Times New Roman" w:hAnsi="Times New Roman" w:cs="Times New Roman"/>
          <w:sz w:val="24"/>
          <w:szCs w:val="24"/>
        </w:rPr>
        <w:t>=”</w:t>
      </w:r>
      <w:r w:rsidR="00595F7D" w:rsidRPr="009B2BBF">
        <w:rPr>
          <w:rFonts w:ascii="Times New Roman" w:hAnsi="Times New Roman" w:cs="Times New Roman"/>
          <w:sz w:val="24"/>
          <w:szCs w:val="24"/>
        </w:rPr>
        <w:t>(1|maxrepeat|</w:t>
      </w:r>
      <w:r w:rsidRPr="009B2BBF">
        <w:rPr>
          <w:rFonts w:ascii="Times New Roman" w:hAnsi="Times New Roman" w:cs="Times New Roman"/>
          <w:sz w:val="24"/>
          <w:szCs w:val="24"/>
        </w:rPr>
        <w:t>unbounded)</w:t>
      </w:r>
      <w:r w:rsidR="009010AB" w:rsidRPr="009B2BBF">
        <w:rPr>
          <w:rFonts w:ascii="Times New Roman" w:hAnsi="Times New Roman" w:cs="Times New Roman"/>
          <w:sz w:val="24"/>
          <w:szCs w:val="24"/>
        </w:rPr>
        <w:t>”</w:t>
      </w:r>
      <w:r w:rsidRPr="009B2BBF">
        <w:rPr>
          <w:rFonts w:ascii="Times New Roman" w:hAnsi="Times New Roman" w:cs="Times New Roman"/>
          <w:sz w:val="24"/>
          <w:szCs w:val="24"/>
        </w:rPr>
        <w:t xml:space="preserve"> to the </w:t>
      </w:r>
      <w:proofErr w:type="spellStart"/>
      <w:r w:rsidRPr="009B2BBF">
        <w:rPr>
          <w:rFonts w:ascii="Times New Roman" w:hAnsi="Times New Roman" w:cs="Times New Roman"/>
          <w:sz w:val="24"/>
          <w:szCs w:val="24"/>
        </w:rPr>
        <w:t>xs</w:t>
      </w:r>
      <w:proofErr w:type="gramStart"/>
      <w:r w:rsidRPr="009B2BBF">
        <w:rPr>
          <w:rFonts w:ascii="Times New Roman" w:hAnsi="Times New Roman" w:cs="Times New Roman"/>
          <w:sz w:val="24"/>
          <w:szCs w:val="24"/>
        </w:rPr>
        <w:t>:sequence</w:t>
      </w:r>
      <w:proofErr w:type="spellEnd"/>
      <w:proofErr w:type="gramEnd"/>
      <w:r w:rsidRPr="009B2BBF">
        <w:rPr>
          <w:rFonts w:ascii="Times New Roman" w:hAnsi="Times New Roman" w:cs="Times New Roman"/>
          <w:sz w:val="24"/>
          <w:szCs w:val="24"/>
        </w:rPr>
        <w:t xml:space="preserve"> element and eliminate the &lt;</w:t>
      </w:r>
      <w:proofErr w:type="spellStart"/>
      <w:r w:rsidRPr="009B2BBF">
        <w:rPr>
          <w:rFonts w:ascii="Times New Roman" w:hAnsi="Times New Roman" w:cs="Times New Roman"/>
          <w:sz w:val="24"/>
          <w:szCs w:val="24"/>
        </w:rPr>
        <w:t>GroupOfFields</w:t>
      </w:r>
      <w:proofErr w:type="spellEnd"/>
      <w:r w:rsidRPr="009B2BBF">
        <w:rPr>
          <w:rFonts w:ascii="Times New Roman" w:hAnsi="Times New Roman" w:cs="Times New Roman"/>
          <w:sz w:val="24"/>
          <w:szCs w:val="24"/>
        </w:rPr>
        <w:t>&gt; element altogether. This option is prohibited by NIEM rules for REF</w:t>
      </w:r>
      <w:r w:rsidR="00595F7D" w:rsidRPr="009B2BBF">
        <w:rPr>
          <w:rFonts w:ascii="Times New Roman" w:hAnsi="Times New Roman" w:cs="Times New Roman"/>
          <w:sz w:val="24"/>
          <w:szCs w:val="24"/>
        </w:rPr>
        <w:t>, EXT</w:t>
      </w:r>
      <w:r w:rsidRPr="009B2BBF">
        <w:rPr>
          <w:rFonts w:ascii="Times New Roman" w:hAnsi="Times New Roman" w:cs="Times New Roman"/>
          <w:sz w:val="24"/>
          <w:szCs w:val="24"/>
        </w:rPr>
        <w:t xml:space="preserve"> </w:t>
      </w:r>
      <w:r w:rsidR="001323DB" w:rsidRPr="009B2BBF">
        <w:rPr>
          <w:rFonts w:ascii="Times New Roman" w:hAnsi="Times New Roman" w:cs="Times New Roman"/>
          <w:sz w:val="24"/>
          <w:szCs w:val="24"/>
        </w:rPr>
        <w:t xml:space="preserve">schema and would require a change </w:t>
      </w:r>
      <w:r w:rsidR="005328CB" w:rsidRPr="009B2BBF">
        <w:rPr>
          <w:rFonts w:ascii="Times New Roman" w:hAnsi="Times New Roman" w:cs="Times New Roman"/>
          <w:sz w:val="24"/>
          <w:szCs w:val="24"/>
        </w:rPr>
        <w:t xml:space="preserve">or exception </w:t>
      </w:r>
      <w:r w:rsidR="001323DB" w:rsidRPr="009B2BBF">
        <w:rPr>
          <w:rFonts w:ascii="Times New Roman" w:hAnsi="Times New Roman" w:cs="Times New Roman"/>
          <w:sz w:val="24"/>
          <w:szCs w:val="24"/>
        </w:rPr>
        <w:t xml:space="preserve">to the </w:t>
      </w:r>
      <w:r w:rsidR="00595F7D" w:rsidRPr="009B2BBF">
        <w:rPr>
          <w:rFonts w:ascii="Times New Roman" w:hAnsi="Times New Roman" w:cs="Times New Roman"/>
          <w:sz w:val="24"/>
          <w:szCs w:val="24"/>
        </w:rPr>
        <w:t>following NIEM rules:</w:t>
      </w:r>
    </w:p>
    <w:p w14:paraId="5DDDF279" w14:textId="03BE9A37" w:rsidR="00F81DF9" w:rsidRPr="00F81DF9" w:rsidRDefault="00F81DF9">
      <w:pPr>
        <w:rPr>
          <w:rFonts w:ascii="Times New Roman" w:hAnsi="Times New Roman" w:cs="Times New Roman"/>
          <w:sz w:val="24"/>
          <w:szCs w:val="24"/>
          <w:rPrChange w:id="239" w:author="John Schneider" w:date="2017-08-23T15:28:00Z">
            <w:rPr/>
          </w:rPrChange>
        </w:rPr>
        <w:pPrChange w:id="240" w:author="John Schneider" w:date="2017-08-23T15:28:00Z">
          <w:pPr>
            <w:pStyle w:val="ListParagraph"/>
            <w:numPr>
              <w:numId w:val="8"/>
            </w:numPr>
            <w:ind w:hanging="360"/>
          </w:pPr>
        </w:pPrChange>
      </w:pPr>
      <w:ins w:id="241" w:author="John Schneider" w:date="2017-08-23T15:29:00Z">
        <w:r>
          <w:rPr>
            <w:rFonts w:ascii="Times New Roman" w:hAnsi="Times New Roman" w:cs="Times New Roman"/>
            <w:sz w:val="24"/>
            <w:szCs w:val="24"/>
          </w:rPr>
          <w:t>At f</w:t>
        </w:r>
        <w:r w:rsidR="00181992">
          <w:rPr>
            <w:rFonts w:ascii="Times New Roman" w:hAnsi="Times New Roman" w:cs="Times New Roman"/>
            <w:sz w:val="24"/>
            <w:szCs w:val="24"/>
          </w:rPr>
          <w:t xml:space="preserve">irst glance, this </w:t>
        </w:r>
      </w:ins>
      <w:ins w:id="242" w:author="John Schneider" w:date="2017-08-25T10:54:00Z">
        <w:r w:rsidR="00B76DC5">
          <w:rPr>
            <w:rFonts w:ascii="Times New Roman" w:hAnsi="Times New Roman" w:cs="Times New Roman"/>
            <w:sz w:val="24"/>
            <w:szCs w:val="24"/>
          </w:rPr>
          <w:t>looks</w:t>
        </w:r>
      </w:ins>
      <w:ins w:id="243" w:author="John Schneider" w:date="2017-08-23T15:29:00Z">
        <w:r w:rsidR="00181992">
          <w:rPr>
            <w:rFonts w:ascii="Times New Roman" w:hAnsi="Times New Roman" w:cs="Times New Roman"/>
            <w:sz w:val="24"/>
            <w:szCs w:val="24"/>
          </w:rPr>
          <w:t xml:space="preserve"> like a</w:t>
        </w:r>
        <w:r>
          <w:rPr>
            <w:rFonts w:ascii="Times New Roman" w:hAnsi="Times New Roman" w:cs="Times New Roman"/>
            <w:sz w:val="24"/>
            <w:szCs w:val="24"/>
          </w:rPr>
          <w:t xml:space="preserve"> </w:t>
        </w:r>
      </w:ins>
      <w:ins w:id="244" w:author="John Schneider" w:date="2017-08-23T16:45:00Z">
        <w:r w:rsidR="00181992">
          <w:rPr>
            <w:rFonts w:ascii="Times New Roman" w:hAnsi="Times New Roman" w:cs="Times New Roman"/>
            <w:sz w:val="24"/>
            <w:szCs w:val="24"/>
          </w:rPr>
          <w:t>pretty attractive</w:t>
        </w:r>
      </w:ins>
      <w:ins w:id="245" w:author="John Schneider" w:date="2017-08-23T15:29:00Z">
        <w:r>
          <w:rPr>
            <w:rFonts w:ascii="Times New Roman" w:hAnsi="Times New Roman" w:cs="Times New Roman"/>
            <w:sz w:val="24"/>
            <w:szCs w:val="24"/>
          </w:rPr>
          <w:t xml:space="preserve"> solution</w:t>
        </w:r>
      </w:ins>
      <w:ins w:id="246" w:author="John Schneider" w:date="2017-08-25T10:54:00Z">
        <w:r w:rsidR="00B76DC5">
          <w:rPr>
            <w:rFonts w:ascii="Times New Roman" w:hAnsi="Times New Roman" w:cs="Times New Roman"/>
            <w:sz w:val="24"/>
            <w:szCs w:val="24"/>
          </w:rPr>
          <w:t xml:space="preserve"> as well</w:t>
        </w:r>
      </w:ins>
      <w:ins w:id="247" w:author="John Schneider" w:date="2017-08-23T15:29:00Z">
        <w:r>
          <w:rPr>
            <w:rFonts w:ascii="Times New Roman" w:hAnsi="Times New Roman" w:cs="Times New Roman"/>
            <w:sz w:val="24"/>
            <w:szCs w:val="24"/>
          </w:rPr>
          <w:t xml:space="preserve">. </w:t>
        </w:r>
      </w:ins>
      <w:ins w:id="248" w:author="John Schneider" w:date="2017-08-25T10:54:00Z">
        <w:r w:rsidR="00B76DC5">
          <w:rPr>
            <w:rFonts w:ascii="Times New Roman" w:hAnsi="Times New Roman" w:cs="Times New Roman"/>
            <w:sz w:val="24"/>
            <w:szCs w:val="24"/>
          </w:rPr>
          <w:t>H</w:t>
        </w:r>
      </w:ins>
      <w:ins w:id="249" w:author="John Schneider" w:date="2017-08-23T15:29:00Z">
        <w:r>
          <w:rPr>
            <w:rFonts w:ascii="Times New Roman" w:hAnsi="Times New Roman" w:cs="Times New Roman"/>
            <w:sz w:val="24"/>
            <w:szCs w:val="24"/>
          </w:rPr>
          <w:t xml:space="preserve">owever, we ran some tests and found this method introduces some of the same implementation complexities as substitution groups. In particular, </w:t>
        </w:r>
      </w:ins>
      <w:ins w:id="250" w:author="John Schneider" w:date="2017-08-23T16:39:00Z">
        <w:r w:rsidR="004B798D">
          <w:rPr>
            <w:rFonts w:ascii="Times New Roman" w:hAnsi="Times New Roman" w:cs="Times New Roman"/>
            <w:sz w:val="24"/>
            <w:szCs w:val="24"/>
          </w:rPr>
          <w:t xml:space="preserve">widely used binding layers like JAXB </w:t>
        </w:r>
      </w:ins>
      <w:ins w:id="251" w:author="John Schneider" w:date="2017-08-23T16:40:00Z">
        <w:r w:rsidR="004B798D">
          <w:rPr>
            <w:rFonts w:ascii="Times New Roman" w:hAnsi="Times New Roman" w:cs="Times New Roman"/>
            <w:sz w:val="24"/>
            <w:szCs w:val="24"/>
          </w:rPr>
          <w:t xml:space="preserve">return the contents of the </w:t>
        </w:r>
        <w:proofErr w:type="spellStart"/>
        <w:r w:rsidR="004B798D">
          <w:rPr>
            <w:rFonts w:ascii="Times New Roman" w:hAnsi="Times New Roman" w:cs="Times New Roman"/>
            <w:sz w:val="24"/>
            <w:szCs w:val="24"/>
          </w:rPr>
          <w:t>xs</w:t>
        </w:r>
        <w:proofErr w:type="gramStart"/>
        <w:r w:rsidR="004B798D">
          <w:rPr>
            <w:rFonts w:ascii="Times New Roman" w:hAnsi="Times New Roman" w:cs="Times New Roman"/>
            <w:sz w:val="24"/>
            <w:szCs w:val="24"/>
          </w:rPr>
          <w:t>:sequence</w:t>
        </w:r>
        <w:proofErr w:type="spellEnd"/>
        <w:proofErr w:type="gramEnd"/>
        <w:r w:rsidR="004B798D">
          <w:rPr>
            <w:rFonts w:ascii="Times New Roman" w:hAnsi="Times New Roman" w:cs="Times New Roman"/>
            <w:sz w:val="24"/>
            <w:szCs w:val="24"/>
          </w:rPr>
          <w:t xml:space="preserve"> as a List of generic objects that </w:t>
        </w:r>
      </w:ins>
      <w:ins w:id="252" w:author="John Schneider" w:date="2017-08-23T16:48:00Z">
        <w:r w:rsidR="00181992">
          <w:rPr>
            <w:rFonts w:ascii="Times New Roman" w:hAnsi="Times New Roman" w:cs="Times New Roman"/>
            <w:sz w:val="24"/>
            <w:szCs w:val="24"/>
          </w:rPr>
          <w:t>conceal available</w:t>
        </w:r>
      </w:ins>
      <w:ins w:id="253" w:author="John Schneider" w:date="2017-08-23T16:40:00Z">
        <w:r w:rsidR="004B798D">
          <w:rPr>
            <w:rFonts w:ascii="Times New Roman" w:hAnsi="Times New Roman" w:cs="Times New Roman"/>
            <w:sz w:val="24"/>
            <w:szCs w:val="24"/>
          </w:rPr>
          <w:t xml:space="preserve"> </w:t>
        </w:r>
      </w:ins>
      <w:ins w:id="254" w:author="John Schneider" w:date="2017-08-23T16:47:00Z">
        <w:r w:rsidR="00181992">
          <w:rPr>
            <w:rFonts w:ascii="Times New Roman" w:hAnsi="Times New Roman" w:cs="Times New Roman"/>
            <w:sz w:val="24"/>
            <w:szCs w:val="24"/>
          </w:rPr>
          <w:t>help text</w:t>
        </w:r>
      </w:ins>
      <w:ins w:id="255" w:author="John Schneider" w:date="2017-08-23T16:40:00Z">
        <w:r w:rsidR="004B798D">
          <w:rPr>
            <w:rFonts w:ascii="Times New Roman" w:hAnsi="Times New Roman" w:cs="Times New Roman"/>
            <w:sz w:val="24"/>
            <w:szCs w:val="24"/>
          </w:rPr>
          <w:t>, defeat code-completion</w:t>
        </w:r>
      </w:ins>
      <w:ins w:id="256" w:author="John Schneider" w:date="2017-08-23T16:45:00Z">
        <w:r w:rsidR="004B798D">
          <w:rPr>
            <w:rFonts w:ascii="Times New Roman" w:hAnsi="Times New Roman" w:cs="Times New Roman"/>
            <w:sz w:val="24"/>
            <w:szCs w:val="24"/>
          </w:rPr>
          <w:t xml:space="preserve"> </w:t>
        </w:r>
      </w:ins>
      <w:ins w:id="257" w:author="John Schneider" w:date="2017-08-23T16:40:00Z">
        <w:r w:rsidR="004B798D">
          <w:rPr>
            <w:rFonts w:ascii="Times New Roman" w:hAnsi="Times New Roman" w:cs="Times New Roman"/>
            <w:sz w:val="24"/>
            <w:szCs w:val="24"/>
          </w:rPr>
          <w:lastRenderedPageBreak/>
          <w:t xml:space="preserve">and </w:t>
        </w:r>
      </w:ins>
      <w:ins w:id="258" w:author="John Schneider" w:date="2017-08-23T16:42:00Z">
        <w:r w:rsidR="004B798D">
          <w:rPr>
            <w:rFonts w:ascii="Times New Roman" w:hAnsi="Times New Roman" w:cs="Times New Roman"/>
            <w:sz w:val="24"/>
            <w:szCs w:val="24"/>
          </w:rPr>
          <w:t xml:space="preserve">require </w:t>
        </w:r>
      </w:ins>
      <w:ins w:id="259" w:author="John Schneider" w:date="2017-08-23T16:48:00Z">
        <w:r w:rsidR="00181992">
          <w:rPr>
            <w:rFonts w:ascii="Times New Roman" w:hAnsi="Times New Roman" w:cs="Times New Roman"/>
            <w:sz w:val="24"/>
            <w:szCs w:val="24"/>
          </w:rPr>
          <w:t>longer</w:t>
        </w:r>
      </w:ins>
      <w:ins w:id="260" w:author="John Schneider" w:date="2017-08-23T16:45:00Z">
        <w:r w:rsidR="00181992">
          <w:rPr>
            <w:rFonts w:ascii="Times New Roman" w:hAnsi="Times New Roman" w:cs="Times New Roman"/>
            <w:sz w:val="24"/>
            <w:szCs w:val="24"/>
          </w:rPr>
          <w:t xml:space="preserve">, </w:t>
        </w:r>
      </w:ins>
      <w:ins w:id="261" w:author="John Schneider" w:date="2017-08-23T16:42:00Z">
        <w:r w:rsidR="004B798D">
          <w:rPr>
            <w:rFonts w:ascii="Times New Roman" w:hAnsi="Times New Roman" w:cs="Times New Roman"/>
            <w:sz w:val="24"/>
            <w:szCs w:val="24"/>
          </w:rPr>
          <w:t>more comple</w:t>
        </w:r>
        <w:r w:rsidR="00181992">
          <w:rPr>
            <w:rFonts w:ascii="Times New Roman" w:hAnsi="Times New Roman" w:cs="Times New Roman"/>
            <w:sz w:val="24"/>
            <w:szCs w:val="24"/>
          </w:rPr>
          <w:t>x code for dynamically determining</w:t>
        </w:r>
        <w:r w:rsidR="004B798D">
          <w:rPr>
            <w:rFonts w:ascii="Times New Roman" w:hAnsi="Times New Roman" w:cs="Times New Roman"/>
            <w:sz w:val="24"/>
            <w:szCs w:val="24"/>
          </w:rPr>
          <w:t xml:space="preserve"> the type of each element.</w:t>
        </w:r>
      </w:ins>
      <w:ins w:id="262" w:author="John Schneider" w:date="2017-08-23T16:43:00Z">
        <w:r w:rsidR="004B798D">
          <w:rPr>
            <w:rFonts w:ascii="Times New Roman" w:hAnsi="Times New Roman" w:cs="Times New Roman"/>
            <w:sz w:val="24"/>
            <w:szCs w:val="24"/>
          </w:rPr>
          <w:t xml:space="preserve"> Therefore, we </w:t>
        </w:r>
      </w:ins>
      <w:ins w:id="263" w:author="John Schneider" w:date="2017-08-23T16:49:00Z">
        <w:r w:rsidR="00181992">
          <w:rPr>
            <w:rFonts w:ascii="Times New Roman" w:hAnsi="Times New Roman" w:cs="Times New Roman"/>
            <w:sz w:val="24"/>
            <w:szCs w:val="24"/>
          </w:rPr>
          <w:t>do</w:t>
        </w:r>
      </w:ins>
      <w:ins w:id="264" w:author="John Schneider" w:date="2017-08-23T16:43:00Z">
        <w:r w:rsidR="004B798D">
          <w:rPr>
            <w:rFonts w:ascii="Times New Roman" w:hAnsi="Times New Roman" w:cs="Times New Roman"/>
            <w:sz w:val="24"/>
            <w:szCs w:val="24"/>
          </w:rPr>
          <w:t xml:space="preserve"> not recommend this approach. </w:t>
        </w:r>
      </w:ins>
    </w:p>
    <w:p w14:paraId="7CE4F6A9" w14:textId="77777777" w:rsidR="00677001" w:rsidRPr="009B2BBF" w:rsidRDefault="00677001" w:rsidP="005F1AF5">
      <w:pPr>
        <w:keepNext/>
        <w:spacing w:line="240" w:lineRule="auto"/>
        <w:ind w:left="810"/>
        <w:rPr>
          <w:rFonts w:ascii="Times New Roman" w:eastAsia="Times New Roman" w:hAnsi="Times New Roman" w:cs="Times New Roman"/>
          <w:b/>
          <w:bCs/>
          <w:color w:val="000000"/>
          <w:sz w:val="30"/>
          <w:szCs w:val="30"/>
        </w:rPr>
      </w:pPr>
      <w:bookmarkStart w:id="265" w:name="section_9.3.2.1"/>
      <w:bookmarkEnd w:id="265"/>
      <w:r w:rsidRPr="009B2BBF">
        <w:rPr>
          <w:rFonts w:ascii="Times New Roman" w:eastAsia="Times New Roman" w:hAnsi="Times New Roman" w:cs="Times New Roman"/>
          <w:b/>
          <w:bCs/>
          <w:color w:val="000000"/>
          <w:sz w:val="30"/>
          <w:szCs w:val="30"/>
        </w:rPr>
        <w:t>9.3.2.1. Sequence cardinality</w:t>
      </w:r>
    </w:p>
    <w:p w14:paraId="76D7AF92" w14:textId="77777777" w:rsidR="00677001" w:rsidRPr="009B2BBF" w:rsidRDefault="00677001" w:rsidP="005F1AF5">
      <w:pPr>
        <w:spacing w:before="100" w:beforeAutospacing="1" w:after="100" w:afterAutospacing="1" w:line="240" w:lineRule="auto"/>
        <w:ind w:left="810"/>
        <w:rPr>
          <w:rFonts w:ascii="Times New Roman" w:eastAsia="Times New Roman" w:hAnsi="Times New Roman" w:cs="Times New Roman"/>
          <w:color w:val="000000"/>
          <w:sz w:val="24"/>
          <w:szCs w:val="24"/>
        </w:rPr>
      </w:pPr>
      <w:r w:rsidRPr="009B2BBF">
        <w:rPr>
          <w:rFonts w:ascii="Times New Roman" w:eastAsia="Times New Roman" w:hAnsi="Times New Roman" w:cs="Times New Roman"/>
          <w:color w:val="000000"/>
          <w:sz w:val="24"/>
          <w:szCs w:val="24"/>
        </w:rPr>
        <w:t xml:space="preserve">XML Schema allows each particle to specify cardinality (how many times the particle may appear in an instance). NIEM restricts the </w:t>
      </w:r>
      <w:r w:rsidRPr="0017321A">
        <w:rPr>
          <w:rFonts w:ascii="Times New Roman" w:eastAsia="Times New Roman" w:hAnsi="Times New Roman" w:cs="Times New Roman"/>
          <w:color w:val="000000"/>
          <w:sz w:val="24"/>
          <w:szCs w:val="24"/>
        </w:rPr>
        <w:t xml:space="preserve">cardinality of </w:t>
      </w:r>
      <w:proofErr w:type="spellStart"/>
      <w:r w:rsidRPr="0017321A">
        <w:rPr>
          <w:rFonts w:ascii="Times New Roman" w:eastAsia="Times New Roman" w:hAnsi="Times New Roman" w:cs="Times New Roman"/>
          <w:color w:val="000000"/>
          <w:sz w:val="24"/>
          <w:szCs w:val="24"/>
        </w:rPr>
        <w:t>xs</w:t>
      </w:r>
      <w:proofErr w:type="gramStart"/>
      <w:r w:rsidRPr="0017321A">
        <w:rPr>
          <w:rFonts w:ascii="Times New Roman" w:eastAsia="Times New Roman" w:hAnsi="Times New Roman" w:cs="Times New Roman"/>
          <w:color w:val="000000"/>
          <w:sz w:val="24"/>
          <w:szCs w:val="24"/>
        </w:rPr>
        <w:t>:sequence</w:t>
      </w:r>
      <w:proofErr w:type="spellEnd"/>
      <w:proofErr w:type="gramEnd"/>
      <w:r w:rsidRPr="0017321A">
        <w:rPr>
          <w:rFonts w:ascii="Times New Roman" w:eastAsia="Times New Roman" w:hAnsi="Times New Roman" w:cs="Times New Roman"/>
          <w:color w:val="000000"/>
          <w:sz w:val="24"/>
          <w:szCs w:val="24"/>
        </w:rPr>
        <w:t xml:space="preserve"> particles</w:t>
      </w:r>
      <w:r w:rsidRPr="009B2BBF">
        <w:rPr>
          <w:rFonts w:ascii="Times New Roman" w:eastAsia="Times New Roman" w:hAnsi="Times New Roman" w:cs="Times New Roman"/>
          <w:color w:val="000000"/>
          <w:sz w:val="24"/>
          <w:szCs w:val="24"/>
        </w:rPr>
        <w:t xml:space="preserve"> to exactly one, to ensure that content model definitions are defined in as straightforward a manner as possible.</w:t>
      </w:r>
    </w:p>
    <w:p w14:paraId="4B776FBF" w14:textId="77777777" w:rsidR="00677001" w:rsidRPr="009B2BBF" w:rsidRDefault="00677001" w:rsidP="005F1AF5">
      <w:pPr>
        <w:spacing w:before="100" w:beforeAutospacing="1" w:after="100" w:afterAutospacing="1" w:line="240" w:lineRule="auto"/>
        <w:ind w:left="810"/>
        <w:rPr>
          <w:rFonts w:ascii="Times New Roman" w:eastAsia="Times New Roman" w:hAnsi="Times New Roman" w:cs="Times New Roman"/>
          <w:color w:val="000000"/>
          <w:sz w:val="24"/>
          <w:szCs w:val="24"/>
        </w:rPr>
      </w:pPr>
      <w:r w:rsidRPr="009B2BBF">
        <w:rPr>
          <w:rFonts w:ascii="Times New Roman" w:eastAsia="Times New Roman" w:hAnsi="Times New Roman" w:cs="Times New Roman"/>
          <w:color w:val="000000"/>
          <w:sz w:val="24"/>
          <w:szCs w:val="24"/>
        </w:rPr>
        <w:t>A schema developer who requires the instance syntax that would be obtained from the use of specific cardinality on sequences should define cardinality on individual element uses.</w:t>
      </w:r>
    </w:p>
    <w:p w14:paraId="4006C808" w14:textId="77777777" w:rsidR="00677001" w:rsidRPr="009B2BBF" w:rsidRDefault="00677001" w:rsidP="005F1AF5">
      <w:pPr>
        <w:keepNext/>
        <w:spacing w:line="240" w:lineRule="auto"/>
        <w:ind w:left="810"/>
        <w:rPr>
          <w:rFonts w:ascii="Times New Roman" w:eastAsia="Times New Roman" w:hAnsi="Times New Roman" w:cs="Times New Roman"/>
          <w:b/>
          <w:bCs/>
          <w:color w:val="000000"/>
          <w:sz w:val="30"/>
          <w:szCs w:val="30"/>
        </w:rPr>
      </w:pPr>
      <w:bookmarkStart w:id="266" w:name="seq-minOccurs"/>
      <w:bookmarkStart w:id="267" w:name="rule_9-65"/>
      <w:bookmarkEnd w:id="266"/>
      <w:bookmarkEnd w:id="267"/>
      <w:r w:rsidRPr="009B2BBF">
        <w:rPr>
          <w:rFonts w:ascii="Times New Roman" w:eastAsia="Times New Roman" w:hAnsi="Times New Roman" w:cs="Times New Roman"/>
          <w:b/>
          <w:bCs/>
          <w:color w:val="000000"/>
          <w:sz w:val="30"/>
          <w:szCs w:val="30"/>
        </w:rPr>
        <w:t>Rule 9-65. Sequence has minimum cardinality 1</w:t>
      </w:r>
    </w:p>
    <w:p w14:paraId="5F34A5FC" w14:textId="77777777" w:rsidR="00677001" w:rsidRPr="009B2BBF" w:rsidRDefault="00677001" w:rsidP="005F1AF5">
      <w:pPr>
        <w:shd w:val="clear" w:color="auto" w:fill="EEEEEE"/>
        <w:spacing w:line="240" w:lineRule="auto"/>
        <w:ind w:left="810"/>
        <w:rPr>
          <w:rFonts w:ascii="Times New Roman" w:eastAsia="Times New Roman" w:hAnsi="Times New Roman" w:cs="Times New Roman"/>
          <w:b/>
          <w:bCs/>
          <w:color w:val="000000"/>
          <w:sz w:val="24"/>
          <w:szCs w:val="24"/>
        </w:rPr>
      </w:pPr>
      <w:r w:rsidRPr="009B2BBF">
        <w:rPr>
          <w:rFonts w:ascii="Times New Roman" w:eastAsia="Times New Roman" w:hAnsi="Times New Roman" w:cs="Times New Roman"/>
          <w:b/>
          <w:bCs/>
          <w:color w:val="000000"/>
          <w:sz w:val="24"/>
          <w:szCs w:val="24"/>
        </w:rPr>
        <w:t>[Rule 9-65] (REF, EXT) (Constraint)</w:t>
      </w:r>
    </w:p>
    <w:p w14:paraId="01D08E8A"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&lt;</w:t>
      </w:r>
      <w:proofErr w:type="spellStart"/>
      <w:proofErr w:type="gramStart"/>
      <w:r w:rsidRPr="009B2BBF">
        <w:rPr>
          <w:rFonts w:ascii="Courier New" w:eastAsia="Times New Roman" w:hAnsi="Courier New" w:cs="Courier New"/>
          <w:color w:val="000000"/>
          <w:sz w:val="19"/>
          <w:szCs w:val="19"/>
        </w:rPr>
        <w:t>sch:pattern</w:t>
      </w:r>
      <w:proofErr w:type="spellEnd"/>
      <w:proofErr w:type="gramEnd"/>
      <w:r w:rsidRPr="009B2BBF">
        <w:rPr>
          <w:rFonts w:ascii="Courier New" w:eastAsia="Times New Roman" w:hAnsi="Courier New" w:cs="Courier New"/>
          <w:color w:val="000000"/>
          <w:sz w:val="19"/>
          <w:szCs w:val="19"/>
        </w:rPr>
        <w:t>&gt;</w:t>
      </w:r>
    </w:p>
    <w:p w14:paraId="38F8FD61"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proofErr w:type="gramStart"/>
      <w:r w:rsidRPr="009B2BBF">
        <w:rPr>
          <w:rFonts w:ascii="Courier New" w:eastAsia="Times New Roman" w:hAnsi="Courier New" w:cs="Courier New"/>
          <w:color w:val="000000"/>
          <w:sz w:val="19"/>
          <w:szCs w:val="19"/>
        </w:rPr>
        <w:t>sch:rule</w:t>
      </w:r>
      <w:proofErr w:type="spellEnd"/>
      <w:proofErr w:type="gramEnd"/>
      <w:r w:rsidRPr="009B2BBF">
        <w:rPr>
          <w:rFonts w:ascii="Courier New" w:eastAsia="Times New Roman" w:hAnsi="Courier New" w:cs="Courier New"/>
          <w:color w:val="000000"/>
          <w:sz w:val="19"/>
          <w:szCs w:val="19"/>
        </w:rPr>
        <w:t xml:space="preserve"> context="</w:t>
      </w:r>
      <w:proofErr w:type="spellStart"/>
      <w:r w:rsidRPr="009B2BBF">
        <w:rPr>
          <w:rFonts w:ascii="Courier New" w:eastAsia="Times New Roman" w:hAnsi="Courier New" w:cs="Courier New"/>
          <w:color w:val="000000"/>
          <w:sz w:val="19"/>
          <w:szCs w:val="19"/>
        </w:rPr>
        <w:t>xs:sequence</w:t>
      </w:r>
      <w:proofErr w:type="spellEnd"/>
      <w:r w:rsidRPr="009B2BBF">
        <w:rPr>
          <w:rFonts w:ascii="Courier New" w:eastAsia="Times New Roman" w:hAnsi="Courier New" w:cs="Courier New"/>
          <w:color w:val="000000"/>
          <w:sz w:val="19"/>
          <w:szCs w:val="19"/>
        </w:rPr>
        <w:t>"&gt;</w:t>
      </w:r>
    </w:p>
    <w:p w14:paraId="431D4363"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proofErr w:type="gramStart"/>
      <w:r w:rsidRPr="009B2BBF">
        <w:rPr>
          <w:rFonts w:ascii="Courier New" w:eastAsia="Times New Roman" w:hAnsi="Courier New" w:cs="Courier New"/>
          <w:color w:val="000000"/>
          <w:sz w:val="19"/>
          <w:szCs w:val="19"/>
        </w:rPr>
        <w:t>sch:assert</w:t>
      </w:r>
      <w:proofErr w:type="spellEnd"/>
      <w:proofErr w:type="gramEnd"/>
      <w:r w:rsidRPr="009B2BBF">
        <w:rPr>
          <w:rFonts w:ascii="Courier New" w:eastAsia="Times New Roman" w:hAnsi="Courier New" w:cs="Courier New"/>
          <w:color w:val="000000"/>
          <w:sz w:val="19"/>
          <w:szCs w:val="19"/>
        </w:rPr>
        <w:t xml:space="preserve"> test="empty(@minOccurs) or </w:t>
      </w:r>
      <w:proofErr w:type="spellStart"/>
      <w:r w:rsidRPr="009B2BBF">
        <w:rPr>
          <w:rFonts w:ascii="Courier New" w:eastAsia="Times New Roman" w:hAnsi="Courier New" w:cs="Courier New"/>
          <w:color w:val="000000"/>
          <w:sz w:val="19"/>
          <w:szCs w:val="19"/>
        </w:rPr>
        <w:t>xs:integer</w:t>
      </w:r>
      <w:proofErr w:type="spellEnd"/>
      <w:r w:rsidRPr="009B2BBF">
        <w:rPr>
          <w:rFonts w:ascii="Courier New" w:eastAsia="Times New Roman" w:hAnsi="Courier New" w:cs="Courier New"/>
          <w:color w:val="000000"/>
          <w:sz w:val="19"/>
          <w:szCs w:val="19"/>
        </w:rPr>
        <w:t>(@</w:t>
      </w:r>
      <w:proofErr w:type="spellStart"/>
      <w:r w:rsidRPr="009B2BBF">
        <w:rPr>
          <w:rFonts w:ascii="Courier New" w:eastAsia="Times New Roman" w:hAnsi="Courier New" w:cs="Courier New"/>
          <w:color w:val="000000"/>
          <w:sz w:val="19"/>
          <w:szCs w:val="19"/>
        </w:rPr>
        <w:t>minOccurs</w:t>
      </w:r>
      <w:proofErr w:type="spellEnd"/>
      <w:r w:rsidRPr="009B2BBF">
        <w:rPr>
          <w:rFonts w:ascii="Courier New" w:eastAsia="Times New Roman" w:hAnsi="Courier New" w:cs="Courier New"/>
          <w:color w:val="000000"/>
          <w:sz w:val="19"/>
          <w:szCs w:val="19"/>
        </w:rPr>
        <w:t>) = 1"</w:t>
      </w:r>
    </w:p>
    <w:p w14:paraId="54AF12F1"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&gt;An element </w:t>
      </w:r>
      <w:proofErr w:type="spellStart"/>
      <w:r w:rsidRPr="009B2BBF">
        <w:rPr>
          <w:rFonts w:ascii="Courier New" w:eastAsia="Times New Roman" w:hAnsi="Courier New" w:cs="Courier New"/>
          <w:color w:val="000000"/>
          <w:sz w:val="19"/>
          <w:szCs w:val="19"/>
        </w:rPr>
        <w:t>xs</w:t>
      </w:r>
      <w:proofErr w:type="gramStart"/>
      <w:r w:rsidRPr="009B2BBF">
        <w:rPr>
          <w:rFonts w:ascii="Courier New" w:eastAsia="Times New Roman" w:hAnsi="Courier New" w:cs="Courier New"/>
          <w:color w:val="000000"/>
          <w:sz w:val="19"/>
          <w:szCs w:val="19"/>
        </w:rPr>
        <w:t>:sequence</w:t>
      </w:r>
      <w:proofErr w:type="spellEnd"/>
      <w:proofErr w:type="gramEnd"/>
      <w:r w:rsidRPr="009B2BBF">
        <w:rPr>
          <w:rFonts w:ascii="Courier New" w:eastAsia="Times New Roman" w:hAnsi="Courier New" w:cs="Courier New"/>
          <w:color w:val="000000"/>
          <w:sz w:val="19"/>
          <w:szCs w:val="19"/>
        </w:rPr>
        <w:t xml:space="preserve"> MUST either not have the attribute {}minOccurs, or that attribute MUST have a value of 1.&lt;/</w:t>
      </w:r>
      <w:proofErr w:type="spellStart"/>
      <w:r w:rsidRPr="009B2BBF">
        <w:rPr>
          <w:rFonts w:ascii="Courier New" w:eastAsia="Times New Roman" w:hAnsi="Courier New" w:cs="Courier New"/>
          <w:color w:val="000000"/>
          <w:sz w:val="19"/>
          <w:szCs w:val="19"/>
        </w:rPr>
        <w:t>sch:assert</w:t>
      </w:r>
      <w:proofErr w:type="spellEnd"/>
      <w:r w:rsidRPr="009B2BBF">
        <w:rPr>
          <w:rFonts w:ascii="Courier New" w:eastAsia="Times New Roman" w:hAnsi="Courier New" w:cs="Courier New"/>
          <w:color w:val="000000"/>
          <w:sz w:val="19"/>
          <w:szCs w:val="19"/>
        </w:rPr>
        <w:t>&gt;</w:t>
      </w:r>
    </w:p>
    <w:p w14:paraId="5B76898E"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r w:rsidRPr="009B2BBF">
        <w:rPr>
          <w:rFonts w:ascii="Courier New" w:eastAsia="Times New Roman" w:hAnsi="Courier New" w:cs="Courier New"/>
          <w:color w:val="000000"/>
          <w:sz w:val="19"/>
          <w:szCs w:val="19"/>
        </w:rPr>
        <w:t>sch</w:t>
      </w:r>
      <w:proofErr w:type="gramStart"/>
      <w:r w:rsidRPr="009B2BBF">
        <w:rPr>
          <w:rFonts w:ascii="Courier New" w:eastAsia="Times New Roman" w:hAnsi="Courier New" w:cs="Courier New"/>
          <w:color w:val="000000"/>
          <w:sz w:val="19"/>
          <w:szCs w:val="19"/>
        </w:rPr>
        <w:t>:rule</w:t>
      </w:r>
      <w:proofErr w:type="spellEnd"/>
      <w:proofErr w:type="gramEnd"/>
      <w:r w:rsidRPr="009B2BBF">
        <w:rPr>
          <w:rFonts w:ascii="Courier New" w:eastAsia="Times New Roman" w:hAnsi="Courier New" w:cs="Courier New"/>
          <w:color w:val="000000"/>
          <w:sz w:val="19"/>
          <w:szCs w:val="19"/>
        </w:rPr>
        <w:t>&gt;</w:t>
      </w:r>
    </w:p>
    <w:p w14:paraId="6D87FCE7"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&lt;/</w:t>
      </w:r>
      <w:proofErr w:type="spellStart"/>
      <w:r w:rsidRPr="009B2BBF">
        <w:rPr>
          <w:rFonts w:ascii="Courier New" w:eastAsia="Times New Roman" w:hAnsi="Courier New" w:cs="Courier New"/>
          <w:color w:val="000000"/>
          <w:sz w:val="19"/>
          <w:szCs w:val="19"/>
        </w:rPr>
        <w:t>sch</w:t>
      </w:r>
      <w:proofErr w:type="gramStart"/>
      <w:r w:rsidRPr="009B2BBF">
        <w:rPr>
          <w:rFonts w:ascii="Courier New" w:eastAsia="Times New Roman" w:hAnsi="Courier New" w:cs="Courier New"/>
          <w:color w:val="000000"/>
          <w:sz w:val="19"/>
          <w:szCs w:val="19"/>
        </w:rPr>
        <w:t>:pattern</w:t>
      </w:r>
      <w:proofErr w:type="spellEnd"/>
      <w:proofErr w:type="gramEnd"/>
      <w:r w:rsidRPr="009B2BBF">
        <w:rPr>
          <w:rFonts w:ascii="Courier New" w:eastAsia="Times New Roman" w:hAnsi="Courier New" w:cs="Courier New"/>
          <w:color w:val="000000"/>
          <w:sz w:val="19"/>
          <w:szCs w:val="19"/>
        </w:rPr>
        <w:t>&gt;</w:t>
      </w:r>
    </w:p>
    <w:p w14:paraId="14FE0E7A" w14:textId="77777777" w:rsidR="00677001" w:rsidRPr="009B2BBF" w:rsidRDefault="00677001" w:rsidP="005F1AF5">
      <w:pPr>
        <w:keepNext/>
        <w:spacing w:line="240" w:lineRule="auto"/>
        <w:ind w:left="810"/>
        <w:rPr>
          <w:rFonts w:ascii="Times New Roman" w:eastAsia="Times New Roman" w:hAnsi="Times New Roman" w:cs="Times New Roman"/>
          <w:b/>
          <w:bCs/>
          <w:color w:val="000000"/>
          <w:sz w:val="30"/>
          <w:szCs w:val="30"/>
        </w:rPr>
      </w:pPr>
      <w:bookmarkStart w:id="268" w:name="seq-maxOccurs"/>
      <w:bookmarkStart w:id="269" w:name="rule_9-66"/>
      <w:bookmarkEnd w:id="268"/>
      <w:bookmarkEnd w:id="269"/>
      <w:r w:rsidRPr="009B2BBF">
        <w:rPr>
          <w:rFonts w:ascii="Times New Roman" w:eastAsia="Times New Roman" w:hAnsi="Times New Roman" w:cs="Times New Roman"/>
          <w:b/>
          <w:bCs/>
          <w:color w:val="000000"/>
          <w:sz w:val="30"/>
          <w:szCs w:val="30"/>
        </w:rPr>
        <w:t>Rule 9-66. Sequence has maximum cardinality 1</w:t>
      </w:r>
    </w:p>
    <w:p w14:paraId="717E08CD" w14:textId="77777777" w:rsidR="00677001" w:rsidRPr="009B2BBF" w:rsidRDefault="00677001" w:rsidP="005F1AF5">
      <w:pPr>
        <w:shd w:val="clear" w:color="auto" w:fill="EEEEEE"/>
        <w:spacing w:line="240" w:lineRule="auto"/>
        <w:ind w:left="810"/>
        <w:rPr>
          <w:rFonts w:ascii="Times New Roman" w:eastAsia="Times New Roman" w:hAnsi="Times New Roman" w:cs="Times New Roman"/>
          <w:b/>
          <w:bCs/>
          <w:color w:val="000000"/>
          <w:sz w:val="24"/>
          <w:szCs w:val="24"/>
        </w:rPr>
      </w:pPr>
      <w:r w:rsidRPr="009B2BBF">
        <w:rPr>
          <w:rFonts w:ascii="Times New Roman" w:eastAsia="Times New Roman" w:hAnsi="Times New Roman" w:cs="Times New Roman"/>
          <w:b/>
          <w:bCs/>
          <w:color w:val="000000"/>
          <w:sz w:val="24"/>
          <w:szCs w:val="24"/>
        </w:rPr>
        <w:t>[Rule 9-66] (REF, EXT) (Constraint)</w:t>
      </w:r>
    </w:p>
    <w:p w14:paraId="0B24A04E"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&lt;</w:t>
      </w:r>
      <w:proofErr w:type="spellStart"/>
      <w:proofErr w:type="gramStart"/>
      <w:r w:rsidRPr="009B2BBF">
        <w:rPr>
          <w:rFonts w:ascii="Courier New" w:eastAsia="Times New Roman" w:hAnsi="Courier New" w:cs="Courier New"/>
          <w:color w:val="000000"/>
          <w:sz w:val="19"/>
          <w:szCs w:val="19"/>
        </w:rPr>
        <w:t>sch:pattern</w:t>
      </w:r>
      <w:proofErr w:type="spellEnd"/>
      <w:proofErr w:type="gramEnd"/>
      <w:r w:rsidRPr="009B2BBF">
        <w:rPr>
          <w:rFonts w:ascii="Courier New" w:eastAsia="Times New Roman" w:hAnsi="Courier New" w:cs="Courier New"/>
          <w:color w:val="000000"/>
          <w:sz w:val="19"/>
          <w:szCs w:val="19"/>
        </w:rPr>
        <w:t>&gt;</w:t>
      </w:r>
    </w:p>
    <w:p w14:paraId="17267F52"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proofErr w:type="gramStart"/>
      <w:r w:rsidRPr="009B2BBF">
        <w:rPr>
          <w:rFonts w:ascii="Courier New" w:eastAsia="Times New Roman" w:hAnsi="Courier New" w:cs="Courier New"/>
          <w:color w:val="000000"/>
          <w:sz w:val="19"/>
          <w:szCs w:val="19"/>
        </w:rPr>
        <w:t>sch:rule</w:t>
      </w:r>
      <w:proofErr w:type="spellEnd"/>
      <w:proofErr w:type="gramEnd"/>
      <w:r w:rsidRPr="009B2BBF">
        <w:rPr>
          <w:rFonts w:ascii="Courier New" w:eastAsia="Times New Roman" w:hAnsi="Courier New" w:cs="Courier New"/>
          <w:color w:val="000000"/>
          <w:sz w:val="19"/>
          <w:szCs w:val="19"/>
        </w:rPr>
        <w:t xml:space="preserve"> context="</w:t>
      </w:r>
      <w:proofErr w:type="spellStart"/>
      <w:r w:rsidRPr="009B2BBF">
        <w:rPr>
          <w:rFonts w:ascii="Courier New" w:eastAsia="Times New Roman" w:hAnsi="Courier New" w:cs="Courier New"/>
          <w:color w:val="000000"/>
          <w:sz w:val="19"/>
          <w:szCs w:val="19"/>
        </w:rPr>
        <w:t>xs:sequence</w:t>
      </w:r>
      <w:proofErr w:type="spellEnd"/>
      <w:r w:rsidRPr="009B2BBF">
        <w:rPr>
          <w:rFonts w:ascii="Courier New" w:eastAsia="Times New Roman" w:hAnsi="Courier New" w:cs="Courier New"/>
          <w:color w:val="000000"/>
          <w:sz w:val="19"/>
          <w:szCs w:val="19"/>
        </w:rPr>
        <w:t>"&gt;</w:t>
      </w:r>
    </w:p>
    <w:p w14:paraId="3AEF1BFF"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proofErr w:type="gramStart"/>
      <w:r w:rsidRPr="009B2BBF">
        <w:rPr>
          <w:rFonts w:ascii="Courier New" w:eastAsia="Times New Roman" w:hAnsi="Courier New" w:cs="Courier New"/>
          <w:color w:val="000000"/>
          <w:sz w:val="19"/>
          <w:szCs w:val="19"/>
        </w:rPr>
        <w:t>sch:assert</w:t>
      </w:r>
      <w:proofErr w:type="spellEnd"/>
      <w:proofErr w:type="gramEnd"/>
      <w:r w:rsidRPr="009B2BBF">
        <w:rPr>
          <w:rFonts w:ascii="Courier New" w:eastAsia="Times New Roman" w:hAnsi="Courier New" w:cs="Courier New"/>
          <w:color w:val="000000"/>
          <w:sz w:val="19"/>
          <w:szCs w:val="19"/>
        </w:rPr>
        <w:t xml:space="preserve"> test="empty(@</w:t>
      </w:r>
      <w:proofErr w:type="spellStart"/>
      <w:r w:rsidRPr="009B2BBF">
        <w:rPr>
          <w:rFonts w:ascii="Courier New" w:eastAsia="Times New Roman" w:hAnsi="Courier New" w:cs="Courier New"/>
          <w:color w:val="000000"/>
          <w:sz w:val="19"/>
          <w:szCs w:val="19"/>
        </w:rPr>
        <w:t>maxOccurs</w:t>
      </w:r>
      <w:proofErr w:type="spellEnd"/>
      <w:r w:rsidRPr="009B2BBF">
        <w:rPr>
          <w:rFonts w:ascii="Courier New" w:eastAsia="Times New Roman" w:hAnsi="Courier New" w:cs="Courier New"/>
          <w:color w:val="000000"/>
          <w:sz w:val="19"/>
          <w:szCs w:val="19"/>
        </w:rPr>
        <w:t>) or (@</w:t>
      </w:r>
      <w:proofErr w:type="spellStart"/>
      <w:r w:rsidRPr="009B2BBF">
        <w:rPr>
          <w:rFonts w:ascii="Courier New" w:eastAsia="Times New Roman" w:hAnsi="Courier New" w:cs="Courier New"/>
          <w:color w:val="000000"/>
          <w:sz w:val="19"/>
          <w:szCs w:val="19"/>
        </w:rPr>
        <w:t>maxOccurs</w:t>
      </w:r>
      <w:proofErr w:type="spellEnd"/>
      <w:r w:rsidRPr="009B2BBF">
        <w:rPr>
          <w:rFonts w:ascii="Courier New" w:eastAsia="Times New Roman" w:hAnsi="Courier New" w:cs="Courier New"/>
          <w:color w:val="000000"/>
          <w:sz w:val="19"/>
          <w:szCs w:val="19"/>
        </w:rPr>
        <w:t xml:space="preserve"> instance of </w:t>
      </w:r>
      <w:proofErr w:type="spellStart"/>
      <w:r w:rsidRPr="009B2BBF">
        <w:rPr>
          <w:rFonts w:ascii="Courier New" w:eastAsia="Times New Roman" w:hAnsi="Courier New" w:cs="Courier New"/>
          <w:color w:val="000000"/>
          <w:sz w:val="19"/>
          <w:szCs w:val="19"/>
        </w:rPr>
        <w:t>xs:integer</w:t>
      </w:r>
      <w:proofErr w:type="spellEnd"/>
    </w:p>
    <w:p w14:paraId="0211C9C0"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w:t>
      </w:r>
      <w:proofErr w:type="gramStart"/>
      <w:r w:rsidRPr="009B2BBF">
        <w:rPr>
          <w:rFonts w:ascii="Courier New" w:eastAsia="Times New Roman" w:hAnsi="Courier New" w:cs="Courier New"/>
          <w:color w:val="000000"/>
          <w:sz w:val="19"/>
          <w:szCs w:val="19"/>
        </w:rPr>
        <w:t>and</w:t>
      </w:r>
      <w:proofErr w:type="gramEnd"/>
      <w:r w:rsidRPr="009B2BBF">
        <w:rPr>
          <w:rFonts w:ascii="Courier New" w:eastAsia="Times New Roman" w:hAnsi="Courier New" w:cs="Courier New"/>
          <w:color w:val="000000"/>
          <w:sz w:val="19"/>
          <w:szCs w:val="19"/>
        </w:rPr>
        <w:t xml:space="preserve"> 1 = </w:t>
      </w:r>
      <w:proofErr w:type="spellStart"/>
      <w:r w:rsidRPr="009B2BBF">
        <w:rPr>
          <w:rFonts w:ascii="Courier New" w:eastAsia="Times New Roman" w:hAnsi="Courier New" w:cs="Courier New"/>
          <w:color w:val="000000"/>
          <w:sz w:val="19"/>
          <w:szCs w:val="19"/>
        </w:rPr>
        <w:t>xs:integer</w:t>
      </w:r>
      <w:proofErr w:type="spellEnd"/>
      <w:r w:rsidRPr="009B2BBF">
        <w:rPr>
          <w:rFonts w:ascii="Courier New" w:eastAsia="Times New Roman" w:hAnsi="Courier New" w:cs="Courier New"/>
          <w:color w:val="000000"/>
          <w:sz w:val="19"/>
          <w:szCs w:val="19"/>
        </w:rPr>
        <w:t>(@</w:t>
      </w:r>
      <w:proofErr w:type="spellStart"/>
      <w:r w:rsidRPr="009B2BBF">
        <w:rPr>
          <w:rFonts w:ascii="Courier New" w:eastAsia="Times New Roman" w:hAnsi="Courier New" w:cs="Courier New"/>
          <w:color w:val="000000"/>
          <w:sz w:val="19"/>
          <w:szCs w:val="19"/>
        </w:rPr>
        <w:t>maxOccurs</w:t>
      </w:r>
      <w:proofErr w:type="spellEnd"/>
      <w:r w:rsidRPr="009B2BBF">
        <w:rPr>
          <w:rFonts w:ascii="Courier New" w:eastAsia="Times New Roman" w:hAnsi="Courier New" w:cs="Courier New"/>
          <w:color w:val="000000"/>
          <w:sz w:val="19"/>
          <w:szCs w:val="19"/>
        </w:rPr>
        <w:t>))"</w:t>
      </w:r>
    </w:p>
    <w:p w14:paraId="7F75827E"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&gt;An element </w:t>
      </w:r>
      <w:proofErr w:type="spellStart"/>
      <w:r w:rsidRPr="009B2BBF">
        <w:rPr>
          <w:rFonts w:ascii="Courier New" w:eastAsia="Times New Roman" w:hAnsi="Courier New" w:cs="Courier New"/>
          <w:color w:val="000000"/>
          <w:sz w:val="19"/>
          <w:szCs w:val="19"/>
        </w:rPr>
        <w:t>xs</w:t>
      </w:r>
      <w:proofErr w:type="gramStart"/>
      <w:r w:rsidRPr="009B2BBF">
        <w:rPr>
          <w:rFonts w:ascii="Courier New" w:eastAsia="Times New Roman" w:hAnsi="Courier New" w:cs="Courier New"/>
          <w:color w:val="000000"/>
          <w:sz w:val="19"/>
          <w:szCs w:val="19"/>
        </w:rPr>
        <w:t>:sequence</w:t>
      </w:r>
      <w:proofErr w:type="spellEnd"/>
      <w:proofErr w:type="gramEnd"/>
      <w:r w:rsidRPr="009B2BBF">
        <w:rPr>
          <w:rFonts w:ascii="Courier New" w:eastAsia="Times New Roman" w:hAnsi="Courier New" w:cs="Courier New"/>
          <w:color w:val="000000"/>
          <w:sz w:val="19"/>
          <w:szCs w:val="19"/>
        </w:rPr>
        <w:t xml:space="preserve"> MUST either not have the attribute {}</w:t>
      </w:r>
      <w:proofErr w:type="spellStart"/>
      <w:r w:rsidRPr="009B2BBF">
        <w:rPr>
          <w:rFonts w:ascii="Courier New" w:eastAsia="Times New Roman" w:hAnsi="Courier New" w:cs="Courier New"/>
          <w:color w:val="000000"/>
          <w:sz w:val="19"/>
          <w:szCs w:val="19"/>
        </w:rPr>
        <w:t>maxOccurs</w:t>
      </w:r>
      <w:proofErr w:type="spellEnd"/>
      <w:r w:rsidRPr="009B2BBF">
        <w:rPr>
          <w:rFonts w:ascii="Courier New" w:eastAsia="Times New Roman" w:hAnsi="Courier New" w:cs="Courier New"/>
          <w:color w:val="000000"/>
          <w:sz w:val="19"/>
          <w:szCs w:val="19"/>
        </w:rPr>
        <w:t>, or that attribute MUST have a value of 1.&lt;/</w:t>
      </w:r>
      <w:proofErr w:type="spellStart"/>
      <w:r w:rsidRPr="009B2BBF">
        <w:rPr>
          <w:rFonts w:ascii="Courier New" w:eastAsia="Times New Roman" w:hAnsi="Courier New" w:cs="Courier New"/>
          <w:color w:val="000000"/>
          <w:sz w:val="19"/>
          <w:szCs w:val="19"/>
        </w:rPr>
        <w:t>sch:assert</w:t>
      </w:r>
      <w:proofErr w:type="spellEnd"/>
      <w:r w:rsidRPr="009B2BBF">
        <w:rPr>
          <w:rFonts w:ascii="Courier New" w:eastAsia="Times New Roman" w:hAnsi="Courier New" w:cs="Courier New"/>
          <w:color w:val="000000"/>
          <w:sz w:val="19"/>
          <w:szCs w:val="19"/>
        </w:rPr>
        <w:t>&gt;</w:t>
      </w:r>
    </w:p>
    <w:p w14:paraId="5A1C215F"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 xml:space="preserve">  &lt;/</w:t>
      </w:r>
      <w:proofErr w:type="spellStart"/>
      <w:r w:rsidRPr="009B2BBF">
        <w:rPr>
          <w:rFonts w:ascii="Courier New" w:eastAsia="Times New Roman" w:hAnsi="Courier New" w:cs="Courier New"/>
          <w:color w:val="000000"/>
          <w:sz w:val="19"/>
          <w:szCs w:val="19"/>
        </w:rPr>
        <w:t>sch</w:t>
      </w:r>
      <w:proofErr w:type="gramStart"/>
      <w:r w:rsidRPr="009B2BBF">
        <w:rPr>
          <w:rFonts w:ascii="Courier New" w:eastAsia="Times New Roman" w:hAnsi="Courier New" w:cs="Courier New"/>
          <w:color w:val="000000"/>
          <w:sz w:val="19"/>
          <w:szCs w:val="19"/>
        </w:rPr>
        <w:t>:rule</w:t>
      </w:r>
      <w:proofErr w:type="spellEnd"/>
      <w:proofErr w:type="gramEnd"/>
      <w:r w:rsidRPr="009B2BBF">
        <w:rPr>
          <w:rFonts w:ascii="Courier New" w:eastAsia="Times New Roman" w:hAnsi="Courier New" w:cs="Courier New"/>
          <w:color w:val="000000"/>
          <w:sz w:val="19"/>
          <w:szCs w:val="19"/>
        </w:rPr>
        <w:t>&gt;</w:t>
      </w:r>
    </w:p>
    <w:p w14:paraId="04392530" w14:textId="77777777" w:rsidR="00677001" w:rsidRPr="009B2BBF" w:rsidRDefault="00677001" w:rsidP="005F1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Pr>
          <w:rFonts w:ascii="Courier New" w:eastAsia="Times New Roman" w:hAnsi="Courier New" w:cs="Courier New"/>
          <w:color w:val="000000"/>
          <w:sz w:val="19"/>
          <w:szCs w:val="19"/>
        </w:rPr>
      </w:pPr>
      <w:r w:rsidRPr="009B2BBF">
        <w:rPr>
          <w:rFonts w:ascii="Courier New" w:eastAsia="Times New Roman" w:hAnsi="Courier New" w:cs="Courier New"/>
          <w:color w:val="000000"/>
          <w:sz w:val="19"/>
          <w:szCs w:val="19"/>
        </w:rPr>
        <w:t>&lt;/</w:t>
      </w:r>
      <w:proofErr w:type="spellStart"/>
      <w:r w:rsidRPr="009B2BBF">
        <w:rPr>
          <w:rFonts w:ascii="Courier New" w:eastAsia="Times New Roman" w:hAnsi="Courier New" w:cs="Courier New"/>
          <w:color w:val="000000"/>
          <w:sz w:val="19"/>
          <w:szCs w:val="19"/>
        </w:rPr>
        <w:t>sch</w:t>
      </w:r>
      <w:proofErr w:type="gramStart"/>
      <w:r w:rsidRPr="009B2BBF">
        <w:rPr>
          <w:rFonts w:ascii="Courier New" w:eastAsia="Times New Roman" w:hAnsi="Courier New" w:cs="Courier New"/>
          <w:color w:val="000000"/>
          <w:sz w:val="19"/>
          <w:szCs w:val="19"/>
        </w:rPr>
        <w:t>:pattern</w:t>
      </w:r>
      <w:proofErr w:type="spellEnd"/>
      <w:proofErr w:type="gramEnd"/>
      <w:r w:rsidRPr="009B2BBF">
        <w:rPr>
          <w:rFonts w:ascii="Courier New" w:eastAsia="Times New Roman" w:hAnsi="Courier New" w:cs="Courier New"/>
          <w:color w:val="000000"/>
          <w:sz w:val="19"/>
          <w:szCs w:val="19"/>
        </w:rPr>
        <w:t>&gt;</w:t>
      </w:r>
    </w:p>
    <w:p w14:paraId="1F545697" w14:textId="77777777" w:rsidR="0031756B" w:rsidRPr="009B2BBF" w:rsidRDefault="00677001" w:rsidP="00677001">
      <w:pPr>
        <w:pStyle w:val="ListParagraph"/>
        <w:rPr>
          <w:rFonts w:ascii="Times New Roman" w:hAnsi="Times New Roman" w:cs="Times New Roman"/>
          <w:sz w:val="24"/>
          <w:szCs w:val="24"/>
        </w:rPr>
      </w:pPr>
      <w:r w:rsidRPr="009B2BBF">
        <w:rPr>
          <w:rFonts w:ascii="Times New Roman" w:hAnsi="Times New Roman" w:cs="Times New Roman"/>
          <w:sz w:val="24"/>
          <w:szCs w:val="24"/>
        </w:rPr>
        <w:t xml:space="preserve"> </w:t>
      </w:r>
    </w:p>
    <w:p w14:paraId="018AA285" w14:textId="77777777" w:rsidR="009F5D0E" w:rsidRPr="009B2BBF" w:rsidRDefault="009F5D0E" w:rsidP="001A1E12">
      <w:pPr>
        <w:pStyle w:val="ListParagraph"/>
        <w:numPr>
          <w:ilvl w:val="0"/>
          <w:numId w:val="8"/>
        </w:numPr>
        <w:rPr>
          <w:rFonts w:ascii="Times New Roman" w:hAnsi="Times New Roman" w:cs="Times New Roman"/>
          <w:sz w:val="24"/>
          <w:szCs w:val="24"/>
        </w:rPr>
      </w:pPr>
      <w:r w:rsidRPr="009B2BBF">
        <w:rPr>
          <w:rFonts w:ascii="Times New Roman" w:hAnsi="Times New Roman" w:cs="Times New Roman"/>
          <w:sz w:val="24"/>
          <w:szCs w:val="24"/>
        </w:rPr>
        <w:t>Optio</w:t>
      </w:r>
      <w:r w:rsidR="006B131A" w:rsidRPr="009B2BBF">
        <w:rPr>
          <w:rFonts w:ascii="Times New Roman" w:hAnsi="Times New Roman" w:cs="Times New Roman"/>
          <w:sz w:val="24"/>
          <w:szCs w:val="24"/>
        </w:rPr>
        <w:t>n 6</w:t>
      </w:r>
      <w:r w:rsidRPr="009B2BBF">
        <w:rPr>
          <w:rFonts w:ascii="Times New Roman" w:hAnsi="Times New Roman" w:cs="Times New Roman"/>
          <w:sz w:val="24"/>
          <w:szCs w:val="24"/>
        </w:rPr>
        <w:t>. TBD</w:t>
      </w:r>
    </w:p>
    <w:sectPr w:rsidR="009F5D0E" w:rsidRPr="009B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B1E"/>
    <w:multiLevelType w:val="hybridMultilevel"/>
    <w:tmpl w:val="1F28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249DA"/>
    <w:multiLevelType w:val="hybridMultilevel"/>
    <w:tmpl w:val="D354D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F65580"/>
    <w:multiLevelType w:val="hybridMultilevel"/>
    <w:tmpl w:val="70FAA520"/>
    <w:lvl w:ilvl="0" w:tplc="0409000F">
      <w:start w:val="1"/>
      <w:numFmt w:val="decimal"/>
      <w:lvlText w:val="%1."/>
      <w:lvlJc w:val="left"/>
      <w:pPr>
        <w:ind w:left="1170" w:hanging="360"/>
      </w:pPr>
      <w:rPr>
        <w:rFonts w:hint="default"/>
      </w:rPr>
    </w:lvl>
    <w:lvl w:ilvl="1" w:tplc="8A1A8486">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F84373"/>
    <w:multiLevelType w:val="hybridMultilevel"/>
    <w:tmpl w:val="721A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11C34"/>
    <w:multiLevelType w:val="hybridMultilevel"/>
    <w:tmpl w:val="6322724C"/>
    <w:lvl w:ilvl="0" w:tplc="9120ED4C">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D5184"/>
    <w:multiLevelType w:val="hybridMultilevel"/>
    <w:tmpl w:val="D5F4B2D6"/>
    <w:lvl w:ilvl="0" w:tplc="12300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B647FB"/>
    <w:multiLevelType w:val="hybridMultilevel"/>
    <w:tmpl w:val="668C66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1E1307"/>
    <w:multiLevelType w:val="hybridMultilevel"/>
    <w:tmpl w:val="6E7AAA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DE0D04"/>
    <w:multiLevelType w:val="hybridMultilevel"/>
    <w:tmpl w:val="8C0ADF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5312194"/>
    <w:multiLevelType w:val="hybridMultilevel"/>
    <w:tmpl w:val="BA049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B6396"/>
    <w:multiLevelType w:val="hybridMultilevel"/>
    <w:tmpl w:val="6B8669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5"/>
  </w:num>
  <w:num w:numId="5">
    <w:abstractNumId w:val="0"/>
  </w:num>
  <w:num w:numId="6">
    <w:abstractNumId w:val="2"/>
  </w:num>
  <w:num w:numId="7">
    <w:abstractNumId w:val="3"/>
  </w:num>
  <w:num w:numId="8">
    <w:abstractNumId w:val="9"/>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93"/>
    <w:rsid w:val="00002AA6"/>
    <w:rsid w:val="00026CC7"/>
    <w:rsid w:val="00044B60"/>
    <w:rsid w:val="0005685C"/>
    <w:rsid w:val="000822D3"/>
    <w:rsid w:val="00096EED"/>
    <w:rsid w:val="000E5384"/>
    <w:rsid w:val="001323DB"/>
    <w:rsid w:val="00135000"/>
    <w:rsid w:val="00164A37"/>
    <w:rsid w:val="0017321A"/>
    <w:rsid w:val="001739C6"/>
    <w:rsid w:val="00181992"/>
    <w:rsid w:val="001A1E12"/>
    <w:rsid w:val="001C0976"/>
    <w:rsid w:val="00202756"/>
    <w:rsid w:val="00227DF9"/>
    <w:rsid w:val="00231EE0"/>
    <w:rsid w:val="002651D2"/>
    <w:rsid w:val="00285C15"/>
    <w:rsid w:val="0031756B"/>
    <w:rsid w:val="00373094"/>
    <w:rsid w:val="00381DAE"/>
    <w:rsid w:val="003A731D"/>
    <w:rsid w:val="003F44CF"/>
    <w:rsid w:val="00440987"/>
    <w:rsid w:val="00445267"/>
    <w:rsid w:val="00482829"/>
    <w:rsid w:val="004A2C36"/>
    <w:rsid w:val="004B798D"/>
    <w:rsid w:val="004C05BE"/>
    <w:rsid w:val="004C5E00"/>
    <w:rsid w:val="005054E1"/>
    <w:rsid w:val="005328CB"/>
    <w:rsid w:val="00590576"/>
    <w:rsid w:val="00595F7D"/>
    <w:rsid w:val="005A2D58"/>
    <w:rsid w:val="005C71A1"/>
    <w:rsid w:val="005F1AF5"/>
    <w:rsid w:val="00635CFD"/>
    <w:rsid w:val="00642208"/>
    <w:rsid w:val="00665AF7"/>
    <w:rsid w:val="006702C8"/>
    <w:rsid w:val="00677001"/>
    <w:rsid w:val="006B131A"/>
    <w:rsid w:val="006B5152"/>
    <w:rsid w:val="006D1A94"/>
    <w:rsid w:val="006E1FDC"/>
    <w:rsid w:val="006E5293"/>
    <w:rsid w:val="00722075"/>
    <w:rsid w:val="00770D69"/>
    <w:rsid w:val="00801658"/>
    <w:rsid w:val="00804EE1"/>
    <w:rsid w:val="00892053"/>
    <w:rsid w:val="008F4B32"/>
    <w:rsid w:val="009010AB"/>
    <w:rsid w:val="00901543"/>
    <w:rsid w:val="00930639"/>
    <w:rsid w:val="0094650D"/>
    <w:rsid w:val="009B2BBF"/>
    <w:rsid w:val="009F4FC5"/>
    <w:rsid w:val="009F5D0E"/>
    <w:rsid w:val="00A50873"/>
    <w:rsid w:val="00A703A0"/>
    <w:rsid w:val="00AC3C71"/>
    <w:rsid w:val="00AE32CC"/>
    <w:rsid w:val="00AF175D"/>
    <w:rsid w:val="00B0111E"/>
    <w:rsid w:val="00B1230B"/>
    <w:rsid w:val="00B12904"/>
    <w:rsid w:val="00B1636A"/>
    <w:rsid w:val="00B76DC5"/>
    <w:rsid w:val="00B84A3D"/>
    <w:rsid w:val="00B95D80"/>
    <w:rsid w:val="00BC0C32"/>
    <w:rsid w:val="00C368CD"/>
    <w:rsid w:val="00C51DC7"/>
    <w:rsid w:val="00C67A43"/>
    <w:rsid w:val="00C81D9B"/>
    <w:rsid w:val="00CA58C7"/>
    <w:rsid w:val="00CB723F"/>
    <w:rsid w:val="00CD1ECC"/>
    <w:rsid w:val="00D23368"/>
    <w:rsid w:val="00D249F9"/>
    <w:rsid w:val="00DA7959"/>
    <w:rsid w:val="00DF72AD"/>
    <w:rsid w:val="00E27815"/>
    <w:rsid w:val="00E35735"/>
    <w:rsid w:val="00E91289"/>
    <w:rsid w:val="00EB4911"/>
    <w:rsid w:val="00EC57AF"/>
    <w:rsid w:val="00F14F06"/>
    <w:rsid w:val="00F81DF9"/>
    <w:rsid w:val="00F8607A"/>
    <w:rsid w:val="00FC6C8E"/>
    <w:rsid w:val="00FE0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3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93"/>
    <w:pPr>
      <w:ind w:left="720"/>
      <w:contextualSpacing/>
    </w:pPr>
  </w:style>
  <w:style w:type="paragraph" w:styleId="BalloonText">
    <w:name w:val="Balloon Text"/>
    <w:basedOn w:val="Normal"/>
    <w:link w:val="BalloonTextChar"/>
    <w:uiPriority w:val="99"/>
    <w:semiHidden/>
    <w:unhideWhenUsed/>
    <w:rsid w:val="006E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93"/>
    <w:rPr>
      <w:rFonts w:ascii="Tahoma" w:hAnsi="Tahoma" w:cs="Tahoma"/>
      <w:sz w:val="16"/>
      <w:szCs w:val="16"/>
    </w:rPr>
  </w:style>
  <w:style w:type="paragraph" w:styleId="BodyText">
    <w:name w:val="Body Text"/>
    <w:basedOn w:val="Normal"/>
    <w:link w:val="BodyTextChar"/>
    <w:uiPriority w:val="1"/>
    <w:qFormat/>
    <w:rsid w:val="00381DAE"/>
    <w:pPr>
      <w:autoSpaceDE w:val="0"/>
      <w:autoSpaceDN w:val="0"/>
      <w:adjustRightInd w:val="0"/>
      <w:spacing w:after="0" w:line="240" w:lineRule="auto"/>
      <w:ind w:left="1120"/>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381DA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175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1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31756B"/>
    <w:rPr>
      <w:rFonts w:ascii="Courier New" w:eastAsia="Times New Roman" w:hAnsi="Courier New" w:cs="Courier New"/>
      <w:sz w:val="19"/>
      <w:szCs w:val="19"/>
    </w:rPr>
  </w:style>
  <w:style w:type="paragraph" w:styleId="NormalWeb">
    <w:name w:val="Normal (Web)"/>
    <w:basedOn w:val="Normal"/>
    <w:uiPriority w:val="99"/>
    <w:semiHidden/>
    <w:unhideWhenUsed/>
    <w:rsid w:val="003175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001"/>
    <w:rPr>
      <w:rFonts w:ascii="Courier New" w:eastAsia="Times New Roman" w:hAnsi="Courier New" w:cs="Courier New" w:hint="default"/>
      <w:sz w:val="19"/>
      <w:szCs w:val="19"/>
    </w:rPr>
  </w:style>
  <w:style w:type="character" w:customStyle="1" w:styleId="data1">
    <w:name w:val="data1"/>
    <w:basedOn w:val="DefaultParagraphFont"/>
    <w:rsid w:val="00DA7959"/>
    <w:rPr>
      <w:rFonts w:ascii="Courier New" w:hAnsi="Courier New" w:cs="Courier New" w:hint="default"/>
      <w:sz w:val="20"/>
      <w:szCs w:val="20"/>
    </w:rPr>
  </w:style>
  <w:style w:type="character" w:styleId="CommentReference">
    <w:name w:val="annotation reference"/>
    <w:basedOn w:val="DefaultParagraphFont"/>
    <w:uiPriority w:val="99"/>
    <w:semiHidden/>
    <w:unhideWhenUsed/>
    <w:rsid w:val="00892053"/>
    <w:rPr>
      <w:sz w:val="16"/>
      <w:szCs w:val="16"/>
    </w:rPr>
  </w:style>
  <w:style w:type="paragraph" w:styleId="CommentText">
    <w:name w:val="annotation text"/>
    <w:basedOn w:val="Normal"/>
    <w:link w:val="CommentTextChar"/>
    <w:uiPriority w:val="99"/>
    <w:semiHidden/>
    <w:unhideWhenUsed/>
    <w:rsid w:val="00892053"/>
    <w:pPr>
      <w:spacing w:line="240" w:lineRule="auto"/>
    </w:pPr>
    <w:rPr>
      <w:sz w:val="20"/>
      <w:szCs w:val="20"/>
    </w:rPr>
  </w:style>
  <w:style w:type="character" w:customStyle="1" w:styleId="CommentTextChar">
    <w:name w:val="Comment Text Char"/>
    <w:basedOn w:val="DefaultParagraphFont"/>
    <w:link w:val="CommentText"/>
    <w:uiPriority w:val="99"/>
    <w:semiHidden/>
    <w:rsid w:val="00892053"/>
    <w:rPr>
      <w:sz w:val="20"/>
      <w:szCs w:val="20"/>
    </w:rPr>
  </w:style>
  <w:style w:type="paragraph" w:styleId="CommentSubject">
    <w:name w:val="annotation subject"/>
    <w:basedOn w:val="CommentText"/>
    <w:next w:val="CommentText"/>
    <w:link w:val="CommentSubjectChar"/>
    <w:uiPriority w:val="99"/>
    <w:semiHidden/>
    <w:unhideWhenUsed/>
    <w:rsid w:val="00892053"/>
    <w:rPr>
      <w:b/>
      <w:bCs/>
    </w:rPr>
  </w:style>
  <w:style w:type="character" w:customStyle="1" w:styleId="CommentSubjectChar">
    <w:name w:val="Comment Subject Char"/>
    <w:basedOn w:val="CommentTextChar"/>
    <w:link w:val="CommentSubject"/>
    <w:uiPriority w:val="99"/>
    <w:semiHidden/>
    <w:rsid w:val="0089205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93"/>
    <w:pPr>
      <w:ind w:left="720"/>
      <w:contextualSpacing/>
    </w:pPr>
  </w:style>
  <w:style w:type="paragraph" w:styleId="BalloonText">
    <w:name w:val="Balloon Text"/>
    <w:basedOn w:val="Normal"/>
    <w:link w:val="BalloonTextChar"/>
    <w:uiPriority w:val="99"/>
    <w:semiHidden/>
    <w:unhideWhenUsed/>
    <w:rsid w:val="006E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93"/>
    <w:rPr>
      <w:rFonts w:ascii="Tahoma" w:hAnsi="Tahoma" w:cs="Tahoma"/>
      <w:sz w:val="16"/>
      <w:szCs w:val="16"/>
    </w:rPr>
  </w:style>
  <w:style w:type="paragraph" w:styleId="BodyText">
    <w:name w:val="Body Text"/>
    <w:basedOn w:val="Normal"/>
    <w:link w:val="BodyTextChar"/>
    <w:uiPriority w:val="1"/>
    <w:qFormat/>
    <w:rsid w:val="00381DAE"/>
    <w:pPr>
      <w:autoSpaceDE w:val="0"/>
      <w:autoSpaceDN w:val="0"/>
      <w:adjustRightInd w:val="0"/>
      <w:spacing w:after="0" w:line="240" w:lineRule="auto"/>
      <w:ind w:left="1120"/>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381DA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175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1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31756B"/>
    <w:rPr>
      <w:rFonts w:ascii="Courier New" w:eastAsia="Times New Roman" w:hAnsi="Courier New" w:cs="Courier New"/>
      <w:sz w:val="19"/>
      <w:szCs w:val="19"/>
    </w:rPr>
  </w:style>
  <w:style w:type="paragraph" w:styleId="NormalWeb">
    <w:name w:val="Normal (Web)"/>
    <w:basedOn w:val="Normal"/>
    <w:uiPriority w:val="99"/>
    <w:semiHidden/>
    <w:unhideWhenUsed/>
    <w:rsid w:val="003175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001"/>
    <w:rPr>
      <w:rFonts w:ascii="Courier New" w:eastAsia="Times New Roman" w:hAnsi="Courier New" w:cs="Courier New" w:hint="default"/>
      <w:sz w:val="19"/>
      <w:szCs w:val="19"/>
    </w:rPr>
  </w:style>
  <w:style w:type="character" w:customStyle="1" w:styleId="data1">
    <w:name w:val="data1"/>
    <w:basedOn w:val="DefaultParagraphFont"/>
    <w:rsid w:val="00DA7959"/>
    <w:rPr>
      <w:rFonts w:ascii="Courier New" w:hAnsi="Courier New" w:cs="Courier New" w:hint="default"/>
      <w:sz w:val="20"/>
      <w:szCs w:val="20"/>
    </w:rPr>
  </w:style>
  <w:style w:type="character" w:styleId="CommentReference">
    <w:name w:val="annotation reference"/>
    <w:basedOn w:val="DefaultParagraphFont"/>
    <w:uiPriority w:val="99"/>
    <w:semiHidden/>
    <w:unhideWhenUsed/>
    <w:rsid w:val="00892053"/>
    <w:rPr>
      <w:sz w:val="16"/>
      <w:szCs w:val="16"/>
    </w:rPr>
  </w:style>
  <w:style w:type="paragraph" w:styleId="CommentText">
    <w:name w:val="annotation text"/>
    <w:basedOn w:val="Normal"/>
    <w:link w:val="CommentTextChar"/>
    <w:uiPriority w:val="99"/>
    <w:semiHidden/>
    <w:unhideWhenUsed/>
    <w:rsid w:val="00892053"/>
    <w:pPr>
      <w:spacing w:line="240" w:lineRule="auto"/>
    </w:pPr>
    <w:rPr>
      <w:sz w:val="20"/>
      <w:szCs w:val="20"/>
    </w:rPr>
  </w:style>
  <w:style w:type="character" w:customStyle="1" w:styleId="CommentTextChar">
    <w:name w:val="Comment Text Char"/>
    <w:basedOn w:val="DefaultParagraphFont"/>
    <w:link w:val="CommentText"/>
    <w:uiPriority w:val="99"/>
    <w:semiHidden/>
    <w:rsid w:val="00892053"/>
    <w:rPr>
      <w:sz w:val="20"/>
      <w:szCs w:val="20"/>
    </w:rPr>
  </w:style>
  <w:style w:type="paragraph" w:styleId="CommentSubject">
    <w:name w:val="annotation subject"/>
    <w:basedOn w:val="CommentText"/>
    <w:next w:val="CommentText"/>
    <w:link w:val="CommentSubjectChar"/>
    <w:uiPriority w:val="99"/>
    <w:semiHidden/>
    <w:unhideWhenUsed/>
    <w:rsid w:val="00892053"/>
    <w:rPr>
      <w:b/>
      <w:bCs/>
    </w:rPr>
  </w:style>
  <w:style w:type="character" w:customStyle="1" w:styleId="CommentSubjectChar">
    <w:name w:val="Comment Subject Char"/>
    <w:basedOn w:val="CommentTextChar"/>
    <w:link w:val="CommentSubject"/>
    <w:uiPriority w:val="99"/>
    <w:semiHidden/>
    <w:rsid w:val="008920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5282">
      <w:bodyDiv w:val="1"/>
      <w:marLeft w:val="720"/>
      <w:marRight w:val="720"/>
      <w:marTop w:val="720"/>
      <w:marBottom w:val="720"/>
      <w:divBdr>
        <w:top w:val="none" w:sz="0" w:space="0" w:color="auto"/>
        <w:left w:val="none" w:sz="0" w:space="0" w:color="auto"/>
        <w:bottom w:val="none" w:sz="0" w:space="0" w:color="auto"/>
        <w:right w:val="none" w:sz="0" w:space="0" w:color="auto"/>
      </w:divBdr>
      <w:divsChild>
        <w:div w:id="226649029">
          <w:marLeft w:val="480"/>
          <w:marRight w:val="0"/>
          <w:marTop w:val="0"/>
          <w:marBottom w:val="0"/>
          <w:divBdr>
            <w:top w:val="none" w:sz="0" w:space="0" w:color="auto"/>
            <w:left w:val="none" w:sz="0" w:space="0" w:color="auto"/>
            <w:bottom w:val="none" w:sz="0" w:space="0" w:color="auto"/>
            <w:right w:val="none" w:sz="0" w:space="0" w:color="auto"/>
          </w:divBdr>
          <w:divsChild>
            <w:div w:id="2136482649">
              <w:marLeft w:val="0"/>
              <w:marRight w:val="0"/>
              <w:marTop w:val="0"/>
              <w:marBottom w:val="0"/>
              <w:divBdr>
                <w:top w:val="none" w:sz="0" w:space="0" w:color="auto"/>
                <w:left w:val="none" w:sz="0" w:space="0" w:color="auto"/>
                <w:bottom w:val="none" w:sz="0" w:space="0" w:color="auto"/>
                <w:right w:val="none" w:sz="0" w:space="0" w:color="auto"/>
              </w:divBdr>
              <w:divsChild>
                <w:div w:id="1339850584">
                  <w:marLeft w:val="0"/>
                  <w:marRight w:val="0"/>
                  <w:marTop w:val="0"/>
                  <w:marBottom w:val="0"/>
                  <w:divBdr>
                    <w:top w:val="none" w:sz="0" w:space="0" w:color="auto"/>
                    <w:left w:val="none" w:sz="0" w:space="0" w:color="auto"/>
                    <w:bottom w:val="none" w:sz="0" w:space="0" w:color="auto"/>
                    <w:right w:val="none" w:sz="0" w:space="0" w:color="auto"/>
                  </w:divBdr>
                  <w:divsChild>
                    <w:div w:id="1035736685">
                      <w:marLeft w:val="0"/>
                      <w:marRight w:val="0"/>
                      <w:marTop w:val="0"/>
                      <w:marBottom w:val="0"/>
                      <w:divBdr>
                        <w:top w:val="none" w:sz="0" w:space="0" w:color="auto"/>
                        <w:left w:val="none" w:sz="0" w:space="0" w:color="auto"/>
                        <w:bottom w:val="none" w:sz="0" w:space="0" w:color="auto"/>
                        <w:right w:val="none" w:sz="0" w:space="0" w:color="auto"/>
                      </w:divBdr>
                      <w:divsChild>
                        <w:div w:id="1740706711">
                          <w:marLeft w:val="-480"/>
                          <w:marRight w:val="0"/>
                          <w:marTop w:val="240"/>
                          <w:marBottom w:val="240"/>
                          <w:divBdr>
                            <w:top w:val="none" w:sz="0" w:space="0" w:color="auto"/>
                            <w:left w:val="none" w:sz="0" w:space="0" w:color="auto"/>
                            <w:bottom w:val="none" w:sz="0" w:space="0" w:color="auto"/>
                            <w:right w:val="none" w:sz="0" w:space="0" w:color="auto"/>
                          </w:divBdr>
                        </w:div>
                        <w:div w:id="1730036429">
                          <w:marLeft w:val="480"/>
                          <w:marRight w:val="0"/>
                          <w:marTop w:val="0"/>
                          <w:marBottom w:val="0"/>
                          <w:divBdr>
                            <w:top w:val="none" w:sz="0" w:space="0" w:color="auto"/>
                            <w:left w:val="none" w:sz="0" w:space="0" w:color="auto"/>
                            <w:bottom w:val="none" w:sz="0" w:space="0" w:color="auto"/>
                            <w:right w:val="none" w:sz="0" w:space="0" w:color="auto"/>
                          </w:divBdr>
                          <w:divsChild>
                            <w:div w:id="531647984">
                              <w:marLeft w:val="-480"/>
                              <w:marRight w:val="0"/>
                              <w:marTop w:val="240"/>
                              <w:marBottom w:val="240"/>
                              <w:divBdr>
                                <w:top w:val="none" w:sz="0" w:space="0" w:color="auto"/>
                                <w:left w:val="none" w:sz="0" w:space="0" w:color="auto"/>
                                <w:bottom w:val="none" w:sz="0" w:space="0" w:color="auto"/>
                                <w:right w:val="none" w:sz="0" w:space="0" w:color="auto"/>
                              </w:divBdr>
                            </w:div>
                            <w:div w:id="873810224">
                              <w:marLeft w:val="0"/>
                              <w:marRight w:val="0"/>
                              <w:marTop w:val="0"/>
                              <w:marBottom w:val="0"/>
                              <w:divBdr>
                                <w:top w:val="single" w:sz="6" w:space="12" w:color="000000"/>
                                <w:left w:val="single" w:sz="6" w:space="12" w:color="000000"/>
                                <w:bottom w:val="single" w:sz="6" w:space="12" w:color="000000"/>
                                <w:right w:val="single" w:sz="6" w:space="12" w:color="000000"/>
                              </w:divBdr>
                              <w:divsChild>
                                <w:div w:id="215183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053485">
                          <w:marLeft w:val="480"/>
                          <w:marRight w:val="0"/>
                          <w:marTop w:val="0"/>
                          <w:marBottom w:val="0"/>
                          <w:divBdr>
                            <w:top w:val="none" w:sz="0" w:space="0" w:color="auto"/>
                            <w:left w:val="none" w:sz="0" w:space="0" w:color="auto"/>
                            <w:bottom w:val="none" w:sz="0" w:space="0" w:color="auto"/>
                            <w:right w:val="none" w:sz="0" w:space="0" w:color="auto"/>
                          </w:divBdr>
                          <w:divsChild>
                            <w:div w:id="1457606746">
                              <w:marLeft w:val="-480"/>
                              <w:marRight w:val="0"/>
                              <w:marTop w:val="240"/>
                              <w:marBottom w:val="240"/>
                              <w:divBdr>
                                <w:top w:val="none" w:sz="0" w:space="0" w:color="auto"/>
                                <w:left w:val="none" w:sz="0" w:space="0" w:color="auto"/>
                                <w:bottom w:val="none" w:sz="0" w:space="0" w:color="auto"/>
                                <w:right w:val="none" w:sz="0" w:space="0" w:color="auto"/>
                              </w:divBdr>
                            </w:div>
                            <w:div w:id="849835405">
                              <w:marLeft w:val="0"/>
                              <w:marRight w:val="0"/>
                              <w:marTop w:val="0"/>
                              <w:marBottom w:val="0"/>
                              <w:divBdr>
                                <w:top w:val="single" w:sz="6" w:space="12" w:color="000000"/>
                                <w:left w:val="single" w:sz="6" w:space="12" w:color="000000"/>
                                <w:bottom w:val="single" w:sz="6" w:space="12" w:color="000000"/>
                                <w:right w:val="single" w:sz="6" w:space="12" w:color="000000"/>
                              </w:divBdr>
                              <w:divsChild>
                                <w:div w:id="663167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80926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832865928">
          <w:marLeft w:val="480"/>
          <w:marRight w:val="0"/>
          <w:marTop w:val="0"/>
          <w:marBottom w:val="0"/>
          <w:divBdr>
            <w:top w:val="none" w:sz="0" w:space="0" w:color="auto"/>
            <w:left w:val="none" w:sz="0" w:space="0" w:color="auto"/>
            <w:bottom w:val="none" w:sz="0" w:space="0" w:color="auto"/>
            <w:right w:val="none" w:sz="0" w:space="0" w:color="auto"/>
          </w:divBdr>
          <w:divsChild>
            <w:div w:id="795028269">
              <w:marLeft w:val="0"/>
              <w:marRight w:val="0"/>
              <w:marTop w:val="0"/>
              <w:marBottom w:val="0"/>
              <w:divBdr>
                <w:top w:val="none" w:sz="0" w:space="0" w:color="auto"/>
                <w:left w:val="none" w:sz="0" w:space="0" w:color="auto"/>
                <w:bottom w:val="none" w:sz="0" w:space="0" w:color="auto"/>
                <w:right w:val="none" w:sz="0" w:space="0" w:color="auto"/>
              </w:divBdr>
              <w:divsChild>
                <w:div w:id="1937589284">
                  <w:marLeft w:val="0"/>
                  <w:marRight w:val="0"/>
                  <w:marTop w:val="0"/>
                  <w:marBottom w:val="0"/>
                  <w:divBdr>
                    <w:top w:val="none" w:sz="0" w:space="0" w:color="auto"/>
                    <w:left w:val="none" w:sz="0" w:space="0" w:color="auto"/>
                    <w:bottom w:val="none" w:sz="0" w:space="0" w:color="auto"/>
                    <w:right w:val="none" w:sz="0" w:space="0" w:color="auto"/>
                  </w:divBdr>
                  <w:divsChild>
                    <w:div w:id="376203835">
                      <w:marLeft w:val="480"/>
                      <w:marRight w:val="0"/>
                      <w:marTop w:val="0"/>
                      <w:marBottom w:val="0"/>
                      <w:divBdr>
                        <w:top w:val="none" w:sz="0" w:space="0" w:color="auto"/>
                        <w:left w:val="none" w:sz="0" w:space="0" w:color="auto"/>
                        <w:bottom w:val="none" w:sz="0" w:space="0" w:color="auto"/>
                        <w:right w:val="none" w:sz="0" w:space="0" w:color="auto"/>
                      </w:divBdr>
                      <w:divsChild>
                        <w:div w:id="622226828">
                          <w:marLeft w:val="-480"/>
                          <w:marRight w:val="0"/>
                          <w:marTop w:val="240"/>
                          <w:marBottom w:val="240"/>
                          <w:divBdr>
                            <w:top w:val="none" w:sz="0" w:space="0" w:color="auto"/>
                            <w:left w:val="none" w:sz="0" w:space="0" w:color="auto"/>
                            <w:bottom w:val="none" w:sz="0" w:space="0" w:color="auto"/>
                            <w:right w:val="none" w:sz="0" w:space="0" w:color="auto"/>
                          </w:divBdr>
                        </w:div>
                        <w:div w:id="965350138">
                          <w:marLeft w:val="0"/>
                          <w:marRight w:val="0"/>
                          <w:marTop w:val="0"/>
                          <w:marBottom w:val="0"/>
                          <w:divBdr>
                            <w:top w:val="single" w:sz="6" w:space="12" w:color="000000"/>
                            <w:left w:val="single" w:sz="6" w:space="12" w:color="000000"/>
                            <w:bottom w:val="single" w:sz="6" w:space="12" w:color="000000"/>
                            <w:right w:val="single" w:sz="6" w:space="12" w:color="000000"/>
                          </w:divBdr>
                          <w:divsChild>
                            <w:div w:id="9967691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2338</Words>
  <Characters>13327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CHIPMAN, CHARLES E CTR USAF ACC ACC A589/A5JI</dc:creator>
  <cp:lastModifiedBy>John Schneider</cp:lastModifiedBy>
  <cp:revision>2</cp:revision>
  <cp:lastPrinted>2017-08-14T21:03:00Z</cp:lastPrinted>
  <dcterms:created xsi:type="dcterms:W3CDTF">2017-08-26T00:18:00Z</dcterms:created>
  <dcterms:modified xsi:type="dcterms:W3CDTF">2017-08-26T00:18:00Z</dcterms:modified>
</cp:coreProperties>
</file>