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B93" w:rsidRPr="001F3219" w:rsidRDefault="00A52B93" w:rsidP="00A52B93">
      <w:pPr>
        <w:jc w:val="center"/>
        <w:rPr>
          <w:rFonts w:ascii="Times New Roman" w:hAnsi="Times New Roman" w:cs="Times New Roman"/>
          <w:sz w:val="24"/>
          <w:szCs w:val="24"/>
        </w:rPr>
      </w:pPr>
      <w:r w:rsidRPr="001F3219">
        <w:rPr>
          <w:rFonts w:ascii="Times New Roman" w:hAnsi="Times New Roman" w:cs="Times New Roman"/>
          <w:sz w:val="24"/>
          <w:szCs w:val="24"/>
        </w:rPr>
        <w:t>EXECUTIVE SUMMARY</w:t>
      </w:r>
    </w:p>
    <w:p w:rsidR="00A52B93" w:rsidRPr="00F4376D" w:rsidRDefault="00A52B93" w:rsidP="00A52B93">
      <w:pPr>
        <w:jc w:val="center"/>
        <w:rPr>
          <w:rFonts w:ascii="Times New Roman" w:hAnsi="Times New Roman" w:cs="Times New Roman"/>
        </w:rPr>
      </w:pPr>
    </w:p>
    <w:p w:rsidR="00A52B93" w:rsidRPr="00E2200D" w:rsidRDefault="00A52B93" w:rsidP="00A52B93">
      <w:pPr>
        <w:rPr>
          <w:rFonts w:ascii="Times New Roman" w:hAnsi="Times New Roman" w:cs="Times New Roman"/>
          <w:b/>
        </w:rPr>
      </w:pPr>
      <w:r w:rsidRPr="00266EE9">
        <w:rPr>
          <w:rFonts w:ascii="Times New Roman" w:hAnsi="Times New Roman" w:cs="Times New Roman"/>
        </w:rPr>
        <w:t>1.</w:t>
      </w:r>
      <w:r w:rsidRPr="00266EE9">
        <w:rPr>
          <w:rFonts w:ascii="Times New Roman" w:hAnsi="Times New Roman" w:cs="Times New Roman"/>
        </w:rPr>
        <w:tab/>
      </w:r>
      <w:r w:rsidRPr="00471FE1">
        <w:rPr>
          <w:rFonts w:ascii="Times New Roman" w:hAnsi="Times New Roman" w:cs="Times New Roman"/>
          <w:u w:val="single"/>
        </w:rPr>
        <w:t>ICP NUMBER</w:t>
      </w:r>
      <w:r w:rsidRPr="00266EE9">
        <w:rPr>
          <w:rFonts w:ascii="Times New Roman" w:hAnsi="Times New Roman" w:cs="Times New Roman"/>
        </w:rPr>
        <w:t xml:space="preserve">:   </w:t>
      </w:r>
      <w:r w:rsidR="00741558">
        <w:rPr>
          <w:rFonts w:ascii="Times New Roman" w:hAnsi="Times New Roman" w:cs="Times New Roman"/>
        </w:rPr>
        <w:t>M2015-04-C0-T</w:t>
      </w:r>
    </w:p>
    <w:p w:rsidR="00A52B93" w:rsidRPr="00E2200D" w:rsidRDefault="00A52B93" w:rsidP="00A52B93">
      <w:pPr>
        <w:ind w:left="720" w:hanging="720"/>
        <w:rPr>
          <w:rFonts w:ascii="Times New Roman" w:hAnsi="Times New Roman" w:cs="Times New Roman"/>
          <w:b/>
        </w:rPr>
      </w:pPr>
      <w:r w:rsidRPr="00266EE9">
        <w:rPr>
          <w:rFonts w:ascii="Times New Roman" w:hAnsi="Times New Roman" w:cs="Times New Roman"/>
        </w:rPr>
        <w:t>2.</w:t>
      </w:r>
      <w:r w:rsidRPr="00266EE9">
        <w:rPr>
          <w:rFonts w:ascii="Times New Roman" w:hAnsi="Times New Roman" w:cs="Times New Roman"/>
        </w:rPr>
        <w:tab/>
      </w:r>
      <w:r w:rsidRPr="00471FE1">
        <w:rPr>
          <w:rFonts w:ascii="Times New Roman" w:hAnsi="Times New Roman" w:cs="Times New Roman"/>
          <w:u w:val="single"/>
        </w:rPr>
        <w:t>ICP TITLE</w:t>
      </w:r>
      <w:r w:rsidRPr="00266EE9">
        <w:rPr>
          <w:rFonts w:ascii="Times New Roman" w:hAnsi="Times New Roman" w:cs="Times New Roman"/>
        </w:rPr>
        <w:t xml:space="preserve">:   </w:t>
      </w:r>
      <w:r>
        <w:rPr>
          <w:rFonts w:ascii="Times New Roman" w:hAnsi="Times New Roman" w:cs="Times New Roman"/>
        </w:rPr>
        <w:t>Update</w:t>
      </w:r>
      <w:r w:rsidRPr="00E2200D">
        <w:rPr>
          <w:rFonts w:ascii="Times New Roman" w:hAnsi="Times New Roman" w:cs="Times New Roman"/>
        </w:rPr>
        <w:t xml:space="preserve"> </w:t>
      </w:r>
      <w:r>
        <w:rPr>
          <w:rFonts w:ascii="Times New Roman" w:hAnsi="Times New Roman" w:cs="Times New Roman"/>
        </w:rPr>
        <w:t>OPTASK IM Message</w:t>
      </w:r>
    </w:p>
    <w:p w:rsidR="00A52B93" w:rsidRDefault="00A52B93" w:rsidP="00B47790">
      <w:pPr>
        <w:tabs>
          <w:tab w:val="left" w:pos="720"/>
          <w:tab w:val="left" w:pos="2880"/>
        </w:tabs>
        <w:spacing w:after="0" w:line="240" w:lineRule="auto"/>
        <w:rPr>
          <w:rFonts w:ascii="Times New Roman" w:hAnsi="Times New Roman"/>
          <w:szCs w:val="24"/>
        </w:rPr>
      </w:pPr>
      <w:r w:rsidRPr="00266EE9">
        <w:rPr>
          <w:rFonts w:ascii="Times New Roman" w:hAnsi="Times New Roman" w:cs="Times New Roman"/>
        </w:rPr>
        <w:t>3.</w:t>
      </w:r>
      <w:r w:rsidRPr="00266EE9">
        <w:rPr>
          <w:rFonts w:ascii="Times New Roman" w:hAnsi="Times New Roman" w:cs="Times New Roman"/>
        </w:rPr>
        <w:tab/>
      </w:r>
      <w:r w:rsidRPr="00471FE1">
        <w:rPr>
          <w:rFonts w:ascii="Times New Roman" w:hAnsi="Times New Roman" w:cs="Times New Roman"/>
          <w:u w:val="single"/>
        </w:rPr>
        <w:t>ICP ORIGINATOR</w:t>
      </w:r>
      <w:r w:rsidRPr="00266EE9">
        <w:rPr>
          <w:rFonts w:ascii="Times New Roman" w:hAnsi="Times New Roman" w:cs="Times New Roman"/>
        </w:rPr>
        <w:t xml:space="preserve">:   </w:t>
      </w:r>
      <w:r>
        <w:rPr>
          <w:rFonts w:ascii="Times New Roman" w:hAnsi="Times New Roman"/>
          <w:szCs w:val="24"/>
        </w:rPr>
        <w:t>Defense Information Systems Agency</w:t>
      </w:r>
    </w:p>
    <w:p w:rsidR="00A52B93" w:rsidRDefault="001458FC" w:rsidP="001458FC">
      <w:pPr>
        <w:autoSpaceDE w:val="0"/>
        <w:autoSpaceDN w:val="0"/>
        <w:adjustRightInd w:val="0"/>
        <w:spacing w:after="0" w:line="240" w:lineRule="auto"/>
        <w:ind w:left="2160"/>
        <w:rPr>
          <w:rFonts w:ascii="Times New Roman" w:hAnsi="Times New Roman"/>
          <w:szCs w:val="24"/>
        </w:rPr>
      </w:pPr>
      <w:r>
        <w:rPr>
          <w:rFonts w:ascii="Times New Roman" w:hAnsi="Times New Roman"/>
          <w:szCs w:val="24"/>
        </w:rPr>
        <w:t xml:space="preserve">    </w:t>
      </w:r>
      <w:r w:rsidR="00A52B93">
        <w:rPr>
          <w:rFonts w:ascii="Times New Roman" w:hAnsi="Times New Roman"/>
          <w:szCs w:val="24"/>
        </w:rPr>
        <w:t xml:space="preserve">Engineering </w:t>
      </w:r>
      <w:r w:rsidR="007624D5">
        <w:rPr>
          <w:rFonts w:ascii="Times New Roman" w:hAnsi="Times New Roman"/>
          <w:szCs w:val="24"/>
        </w:rPr>
        <w:t xml:space="preserve">&amp; Solution Analysis </w:t>
      </w:r>
      <w:r w:rsidR="00A52B93">
        <w:rPr>
          <w:rFonts w:ascii="Times New Roman" w:hAnsi="Times New Roman"/>
          <w:szCs w:val="24"/>
        </w:rPr>
        <w:t>Directorate (EE)</w:t>
      </w:r>
    </w:p>
    <w:p w:rsidR="00A52B93" w:rsidRDefault="001458FC" w:rsidP="00A52B93">
      <w:pPr>
        <w:autoSpaceDE w:val="0"/>
        <w:autoSpaceDN w:val="0"/>
        <w:adjustRightInd w:val="0"/>
        <w:spacing w:after="0" w:line="240" w:lineRule="auto"/>
        <w:ind w:left="2160"/>
        <w:rPr>
          <w:rFonts w:ascii="Times New Roman" w:hAnsi="Times New Roman"/>
          <w:szCs w:val="24"/>
        </w:rPr>
      </w:pPr>
      <w:r>
        <w:rPr>
          <w:rFonts w:ascii="Times New Roman" w:hAnsi="Times New Roman"/>
          <w:szCs w:val="24"/>
        </w:rPr>
        <w:t xml:space="preserve">    </w:t>
      </w:r>
      <w:r w:rsidR="00A52B93">
        <w:rPr>
          <w:rFonts w:ascii="Times New Roman" w:hAnsi="Times New Roman"/>
          <w:szCs w:val="24"/>
        </w:rPr>
        <w:t>Systems Engineering Division (EE2)</w:t>
      </w:r>
    </w:p>
    <w:p w:rsidR="00A52B93" w:rsidRDefault="001458FC" w:rsidP="00A52B93">
      <w:pPr>
        <w:autoSpaceDE w:val="0"/>
        <w:autoSpaceDN w:val="0"/>
        <w:adjustRightInd w:val="0"/>
        <w:spacing w:after="0" w:line="240" w:lineRule="auto"/>
        <w:ind w:left="2160"/>
        <w:rPr>
          <w:rFonts w:ascii="Times New Roman" w:hAnsi="Times New Roman"/>
          <w:szCs w:val="24"/>
        </w:rPr>
      </w:pPr>
      <w:r>
        <w:rPr>
          <w:rFonts w:ascii="Times New Roman" w:hAnsi="Times New Roman"/>
          <w:szCs w:val="24"/>
        </w:rPr>
        <w:t xml:space="preserve">    </w:t>
      </w:r>
      <w:r w:rsidR="00A52B93">
        <w:rPr>
          <w:rFonts w:ascii="Times New Roman" w:hAnsi="Times New Roman"/>
          <w:szCs w:val="24"/>
        </w:rPr>
        <w:t>Tactical Message Standards Management Branch (EE21)</w:t>
      </w:r>
    </w:p>
    <w:p w:rsidR="00A52B93" w:rsidRDefault="001458FC" w:rsidP="00A52B93">
      <w:pPr>
        <w:autoSpaceDE w:val="0"/>
        <w:autoSpaceDN w:val="0"/>
        <w:adjustRightInd w:val="0"/>
        <w:spacing w:after="0" w:line="240" w:lineRule="auto"/>
        <w:ind w:left="2160"/>
        <w:rPr>
          <w:rFonts w:ascii="Times New Roman" w:hAnsi="Times New Roman"/>
          <w:szCs w:val="24"/>
        </w:rPr>
      </w:pPr>
      <w:r>
        <w:rPr>
          <w:rFonts w:ascii="Times New Roman" w:hAnsi="Times New Roman"/>
          <w:szCs w:val="24"/>
        </w:rPr>
        <w:t xml:space="preserve">    </w:t>
      </w:r>
      <w:r w:rsidR="00A52B93">
        <w:rPr>
          <w:rFonts w:ascii="Times New Roman" w:hAnsi="Times New Roman"/>
          <w:szCs w:val="24"/>
        </w:rPr>
        <w:t>Messaging Standards Section (EE212)</w:t>
      </w:r>
    </w:p>
    <w:p w:rsidR="00A52B93" w:rsidRDefault="001458FC" w:rsidP="00A52B93">
      <w:pPr>
        <w:autoSpaceDE w:val="0"/>
        <w:autoSpaceDN w:val="0"/>
        <w:adjustRightInd w:val="0"/>
        <w:spacing w:after="0" w:line="240" w:lineRule="auto"/>
        <w:ind w:left="2160"/>
        <w:rPr>
          <w:rFonts w:ascii="Times New Roman" w:hAnsi="Times New Roman"/>
          <w:szCs w:val="24"/>
        </w:rPr>
      </w:pPr>
      <w:r>
        <w:rPr>
          <w:rFonts w:ascii="Times New Roman" w:hAnsi="Times New Roman"/>
          <w:szCs w:val="24"/>
        </w:rPr>
        <w:t xml:space="preserve">    </w:t>
      </w:r>
      <w:r w:rsidR="00A52B93">
        <w:rPr>
          <w:rFonts w:ascii="Times New Roman" w:hAnsi="Times New Roman"/>
          <w:szCs w:val="24"/>
        </w:rPr>
        <w:t>P.O. Box 549</w:t>
      </w:r>
    </w:p>
    <w:p w:rsidR="00A52B93" w:rsidRDefault="001458FC" w:rsidP="00A52B93">
      <w:pPr>
        <w:autoSpaceDE w:val="0"/>
        <w:autoSpaceDN w:val="0"/>
        <w:adjustRightInd w:val="0"/>
        <w:spacing w:after="0" w:line="240" w:lineRule="auto"/>
        <w:ind w:left="2160"/>
        <w:rPr>
          <w:rFonts w:ascii="Times New Roman" w:hAnsi="Times New Roman"/>
          <w:szCs w:val="24"/>
        </w:rPr>
      </w:pPr>
      <w:r>
        <w:rPr>
          <w:rFonts w:ascii="Times New Roman" w:hAnsi="Times New Roman"/>
          <w:szCs w:val="24"/>
        </w:rPr>
        <w:t xml:space="preserve">    </w:t>
      </w:r>
      <w:r w:rsidR="00A52B93">
        <w:rPr>
          <w:rFonts w:ascii="Times New Roman" w:hAnsi="Times New Roman"/>
          <w:szCs w:val="24"/>
        </w:rPr>
        <w:t>Ft. Meade, MD 20755-0549</w:t>
      </w:r>
    </w:p>
    <w:p w:rsidR="00A52B93" w:rsidRPr="00E2200D" w:rsidRDefault="00A52B93" w:rsidP="00A52B93">
      <w:pPr>
        <w:spacing w:after="0"/>
        <w:rPr>
          <w:rFonts w:ascii="Times New Roman" w:hAnsi="Times New Roman" w:cs="Times New Roman"/>
          <w:b/>
        </w:rPr>
      </w:pPr>
    </w:p>
    <w:p w:rsidR="00A52B93" w:rsidRPr="00E2200D" w:rsidRDefault="00A52B93" w:rsidP="00A52B93">
      <w:pPr>
        <w:ind w:left="720" w:hanging="720"/>
        <w:rPr>
          <w:rFonts w:ascii="Times New Roman" w:hAnsi="Times New Roman" w:cs="Times New Roman"/>
          <w:b/>
        </w:rPr>
      </w:pPr>
      <w:r w:rsidRPr="00F82479">
        <w:rPr>
          <w:rFonts w:ascii="Times New Roman" w:hAnsi="Times New Roman" w:cs="Times New Roman"/>
        </w:rPr>
        <w:t>4.</w:t>
      </w:r>
      <w:r w:rsidRPr="00F82479">
        <w:rPr>
          <w:rFonts w:ascii="Times New Roman" w:hAnsi="Times New Roman" w:cs="Times New Roman"/>
        </w:rPr>
        <w:tab/>
      </w:r>
      <w:r w:rsidRPr="00471FE1">
        <w:rPr>
          <w:rFonts w:ascii="Times New Roman" w:hAnsi="Times New Roman" w:cs="Times New Roman"/>
          <w:u w:val="single"/>
        </w:rPr>
        <w:t>PROBLEM STATEMENT</w:t>
      </w:r>
      <w:r w:rsidRPr="00F82479">
        <w:rPr>
          <w:rFonts w:ascii="Times New Roman" w:hAnsi="Times New Roman" w:cs="Times New Roman"/>
        </w:rPr>
        <w:t>:</w:t>
      </w:r>
      <w:r>
        <w:rPr>
          <w:rFonts w:ascii="Times New Roman" w:hAnsi="Times New Roman" w:cs="Times New Roman"/>
        </w:rPr>
        <w:t xml:space="preserve">  </w:t>
      </w:r>
      <w:r w:rsidR="007624D5">
        <w:rPr>
          <w:rFonts w:ascii="Times New Roman" w:hAnsi="Times New Roman" w:cs="Times New Roman"/>
        </w:rPr>
        <w:t>The OPTASK IM message has been added to ADatP-3 however, there are several differences between the ADatP-3 version and the</w:t>
      </w:r>
      <w:r w:rsidR="007624D5" w:rsidRPr="00026844">
        <w:rPr>
          <w:rFonts w:ascii="Times New Roman" w:hAnsi="Times New Roman" w:cs="Times New Roman"/>
        </w:rPr>
        <w:t xml:space="preserve"> </w:t>
      </w:r>
      <w:r w:rsidR="007624D5">
        <w:rPr>
          <w:rFonts w:ascii="Times New Roman" w:hAnsi="Times New Roman" w:cs="Times New Roman"/>
        </w:rPr>
        <w:t>USMTF version.</w:t>
      </w:r>
    </w:p>
    <w:p w:rsidR="00A52B93" w:rsidRDefault="00A52B93" w:rsidP="00B47790">
      <w:pPr>
        <w:ind w:left="720" w:hanging="720"/>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Pr="00471FE1">
        <w:rPr>
          <w:rFonts w:ascii="Times New Roman" w:hAnsi="Times New Roman" w:cs="Times New Roman"/>
          <w:u w:val="single"/>
        </w:rPr>
        <w:t>PROPOSED SOLUTION</w:t>
      </w:r>
      <w:r>
        <w:rPr>
          <w:rFonts w:ascii="Times New Roman" w:hAnsi="Times New Roman" w:cs="Times New Roman"/>
        </w:rPr>
        <w:t xml:space="preserve">:  </w:t>
      </w:r>
      <w:r w:rsidR="007624D5">
        <w:rPr>
          <w:rFonts w:ascii="Times New Roman" w:hAnsi="Times New Roman" w:cs="Times New Roman"/>
        </w:rPr>
        <w:t>Since the OPTASK IM message has been added to ADatP-3 several differences have been noted between it and the USMTF version</w:t>
      </w:r>
      <w:r w:rsidR="007624D5" w:rsidRPr="000355DB">
        <w:rPr>
          <w:rFonts w:ascii="Times New Roman" w:hAnsi="Times New Roman" w:cs="Times New Roman"/>
        </w:rPr>
        <w:t xml:space="preserve"> </w:t>
      </w:r>
      <w:r w:rsidR="007624D5">
        <w:rPr>
          <w:rFonts w:ascii="Times New Roman" w:hAnsi="Times New Roman" w:cs="Times New Roman"/>
        </w:rPr>
        <w:t>even though both messages are based on ACP 200. The USMTF version should be updated so the two messages are harmonized.</w:t>
      </w:r>
    </w:p>
    <w:p w:rsidR="00A52B93" w:rsidRDefault="00A52B93" w:rsidP="00A52B93">
      <w:pPr>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Pr="00E15F55">
        <w:rPr>
          <w:rFonts w:ascii="Times New Roman" w:hAnsi="Times New Roman" w:cs="Times New Roman"/>
          <w:u w:val="single"/>
        </w:rPr>
        <w:t>TECHNICAL POC(S):</w:t>
      </w:r>
    </w:p>
    <w:p w:rsidR="00A52B93" w:rsidRPr="00A87EF3" w:rsidRDefault="00A52B93" w:rsidP="00A52B93">
      <w:pPr>
        <w:spacing w:after="0"/>
        <w:rPr>
          <w:rFonts w:ascii="Times New Roman" w:hAnsi="Times New Roman" w:cs="Times New Roman"/>
          <w:b/>
        </w:rPr>
      </w:pPr>
      <w:r w:rsidRPr="00A87EF3">
        <w:rPr>
          <w:rFonts w:ascii="Times New Roman" w:hAnsi="Times New Roman" w:cs="Times New Roman"/>
        </w:rPr>
        <w:tab/>
      </w:r>
      <w:r w:rsidR="001458FC">
        <w:rPr>
          <w:rFonts w:ascii="Times New Roman" w:hAnsi="Times New Roman" w:cs="Times New Roman"/>
        </w:rPr>
        <w:t>DISA</w:t>
      </w:r>
    </w:p>
    <w:p w:rsidR="00A52B93" w:rsidRPr="00A87EF3" w:rsidRDefault="00A52B93" w:rsidP="00A52B93">
      <w:pPr>
        <w:spacing w:after="0"/>
        <w:rPr>
          <w:rFonts w:ascii="Times New Roman" w:hAnsi="Times New Roman" w:cs="Times New Roman"/>
          <w:b/>
        </w:rPr>
      </w:pPr>
    </w:p>
    <w:p w:rsidR="001458FC" w:rsidRDefault="001458FC" w:rsidP="001458FC">
      <w:pPr>
        <w:tabs>
          <w:tab w:val="left" w:pos="360"/>
          <w:tab w:val="left" w:pos="2880"/>
        </w:tabs>
        <w:spacing w:after="0" w:line="240" w:lineRule="auto"/>
        <w:ind w:left="720"/>
        <w:rPr>
          <w:rFonts w:ascii="Times New Roman" w:hAnsi="Times New Roman"/>
          <w:szCs w:val="24"/>
        </w:rPr>
      </w:pPr>
      <w:r>
        <w:rPr>
          <w:rFonts w:ascii="Times New Roman" w:hAnsi="Times New Roman"/>
          <w:szCs w:val="24"/>
        </w:rPr>
        <w:t>Defense Information Systems Agency</w:t>
      </w:r>
    </w:p>
    <w:p w:rsidR="001458FC" w:rsidRDefault="001458FC" w:rsidP="001458FC">
      <w:pPr>
        <w:autoSpaceDE w:val="0"/>
        <w:autoSpaceDN w:val="0"/>
        <w:adjustRightInd w:val="0"/>
        <w:spacing w:after="0" w:line="240" w:lineRule="auto"/>
        <w:ind w:left="720"/>
        <w:rPr>
          <w:rFonts w:ascii="Times New Roman" w:hAnsi="Times New Roman"/>
          <w:szCs w:val="24"/>
        </w:rPr>
      </w:pPr>
      <w:r>
        <w:rPr>
          <w:rFonts w:ascii="Times New Roman" w:hAnsi="Times New Roman"/>
          <w:szCs w:val="24"/>
        </w:rPr>
        <w:t>Messaging Standards Section (EE212)</w:t>
      </w:r>
    </w:p>
    <w:p w:rsidR="001458FC" w:rsidRDefault="001458FC" w:rsidP="001458FC">
      <w:pPr>
        <w:autoSpaceDE w:val="0"/>
        <w:autoSpaceDN w:val="0"/>
        <w:adjustRightInd w:val="0"/>
        <w:spacing w:after="0" w:line="240" w:lineRule="auto"/>
        <w:ind w:left="720"/>
        <w:rPr>
          <w:rFonts w:ascii="Times New Roman" w:hAnsi="Times New Roman"/>
          <w:szCs w:val="24"/>
        </w:rPr>
      </w:pPr>
      <w:r>
        <w:rPr>
          <w:rFonts w:ascii="Times New Roman" w:hAnsi="Times New Roman"/>
          <w:szCs w:val="24"/>
        </w:rPr>
        <w:t>P.O. Box 549</w:t>
      </w:r>
    </w:p>
    <w:p w:rsidR="001458FC" w:rsidRDefault="001458FC" w:rsidP="001458FC">
      <w:pPr>
        <w:spacing w:after="0"/>
        <w:ind w:left="720"/>
        <w:rPr>
          <w:rFonts w:ascii="Times New Roman" w:hAnsi="Times New Roman"/>
          <w:szCs w:val="24"/>
        </w:rPr>
      </w:pPr>
      <w:r>
        <w:rPr>
          <w:rFonts w:ascii="Times New Roman" w:hAnsi="Times New Roman"/>
          <w:szCs w:val="24"/>
        </w:rPr>
        <w:t>Ft. Meade, MD 20755-0549</w:t>
      </w:r>
    </w:p>
    <w:p w:rsidR="00A52B93" w:rsidRPr="00A87EF3" w:rsidRDefault="001458FC" w:rsidP="001458FC">
      <w:pPr>
        <w:spacing w:after="0"/>
        <w:ind w:left="720"/>
        <w:rPr>
          <w:rFonts w:ascii="Times New Roman" w:hAnsi="Times New Roman" w:cs="Times New Roman"/>
          <w:b/>
        </w:rPr>
      </w:pPr>
      <w:r>
        <w:rPr>
          <w:rFonts w:ascii="Times New Roman" w:hAnsi="Times New Roman" w:cs="Times New Roman"/>
        </w:rPr>
        <w:t>Phone: (301) 225-7385</w:t>
      </w:r>
    </w:p>
    <w:p w:rsidR="00A52B93" w:rsidRPr="00A87EF3" w:rsidRDefault="00A52B93" w:rsidP="001458FC">
      <w:pPr>
        <w:ind w:left="720"/>
        <w:rPr>
          <w:rFonts w:ascii="Times New Roman" w:hAnsi="Times New Roman" w:cs="Times New Roman"/>
          <w:b/>
        </w:rPr>
      </w:pPr>
      <w:r w:rsidRPr="00A87EF3">
        <w:rPr>
          <w:rFonts w:ascii="Times New Roman" w:hAnsi="Times New Roman" w:cs="Times New Roman"/>
        </w:rPr>
        <w:t xml:space="preserve">E-Mail: </w:t>
      </w:r>
      <w:hyperlink r:id="rId9" w:history="1">
        <w:r w:rsidR="001458FC" w:rsidRPr="00664D49">
          <w:rPr>
            <w:rStyle w:val="Hyperlink"/>
            <w:rFonts w:ascii="Times New Roman" w:hAnsi="Times New Roman" w:cs="Times New Roman"/>
          </w:rPr>
          <w:t>raymond.f.ford4.civ@mail.mil</w:t>
        </w:r>
      </w:hyperlink>
      <w:r w:rsidR="001458FC" w:rsidRPr="00A87EF3">
        <w:rPr>
          <w:rFonts w:ascii="Times New Roman" w:hAnsi="Times New Roman" w:cs="Times New Roman"/>
          <w:b/>
        </w:rPr>
        <w:t xml:space="preserve"> </w:t>
      </w:r>
    </w:p>
    <w:p w:rsidR="00A52B93" w:rsidRPr="00266EE9" w:rsidRDefault="00A52B93" w:rsidP="00A52B93">
      <w:pPr>
        <w:rPr>
          <w:rFonts w:ascii="Times New Roman" w:hAnsi="Times New Roman" w:cs="Times New Roman"/>
        </w:rPr>
      </w:pPr>
    </w:p>
    <w:p w:rsidR="00A52B93" w:rsidRDefault="00A52B93" w:rsidP="00A52B93">
      <w:pPr>
        <w:sectPr w:rsidR="00A52B93">
          <w:headerReference w:type="default" r:id="rId10"/>
          <w:footerReference w:type="default" r:id="rId11"/>
          <w:pgSz w:w="12240" w:h="15840"/>
          <w:pgMar w:top="1440" w:right="1440" w:bottom="1440" w:left="1440" w:header="720" w:footer="720" w:gutter="0"/>
          <w:cols w:space="720"/>
          <w:docGrid w:linePitch="360"/>
        </w:sectPr>
      </w:pPr>
    </w:p>
    <w:p w:rsidR="00A52B93" w:rsidRPr="001F3219" w:rsidRDefault="00A52B93" w:rsidP="00A52B93">
      <w:pPr>
        <w:jc w:val="center"/>
        <w:rPr>
          <w:rFonts w:ascii="Times New Roman" w:hAnsi="Times New Roman" w:cs="Times New Roman"/>
          <w:sz w:val="24"/>
          <w:szCs w:val="24"/>
        </w:rPr>
      </w:pPr>
      <w:r w:rsidRPr="001F3219">
        <w:rPr>
          <w:rFonts w:ascii="Times New Roman" w:hAnsi="Times New Roman" w:cs="Times New Roman"/>
          <w:sz w:val="24"/>
          <w:szCs w:val="24"/>
        </w:rPr>
        <w:lastRenderedPageBreak/>
        <w:t>ICP BOILERPLATE</w:t>
      </w:r>
    </w:p>
    <w:p w:rsidR="00A52B93" w:rsidRDefault="00A52B93" w:rsidP="00A52B93">
      <w:pPr>
        <w:tabs>
          <w:tab w:val="left" w:pos="2880"/>
        </w:tabs>
        <w:spacing w:after="0" w:line="240" w:lineRule="auto"/>
        <w:outlineLvl w:val="0"/>
        <w:rPr>
          <w:rFonts w:ascii="Times New Roman" w:eastAsia="Calibri" w:hAnsi="Times New Roman" w:cs="Times New Roman"/>
          <w:sz w:val="24"/>
          <w:szCs w:val="24"/>
          <w:u w:val="single"/>
        </w:rPr>
      </w:pPr>
    </w:p>
    <w:p w:rsidR="00A52B93" w:rsidRPr="00E15F55" w:rsidRDefault="00A52B93" w:rsidP="00A52B93">
      <w:pPr>
        <w:tabs>
          <w:tab w:val="left" w:pos="2880"/>
        </w:tabs>
        <w:spacing w:after="0" w:line="240" w:lineRule="auto"/>
        <w:outlineLvl w:val="0"/>
        <w:rPr>
          <w:rFonts w:ascii="Times New Roman" w:eastAsia="Calibri" w:hAnsi="Times New Roman" w:cs="Times New Roman"/>
          <w:b/>
          <w:sz w:val="24"/>
          <w:szCs w:val="24"/>
        </w:rPr>
      </w:pPr>
      <w:r w:rsidRPr="0017442D">
        <w:rPr>
          <w:rFonts w:ascii="Times New Roman" w:eastAsia="Calibri" w:hAnsi="Times New Roman" w:cs="Times New Roman"/>
          <w:sz w:val="24"/>
          <w:szCs w:val="24"/>
          <w:u w:val="single"/>
        </w:rPr>
        <w:t>ICP NUMBER</w:t>
      </w:r>
      <w:r w:rsidRPr="0017442D">
        <w:rPr>
          <w:rFonts w:ascii="Times New Roman" w:eastAsia="Calibri" w:hAnsi="Times New Roman" w:cs="Times New Roman"/>
          <w:sz w:val="24"/>
          <w:szCs w:val="24"/>
        </w:rPr>
        <w:t>:</w:t>
      </w:r>
      <w:r w:rsidRPr="0017442D">
        <w:rPr>
          <w:rFonts w:ascii="Times New Roman" w:eastAsia="Calibri" w:hAnsi="Times New Roman" w:cs="Times New Roman"/>
          <w:sz w:val="24"/>
          <w:szCs w:val="24"/>
        </w:rPr>
        <w:tab/>
      </w:r>
      <w:r w:rsidRPr="00E15F55">
        <w:rPr>
          <w:rFonts w:ascii="Times New Roman" w:eastAsia="Calibri" w:hAnsi="Times New Roman" w:cs="Times New Roman"/>
          <w:sz w:val="24"/>
          <w:szCs w:val="24"/>
        </w:rPr>
        <w:t>M2015-</w:t>
      </w:r>
      <w:r w:rsidR="00741558">
        <w:rPr>
          <w:rFonts w:ascii="Times New Roman" w:eastAsia="Calibri" w:hAnsi="Times New Roman" w:cs="Times New Roman"/>
          <w:sz w:val="24"/>
          <w:szCs w:val="24"/>
        </w:rPr>
        <w:t>04</w:t>
      </w:r>
      <w:r w:rsidRPr="00E15F55">
        <w:rPr>
          <w:rFonts w:ascii="Times New Roman" w:eastAsia="Calibri" w:hAnsi="Times New Roman" w:cs="Times New Roman"/>
          <w:sz w:val="24"/>
          <w:szCs w:val="24"/>
        </w:rPr>
        <w:t>-C</w:t>
      </w:r>
      <w:r w:rsidR="00741558">
        <w:rPr>
          <w:rFonts w:ascii="Times New Roman" w:eastAsia="Calibri" w:hAnsi="Times New Roman" w:cs="Times New Roman"/>
          <w:sz w:val="24"/>
          <w:szCs w:val="24"/>
        </w:rPr>
        <w:t>0</w:t>
      </w:r>
      <w:r w:rsidRPr="00E15F55">
        <w:rPr>
          <w:rFonts w:ascii="Times New Roman" w:eastAsia="Calibri" w:hAnsi="Times New Roman" w:cs="Times New Roman"/>
          <w:sz w:val="24"/>
          <w:szCs w:val="24"/>
        </w:rPr>
        <w:t>-</w:t>
      </w:r>
      <w:r w:rsidR="00741558">
        <w:rPr>
          <w:rFonts w:ascii="Times New Roman" w:eastAsia="Calibri" w:hAnsi="Times New Roman" w:cs="Times New Roman"/>
          <w:sz w:val="24"/>
          <w:szCs w:val="24"/>
        </w:rPr>
        <w:t>T</w:t>
      </w:r>
    </w:p>
    <w:p w:rsidR="00A52B93" w:rsidRPr="0017442D" w:rsidRDefault="00A52B93" w:rsidP="00A52B93">
      <w:pPr>
        <w:tabs>
          <w:tab w:val="left" w:pos="3870"/>
        </w:tabs>
        <w:spacing w:after="0" w:line="240" w:lineRule="auto"/>
        <w:rPr>
          <w:rFonts w:ascii="Times New Roman" w:eastAsia="Calibri" w:hAnsi="Times New Roman" w:cs="Times New Roman"/>
          <w:sz w:val="24"/>
          <w:szCs w:val="24"/>
          <w:u w:val="single"/>
        </w:rPr>
      </w:pPr>
    </w:p>
    <w:p w:rsidR="00A52B93" w:rsidRPr="00E15F55" w:rsidRDefault="00A52B93" w:rsidP="00A52B93">
      <w:pPr>
        <w:tabs>
          <w:tab w:val="left" w:pos="2880"/>
        </w:tabs>
        <w:spacing w:after="0" w:line="240" w:lineRule="auto"/>
        <w:ind w:left="2880" w:hanging="2880"/>
        <w:rPr>
          <w:rFonts w:ascii="Times New Roman" w:eastAsia="Calibri" w:hAnsi="Times New Roman" w:cs="Times New Roman"/>
          <w:b/>
          <w:sz w:val="24"/>
          <w:szCs w:val="24"/>
        </w:rPr>
      </w:pPr>
      <w:r w:rsidRPr="0017442D">
        <w:rPr>
          <w:rFonts w:ascii="Times New Roman" w:eastAsia="Calibri" w:hAnsi="Times New Roman" w:cs="Times New Roman"/>
          <w:sz w:val="24"/>
          <w:szCs w:val="24"/>
          <w:u w:val="single"/>
        </w:rPr>
        <w:t>ICP TITLE</w:t>
      </w:r>
      <w:r w:rsidRPr="0017442D">
        <w:rPr>
          <w:rFonts w:ascii="Times New Roman" w:eastAsia="Calibri" w:hAnsi="Times New Roman" w:cs="Times New Roman"/>
          <w:sz w:val="24"/>
          <w:szCs w:val="24"/>
        </w:rPr>
        <w:t>:</w:t>
      </w:r>
      <w:r w:rsidRPr="0017442D">
        <w:rPr>
          <w:rFonts w:ascii="Times New Roman" w:eastAsia="Calibri" w:hAnsi="Times New Roman" w:cs="Times New Roman"/>
          <w:sz w:val="24"/>
          <w:szCs w:val="24"/>
        </w:rPr>
        <w:tab/>
      </w:r>
      <w:bookmarkStart w:id="0" w:name="_GoBack"/>
      <w:r w:rsidR="001458FC">
        <w:rPr>
          <w:rFonts w:ascii="Times New Roman" w:hAnsi="Times New Roman" w:cs="Times New Roman"/>
        </w:rPr>
        <w:t>Update</w:t>
      </w:r>
      <w:r w:rsidR="001458FC" w:rsidRPr="00E2200D">
        <w:rPr>
          <w:rFonts w:ascii="Times New Roman" w:hAnsi="Times New Roman" w:cs="Times New Roman"/>
        </w:rPr>
        <w:t xml:space="preserve"> </w:t>
      </w:r>
      <w:r w:rsidR="001458FC">
        <w:rPr>
          <w:rFonts w:ascii="Times New Roman" w:hAnsi="Times New Roman" w:cs="Times New Roman"/>
        </w:rPr>
        <w:t>OPTASK IM Message</w:t>
      </w:r>
      <w:bookmarkEnd w:id="0"/>
    </w:p>
    <w:p w:rsidR="00A52B93" w:rsidRPr="0017442D" w:rsidRDefault="00A52B93" w:rsidP="00A52B93">
      <w:pPr>
        <w:tabs>
          <w:tab w:val="left" w:pos="3870"/>
        </w:tabs>
        <w:spacing w:after="0" w:line="240" w:lineRule="auto"/>
        <w:rPr>
          <w:rFonts w:ascii="Times New Roman" w:eastAsia="Calibri" w:hAnsi="Times New Roman" w:cs="Times New Roman"/>
          <w:sz w:val="24"/>
          <w:szCs w:val="24"/>
          <w:u w:val="single"/>
        </w:rPr>
      </w:pPr>
    </w:p>
    <w:p w:rsidR="00A52B93" w:rsidRPr="00E15F55" w:rsidRDefault="00A52B93" w:rsidP="00A52B93">
      <w:pPr>
        <w:tabs>
          <w:tab w:val="left" w:pos="2880"/>
        </w:tabs>
        <w:spacing w:after="0" w:line="240" w:lineRule="auto"/>
        <w:rPr>
          <w:rFonts w:ascii="Times New Roman" w:eastAsia="Calibri" w:hAnsi="Times New Roman" w:cs="Times New Roman"/>
          <w:b/>
          <w:sz w:val="24"/>
          <w:szCs w:val="24"/>
        </w:rPr>
      </w:pPr>
      <w:r w:rsidRPr="0017442D">
        <w:rPr>
          <w:rFonts w:ascii="Times New Roman" w:eastAsia="Calibri" w:hAnsi="Times New Roman" w:cs="Times New Roman"/>
          <w:sz w:val="24"/>
          <w:szCs w:val="24"/>
          <w:u w:val="single"/>
        </w:rPr>
        <w:t>RECEIPT DATE</w:t>
      </w:r>
      <w:r w:rsidRPr="0017442D">
        <w:rPr>
          <w:rFonts w:ascii="Times New Roman" w:eastAsia="Calibri" w:hAnsi="Times New Roman" w:cs="Times New Roman"/>
          <w:sz w:val="24"/>
          <w:szCs w:val="24"/>
        </w:rPr>
        <w:t>:</w:t>
      </w:r>
      <w:r w:rsidRPr="0017442D">
        <w:rPr>
          <w:rFonts w:ascii="Times New Roman" w:eastAsia="Calibri" w:hAnsi="Times New Roman" w:cs="Times New Roman"/>
          <w:sz w:val="24"/>
          <w:szCs w:val="24"/>
        </w:rPr>
        <w:tab/>
      </w:r>
      <w:r w:rsidR="00A22235">
        <w:rPr>
          <w:rFonts w:ascii="Times New Roman" w:eastAsia="Calibri" w:hAnsi="Times New Roman" w:cs="Times New Roman"/>
          <w:sz w:val="24"/>
          <w:szCs w:val="24"/>
        </w:rPr>
        <w:t>5</w:t>
      </w:r>
      <w:r w:rsidRPr="00E15F55">
        <w:rPr>
          <w:rFonts w:ascii="Times New Roman" w:eastAsia="Calibri" w:hAnsi="Times New Roman" w:cs="Times New Roman"/>
          <w:sz w:val="24"/>
          <w:szCs w:val="24"/>
        </w:rPr>
        <w:t xml:space="preserve"> </w:t>
      </w:r>
      <w:r w:rsidR="00C5629B">
        <w:rPr>
          <w:rFonts w:ascii="Times New Roman" w:eastAsia="Calibri" w:hAnsi="Times New Roman" w:cs="Times New Roman"/>
          <w:sz w:val="24"/>
          <w:szCs w:val="24"/>
        </w:rPr>
        <w:t>October</w:t>
      </w:r>
      <w:r w:rsidRPr="00E15F55">
        <w:rPr>
          <w:rFonts w:ascii="Times New Roman" w:eastAsia="Calibri" w:hAnsi="Times New Roman" w:cs="Times New Roman"/>
          <w:sz w:val="24"/>
          <w:szCs w:val="24"/>
        </w:rPr>
        <w:t xml:space="preserve"> 201</w:t>
      </w:r>
      <w:r w:rsidR="001458FC">
        <w:rPr>
          <w:rFonts w:ascii="Times New Roman" w:eastAsia="Calibri" w:hAnsi="Times New Roman" w:cs="Times New Roman"/>
          <w:sz w:val="24"/>
          <w:szCs w:val="24"/>
        </w:rPr>
        <w:t>5</w:t>
      </w:r>
    </w:p>
    <w:p w:rsidR="00A52B93" w:rsidRPr="0017442D" w:rsidRDefault="00A52B93" w:rsidP="00A52B93">
      <w:pPr>
        <w:tabs>
          <w:tab w:val="left" w:pos="3870"/>
        </w:tabs>
        <w:spacing w:after="0" w:line="240" w:lineRule="auto"/>
        <w:rPr>
          <w:rFonts w:ascii="Times New Roman" w:eastAsia="Calibri" w:hAnsi="Times New Roman" w:cs="Times New Roman"/>
          <w:sz w:val="24"/>
          <w:szCs w:val="24"/>
          <w:u w:val="single"/>
        </w:rPr>
      </w:pPr>
    </w:p>
    <w:p w:rsidR="00A52B93" w:rsidRPr="00E15F55" w:rsidRDefault="00A52B93" w:rsidP="00A52B93">
      <w:pPr>
        <w:tabs>
          <w:tab w:val="left" w:pos="2880"/>
        </w:tabs>
        <w:spacing w:after="0" w:line="240" w:lineRule="auto"/>
        <w:rPr>
          <w:rFonts w:ascii="Times New Roman" w:eastAsia="Calibri" w:hAnsi="Times New Roman" w:cs="Times New Roman"/>
          <w:b/>
          <w:sz w:val="24"/>
          <w:szCs w:val="24"/>
        </w:rPr>
      </w:pPr>
      <w:r w:rsidRPr="0017442D">
        <w:rPr>
          <w:rFonts w:ascii="Times New Roman" w:eastAsia="Calibri" w:hAnsi="Times New Roman" w:cs="Times New Roman"/>
          <w:sz w:val="24"/>
          <w:szCs w:val="24"/>
          <w:u w:val="single"/>
        </w:rPr>
        <w:t>ICP PRECEDENCE</w:t>
      </w:r>
      <w:r w:rsidRPr="0017442D">
        <w:rPr>
          <w:rFonts w:ascii="Times New Roman" w:eastAsia="Calibri" w:hAnsi="Times New Roman" w:cs="Times New Roman"/>
          <w:sz w:val="24"/>
          <w:szCs w:val="24"/>
        </w:rPr>
        <w:t>:</w:t>
      </w:r>
      <w:r>
        <w:rPr>
          <w:rFonts w:ascii="Times New Roman" w:eastAsia="Calibri" w:hAnsi="Times New Roman" w:cs="Times New Roman"/>
          <w:sz w:val="24"/>
          <w:szCs w:val="24"/>
        </w:rPr>
        <w:tab/>
      </w:r>
      <w:r w:rsidRPr="00E15F55">
        <w:rPr>
          <w:rFonts w:ascii="Times New Roman" w:eastAsia="Calibri" w:hAnsi="Times New Roman" w:cs="Times New Roman"/>
          <w:sz w:val="24"/>
          <w:szCs w:val="24"/>
        </w:rPr>
        <w:t>ROUTINE</w:t>
      </w:r>
    </w:p>
    <w:p w:rsidR="00A52B93" w:rsidRPr="0017442D" w:rsidRDefault="00A52B93" w:rsidP="00A52B93">
      <w:pPr>
        <w:tabs>
          <w:tab w:val="left" w:pos="3870"/>
        </w:tabs>
        <w:spacing w:after="0" w:line="240" w:lineRule="auto"/>
        <w:rPr>
          <w:rFonts w:ascii="Times New Roman" w:eastAsia="Calibri" w:hAnsi="Times New Roman" w:cs="Times New Roman"/>
          <w:sz w:val="24"/>
          <w:szCs w:val="24"/>
          <w:u w:val="single"/>
        </w:rPr>
      </w:pPr>
    </w:p>
    <w:p w:rsidR="001458FC" w:rsidRDefault="00A52B93" w:rsidP="001458FC">
      <w:pPr>
        <w:tabs>
          <w:tab w:val="left" w:pos="360"/>
          <w:tab w:val="left" w:pos="2880"/>
        </w:tabs>
        <w:spacing w:after="0" w:line="240" w:lineRule="auto"/>
        <w:rPr>
          <w:rFonts w:ascii="Times New Roman" w:hAnsi="Times New Roman"/>
          <w:szCs w:val="24"/>
        </w:rPr>
      </w:pPr>
      <w:r w:rsidRPr="0017442D">
        <w:rPr>
          <w:rFonts w:ascii="Times New Roman" w:eastAsia="Calibri" w:hAnsi="Times New Roman" w:cs="Times New Roman"/>
          <w:sz w:val="24"/>
          <w:szCs w:val="24"/>
          <w:u w:val="single"/>
        </w:rPr>
        <w:t>ICP ORIGINATOR</w:t>
      </w:r>
      <w:r w:rsidRPr="0017442D">
        <w:rPr>
          <w:rFonts w:ascii="Times New Roman" w:eastAsia="Calibri" w:hAnsi="Times New Roman" w:cs="Times New Roman"/>
          <w:sz w:val="24"/>
          <w:szCs w:val="24"/>
        </w:rPr>
        <w:t>:</w:t>
      </w:r>
      <w:r>
        <w:rPr>
          <w:rFonts w:ascii="Times New Roman" w:eastAsia="Calibri" w:hAnsi="Times New Roman" w:cs="Times New Roman"/>
          <w:sz w:val="24"/>
          <w:szCs w:val="24"/>
        </w:rPr>
        <w:tab/>
      </w:r>
      <w:r w:rsidR="001458FC">
        <w:rPr>
          <w:rFonts w:ascii="Times New Roman" w:hAnsi="Times New Roman"/>
          <w:szCs w:val="24"/>
        </w:rPr>
        <w:t>Defense Information Systems Agency</w:t>
      </w:r>
    </w:p>
    <w:p w:rsidR="001458FC" w:rsidRDefault="001458FC" w:rsidP="001458FC">
      <w:pPr>
        <w:autoSpaceDE w:val="0"/>
        <w:autoSpaceDN w:val="0"/>
        <w:adjustRightInd w:val="0"/>
        <w:spacing w:after="0" w:line="240" w:lineRule="auto"/>
        <w:ind w:left="2160" w:firstLine="720"/>
        <w:rPr>
          <w:rFonts w:ascii="Times New Roman" w:hAnsi="Times New Roman"/>
          <w:szCs w:val="24"/>
        </w:rPr>
      </w:pPr>
      <w:r>
        <w:rPr>
          <w:rFonts w:ascii="Times New Roman" w:hAnsi="Times New Roman"/>
          <w:szCs w:val="24"/>
        </w:rPr>
        <w:t>Messaging Standards Section (EE212)</w:t>
      </w:r>
    </w:p>
    <w:p w:rsidR="001458FC" w:rsidRDefault="001458FC" w:rsidP="001458FC">
      <w:pPr>
        <w:autoSpaceDE w:val="0"/>
        <w:autoSpaceDN w:val="0"/>
        <w:adjustRightInd w:val="0"/>
        <w:spacing w:after="0" w:line="240" w:lineRule="auto"/>
        <w:ind w:left="2160" w:firstLine="720"/>
        <w:rPr>
          <w:rFonts w:ascii="Times New Roman" w:hAnsi="Times New Roman"/>
          <w:szCs w:val="24"/>
        </w:rPr>
      </w:pPr>
      <w:r>
        <w:rPr>
          <w:rFonts w:ascii="Times New Roman" w:hAnsi="Times New Roman"/>
          <w:szCs w:val="24"/>
        </w:rPr>
        <w:t>P.O. Box 549</w:t>
      </w:r>
    </w:p>
    <w:p w:rsidR="00A52B93" w:rsidRPr="00A87EF3" w:rsidRDefault="001458FC" w:rsidP="001458FC">
      <w:pPr>
        <w:spacing w:after="0"/>
        <w:ind w:left="2160" w:firstLine="720"/>
        <w:rPr>
          <w:rFonts w:ascii="Times New Roman" w:hAnsi="Times New Roman" w:cs="Times New Roman"/>
          <w:b/>
        </w:rPr>
      </w:pPr>
      <w:r>
        <w:rPr>
          <w:rFonts w:ascii="Times New Roman" w:hAnsi="Times New Roman"/>
          <w:szCs w:val="24"/>
        </w:rPr>
        <w:t>Ft. Meade, MD 20755-0549</w:t>
      </w:r>
    </w:p>
    <w:p w:rsidR="00A52B93" w:rsidRPr="0017442D" w:rsidRDefault="00A52B93" w:rsidP="00A52B93">
      <w:pPr>
        <w:tabs>
          <w:tab w:val="left" w:pos="3870"/>
        </w:tabs>
        <w:spacing w:after="0" w:line="240" w:lineRule="auto"/>
        <w:rPr>
          <w:rFonts w:ascii="Times New Roman" w:eastAsia="Calibri" w:hAnsi="Times New Roman" w:cs="Times New Roman"/>
          <w:sz w:val="24"/>
          <w:szCs w:val="24"/>
          <w:u w:val="single"/>
        </w:rPr>
      </w:pPr>
    </w:p>
    <w:p w:rsidR="001458FC" w:rsidRDefault="00A52B93" w:rsidP="001458FC">
      <w:pPr>
        <w:tabs>
          <w:tab w:val="left" w:pos="360"/>
          <w:tab w:val="left" w:pos="2880"/>
        </w:tabs>
        <w:spacing w:after="0" w:line="240" w:lineRule="auto"/>
        <w:rPr>
          <w:rFonts w:ascii="Times New Roman" w:hAnsi="Times New Roman"/>
          <w:szCs w:val="24"/>
        </w:rPr>
      </w:pPr>
      <w:r w:rsidRPr="0017442D">
        <w:rPr>
          <w:rFonts w:ascii="Times New Roman" w:eastAsia="Calibri" w:hAnsi="Times New Roman" w:cs="Times New Roman"/>
          <w:sz w:val="24"/>
          <w:szCs w:val="24"/>
          <w:u w:val="single"/>
        </w:rPr>
        <w:t>ICP POC</w:t>
      </w:r>
      <w:r w:rsidRPr="0017442D">
        <w:rPr>
          <w:rFonts w:ascii="Times New Roman" w:eastAsia="Calibri" w:hAnsi="Times New Roman" w:cs="Times New Roman"/>
          <w:sz w:val="24"/>
          <w:szCs w:val="24"/>
        </w:rPr>
        <w:t>:</w:t>
      </w:r>
      <w:r w:rsidRPr="0017442D">
        <w:rPr>
          <w:rFonts w:ascii="Times New Roman" w:eastAsia="Calibri" w:hAnsi="Times New Roman" w:cs="Times New Roman"/>
          <w:sz w:val="24"/>
          <w:szCs w:val="24"/>
        </w:rPr>
        <w:tab/>
      </w:r>
      <w:r w:rsidR="001458FC">
        <w:rPr>
          <w:rFonts w:ascii="Times New Roman" w:hAnsi="Times New Roman"/>
          <w:szCs w:val="24"/>
        </w:rPr>
        <w:t>Defense Information Systems Agency</w:t>
      </w:r>
    </w:p>
    <w:p w:rsidR="001458FC" w:rsidRDefault="001458FC" w:rsidP="001458FC">
      <w:pPr>
        <w:autoSpaceDE w:val="0"/>
        <w:autoSpaceDN w:val="0"/>
        <w:adjustRightInd w:val="0"/>
        <w:spacing w:after="0" w:line="240" w:lineRule="auto"/>
        <w:ind w:left="2160" w:firstLine="720"/>
        <w:rPr>
          <w:rFonts w:ascii="Times New Roman" w:hAnsi="Times New Roman"/>
          <w:szCs w:val="24"/>
        </w:rPr>
      </w:pPr>
      <w:r>
        <w:rPr>
          <w:rFonts w:ascii="Times New Roman" w:hAnsi="Times New Roman"/>
          <w:szCs w:val="24"/>
        </w:rPr>
        <w:t>Messaging Standards Section (EE212)</w:t>
      </w:r>
    </w:p>
    <w:p w:rsidR="001458FC" w:rsidRDefault="001458FC" w:rsidP="001458FC">
      <w:pPr>
        <w:autoSpaceDE w:val="0"/>
        <w:autoSpaceDN w:val="0"/>
        <w:adjustRightInd w:val="0"/>
        <w:spacing w:after="0" w:line="240" w:lineRule="auto"/>
        <w:ind w:left="2160" w:firstLine="720"/>
        <w:rPr>
          <w:rFonts w:ascii="Times New Roman" w:hAnsi="Times New Roman"/>
          <w:szCs w:val="24"/>
        </w:rPr>
      </w:pPr>
      <w:r>
        <w:rPr>
          <w:rFonts w:ascii="Times New Roman" w:hAnsi="Times New Roman"/>
          <w:szCs w:val="24"/>
        </w:rPr>
        <w:t>P.O. Box 549</w:t>
      </w:r>
    </w:p>
    <w:p w:rsidR="001458FC" w:rsidRDefault="001458FC" w:rsidP="001458FC">
      <w:pPr>
        <w:spacing w:after="0"/>
        <w:ind w:left="2160" w:firstLine="720"/>
        <w:rPr>
          <w:rFonts w:ascii="Times New Roman" w:hAnsi="Times New Roman"/>
          <w:szCs w:val="24"/>
        </w:rPr>
      </w:pPr>
      <w:r>
        <w:rPr>
          <w:rFonts w:ascii="Times New Roman" w:hAnsi="Times New Roman"/>
          <w:szCs w:val="24"/>
        </w:rPr>
        <w:t>Ft. Meade, MD 20755-0549</w:t>
      </w:r>
    </w:p>
    <w:p w:rsidR="001458FC" w:rsidRPr="00A87EF3" w:rsidRDefault="001458FC" w:rsidP="001458FC">
      <w:pPr>
        <w:spacing w:after="0"/>
        <w:ind w:left="2160" w:firstLine="720"/>
        <w:rPr>
          <w:rFonts w:ascii="Times New Roman" w:hAnsi="Times New Roman" w:cs="Times New Roman"/>
          <w:b/>
        </w:rPr>
      </w:pPr>
      <w:r>
        <w:rPr>
          <w:rFonts w:ascii="Times New Roman" w:hAnsi="Times New Roman" w:cs="Times New Roman"/>
        </w:rPr>
        <w:t>Phone: (301) 225-7385</w:t>
      </w:r>
    </w:p>
    <w:p w:rsidR="00A52B93" w:rsidRDefault="001458FC" w:rsidP="001458FC">
      <w:pPr>
        <w:spacing w:after="0"/>
        <w:ind w:left="2160" w:firstLine="720"/>
        <w:rPr>
          <w:rStyle w:val="Hyperlink"/>
          <w:rFonts w:ascii="Times New Roman" w:hAnsi="Times New Roman" w:cs="Times New Roman"/>
          <w:b/>
        </w:rPr>
      </w:pPr>
      <w:r w:rsidRPr="00A87EF3">
        <w:rPr>
          <w:rFonts w:ascii="Times New Roman" w:hAnsi="Times New Roman" w:cs="Times New Roman"/>
        </w:rPr>
        <w:t xml:space="preserve">E-Mail: </w:t>
      </w:r>
      <w:hyperlink r:id="rId12" w:history="1">
        <w:r w:rsidRPr="00664D49">
          <w:rPr>
            <w:rStyle w:val="Hyperlink"/>
            <w:rFonts w:ascii="Times New Roman" w:hAnsi="Times New Roman" w:cs="Times New Roman"/>
          </w:rPr>
          <w:t>raymond.f.ford4.civ@mail.mil</w:t>
        </w:r>
      </w:hyperlink>
    </w:p>
    <w:p w:rsidR="00A52B93" w:rsidRPr="0017442D" w:rsidRDefault="00A52B93" w:rsidP="00A52B93">
      <w:pPr>
        <w:tabs>
          <w:tab w:val="left" w:pos="3870"/>
        </w:tabs>
        <w:spacing w:after="0" w:line="240" w:lineRule="auto"/>
        <w:outlineLvl w:val="0"/>
        <w:rPr>
          <w:rFonts w:ascii="Times New Roman" w:eastAsia="Calibri" w:hAnsi="Times New Roman" w:cs="Times New Roman"/>
          <w:sz w:val="24"/>
          <w:szCs w:val="24"/>
        </w:rPr>
      </w:pPr>
    </w:p>
    <w:p w:rsidR="00A52B93" w:rsidRPr="00E15F55" w:rsidRDefault="00A52B93" w:rsidP="00A52B93">
      <w:pPr>
        <w:tabs>
          <w:tab w:val="left" w:pos="3870"/>
        </w:tabs>
        <w:spacing w:after="0" w:line="240" w:lineRule="auto"/>
        <w:rPr>
          <w:rFonts w:ascii="Times New Roman" w:eastAsia="Calibri" w:hAnsi="Times New Roman" w:cs="Times New Roman"/>
          <w:b/>
          <w:sz w:val="24"/>
          <w:szCs w:val="24"/>
        </w:rPr>
      </w:pPr>
      <w:r w:rsidRPr="0017442D">
        <w:rPr>
          <w:rFonts w:ascii="Times New Roman" w:eastAsia="Calibri" w:hAnsi="Times New Roman" w:cs="Times New Roman"/>
          <w:sz w:val="24"/>
          <w:szCs w:val="24"/>
          <w:u w:val="single"/>
        </w:rPr>
        <w:t>AFFECTED DOCUMENTS</w:t>
      </w:r>
      <w:r w:rsidRPr="0017442D">
        <w:rPr>
          <w:rFonts w:ascii="Times New Roman" w:eastAsia="Calibri" w:hAnsi="Times New Roman" w:cs="Times New Roman"/>
          <w:sz w:val="24"/>
          <w:szCs w:val="24"/>
        </w:rPr>
        <w:t>:</w:t>
      </w:r>
      <w:r w:rsidRPr="0017442D">
        <w:rPr>
          <w:rFonts w:ascii="Times New Roman" w:eastAsia="Calibri" w:hAnsi="Times New Roman" w:cs="Times New Roman"/>
          <w:sz w:val="24"/>
          <w:szCs w:val="24"/>
        </w:rPr>
        <w:tab/>
      </w:r>
      <w:r w:rsidRPr="00E15F55">
        <w:rPr>
          <w:rFonts w:ascii="Times New Roman" w:eastAsia="Calibri" w:hAnsi="Times New Roman" w:cs="Times New Roman"/>
          <w:sz w:val="24"/>
          <w:szCs w:val="24"/>
        </w:rPr>
        <w:t>USMTF Message Catalog</w:t>
      </w:r>
    </w:p>
    <w:p w:rsidR="00A52B93" w:rsidRDefault="00A52B93" w:rsidP="00A52B93">
      <w:pPr>
        <w:tabs>
          <w:tab w:val="left" w:pos="3870"/>
        </w:tabs>
        <w:spacing w:after="0" w:line="240" w:lineRule="auto"/>
        <w:rPr>
          <w:rFonts w:ascii="Times New Roman" w:eastAsia="Calibri" w:hAnsi="Times New Roman" w:cs="Times New Roman"/>
          <w:sz w:val="24"/>
          <w:szCs w:val="24"/>
          <w:u w:val="single"/>
        </w:rPr>
      </w:pPr>
    </w:p>
    <w:p w:rsidR="00A52B93" w:rsidRPr="00E15F55" w:rsidRDefault="00A52B93" w:rsidP="00A52B93">
      <w:pPr>
        <w:tabs>
          <w:tab w:val="left" w:pos="3870"/>
        </w:tabs>
        <w:spacing w:after="0" w:line="240" w:lineRule="auto"/>
        <w:rPr>
          <w:rFonts w:ascii="Times New Roman" w:eastAsia="Calibri" w:hAnsi="Times New Roman" w:cs="Times New Roman"/>
          <w:sz w:val="24"/>
          <w:szCs w:val="24"/>
        </w:rPr>
      </w:pPr>
      <w:r w:rsidRPr="00E15F55">
        <w:rPr>
          <w:rFonts w:ascii="Times New Roman" w:eastAsia="Calibri" w:hAnsi="Times New Roman" w:cs="Times New Roman"/>
          <w:sz w:val="24"/>
          <w:szCs w:val="24"/>
          <w:u w:val="single"/>
        </w:rPr>
        <w:t>RECOMMENDATIONS</w:t>
      </w:r>
      <w:r w:rsidRPr="00E15F55">
        <w:rPr>
          <w:rFonts w:ascii="Times New Roman" w:eastAsia="Calibri" w:hAnsi="Times New Roman" w:cs="Times New Roman"/>
          <w:sz w:val="24"/>
          <w:szCs w:val="24"/>
        </w:rPr>
        <w:t>:</w:t>
      </w:r>
      <w:r w:rsidRPr="00E15F55">
        <w:rPr>
          <w:rFonts w:ascii="Times New Roman" w:eastAsia="Calibri" w:hAnsi="Times New Roman" w:cs="Times New Roman"/>
          <w:sz w:val="24"/>
          <w:szCs w:val="24"/>
        </w:rPr>
        <w:tab/>
      </w:r>
      <w:r w:rsidRPr="00E15F55">
        <w:rPr>
          <w:rFonts w:ascii="Times New Roman" w:eastAsia="Calibri" w:hAnsi="Times New Roman" w:cs="Times New Roman"/>
          <w:sz w:val="24"/>
          <w:szCs w:val="24"/>
          <w:u w:val="single"/>
        </w:rPr>
        <w:t>YES</w:t>
      </w:r>
      <w:r w:rsidRPr="00E15F55">
        <w:rPr>
          <w:rFonts w:ascii="Times New Roman" w:eastAsia="Calibri" w:hAnsi="Times New Roman" w:cs="Times New Roman"/>
          <w:sz w:val="24"/>
          <w:szCs w:val="24"/>
        </w:rPr>
        <w:tab/>
      </w:r>
      <w:r w:rsidRPr="00E15F55">
        <w:rPr>
          <w:rFonts w:ascii="Times New Roman" w:eastAsia="Calibri" w:hAnsi="Times New Roman" w:cs="Times New Roman"/>
          <w:sz w:val="24"/>
          <w:szCs w:val="24"/>
        </w:rPr>
        <w:tab/>
      </w:r>
      <w:r w:rsidRPr="00E15F55">
        <w:rPr>
          <w:rFonts w:ascii="Times New Roman" w:eastAsia="Calibri" w:hAnsi="Times New Roman" w:cs="Times New Roman"/>
          <w:sz w:val="24"/>
          <w:szCs w:val="24"/>
          <w:u w:val="single"/>
        </w:rPr>
        <w:t>NO</w:t>
      </w:r>
    </w:p>
    <w:p w:rsidR="00A52B93" w:rsidRPr="00E15F55" w:rsidRDefault="00A52B93" w:rsidP="00A52B93">
      <w:pPr>
        <w:tabs>
          <w:tab w:val="left" w:pos="3870"/>
          <w:tab w:val="left" w:pos="5760"/>
        </w:tabs>
        <w:spacing w:after="0" w:line="240" w:lineRule="auto"/>
        <w:rPr>
          <w:rFonts w:ascii="Times New Roman" w:eastAsia="Calibri" w:hAnsi="Times New Roman" w:cs="Times New Roman"/>
          <w:b/>
          <w:sz w:val="24"/>
          <w:szCs w:val="24"/>
        </w:rPr>
      </w:pPr>
      <w:r w:rsidRPr="00E15F55">
        <w:rPr>
          <w:rFonts w:ascii="Times New Roman" w:eastAsia="Calibri" w:hAnsi="Times New Roman" w:cs="Times New Roman"/>
          <w:sz w:val="24"/>
          <w:szCs w:val="24"/>
        </w:rPr>
        <w:t>CCB</w:t>
      </w:r>
      <w:r w:rsidRPr="00E15F55">
        <w:rPr>
          <w:rFonts w:ascii="Times New Roman" w:eastAsia="Calibri" w:hAnsi="Times New Roman" w:cs="Times New Roman"/>
          <w:sz w:val="24"/>
          <w:szCs w:val="24"/>
        </w:rPr>
        <w:tab/>
        <w:t>X</w:t>
      </w:r>
      <w:r w:rsidRPr="00E15F55">
        <w:rPr>
          <w:rFonts w:ascii="Times New Roman" w:eastAsia="Calibri" w:hAnsi="Times New Roman" w:cs="Times New Roman"/>
          <w:sz w:val="24"/>
          <w:szCs w:val="24"/>
        </w:rPr>
        <w:tab/>
      </w:r>
    </w:p>
    <w:p w:rsidR="00A52B93" w:rsidRPr="00E15F55" w:rsidRDefault="00A52B93" w:rsidP="00A52B93">
      <w:pPr>
        <w:tabs>
          <w:tab w:val="left" w:pos="3870"/>
          <w:tab w:val="left" w:pos="5760"/>
        </w:tabs>
        <w:spacing w:after="0" w:line="240" w:lineRule="auto"/>
        <w:rPr>
          <w:rFonts w:ascii="Times New Roman" w:eastAsia="Calibri" w:hAnsi="Times New Roman" w:cs="Times New Roman"/>
          <w:b/>
          <w:sz w:val="24"/>
          <w:szCs w:val="24"/>
        </w:rPr>
      </w:pPr>
      <w:r w:rsidRPr="00E15F55">
        <w:rPr>
          <w:rFonts w:ascii="Times New Roman" w:eastAsia="Calibri" w:hAnsi="Times New Roman" w:cs="Times New Roman"/>
          <w:sz w:val="24"/>
          <w:szCs w:val="24"/>
        </w:rPr>
        <w:t>ELECTRONIC CM</w:t>
      </w:r>
      <w:r w:rsidRPr="00E15F55">
        <w:rPr>
          <w:rFonts w:ascii="Times New Roman" w:eastAsia="Calibri" w:hAnsi="Times New Roman" w:cs="Times New Roman"/>
          <w:sz w:val="24"/>
          <w:szCs w:val="24"/>
        </w:rPr>
        <w:tab/>
      </w:r>
      <w:r w:rsidRPr="00E15F55">
        <w:rPr>
          <w:rFonts w:ascii="Times New Roman" w:eastAsia="Calibri" w:hAnsi="Times New Roman" w:cs="Times New Roman"/>
          <w:sz w:val="24"/>
          <w:szCs w:val="24"/>
        </w:rPr>
        <w:tab/>
        <w:t>X</w:t>
      </w:r>
    </w:p>
    <w:p w:rsidR="00A52B93" w:rsidRPr="00E15F55" w:rsidRDefault="00A52B93" w:rsidP="00A52B93">
      <w:pPr>
        <w:tabs>
          <w:tab w:val="left" w:pos="3870"/>
          <w:tab w:val="left" w:pos="5760"/>
        </w:tabs>
        <w:spacing w:after="0" w:line="240" w:lineRule="auto"/>
        <w:rPr>
          <w:rFonts w:ascii="Times New Roman" w:eastAsia="Calibri" w:hAnsi="Times New Roman" w:cs="Times New Roman"/>
          <w:b/>
          <w:sz w:val="24"/>
          <w:szCs w:val="24"/>
        </w:rPr>
      </w:pPr>
      <w:r w:rsidRPr="00E15F55">
        <w:rPr>
          <w:rFonts w:ascii="Times New Roman" w:eastAsia="Calibri" w:hAnsi="Times New Roman" w:cs="Times New Roman"/>
          <w:sz w:val="24"/>
          <w:szCs w:val="24"/>
        </w:rPr>
        <w:t>NATO/ALLIED COORDINATION</w:t>
      </w:r>
      <w:r w:rsidRPr="00E15F55">
        <w:rPr>
          <w:rFonts w:ascii="Times New Roman" w:eastAsia="Calibri" w:hAnsi="Times New Roman" w:cs="Times New Roman"/>
          <w:sz w:val="24"/>
          <w:szCs w:val="24"/>
        </w:rPr>
        <w:tab/>
      </w:r>
      <w:r w:rsidRPr="00E15F55">
        <w:rPr>
          <w:rFonts w:ascii="Times New Roman" w:eastAsia="Calibri" w:hAnsi="Times New Roman" w:cs="Times New Roman"/>
          <w:sz w:val="24"/>
          <w:szCs w:val="24"/>
        </w:rPr>
        <w:tab/>
        <w:t>X</w:t>
      </w:r>
    </w:p>
    <w:p w:rsidR="00A52B93" w:rsidRDefault="00A52B93" w:rsidP="00A52B93">
      <w:pPr>
        <w:tabs>
          <w:tab w:val="left" w:pos="3870"/>
        </w:tabs>
        <w:spacing w:after="0" w:line="240" w:lineRule="auto"/>
        <w:rPr>
          <w:rFonts w:ascii="Times New Roman" w:eastAsia="Calibri" w:hAnsi="Times New Roman" w:cs="Times New Roman"/>
          <w:sz w:val="24"/>
          <w:szCs w:val="24"/>
        </w:rPr>
      </w:pPr>
    </w:p>
    <w:p w:rsidR="00A52B93" w:rsidRPr="0017442D" w:rsidRDefault="00A52B93" w:rsidP="00A52B93">
      <w:pPr>
        <w:tabs>
          <w:tab w:val="left" w:pos="3870"/>
        </w:tabs>
        <w:spacing w:after="0" w:line="240" w:lineRule="auto"/>
        <w:rPr>
          <w:rFonts w:ascii="Times New Roman" w:eastAsia="Calibri" w:hAnsi="Times New Roman" w:cs="Times New Roman"/>
          <w:sz w:val="24"/>
          <w:szCs w:val="24"/>
        </w:rPr>
      </w:pPr>
    </w:p>
    <w:p w:rsidR="00A52B93" w:rsidRDefault="00A52B93" w:rsidP="00A52B93">
      <w:pPr>
        <w:tabs>
          <w:tab w:val="left" w:pos="3870"/>
        </w:tabs>
        <w:spacing w:after="0" w:line="240" w:lineRule="auto"/>
        <w:outlineLvl w:val="0"/>
        <w:rPr>
          <w:rFonts w:ascii="Times New Roman" w:eastAsia="Calibri" w:hAnsi="Times New Roman" w:cs="Times New Roman"/>
          <w:sz w:val="24"/>
          <w:szCs w:val="24"/>
        </w:rPr>
      </w:pPr>
      <w:r w:rsidRPr="0017442D">
        <w:rPr>
          <w:rFonts w:ascii="Times New Roman" w:eastAsia="Calibri" w:hAnsi="Times New Roman" w:cs="Times New Roman"/>
          <w:sz w:val="24"/>
          <w:szCs w:val="24"/>
          <w:u w:val="single"/>
        </w:rPr>
        <w:t>ADMINISTRATIVE RECORD OF PROCESSING</w:t>
      </w:r>
      <w:r w:rsidRPr="0017442D">
        <w:rPr>
          <w:rFonts w:ascii="Times New Roman" w:eastAsia="Calibri" w:hAnsi="Times New Roman" w:cs="Times New Roman"/>
          <w:sz w:val="24"/>
          <w:szCs w:val="24"/>
        </w:rPr>
        <w:t>:</w:t>
      </w:r>
    </w:p>
    <w:p w:rsidR="00A52B93" w:rsidRPr="0017442D" w:rsidRDefault="00A52B93" w:rsidP="00A52B93">
      <w:pPr>
        <w:tabs>
          <w:tab w:val="left" w:pos="3870"/>
        </w:tabs>
        <w:spacing w:after="0" w:line="240" w:lineRule="auto"/>
        <w:outlineLvl w:val="0"/>
        <w:rPr>
          <w:rFonts w:ascii="Times New Roman" w:eastAsia="Calibri"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7567"/>
      </w:tblGrid>
      <w:tr w:rsidR="00A52B93" w:rsidRPr="003E780C" w:rsidTr="00A52B93">
        <w:tc>
          <w:tcPr>
            <w:tcW w:w="2178" w:type="dxa"/>
          </w:tcPr>
          <w:p w:rsidR="00A52B93" w:rsidRPr="003E780C" w:rsidRDefault="00A52B93" w:rsidP="00A52B93">
            <w:pPr>
              <w:tabs>
                <w:tab w:val="left" w:pos="3870"/>
              </w:tabs>
              <w:rPr>
                <w:rFonts w:ascii="Times New Roman" w:hAnsi="Times New Roman"/>
                <w:sz w:val="24"/>
                <w:szCs w:val="24"/>
              </w:rPr>
            </w:pPr>
            <w:r w:rsidRPr="003E780C">
              <w:rPr>
                <w:rFonts w:ascii="Times New Roman" w:hAnsi="Times New Roman"/>
                <w:sz w:val="24"/>
                <w:szCs w:val="24"/>
                <w:u w:val="single"/>
              </w:rPr>
              <w:t>DATE</w:t>
            </w:r>
            <w:r w:rsidRPr="003E780C">
              <w:rPr>
                <w:rFonts w:ascii="Times New Roman" w:hAnsi="Times New Roman"/>
                <w:sz w:val="24"/>
                <w:szCs w:val="24"/>
              </w:rPr>
              <w:t>:</w:t>
            </w:r>
          </w:p>
        </w:tc>
        <w:tc>
          <w:tcPr>
            <w:tcW w:w="8838" w:type="dxa"/>
          </w:tcPr>
          <w:p w:rsidR="00A52B93" w:rsidRPr="003E780C" w:rsidRDefault="00A52B93" w:rsidP="00A52B93">
            <w:pPr>
              <w:tabs>
                <w:tab w:val="left" w:pos="3870"/>
              </w:tabs>
              <w:rPr>
                <w:rFonts w:ascii="Times New Roman" w:hAnsi="Times New Roman"/>
                <w:sz w:val="24"/>
                <w:szCs w:val="24"/>
              </w:rPr>
            </w:pPr>
            <w:r w:rsidRPr="003E780C">
              <w:rPr>
                <w:rFonts w:ascii="Times New Roman" w:hAnsi="Times New Roman"/>
                <w:sz w:val="24"/>
                <w:szCs w:val="24"/>
                <w:u w:val="single"/>
              </w:rPr>
              <w:t>ACTION</w:t>
            </w:r>
            <w:r w:rsidRPr="003E780C">
              <w:rPr>
                <w:rFonts w:ascii="Times New Roman" w:hAnsi="Times New Roman"/>
                <w:sz w:val="24"/>
                <w:szCs w:val="24"/>
              </w:rPr>
              <w:t>:</w:t>
            </w:r>
          </w:p>
        </w:tc>
      </w:tr>
      <w:tr w:rsidR="00A52B93" w:rsidRPr="003E780C" w:rsidTr="00A52B93">
        <w:tc>
          <w:tcPr>
            <w:tcW w:w="2178" w:type="dxa"/>
          </w:tcPr>
          <w:p w:rsidR="00A52B93" w:rsidRPr="003E780C" w:rsidRDefault="00A22235" w:rsidP="00A52B93">
            <w:pPr>
              <w:rPr>
                <w:rFonts w:ascii="Times New Roman" w:hAnsi="Times New Roman"/>
                <w:sz w:val="24"/>
                <w:szCs w:val="24"/>
              </w:rPr>
            </w:pPr>
            <w:r>
              <w:rPr>
                <w:rFonts w:ascii="Times New Roman" w:hAnsi="Times New Roman"/>
                <w:sz w:val="24"/>
                <w:szCs w:val="24"/>
              </w:rPr>
              <w:t>20151005</w:t>
            </w:r>
          </w:p>
        </w:tc>
        <w:tc>
          <w:tcPr>
            <w:tcW w:w="8838" w:type="dxa"/>
          </w:tcPr>
          <w:p w:rsidR="00A52B93" w:rsidRPr="003E780C" w:rsidRDefault="00A52B93" w:rsidP="001458FC">
            <w:pPr>
              <w:rPr>
                <w:rFonts w:ascii="Times New Roman" w:hAnsi="Times New Roman"/>
                <w:sz w:val="24"/>
                <w:szCs w:val="24"/>
              </w:rPr>
            </w:pPr>
            <w:r>
              <w:rPr>
                <w:rFonts w:ascii="Times New Roman" w:hAnsi="Times New Roman"/>
                <w:sz w:val="24"/>
                <w:szCs w:val="24"/>
              </w:rPr>
              <w:t>Received for Admin Processing. Scheduled for USMTF CCB 2015-</w:t>
            </w:r>
            <w:r w:rsidR="001458FC">
              <w:rPr>
                <w:rFonts w:ascii="Times New Roman" w:hAnsi="Times New Roman"/>
                <w:sz w:val="24"/>
                <w:szCs w:val="24"/>
              </w:rPr>
              <w:t>3</w:t>
            </w:r>
            <w:r>
              <w:rPr>
                <w:rFonts w:ascii="Times New Roman" w:hAnsi="Times New Roman"/>
                <w:sz w:val="24"/>
                <w:szCs w:val="24"/>
              </w:rPr>
              <w:t>.</w:t>
            </w:r>
          </w:p>
        </w:tc>
      </w:tr>
      <w:tr w:rsidR="00A52B93" w:rsidRPr="003E780C" w:rsidTr="00A52B93">
        <w:tc>
          <w:tcPr>
            <w:tcW w:w="2178" w:type="dxa"/>
          </w:tcPr>
          <w:p w:rsidR="00A52B93" w:rsidRPr="003E780C" w:rsidRDefault="00A22235" w:rsidP="00A52B93">
            <w:pPr>
              <w:rPr>
                <w:rFonts w:ascii="Times New Roman" w:hAnsi="Times New Roman"/>
                <w:sz w:val="24"/>
                <w:szCs w:val="24"/>
              </w:rPr>
            </w:pPr>
            <w:r>
              <w:rPr>
                <w:rFonts w:ascii="Times New Roman" w:hAnsi="Times New Roman"/>
                <w:sz w:val="24"/>
                <w:szCs w:val="24"/>
              </w:rPr>
              <w:t>20151005</w:t>
            </w:r>
          </w:p>
        </w:tc>
        <w:tc>
          <w:tcPr>
            <w:tcW w:w="8838" w:type="dxa"/>
          </w:tcPr>
          <w:p w:rsidR="00A52B93" w:rsidRPr="003E780C" w:rsidRDefault="00A52B93" w:rsidP="00A52B93">
            <w:pPr>
              <w:rPr>
                <w:rFonts w:ascii="Times New Roman" w:hAnsi="Times New Roman"/>
                <w:sz w:val="24"/>
                <w:szCs w:val="24"/>
              </w:rPr>
            </w:pPr>
            <w:r>
              <w:rPr>
                <w:rFonts w:ascii="Times New Roman" w:hAnsi="Times New Roman"/>
                <w:sz w:val="24"/>
                <w:szCs w:val="24"/>
              </w:rPr>
              <w:t>Posted to the USMTF Portal on DEPS.</w:t>
            </w:r>
          </w:p>
        </w:tc>
      </w:tr>
      <w:tr w:rsidR="00A52B93" w:rsidRPr="003E780C" w:rsidTr="00A52B93">
        <w:tc>
          <w:tcPr>
            <w:tcW w:w="2178" w:type="dxa"/>
          </w:tcPr>
          <w:p w:rsidR="00A52B93" w:rsidRPr="003E780C" w:rsidRDefault="00A52B93" w:rsidP="00A52B93">
            <w:pPr>
              <w:rPr>
                <w:rFonts w:ascii="Times New Roman" w:hAnsi="Times New Roman"/>
                <w:sz w:val="24"/>
                <w:szCs w:val="24"/>
              </w:rPr>
            </w:pPr>
          </w:p>
        </w:tc>
        <w:tc>
          <w:tcPr>
            <w:tcW w:w="8838" w:type="dxa"/>
          </w:tcPr>
          <w:p w:rsidR="00A52B93" w:rsidRPr="003E780C" w:rsidRDefault="00A52B93" w:rsidP="00A52B93">
            <w:pPr>
              <w:rPr>
                <w:rFonts w:ascii="Times New Roman" w:hAnsi="Times New Roman"/>
                <w:sz w:val="24"/>
                <w:szCs w:val="24"/>
              </w:rPr>
            </w:pPr>
          </w:p>
        </w:tc>
      </w:tr>
      <w:tr w:rsidR="00A52B93" w:rsidRPr="003E780C" w:rsidTr="00A52B93">
        <w:tc>
          <w:tcPr>
            <w:tcW w:w="2178" w:type="dxa"/>
          </w:tcPr>
          <w:p w:rsidR="00A52B93" w:rsidRPr="003E780C" w:rsidRDefault="00A52B93" w:rsidP="00A52B93">
            <w:pPr>
              <w:rPr>
                <w:rFonts w:ascii="Times New Roman" w:hAnsi="Times New Roman"/>
                <w:sz w:val="24"/>
                <w:szCs w:val="24"/>
              </w:rPr>
            </w:pPr>
          </w:p>
        </w:tc>
        <w:tc>
          <w:tcPr>
            <w:tcW w:w="8838" w:type="dxa"/>
          </w:tcPr>
          <w:p w:rsidR="00A52B93" w:rsidRPr="003E780C" w:rsidRDefault="00A52B93" w:rsidP="00A52B93">
            <w:pPr>
              <w:rPr>
                <w:rFonts w:ascii="Times New Roman" w:hAnsi="Times New Roman"/>
                <w:sz w:val="24"/>
                <w:szCs w:val="24"/>
              </w:rPr>
            </w:pPr>
          </w:p>
        </w:tc>
      </w:tr>
    </w:tbl>
    <w:p w:rsidR="00A52B93" w:rsidRPr="0017442D" w:rsidRDefault="00A52B93" w:rsidP="00A52B93">
      <w:pPr>
        <w:spacing w:after="0" w:line="240" w:lineRule="auto"/>
        <w:rPr>
          <w:rFonts w:ascii="Times New Roman" w:eastAsia="Calibri" w:hAnsi="Times New Roman" w:cs="Times New Roman"/>
          <w:sz w:val="24"/>
          <w:szCs w:val="24"/>
        </w:rPr>
      </w:pPr>
      <w:r w:rsidRPr="0017442D">
        <w:rPr>
          <w:rFonts w:ascii="Times New Roman" w:eastAsia="Calibri" w:hAnsi="Times New Roman" w:cs="Times New Roman"/>
          <w:sz w:val="24"/>
          <w:szCs w:val="24"/>
        </w:rPr>
        <w:br w:type="page"/>
      </w:r>
    </w:p>
    <w:p w:rsidR="00A52B93" w:rsidRPr="00C5629B" w:rsidRDefault="001458FC" w:rsidP="00A52B93">
      <w:pPr>
        <w:jc w:val="center"/>
        <w:rPr>
          <w:rFonts w:ascii="Times New Roman" w:hAnsi="Times New Roman" w:cs="Times New Roman"/>
          <w:sz w:val="28"/>
          <w:szCs w:val="28"/>
        </w:rPr>
      </w:pPr>
      <w:r w:rsidRPr="00C5629B">
        <w:rPr>
          <w:rFonts w:ascii="Times New Roman" w:hAnsi="Times New Roman" w:cs="Times New Roman"/>
          <w:sz w:val="28"/>
          <w:szCs w:val="28"/>
        </w:rPr>
        <w:lastRenderedPageBreak/>
        <w:t>Update OPTASK IM Message</w:t>
      </w:r>
    </w:p>
    <w:p w:rsidR="00A52B93" w:rsidRPr="00E2200D" w:rsidRDefault="00A52B93" w:rsidP="00A52B93">
      <w:pPr>
        <w:rPr>
          <w:rFonts w:ascii="Times New Roman" w:hAnsi="Times New Roman" w:cs="Times New Roman"/>
          <w:b/>
        </w:rPr>
      </w:pPr>
      <w:r w:rsidRPr="00E2200D">
        <w:rPr>
          <w:rFonts w:ascii="Times New Roman" w:hAnsi="Times New Roman" w:cs="Times New Roman"/>
        </w:rPr>
        <w:t xml:space="preserve">1.  </w:t>
      </w:r>
      <w:r w:rsidRPr="00E2200D">
        <w:rPr>
          <w:rFonts w:ascii="Times New Roman" w:hAnsi="Times New Roman" w:cs="Times New Roman"/>
          <w:u w:val="single"/>
        </w:rPr>
        <w:t>STATEMENT OF THE PROBLEM</w:t>
      </w:r>
      <w:r w:rsidRPr="00E2200D">
        <w:rPr>
          <w:rFonts w:ascii="Times New Roman" w:hAnsi="Times New Roman" w:cs="Times New Roman"/>
        </w:rPr>
        <w:t xml:space="preserve">: </w:t>
      </w:r>
      <w:r w:rsidR="007624D5">
        <w:rPr>
          <w:rFonts w:ascii="Times New Roman" w:hAnsi="Times New Roman" w:cs="Times New Roman"/>
        </w:rPr>
        <w:t>The OPTASK IM message has been added to ADatP-3 however, there are several differences between the ADatP-3 version and the</w:t>
      </w:r>
      <w:r w:rsidR="007624D5" w:rsidRPr="00026844">
        <w:rPr>
          <w:rFonts w:ascii="Times New Roman" w:hAnsi="Times New Roman" w:cs="Times New Roman"/>
        </w:rPr>
        <w:t xml:space="preserve"> </w:t>
      </w:r>
      <w:r w:rsidR="007624D5">
        <w:rPr>
          <w:rFonts w:ascii="Times New Roman" w:hAnsi="Times New Roman" w:cs="Times New Roman"/>
        </w:rPr>
        <w:t>USMTF version.</w:t>
      </w:r>
    </w:p>
    <w:p w:rsidR="00A52B93" w:rsidRPr="00E2200D" w:rsidRDefault="00A52B93" w:rsidP="00A52B93">
      <w:pPr>
        <w:rPr>
          <w:rFonts w:ascii="Times New Roman" w:hAnsi="Times New Roman" w:cs="Times New Roman"/>
          <w:b/>
        </w:rPr>
      </w:pPr>
      <w:r w:rsidRPr="00E2200D">
        <w:rPr>
          <w:rFonts w:ascii="Times New Roman" w:hAnsi="Times New Roman" w:cs="Times New Roman"/>
        </w:rPr>
        <w:t xml:space="preserve">2.  </w:t>
      </w:r>
      <w:r w:rsidRPr="00E2200D">
        <w:rPr>
          <w:rFonts w:ascii="Times New Roman" w:hAnsi="Times New Roman" w:cs="Times New Roman"/>
          <w:u w:val="single"/>
        </w:rPr>
        <w:t>PROBLEM ANALYSIS</w:t>
      </w:r>
      <w:r w:rsidRPr="00E2200D">
        <w:rPr>
          <w:rFonts w:ascii="Times New Roman" w:hAnsi="Times New Roman" w:cs="Times New Roman"/>
        </w:rPr>
        <w:t xml:space="preserve">: </w:t>
      </w:r>
      <w:r w:rsidR="007624D5">
        <w:rPr>
          <w:rFonts w:ascii="Times New Roman" w:hAnsi="Times New Roman" w:cs="Times New Roman"/>
        </w:rPr>
        <w:t>Since the OPTASK IM message has been added to ADatP-3 several differences have been noted between it and the USMTF version</w:t>
      </w:r>
      <w:r w:rsidR="007624D5" w:rsidRPr="000355DB">
        <w:rPr>
          <w:rFonts w:ascii="Times New Roman" w:hAnsi="Times New Roman" w:cs="Times New Roman"/>
        </w:rPr>
        <w:t xml:space="preserve"> </w:t>
      </w:r>
      <w:r w:rsidR="007624D5">
        <w:rPr>
          <w:rFonts w:ascii="Times New Roman" w:hAnsi="Times New Roman" w:cs="Times New Roman"/>
        </w:rPr>
        <w:t>even though both messages are based on ACP 200. The USMTF version should be updated so the two messages are harmonized.</w:t>
      </w:r>
    </w:p>
    <w:p w:rsidR="00A52B93" w:rsidRPr="00E2200D" w:rsidRDefault="00A52B93" w:rsidP="00A52B93">
      <w:pPr>
        <w:rPr>
          <w:rFonts w:ascii="Times New Roman" w:hAnsi="Times New Roman" w:cs="Times New Roman"/>
          <w:b/>
        </w:rPr>
      </w:pPr>
      <w:r w:rsidRPr="00E2200D">
        <w:rPr>
          <w:rFonts w:ascii="Times New Roman" w:hAnsi="Times New Roman" w:cs="Times New Roman"/>
        </w:rPr>
        <w:t xml:space="preserve">3.  </w:t>
      </w:r>
      <w:r w:rsidRPr="00E2200D">
        <w:rPr>
          <w:rFonts w:ascii="Times New Roman" w:hAnsi="Times New Roman" w:cs="Times New Roman"/>
          <w:u w:val="single"/>
        </w:rPr>
        <w:t>PROPOSED SOLUTION</w:t>
      </w:r>
      <w:r w:rsidRPr="00E2200D">
        <w:rPr>
          <w:rFonts w:ascii="Times New Roman" w:hAnsi="Times New Roman" w:cs="Times New Roman"/>
        </w:rPr>
        <w:t xml:space="preserve">: </w:t>
      </w:r>
      <w:r w:rsidR="001458FC">
        <w:rPr>
          <w:rFonts w:ascii="Times New Roman" w:hAnsi="Times New Roman" w:cs="Times New Roman"/>
        </w:rPr>
        <w:t>Update the USMTF OPTASK IM</w:t>
      </w:r>
      <w:r w:rsidRPr="00E2200D">
        <w:rPr>
          <w:rFonts w:ascii="Times New Roman" w:hAnsi="Times New Roman" w:cs="Times New Roman"/>
        </w:rPr>
        <w:t xml:space="preserve"> as follows:</w:t>
      </w:r>
    </w:p>
    <w:p w:rsidR="00A52B93" w:rsidRDefault="00A52B93" w:rsidP="00A52B93">
      <w:pPr>
        <w:ind w:left="720" w:hanging="270"/>
        <w:rPr>
          <w:rFonts w:ascii="Times New Roman" w:hAnsi="Times New Roman" w:cs="Times New Roman"/>
        </w:rPr>
      </w:pPr>
      <w:r w:rsidRPr="00E2200D">
        <w:rPr>
          <w:rFonts w:ascii="Times New Roman" w:hAnsi="Times New Roman" w:cs="Times New Roman"/>
        </w:rPr>
        <w:t>A. Message Format Changes</w:t>
      </w:r>
      <w:r w:rsidR="00996826">
        <w:rPr>
          <w:rFonts w:ascii="Times New Roman" w:hAnsi="Times New Roman" w:cs="Times New Roman"/>
        </w:rPr>
        <w:t xml:space="preserve"> (ANNEX A)</w:t>
      </w:r>
      <w:r w:rsidRPr="00E2200D">
        <w:rPr>
          <w:rFonts w:ascii="Times New Roman" w:hAnsi="Times New Roman" w:cs="Times New Roman"/>
        </w:rPr>
        <w:t>:</w:t>
      </w:r>
    </w:p>
    <w:p w:rsidR="00E355D6"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Purpose statement: Modify the Message Purpose Statement to match ADatP-3.</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Related Documents: Delete the Repository </w:t>
      </w:r>
      <w:r w:rsidR="001F3219">
        <w:rPr>
          <w:rFonts w:ascii="Times New Roman" w:hAnsi="Times New Roman" w:cs="Times New Roman"/>
          <w:b w:val="0"/>
        </w:rPr>
        <w:t xml:space="preserve">reference </w:t>
      </w:r>
      <w:r>
        <w:rPr>
          <w:rFonts w:ascii="Times New Roman" w:hAnsi="Times New Roman" w:cs="Times New Roman"/>
          <w:b w:val="0"/>
        </w:rPr>
        <w:t>and add ACP 200.</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Sponsors: Delete JS.  Note JS was originally added as this was a CIP ICP from Australia.</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Remarks: Add remarks.</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Add new Set </w:t>
      </w:r>
      <w:proofErr w:type="spellStart"/>
      <w:r>
        <w:rPr>
          <w:rFonts w:ascii="Times New Roman" w:hAnsi="Times New Roman" w:cs="Times New Roman"/>
          <w:b w:val="0"/>
        </w:rPr>
        <w:t>Seq</w:t>
      </w:r>
      <w:proofErr w:type="spellEnd"/>
      <w:r>
        <w:rPr>
          <w:rFonts w:ascii="Times New Roman" w:hAnsi="Times New Roman" w:cs="Times New Roman"/>
          <w:b w:val="0"/>
        </w:rPr>
        <w:t xml:space="preserve"> #5, GEODATUM.</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Add new Set </w:t>
      </w:r>
      <w:proofErr w:type="spellStart"/>
      <w:r>
        <w:rPr>
          <w:rFonts w:ascii="Times New Roman" w:hAnsi="Times New Roman" w:cs="Times New Roman"/>
          <w:b w:val="0"/>
        </w:rPr>
        <w:t>Seq</w:t>
      </w:r>
      <w:proofErr w:type="spellEnd"/>
      <w:r>
        <w:rPr>
          <w:rFonts w:ascii="Times New Roman" w:hAnsi="Times New Roman" w:cs="Times New Roman"/>
          <w:b w:val="0"/>
        </w:rPr>
        <w:t xml:space="preserve"> #6, PLACEDEF</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Change the GENTEXT set at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7 now 9 to ‘PURPOSE’ and revise set usage.</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Change the GENTEXT set at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8 now 10 to ‘IER POLICY’ and revise set usage.</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at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9 now 11.</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Add the IDP segment above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10 now 12 (IDP).</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at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10 now 12.</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Add new Set </w:t>
      </w:r>
      <w:proofErr w:type="spellStart"/>
      <w:r>
        <w:rPr>
          <w:rFonts w:ascii="Times New Roman" w:hAnsi="Times New Roman" w:cs="Times New Roman"/>
          <w:b w:val="0"/>
        </w:rPr>
        <w:t>Seq</w:t>
      </w:r>
      <w:proofErr w:type="spellEnd"/>
      <w:r>
        <w:rPr>
          <w:rFonts w:ascii="Times New Roman" w:hAnsi="Times New Roman" w:cs="Times New Roman"/>
          <w:b w:val="0"/>
        </w:rPr>
        <w:t xml:space="preserve"> 13 (GENTEXT – DISTRIBUTION METHOD).</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Add the CPOS segment above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11 now 14 (CPOS).</w:t>
      </w:r>
    </w:p>
    <w:p w:rsidR="003974E7" w:rsidRDefault="003974E7"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11 now 14.</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Add new Set </w:t>
      </w:r>
      <w:proofErr w:type="spellStart"/>
      <w:r>
        <w:rPr>
          <w:rFonts w:ascii="Times New Roman" w:hAnsi="Times New Roman" w:cs="Times New Roman"/>
          <w:b w:val="0"/>
        </w:rPr>
        <w:t>Seq</w:t>
      </w:r>
      <w:proofErr w:type="spellEnd"/>
      <w:r>
        <w:rPr>
          <w:rFonts w:ascii="Times New Roman" w:hAnsi="Times New Roman" w:cs="Times New Roman"/>
          <w:b w:val="0"/>
        </w:rPr>
        <w:t xml:space="preserve"> 15 (GENTEXT – SERVICE DESCRIPTION).</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12 now 16.</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13 now 17.</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14 now 18.</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15 now 19.</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18 now 22.</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19 now 23.</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20 now 24.</w:t>
      </w:r>
    </w:p>
    <w:p w:rsidR="003974E7" w:rsidRDefault="00996826"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Change MESSAGE to MSG at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21 now 25 and revise usage.</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22 now 26.</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Add the CHAT segment above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23 now 27 (CHAT).</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Add new Set </w:t>
      </w:r>
      <w:proofErr w:type="spellStart"/>
      <w:r>
        <w:rPr>
          <w:rFonts w:ascii="Times New Roman" w:hAnsi="Times New Roman" w:cs="Times New Roman"/>
          <w:b w:val="0"/>
        </w:rPr>
        <w:t>Seq</w:t>
      </w:r>
      <w:proofErr w:type="spellEnd"/>
      <w:r>
        <w:rPr>
          <w:rFonts w:ascii="Times New Roman" w:hAnsi="Times New Roman" w:cs="Times New Roman"/>
          <w:b w:val="0"/>
        </w:rPr>
        <w:t xml:space="preserve"> 28 (GENTEXT – SPECINST).</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24 now 29.</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25 now 30.</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26 now 31.</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28 now 33.</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29 now 34.</w:t>
      </w:r>
    </w:p>
    <w:p w:rsidR="00996826" w:rsidRDefault="00996826" w:rsidP="00996826">
      <w:pPr>
        <w:pStyle w:val="ListParagraph"/>
        <w:numPr>
          <w:ilvl w:val="0"/>
          <w:numId w:val="8"/>
        </w:numPr>
        <w:rPr>
          <w:rFonts w:ascii="Times New Roman" w:hAnsi="Times New Roman" w:cs="Times New Roman"/>
          <w:b w:val="0"/>
        </w:rPr>
      </w:pPr>
      <w:r>
        <w:rPr>
          <w:rFonts w:ascii="Times New Roman" w:hAnsi="Times New Roman" w:cs="Times New Roman"/>
          <w:b w:val="0"/>
        </w:rPr>
        <w:lastRenderedPageBreak/>
        <w:t xml:space="preserve">Revise the set usage in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22 now 26.</w:t>
      </w:r>
    </w:p>
    <w:p w:rsidR="00996826" w:rsidRDefault="00996826" w:rsidP="003974E7">
      <w:pPr>
        <w:pStyle w:val="ListParagraph"/>
        <w:numPr>
          <w:ilvl w:val="0"/>
          <w:numId w:val="8"/>
        </w:numPr>
        <w:rPr>
          <w:rFonts w:ascii="Times New Roman" w:hAnsi="Times New Roman" w:cs="Times New Roman"/>
          <w:b w:val="0"/>
        </w:rPr>
      </w:pPr>
      <w:r>
        <w:rPr>
          <w:rFonts w:ascii="Times New Roman" w:hAnsi="Times New Roman" w:cs="Times New Roman"/>
          <w:b w:val="0"/>
        </w:rPr>
        <w:t xml:space="preserve">Change FNP to GENTEXT at old Set </w:t>
      </w:r>
      <w:proofErr w:type="spellStart"/>
      <w:r>
        <w:rPr>
          <w:rFonts w:ascii="Times New Roman" w:hAnsi="Times New Roman" w:cs="Times New Roman"/>
          <w:b w:val="0"/>
        </w:rPr>
        <w:t>Seq</w:t>
      </w:r>
      <w:proofErr w:type="spellEnd"/>
      <w:r>
        <w:rPr>
          <w:rFonts w:ascii="Times New Roman" w:hAnsi="Times New Roman" w:cs="Times New Roman"/>
          <w:b w:val="0"/>
        </w:rPr>
        <w:t xml:space="preserve"> 30 now 35 and revise usage.</w:t>
      </w:r>
    </w:p>
    <w:p w:rsidR="00996826" w:rsidRPr="003974E7" w:rsidRDefault="00996826" w:rsidP="003974E7">
      <w:pPr>
        <w:pStyle w:val="ListParagraph"/>
        <w:numPr>
          <w:ilvl w:val="0"/>
          <w:numId w:val="8"/>
        </w:numPr>
        <w:rPr>
          <w:rFonts w:ascii="Times New Roman" w:hAnsi="Times New Roman" w:cs="Times New Roman"/>
          <w:b w:val="0"/>
        </w:rPr>
      </w:pPr>
      <w:r>
        <w:rPr>
          <w:rFonts w:ascii="Times New Roman" w:hAnsi="Times New Roman" w:cs="Times New Roman"/>
          <w:b w:val="0"/>
        </w:rPr>
        <w:t>Revise the SN &amp; SL as indicated.</w:t>
      </w:r>
    </w:p>
    <w:p w:rsidR="00A52B93" w:rsidRDefault="00A52B93" w:rsidP="00A52B93">
      <w:pPr>
        <w:ind w:left="720" w:hanging="270"/>
        <w:rPr>
          <w:rFonts w:ascii="Times New Roman" w:hAnsi="Times New Roman" w:cs="Times New Roman"/>
        </w:rPr>
      </w:pPr>
      <w:r w:rsidRPr="00E2200D">
        <w:rPr>
          <w:rFonts w:ascii="Times New Roman" w:hAnsi="Times New Roman" w:cs="Times New Roman"/>
        </w:rPr>
        <w:t>B. Set Format Changes</w:t>
      </w:r>
      <w:r w:rsidR="00AD5B51">
        <w:rPr>
          <w:rFonts w:ascii="Times New Roman" w:hAnsi="Times New Roman" w:cs="Times New Roman"/>
        </w:rPr>
        <w:t xml:space="preserve"> (ANNEX B)</w:t>
      </w:r>
    </w:p>
    <w:p w:rsidR="00AD5B51" w:rsidRDefault="00AD5B51" w:rsidP="00AD5B51">
      <w:pPr>
        <w:pStyle w:val="ListParagraph"/>
        <w:numPr>
          <w:ilvl w:val="0"/>
          <w:numId w:val="9"/>
        </w:numPr>
        <w:rPr>
          <w:rFonts w:ascii="Times New Roman" w:hAnsi="Times New Roman" w:cs="Times New Roman"/>
          <w:b w:val="0"/>
        </w:rPr>
      </w:pPr>
      <w:r>
        <w:rPr>
          <w:rFonts w:ascii="Times New Roman" w:hAnsi="Times New Roman" w:cs="Times New Roman"/>
          <w:b w:val="0"/>
        </w:rPr>
        <w:t>Set CAVEAT</w:t>
      </w:r>
    </w:p>
    <w:p w:rsidR="00AD5B51" w:rsidRDefault="00AD5B51" w:rsidP="00AD5B51">
      <w:pPr>
        <w:pStyle w:val="ListParagraph"/>
        <w:numPr>
          <w:ilvl w:val="1"/>
          <w:numId w:val="9"/>
        </w:numPr>
        <w:rPr>
          <w:rFonts w:ascii="Times New Roman" w:hAnsi="Times New Roman" w:cs="Times New Roman"/>
          <w:b w:val="0"/>
        </w:rPr>
      </w:pPr>
      <w:r>
        <w:rPr>
          <w:rFonts w:ascii="Times New Roman" w:hAnsi="Times New Roman" w:cs="Times New Roman"/>
          <w:b w:val="0"/>
        </w:rPr>
        <w:t>Delete USJFCOM</w:t>
      </w:r>
    </w:p>
    <w:p w:rsidR="00AD5B51" w:rsidRDefault="00AD5B51" w:rsidP="00AD5B51">
      <w:pPr>
        <w:pStyle w:val="ListParagraph"/>
        <w:numPr>
          <w:ilvl w:val="1"/>
          <w:numId w:val="9"/>
        </w:numPr>
        <w:rPr>
          <w:rFonts w:ascii="Times New Roman" w:hAnsi="Times New Roman" w:cs="Times New Roman"/>
          <w:b w:val="0"/>
        </w:rPr>
      </w:pPr>
      <w:r>
        <w:rPr>
          <w:rFonts w:ascii="Times New Roman" w:hAnsi="Times New Roman" w:cs="Times New Roman"/>
          <w:b w:val="0"/>
        </w:rPr>
        <w:t>Change Related documents to ACP 200</w:t>
      </w:r>
    </w:p>
    <w:p w:rsidR="00AD5B51" w:rsidRDefault="00AD5B51" w:rsidP="00AD5B51">
      <w:pPr>
        <w:pStyle w:val="ListParagraph"/>
        <w:numPr>
          <w:ilvl w:val="1"/>
          <w:numId w:val="9"/>
        </w:numPr>
        <w:rPr>
          <w:rFonts w:ascii="Times New Roman" w:hAnsi="Times New Roman" w:cs="Times New Roman"/>
          <w:b w:val="0"/>
        </w:rPr>
      </w:pPr>
      <w:r>
        <w:rPr>
          <w:rFonts w:ascii="Times New Roman" w:hAnsi="Times New Roman" w:cs="Times New Roman"/>
          <w:b w:val="0"/>
        </w:rPr>
        <w:t>Change the Set Example</w:t>
      </w:r>
    </w:p>
    <w:p w:rsidR="00AD5B51" w:rsidRDefault="00AD5B51" w:rsidP="00AD5B51">
      <w:pPr>
        <w:pStyle w:val="ListParagraph"/>
        <w:numPr>
          <w:ilvl w:val="1"/>
          <w:numId w:val="9"/>
        </w:numPr>
        <w:rPr>
          <w:rFonts w:ascii="Times New Roman" w:hAnsi="Times New Roman" w:cs="Times New Roman"/>
          <w:b w:val="0"/>
        </w:rPr>
      </w:pPr>
      <w:r>
        <w:rPr>
          <w:rFonts w:ascii="Times New Roman" w:hAnsi="Times New Roman" w:cs="Times New Roman"/>
          <w:b w:val="0"/>
        </w:rPr>
        <w:t>Add new Field 1 (Security Classification) with 2 Alternatives</w:t>
      </w:r>
    </w:p>
    <w:p w:rsidR="00AD5B51" w:rsidRDefault="00AD5B51" w:rsidP="00AD5B51">
      <w:pPr>
        <w:pStyle w:val="ListParagraph"/>
        <w:numPr>
          <w:ilvl w:val="1"/>
          <w:numId w:val="9"/>
        </w:numPr>
        <w:rPr>
          <w:rFonts w:ascii="Times New Roman" w:hAnsi="Times New Roman" w:cs="Times New Roman"/>
          <w:b w:val="0"/>
        </w:rPr>
      </w:pPr>
      <w:r>
        <w:rPr>
          <w:rFonts w:ascii="Times New Roman" w:hAnsi="Times New Roman" w:cs="Times New Roman"/>
          <w:b w:val="0"/>
        </w:rPr>
        <w:t xml:space="preserve">Field 2, </w:t>
      </w:r>
      <w:r w:rsidR="00741558">
        <w:rPr>
          <w:rFonts w:ascii="Times New Roman" w:hAnsi="Times New Roman" w:cs="Times New Roman"/>
          <w:b w:val="0"/>
        </w:rPr>
        <w:t>Change</w:t>
      </w:r>
      <w:r>
        <w:rPr>
          <w:rFonts w:ascii="Times New Roman" w:hAnsi="Times New Roman" w:cs="Times New Roman"/>
          <w:b w:val="0"/>
        </w:rPr>
        <w:t xml:space="preserve"> the Field Name and Field Explanation. </w:t>
      </w:r>
      <w:r w:rsidR="003B4E1C">
        <w:rPr>
          <w:rFonts w:ascii="Times New Roman" w:hAnsi="Times New Roman" w:cs="Times New Roman"/>
          <w:b w:val="0"/>
        </w:rPr>
        <w:t xml:space="preserve"> 568/4 </w:t>
      </w:r>
      <w:proofErr w:type="spellStart"/>
      <w:r w:rsidR="003B4E1C">
        <w:rPr>
          <w:rFonts w:ascii="Times New Roman" w:hAnsi="Times New Roman" w:cs="Times New Roman"/>
          <w:b w:val="0"/>
        </w:rPr>
        <w:t>RegEx</w:t>
      </w:r>
      <w:proofErr w:type="spellEnd"/>
      <w:r w:rsidR="003B4E1C">
        <w:rPr>
          <w:rFonts w:ascii="Times New Roman" w:hAnsi="Times New Roman" w:cs="Times New Roman"/>
          <w:b w:val="0"/>
        </w:rPr>
        <w:t xml:space="preserve"> changed.</w:t>
      </w:r>
    </w:p>
    <w:p w:rsidR="00AD5B51" w:rsidRDefault="00AD5B51" w:rsidP="00AD5B51">
      <w:pPr>
        <w:pStyle w:val="ListParagraph"/>
        <w:numPr>
          <w:ilvl w:val="1"/>
          <w:numId w:val="9"/>
        </w:numPr>
        <w:rPr>
          <w:rFonts w:ascii="Times New Roman" w:hAnsi="Times New Roman" w:cs="Times New Roman"/>
          <w:b w:val="0"/>
        </w:rPr>
      </w:pPr>
      <w:r>
        <w:rPr>
          <w:rFonts w:ascii="Times New Roman" w:hAnsi="Times New Roman" w:cs="Times New Roman"/>
          <w:b w:val="0"/>
        </w:rPr>
        <w:t>Add new Field 3 (Additional Information), F/F 150/1.</w:t>
      </w:r>
    </w:p>
    <w:p w:rsidR="00AD5B51" w:rsidRDefault="00741558" w:rsidP="00AD5B51">
      <w:pPr>
        <w:pStyle w:val="ListParagraph"/>
        <w:numPr>
          <w:ilvl w:val="0"/>
          <w:numId w:val="9"/>
        </w:numPr>
        <w:rPr>
          <w:rFonts w:ascii="Times New Roman" w:hAnsi="Times New Roman" w:cs="Times New Roman"/>
          <w:b w:val="0"/>
        </w:rPr>
      </w:pPr>
      <w:r>
        <w:rPr>
          <w:rFonts w:ascii="Times New Roman" w:hAnsi="Times New Roman" w:cs="Times New Roman"/>
          <w:b w:val="0"/>
        </w:rPr>
        <w:t>Set CHAT</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Change the Set Format Name to ‘CHAT ROOM’.</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Delete USJFCOM</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Change Related documents to ACP 200</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Change the Set Example</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Field 1, Change to a Single Alternative Field. Change the Field Name and Explanation.</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Field 4, Change the Field Explanation.</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Field 5, Change the Field Name and Explanation.</w:t>
      </w:r>
    </w:p>
    <w:p w:rsidR="00741558" w:rsidRDefault="00741558" w:rsidP="00AD5B51">
      <w:pPr>
        <w:pStyle w:val="ListParagraph"/>
        <w:numPr>
          <w:ilvl w:val="0"/>
          <w:numId w:val="9"/>
        </w:numPr>
        <w:rPr>
          <w:rFonts w:ascii="Times New Roman" w:hAnsi="Times New Roman" w:cs="Times New Roman"/>
          <w:b w:val="0"/>
        </w:rPr>
      </w:pPr>
      <w:r>
        <w:rPr>
          <w:rFonts w:ascii="Times New Roman" w:hAnsi="Times New Roman" w:cs="Times New Roman"/>
          <w:b w:val="0"/>
        </w:rPr>
        <w:t>Set CPOS</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Change the Set Format Name to ‘COMMANDERS PRIORITY OF SERVICE’.</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Delete USJFCOM</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Change Related documents to ACP 200</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Change the Set Example</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Field 1, Change Field Name and Explanation.</w:t>
      </w:r>
    </w:p>
    <w:p w:rsidR="00741558" w:rsidRDefault="00741558" w:rsidP="00741558">
      <w:pPr>
        <w:pStyle w:val="ListParagraph"/>
        <w:numPr>
          <w:ilvl w:val="1"/>
          <w:numId w:val="9"/>
        </w:numPr>
        <w:rPr>
          <w:rFonts w:ascii="Times New Roman" w:hAnsi="Times New Roman" w:cs="Times New Roman"/>
          <w:b w:val="0"/>
        </w:rPr>
      </w:pPr>
      <w:r>
        <w:rPr>
          <w:rFonts w:ascii="Times New Roman" w:hAnsi="Times New Roman" w:cs="Times New Roman"/>
          <w:b w:val="0"/>
        </w:rPr>
        <w:t>Field 1B. Change F/F assigned to 393/1.</w:t>
      </w:r>
    </w:p>
    <w:p w:rsidR="00741558" w:rsidRDefault="00741558" w:rsidP="00C455FE">
      <w:pPr>
        <w:pStyle w:val="ListParagraph"/>
        <w:numPr>
          <w:ilvl w:val="0"/>
          <w:numId w:val="9"/>
        </w:numPr>
        <w:rPr>
          <w:rFonts w:ascii="Times New Roman" w:hAnsi="Times New Roman" w:cs="Times New Roman"/>
          <w:b w:val="0"/>
        </w:rPr>
      </w:pPr>
      <w:r>
        <w:rPr>
          <w:rFonts w:ascii="Times New Roman" w:hAnsi="Times New Roman" w:cs="Times New Roman"/>
          <w:b w:val="0"/>
        </w:rPr>
        <w:t>Set FNP – Delete set FNP.</w:t>
      </w:r>
      <w:r w:rsidR="00C455FE">
        <w:rPr>
          <w:rFonts w:ascii="Times New Roman" w:hAnsi="Times New Roman" w:cs="Times New Roman"/>
          <w:b w:val="0"/>
        </w:rPr>
        <w:t xml:space="preserve">  Also, F/F 718/3 (</w:t>
      </w:r>
      <w:r w:rsidR="00C455FE" w:rsidRPr="00C455FE">
        <w:rPr>
          <w:rFonts w:ascii="Times New Roman" w:hAnsi="Times New Roman" w:cs="Times New Roman"/>
          <w:b w:val="0"/>
        </w:rPr>
        <w:t>FILE NAMING POLICY</w:t>
      </w:r>
      <w:r w:rsidR="00C455FE">
        <w:rPr>
          <w:rFonts w:ascii="Times New Roman" w:hAnsi="Times New Roman" w:cs="Times New Roman"/>
          <w:b w:val="0"/>
        </w:rPr>
        <w:t>)</w:t>
      </w:r>
    </w:p>
    <w:p w:rsidR="00AE0B7D" w:rsidRDefault="00AE0B7D" w:rsidP="00AE0B7D">
      <w:pPr>
        <w:pStyle w:val="ListParagraph"/>
        <w:numPr>
          <w:ilvl w:val="0"/>
          <w:numId w:val="9"/>
        </w:numPr>
        <w:rPr>
          <w:rFonts w:ascii="Times New Roman" w:hAnsi="Times New Roman" w:cs="Times New Roman"/>
          <w:b w:val="0"/>
        </w:rPr>
      </w:pPr>
      <w:r>
        <w:rPr>
          <w:rFonts w:ascii="Times New Roman" w:hAnsi="Times New Roman" w:cs="Times New Roman"/>
          <w:b w:val="0"/>
        </w:rPr>
        <w:t>Set IDP</w:t>
      </w:r>
    </w:p>
    <w:p w:rsidR="00AE0B7D" w:rsidRDefault="00AE0B7D" w:rsidP="00AE0B7D">
      <w:pPr>
        <w:pStyle w:val="ListParagraph"/>
        <w:numPr>
          <w:ilvl w:val="1"/>
          <w:numId w:val="9"/>
        </w:numPr>
        <w:rPr>
          <w:rFonts w:ascii="Times New Roman" w:hAnsi="Times New Roman" w:cs="Times New Roman"/>
          <w:b w:val="0"/>
        </w:rPr>
      </w:pPr>
      <w:r>
        <w:rPr>
          <w:rFonts w:ascii="Times New Roman" w:hAnsi="Times New Roman" w:cs="Times New Roman"/>
          <w:b w:val="0"/>
        </w:rPr>
        <w:t>Change the Set Format Name to ‘INFORMATION DISSEMINATION POLICY’.</w:t>
      </w:r>
    </w:p>
    <w:p w:rsidR="00AE0B7D" w:rsidRDefault="00AE0B7D" w:rsidP="00AE0B7D">
      <w:pPr>
        <w:pStyle w:val="ListParagraph"/>
        <w:numPr>
          <w:ilvl w:val="1"/>
          <w:numId w:val="9"/>
        </w:numPr>
        <w:rPr>
          <w:rFonts w:ascii="Times New Roman" w:hAnsi="Times New Roman" w:cs="Times New Roman"/>
          <w:b w:val="0"/>
        </w:rPr>
      </w:pPr>
      <w:r>
        <w:rPr>
          <w:rFonts w:ascii="Times New Roman" w:hAnsi="Times New Roman" w:cs="Times New Roman"/>
          <w:b w:val="0"/>
        </w:rPr>
        <w:t>Delete USJFCOM</w:t>
      </w:r>
    </w:p>
    <w:p w:rsidR="00AE0B7D" w:rsidRDefault="00AE0B7D" w:rsidP="00AE0B7D">
      <w:pPr>
        <w:pStyle w:val="ListParagraph"/>
        <w:numPr>
          <w:ilvl w:val="1"/>
          <w:numId w:val="9"/>
        </w:numPr>
        <w:rPr>
          <w:rFonts w:ascii="Times New Roman" w:hAnsi="Times New Roman" w:cs="Times New Roman"/>
          <w:b w:val="0"/>
        </w:rPr>
      </w:pPr>
      <w:r>
        <w:rPr>
          <w:rFonts w:ascii="Times New Roman" w:hAnsi="Times New Roman" w:cs="Times New Roman"/>
          <w:b w:val="0"/>
        </w:rPr>
        <w:t>Change Related documents to ACP 200</w:t>
      </w:r>
    </w:p>
    <w:p w:rsidR="00AE0B7D" w:rsidRDefault="00AE0B7D" w:rsidP="00AE0B7D">
      <w:pPr>
        <w:pStyle w:val="ListParagraph"/>
        <w:numPr>
          <w:ilvl w:val="1"/>
          <w:numId w:val="9"/>
        </w:numPr>
        <w:rPr>
          <w:rFonts w:ascii="Times New Roman" w:hAnsi="Times New Roman" w:cs="Times New Roman"/>
          <w:b w:val="0"/>
        </w:rPr>
      </w:pPr>
      <w:r>
        <w:rPr>
          <w:rFonts w:ascii="Times New Roman" w:hAnsi="Times New Roman" w:cs="Times New Roman"/>
          <w:b w:val="0"/>
        </w:rPr>
        <w:t>Change the Set Example</w:t>
      </w:r>
    </w:p>
    <w:p w:rsidR="00AE0B7D" w:rsidRDefault="00AE0B7D" w:rsidP="00AE0B7D">
      <w:pPr>
        <w:pStyle w:val="ListParagraph"/>
        <w:numPr>
          <w:ilvl w:val="1"/>
          <w:numId w:val="9"/>
        </w:numPr>
        <w:rPr>
          <w:rFonts w:ascii="Times New Roman" w:hAnsi="Times New Roman" w:cs="Times New Roman"/>
          <w:b w:val="0"/>
        </w:rPr>
      </w:pPr>
      <w:r>
        <w:rPr>
          <w:rFonts w:ascii="Times New Roman" w:hAnsi="Times New Roman" w:cs="Times New Roman"/>
          <w:b w:val="0"/>
        </w:rPr>
        <w:t>Field 1</w:t>
      </w:r>
      <w:r w:rsidR="00223F9E">
        <w:rPr>
          <w:rFonts w:ascii="Times New Roman" w:hAnsi="Times New Roman" w:cs="Times New Roman"/>
          <w:b w:val="0"/>
        </w:rPr>
        <w:t xml:space="preserve">, Change to a Single Alternative Field. </w:t>
      </w:r>
      <w:r>
        <w:rPr>
          <w:rFonts w:ascii="Times New Roman" w:hAnsi="Times New Roman" w:cs="Times New Roman"/>
          <w:b w:val="0"/>
        </w:rPr>
        <w:t>Change the F/F assigned and the Field Name and Explanation.</w:t>
      </w:r>
    </w:p>
    <w:p w:rsidR="00AE0B7D" w:rsidRDefault="00223F9E" w:rsidP="00AE0B7D">
      <w:pPr>
        <w:pStyle w:val="ListParagraph"/>
        <w:numPr>
          <w:ilvl w:val="1"/>
          <w:numId w:val="9"/>
        </w:numPr>
        <w:rPr>
          <w:rFonts w:ascii="Times New Roman" w:hAnsi="Times New Roman" w:cs="Times New Roman"/>
          <w:b w:val="0"/>
        </w:rPr>
      </w:pPr>
      <w:r>
        <w:rPr>
          <w:rFonts w:ascii="Times New Roman" w:hAnsi="Times New Roman" w:cs="Times New Roman"/>
          <w:b w:val="0"/>
        </w:rPr>
        <w:t xml:space="preserve">Field 2, Change the F/F assigned </w:t>
      </w:r>
      <w:r w:rsidR="00601C95">
        <w:rPr>
          <w:rFonts w:ascii="Times New Roman" w:hAnsi="Times New Roman" w:cs="Times New Roman"/>
          <w:b w:val="0"/>
        </w:rPr>
        <w:t xml:space="preserve">to from 9877/ 95 to 987/71, </w:t>
      </w:r>
      <w:r>
        <w:rPr>
          <w:rFonts w:ascii="Times New Roman" w:hAnsi="Times New Roman" w:cs="Times New Roman"/>
          <w:b w:val="0"/>
        </w:rPr>
        <w:t>Field Name and Explanation.</w:t>
      </w:r>
    </w:p>
    <w:p w:rsidR="00223F9E" w:rsidRDefault="00223F9E" w:rsidP="00AE0B7D">
      <w:pPr>
        <w:pStyle w:val="ListParagraph"/>
        <w:numPr>
          <w:ilvl w:val="1"/>
          <w:numId w:val="9"/>
        </w:numPr>
        <w:rPr>
          <w:rFonts w:ascii="Times New Roman" w:hAnsi="Times New Roman" w:cs="Times New Roman"/>
          <w:b w:val="0"/>
        </w:rPr>
      </w:pPr>
      <w:r>
        <w:rPr>
          <w:rFonts w:ascii="Times New Roman" w:hAnsi="Times New Roman" w:cs="Times New Roman"/>
          <w:b w:val="0"/>
        </w:rPr>
        <w:t>Field 3. Change the Field Explanation. Delete existing alternatives and add new alternatives.</w:t>
      </w:r>
    </w:p>
    <w:p w:rsidR="00223F9E" w:rsidRDefault="00223F9E" w:rsidP="00223F9E">
      <w:pPr>
        <w:pStyle w:val="ListParagraph"/>
        <w:numPr>
          <w:ilvl w:val="1"/>
          <w:numId w:val="9"/>
        </w:numPr>
        <w:rPr>
          <w:rFonts w:ascii="Times New Roman" w:hAnsi="Times New Roman" w:cs="Times New Roman"/>
          <w:b w:val="0"/>
        </w:rPr>
      </w:pPr>
      <w:r>
        <w:rPr>
          <w:rFonts w:ascii="Times New Roman" w:hAnsi="Times New Roman" w:cs="Times New Roman"/>
          <w:b w:val="0"/>
        </w:rPr>
        <w:t>Field 4. Change the Occurrence; Change the Field Name and Explanation. Delete existing alternatives and add new alternatives.</w:t>
      </w:r>
    </w:p>
    <w:p w:rsidR="00223F9E" w:rsidRDefault="00223F9E" w:rsidP="00AE0B7D">
      <w:pPr>
        <w:pStyle w:val="ListParagraph"/>
        <w:numPr>
          <w:ilvl w:val="1"/>
          <w:numId w:val="9"/>
        </w:numPr>
        <w:rPr>
          <w:rFonts w:ascii="Times New Roman" w:hAnsi="Times New Roman" w:cs="Times New Roman"/>
          <w:b w:val="0"/>
        </w:rPr>
      </w:pPr>
      <w:r>
        <w:rPr>
          <w:rFonts w:ascii="Times New Roman" w:hAnsi="Times New Roman" w:cs="Times New Roman"/>
          <w:b w:val="0"/>
        </w:rPr>
        <w:t>Field 5, ‘Transmission Type’.  Delete.</w:t>
      </w:r>
    </w:p>
    <w:p w:rsidR="00223F9E" w:rsidRDefault="00223F9E" w:rsidP="00AE0B7D">
      <w:pPr>
        <w:pStyle w:val="ListParagraph"/>
        <w:numPr>
          <w:ilvl w:val="1"/>
          <w:numId w:val="9"/>
        </w:numPr>
        <w:rPr>
          <w:rFonts w:ascii="Times New Roman" w:hAnsi="Times New Roman" w:cs="Times New Roman"/>
          <w:b w:val="0"/>
        </w:rPr>
      </w:pPr>
      <w:r>
        <w:rPr>
          <w:rFonts w:ascii="Times New Roman" w:hAnsi="Times New Roman" w:cs="Times New Roman"/>
          <w:b w:val="0"/>
        </w:rPr>
        <w:lastRenderedPageBreak/>
        <w:t>Old Field 6 (New Field 5). Change the F/F assigned and Field Explanation.</w:t>
      </w:r>
    </w:p>
    <w:p w:rsidR="00223F9E" w:rsidRDefault="00223F9E" w:rsidP="00AE0B7D">
      <w:pPr>
        <w:pStyle w:val="ListParagraph"/>
        <w:numPr>
          <w:ilvl w:val="1"/>
          <w:numId w:val="9"/>
        </w:numPr>
        <w:rPr>
          <w:rFonts w:ascii="Times New Roman" w:hAnsi="Times New Roman" w:cs="Times New Roman"/>
          <w:b w:val="0"/>
        </w:rPr>
      </w:pPr>
      <w:r>
        <w:rPr>
          <w:rFonts w:ascii="Times New Roman" w:hAnsi="Times New Roman" w:cs="Times New Roman"/>
          <w:b w:val="0"/>
        </w:rPr>
        <w:t>Add new Field 6.</w:t>
      </w:r>
    </w:p>
    <w:p w:rsidR="00223F9E" w:rsidRDefault="00223F9E" w:rsidP="00AE0B7D">
      <w:pPr>
        <w:pStyle w:val="ListParagraph"/>
        <w:numPr>
          <w:ilvl w:val="1"/>
          <w:numId w:val="9"/>
        </w:numPr>
        <w:rPr>
          <w:rFonts w:ascii="Times New Roman" w:hAnsi="Times New Roman" w:cs="Times New Roman"/>
          <w:b w:val="0"/>
        </w:rPr>
      </w:pPr>
      <w:r>
        <w:rPr>
          <w:rFonts w:ascii="Times New Roman" w:hAnsi="Times New Roman" w:cs="Times New Roman"/>
          <w:b w:val="0"/>
        </w:rPr>
        <w:t>Field 7. Change the Occurrence Category. Change the Field Name and Field Explanation.  Delete existing alternative and add new alternatives.</w:t>
      </w:r>
    </w:p>
    <w:p w:rsidR="00223F9E" w:rsidRDefault="00223F9E" w:rsidP="00AE0B7D">
      <w:pPr>
        <w:pStyle w:val="ListParagraph"/>
        <w:numPr>
          <w:ilvl w:val="1"/>
          <w:numId w:val="9"/>
        </w:numPr>
        <w:rPr>
          <w:rFonts w:ascii="Times New Roman" w:hAnsi="Times New Roman" w:cs="Times New Roman"/>
          <w:b w:val="0"/>
        </w:rPr>
      </w:pPr>
      <w:r>
        <w:rPr>
          <w:rFonts w:ascii="Times New Roman" w:hAnsi="Times New Roman" w:cs="Times New Roman"/>
          <w:b w:val="0"/>
        </w:rPr>
        <w:t xml:space="preserve">Field 8. Delete the Repeatability. Change from Alternative Field to single alternative field. Change the F/F </w:t>
      </w:r>
      <w:proofErr w:type="gramStart"/>
      <w:r>
        <w:rPr>
          <w:rFonts w:ascii="Times New Roman" w:hAnsi="Times New Roman" w:cs="Times New Roman"/>
          <w:b w:val="0"/>
        </w:rPr>
        <w:t>assigned,</w:t>
      </w:r>
      <w:proofErr w:type="gramEnd"/>
      <w:r>
        <w:rPr>
          <w:rFonts w:ascii="Times New Roman" w:hAnsi="Times New Roman" w:cs="Times New Roman"/>
          <w:b w:val="0"/>
        </w:rPr>
        <w:t xml:space="preserve"> Field Name, and Field Explanation.</w:t>
      </w:r>
    </w:p>
    <w:p w:rsidR="00223F9E" w:rsidRDefault="00223F9E" w:rsidP="00AE0B7D">
      <w:pPr>
        <w:pStyle w:val="ListParagraph"/>
        <w:numPr>
          <w:ilvl w:val="1"/>
          <w:numId w:val="9"/>
        </w:numPr>
        <w:rPr>
          <w:rFonts w:ascii="Times New Roman" w:hAnsi="Times New Roman" w:cs="Times New Roman"/>
          <w:b w:val="0"/>
        </w:rPr>
      </w:pPr>
      <w:r>
        <w:rPr>
          <w:rFonts w:ascii="Times New Roman" w:hAnsi="Times New Roman" w:cs="Times New Roman"/>
          <w:b w:val="0"/>
        </w:rPr>
        <w:t xml:space="preserve">Field 9. Delete the Repeatability. Change from Alternative Field to single alternative field. Change the F/F </w:t>
      </w:r>
      <w:proofErr w:type="gramStart"/>
      <w:r>
        <w:rPr>
          <w:rFonts w:ascii="Times New Roman" w:hAnsi="Times New Roman" w:cs="Times New Roman"/>
          <w:b w:val="0"/>
        </w:rPr>
        <w:t>assigned,</w:t>
      </w:r>
      <w:proofErr w:type="gramEnd"/>
      <w:r>
        <w:rPr>
          <w:rFonts w:ascii="Times New Roman" w:hAnsi="Times New Roman" w:cs="Times New Roman"/>
          <w:b w:val="0"/>
        </w:rPr>
        <w:t xml:space="preserve"> Field Name, and Field Explanation.</w:t>
      </w:r>
    </w:p>
    <w:p w:rsidR="00223F9E" w:rsidRDefault="00816C9B" w:rsidP="00C455FE">
      <w:pPr>
        <w:pStyle w:val="ListParagraph"/>
        <w:numPr>
          <w:ilvl w:val="0"/>
          <w:numId w:val="9"/>
        </w:numPr>
        <w:rPr>
          <w:rFonts w:ascii="Times New Roman" w:hAnsi="Times New Roman" w:cs="Times New Roman"/>
          <w:b w:val="0"/>
        </w:rPr>
      </w:pPr>
      <w:r>
        <w:rPr>
          <w:rFonts w:ascii="Times New Roman" w:hAnsi="Times New Roman" w:cs="Times New Roman"/>
          <w:b w:val="0"/>
        </w:rPr>
        <w:t>Set MSG.</w:t>
      </w:r>
    </w:p>
    <w:p w:rsidR="00AE0B7D" w:rsidRDefault="00223F9E" w:rsidP="00223F9E">
      <w:pPr>
        <w:pStyle w:val="ListParagraph"/>
        <w:numPr>
          <w:ilvl w:val="1"/>
          <w:numId w:val="9"/>
        </w:numPr>
        <w:rPr>
          <w:rFonts w:ascii="Times New Roman" w:hAnsi="Times New Roman" w:cs="Times New Roman"/>
          <w:b w:val="0"/>
        </w:rPr>
      </w:pPr>
      <w:r>
        <w:rPr>
          <w:rFonts w:ascii="Times New Roman" w:hAnsi="Times New Roman" w:cs="Times New Roman"/>
          <w:b w:val="0"/>
        </w:rPr>
        <w:t xml:space="preserve">Change the </w:t>
      </w:r>
      <w:proofErr w:type="spellStart"/>
      <w:r>
        <w:rPr>
          <w:rFonts w:ascii="Times New Roman" w:hAnsi="Times New Roman" w:cs="Times New Roman"/>
          <w:b w:val="0"/>
        </w:rPr>
        <w:t>Setid</w:t>
      </w:r>
      <w:proofErr w:type="spellEnd"/>
      <w:r>
        <w:rPr>
          <w:rFonts w:ascii="Times New Roman" w:hAnsi="Times New Roman" w:cs="Times New Roman"/>
          <w:b w:val="0"/>
        </w:rPr>
        <w:t xml:space="preserve"> from ‘MESSAGE’ to ‘MSG.</w:t>
      </w:r>
    </w:p>
    <w:p w:rsidR="00223F9E" w:rsidRDefault="00223F9E" w:rsidP="00223F9E">
      <w:pPr>
        <w:pStyle w:val="ListParagraph"/>
        <w:numPr>
          <w:ilvl w:val="1"/>
          <w:numId w:val="9"/>
        </w:numPr>
        <w:rPr>
          <w:rFonts w:ascii="Times New Roman" w:hAnsi="Times New Roman" w:cs="Times New Roman"/>
          <w:b w:val="0"/>
        </w:rPr>
      </w:pPr>
      <w:r>
        <w:rPr>
          <w:rFonts w:ascii="Times New Roman" w:hAnsi="Times New Roman" w:cs="Times New Roman"/>
          <w:b w:val="0"/>
        </w:rPr>
        <w:t>Change the Set Format Name to ‘MESSAGE’.</w:t>
      </w:r>
    </w:p>
    <w:p w:rsidR="00223F9E" w:rsidRDefault="00223F9E" w:rsidP="00223F9E">
      <w:pPr>
        <w:pStyle w:val="ListParagraph"/>
        <w:numPr>
          <w:ilvl w:val="1"/>
          <w:numId w:val="9"/>
        </w:numPr>
        <w:rPr>
          <w:rFonts w:ascii="Times New Roman" w:hAnsi="Times New Roman" w:cs="Times New Roman"/>
          <w:b w:val="0"/>
        </w:rPr>
      </w:pPr>
      <w:r>
        <w:rPr>
          <w:rFonts w:ascii="Times New Roman" w:hAnsi="Times New Roman" w:cs="Times New Roman"/>
          <w:b w:val="0"/>
        </w:rPr>
        <w:t>Delete USJFCOM</w:t>
      </w:r>
    </w:p>
    <w:p w:rsidR="00223F9E" w:rsidRDefault="00223F9E" w:rsidP="00223F9E">
      <w:pPr>
        <w:pStyle w:val="ListParagraph"/>
        <w:numPr>
          <w:ilvl w:val="1"/>
          <w:numId w:val="9"/>
        </w:numPr>
        <w:rPr>
          <w:rFonts w:ascii="Times New Roman" w:hAnsi="Times New Roman" w:cs="Times New Roman"/>
          <w:b w:val="0"/>
        </w:rPr>
      </w:pPr>
      <w:r>
        <w:rPr>
          <w:rFonts w:ascii="Times New Roman" w:hAnsi="Times New Roman" w:cs="Times New Roman"/>
          <w:b w:val="0"/>
        </w:rPr>
        <w:t>Change Related documents to ACP 200</w:t>
      </w:r>
    </w:p>
    <w:p w:rsidR="00223F9E" w:rsidRDefault="00223F9E" w:rsidP="00223F9E">
      <w:pPr>
        <w:pStyle w:val="ListParagraph"/>
        <w:numPr>
          <w:ilvl w:val="1"/>
          <w:numId w:val="9"/>
        </w:numPr>
        <w:rPr>
          <w:rFonts w:ascii="Times New Roman" w:hAnsi="Times New Roman" w:cs="Times New Roman"/>
          <w:b w:val="0"/>
        </w:rPr>
      </w:pPr>
      <w:r>
        <w:rPr>
          <w:rFonts w:ascii="Times New Roman" w:hAnsi="Times New Roman" w:cs="Times New Roman"/>
          <w:b w:val="0"/>
        </w:rPr>
        <w:t>Change the Set Example</w:t>
      </w:r>
    </w:p>
    <w:p w:rsidR="00223F9E" w:rsidRDefault="00816C9B" w:rsidP="00223F9E">
      <w:pPr>
        <w:pStyle w:val="ListParagraph"/>
        <w:numPr>
          <w:ilvl w:val="1"/>
          <w:numId w:val="9"/>
        </w:numPr>
        <w:rPr>
          <w:rFonts w:ascii="Times New Roman" w:hAnsi="Times New Roman" w:cs="Times New Roman"/>
          <w:b w:val="0"/>
        </w:rPr>
      </w:pPr>
      <w:r>
        <w:rPr>
          <w:rFonts w:ascii="Times New Roman" w:hAnsi="Times New Roman" w:cs="Times New Roman"/>
          <w:b w:val="0"/>
        </w:rPr>
        <w:t>Field 1, Change from a composite FFIRN to an Alternative Field. Change the Field Name and Field Explanation.</w:t>
      </w:r>
    </w:p>
    <w:p w:rsidR="00F91771" w:rsidRPr="00AD5B51" w:rsidRDefault="00F91771" w:rsidP="00F91771">
      <w:pPr>
        <w:pStyle w:val="ListParagraph"/>
        <w:numPr>
          <w:ilvl w:val="0"/>
          <w:numId w:val="9"/>
        </w:numPr>
        <w:rPr>
          <w:rFonts w:ascii="Times New Roman" w:hAnsi="Times New Roman" w:cs="Times New Roman"/>
          <w:b w:val="0"/>
        </w:rPr>
      </w:pPr>
      <w:r>
        <w:rPr>
          <w:rFonts w:ascii="Times New Roman" w:hAnsi="Times New Roman" w:cs="Times New Roman"/>
          <w:b w:val="0"/>
        </w:rPr>
        <w:t>Set PLACEDEF – Add new set PLACEDEF</w:t>
      </w:r>
    </w:p>
    <w:p w:rsidR="00A52B93" w:rsidRDefault="00A52B93" w:rsidP="00A52B93">
      <w:pPr>
        <w:ind w:left="720" w:hanging="270"/>
        <w:rPr>
          <w:rFonts w:ascii="Times New Roman" w:hAnsi="Times New Roman" w:cs="Times New Roman"/>
        </w:rPr>
      </w:pPr>
      <w:r w:rsidRPr="00E2200D">
        <w:rPr>
          <w:rFonts w:ascii="Times New Roman" w:hAnsi="Times New Roman" w:cs="Times New Roman"/>
        </w:rPr>
        <w:t>C. Field Format Changes</w:t>
      </w:r>
    </w:p>
    <w:p w:rsidR="00F91771" w:rsidRDefault="00F91771"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FFIRN/FUD 396/xxx.  Add new FUD ‘PLACE FUNCTION’</w:t>
      </w:r>
    </w:p>
    <w:p w:rsidR="00345C75" w:rsidRDefault="00345C75"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FFIRN/FUD 484/2.   No Change. Added for completeness.</w:t>
      </w:r>
    </w:p>
    <w:p w:rsidR="00F91771" w:rsidRDefault="00F91771"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FFIRN/FUD 487/xxx. Add new FUD ‘ALPHANUMERIC IDENTIFIER’</w:t>
      </w:r>
    </w:p>
    <w:p w:rsidR="00F91771" w:rsidRDefault="00F91771"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FFIRN/FUD 568/4 (SPECIAL CAVEATS). Change the min/max length and Regular Expression.</w:t>
      </w:r>
    </w:p>
    <w:p w:rsidR="001F3219" w:rsidRDefault="001F3219" w:rsidP="001F3219">
      <w:pPr>
        <w:pStyle w:val="ListParagraph"/>
        <w:numPr>
          <w:ilvl w:val="0"/>
          <w:numId w:val="11"/>
        </w:numPr>
        <w:rPr>
          <w:rFonts w:ascii="Times New Roman" w:hAnsi="Times New Roman" w:cs="Times New Roman"/>
          <w:b w:val="0"/>
        </w:rPr>
      </w:pPr>
      <w:r>
        <w:rPr>
          <w:rFonts w:ascii="Times New Roman" w:hAnsi="Times New Roman" w:cs="Times New Roman"/>
          <w:b w:val="0"/>
        </w:rPr>
        <w:t>FFIRN/FUD 718/3 (</w:t>
      </w:r>
      <w:r w:rsidRPr="001F3219">
        <w:rPr>
          <w:rFonts w:ascii="Times New Roman" w:hAnsi="Times New Roman" w:cs="Times New Roman"/>
          <w:b w:val="0"/>
        </w:rPr>
        <w:t>FILE NAMING POLICY</w:t>
      </w:r>
      <w:r>
        <w:rPr>
          <w:rFonts w:ascii="Times New Roman" w:hAnsi="Times New Roman" w:cs="Times New Roman"/>
          <w:b w:val="0"/>
        </w:rPr>
        <w:t xml:space="preserve">). </w:t>
      </w:r>
      <w:r w:rsidR="00BA57E5">
        <w:rPr>
          <w:rFonts w:ascii="Times New Roman" w:hAnsi="Times New Roman" w:cs="Times New Roman"/>
          <w:b w:val="0"/>
        </w:rPr>
        <w:t>Delete F/F 718/3. The field was u</w:t>
      </w:r>
      <w:r>
        <w:rPr>
          <w:rFonts w:ascii="Times New Roman" w:hAnsi="Times New Roman" w:cs="Times New Roman"/>
          <w:b w:val="0"/>
        </w:rPr>
        <w:t>sed in the FNP set which is proposed for deletion.</w:t>
      </w:r>
    </w:p>
    <w:p w:rsidR="00345C75" w:rsidRDefault="00345C75" w:rsidP="00F91771">
      <w:pPr>
        <w:pStyle w:val="ListParagraph"/>
        <w:numPr>
          <w:ilvl w:val="0"/>
          <w:numId w:val="11"/>
        </w:numPr>
        <w:rPr>
          <w:rFonts w:ascii="Times New Roman" w:hAnsi="Times New Roman" w:cs="Times New Roman"/>
          <w:b w:val="0"/>
        </w:rPr>
      </w:pPr>
      <w:r>
        <w:rPr>
          <w:rFonts w:ascii="Times New Roman" w:hAnsi="Times New Roman" w:cs="Times New Roman"/>
          <w:b w:val="0"/>
        </w:rPr>
        <w:t xml:space="preserve">FFIRN/FUD 828/6 (APPLICATION OR SERVICE).  Change the FUD Name, DI Explanations, Add </w:t>
      </w:r>
      <w:r w:rsidR="001F3219">
        <w:rPr>
          <w:rFonts w:ascii="Times New Roman" w:hAnsi="Times New Roman" w:cs="Times New Roman"/>
          <w:b w:val="0"/>
        </w:rPr>
        <w:t>‘</w:t>
      </w:r>
      <w:r>
        <w:rPr>
          <w:rFonts w:ascii="Times New Roman" w:hAnsi="Times New Roman" w:cs="Times New Roman"/>
          <w:b w:val="0"/>
        </w:rPr>
        <w:t>FORMAL MESSAGING</w:t>
      </w:r>
      <w:r w:rsidR="001F3219">
        <w:rPr>
          <w:rFonts w:ascii="Times New Roman" w:hAnsi="Times New Roman" w:cs="Times New Roman"/>
          <w:b w:val="0"/>
        </w:rPr>
        <w:t>’</w:t>
      </w:r>
      <w:r>
        <w:rPr>
          <w:rFonts w:ascii="Times New Roman" w:hAnsi="Times New Roman" w:cs="Times New Roman"/>
          <w:b w:val="0"/>
        </w:rPr>
        <w:t>.</w:t>
      </w:r>
    </w:p>
    <w:p w:rsidR="00345C75" w:rsidRDefault="00345C75"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 901/2 (SECURITY CLASSIFICATION, ABBREVIATED). Listed as an orphan.</w:t>
      </w:r>
    </w:p>
    <w:p w:rsidR="00345C75" w:rsidRDefault="00345C75"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FFIRN/FUD 2154/2 (TRANMISSION METHOD CODE).  Change FUD Name and add FUD Explanation.</w:t>
      </w:r>
    </w:p>
    <w:p w:rsidR="00345C75" w:rsidRDefault="00345C75"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FFIRN/FUD 2154/3 (TRANSMISSION CONTENT). Change the FUD Name and modify Data Item Names and Explanations.</w:t>
      </w:r>
    </w:p>
    <w:p w:rsidR="00F91771" w:rsidRDefault="00F91771"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FFIRN/FUD 2309/xxx. Add new FUD ‘IMMEDIATE INDICATOR’</w:t>
      </w:r>
      <w:r w:rsidR="00C5629B">
        <w:rPr>
          <w:rFonts w:ascii="Times New Roman" w:hAnsi="Times New Roman" w:cs="Times New Roman"/>
          <w:b w:val="0"/>
        </w:rPr>
        <w:t>.</w:t>
      </w:r>
    </w:p>
    <w:p w:rsidR="00C5629B" w:rsidRDefault="00C5629B" w:rsidP="00F91771">
      <w:pPr>
        <w:pStyle w:val="ListParagraph"/>
        <w:numPr>
          <w:ilvl w:val="0"/>
          <w:numId w:val="11"/>
        </w:numPr>
        <w:rPr>
          <w:rFonts w:ascii="Times New Roman" w:hAnsi="Times New Roman" w:cs="Times New Roman"/>
          <w:b w:val="0"/>
        </w:rPr>
      </w:pPr>
      <w:r>
        <w:rPr>
          <w:rFonts w:ascii="Times New Roman" w:hAnsi="Times New Roman" w:cs="Times New Roman"/>
          <w:b w:val="0"/>
        </w:rPr>
        <w:t xml:space="preserve">FFIRN/FUD 2309/12 (TIME, NON-DISCRETE INDICATOR). Add </w:t>
      </w:r>
      <w:r w:rsidR="001F3219">
        <w:rPr>
          <w:rFonts w:ascii="Times New Roman" w:hAnsi="Times New Roman" w:cs="Times New Roman"/>
          <w:b w:val="0"/>
        </w:rPr>
        <w:t xml:space="preserve">FUD </w:t>
      </w:r>
      <w:r>
        <w:rPr>
          <w:rFonts w:ascii="Times New Roman" w:hAnsi="Times New Roman" w:cs="Times New Roman"/>
          <w:b w:val="0"/>
        </w:rPr>
        <w:t>Explanations.</w:t>
      </w:r>
    </w:p>
    <w:p w:rsidR="00C5629B" w:rsidRDefault="00C5629B"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FFIRN/FUD 2509/7 (CHAT GUARD REQUIREMENTS). Change the FUD Name, FUD Explanation, delete the existing Data Items and add new Data Items.</w:t>
      </w:r>
    </w:p>
    <w:p w:rsidR="00F91771" w:rsidRDefault="00F91771" w:rsidP="00F91771">
      <w:pPr>
        <w:pStyle w:val="ListParagraph"/>
        <w:numPr>
          <w:ilvl w:val="0"/>
          <w:numId w:val="11"/>
        </w:numPr>
        <w:rPr>
          <w:rFonts w:ascii="Times New Roman" w:hAnsi="Times New Roman" w:cs="Times New Roman"/>
          <w:b w:val="0"/>
        </w:rPr>
      </w:pPr>
      <w:r>
        <w:rPr>
          <w:rFonts w:ascii="Times New Roman" w:hAnsi="Times New Roman" w:cs="Times New Roman"/>
          <w:b w:val="0"/>
        </w:rPr>
        <w:t>FFIRN 2509/8 (CHAT ROOM</w:t>
      </w:r>
      <w:r w:rsidR="00C5629B">
        <w:rPr>
          <w:rFonts w:ascii="Times New Roman" w:hAnsi="Times New Roman" w:cs="Times New Roman"/>
          <w:b w:val="0"/>
        </w:rPr>
        <w:t xml:space="preserve"> NAME</w:t>
      </w:r>
      <w:r>
        <w:rPr>
          <w:rFonts w:ascii="Times New Roman" w:hAnsi="Times New Roman" w:cs="Times New Roman"/>
          <w:b w:val="0"/>
        </w:rPr>
        <w:t>).  Change the FUD Name to ‘CHAT ROOM NAME’</w:t>
      </w:r>
      <w:r w:rsidR="00C5629B">
        <w:rPr>
          <w:rFonts w:ascii="Times New Roman" w:hAnsi="Times New Roman" w:cs="Times New Roman"/>
          <w:b w:val="0"/>
        </w:rPr>
        <w:t>, the max length,</w:t>
      </w:r>
      <w:r>
        <w:rPr>
          <w:rFonts w:ascii="Times New Roman" w:hAnsi="Times New Roman" w:cs="Times New Roman"/>
          <w:b w:val="0"/>
        </w:rPr>
        <w:t xml:space="preserve"> and the Regular Expression.</w:t>
      </w:r>
    </w:p>
    <w:p w:rsidR="00F91771" w:rsidRPr="00F91771" w:rsidRDefault="00F91771" w:rsidP="00F91771">
      <w:pPr>
        <w:pStyle w:val="ListParagraph"/>
        <w:numPr>
          <w:ilvl w:val="0"/>
          <w:numId w:val="11"/>
        </w:numPr>
        <w:rPr>
          <w:rFonts w:ascii="Times New Roman" w:hAnsi="Times New Roman" w:cs="Times New Roman"/>
          <w:b w:val="0"/>
        </w:rPr>
      </w:pPr>
      <w:r>
        <w:rPr>
          <w:rFonts w:ascii="Times New Roman" w:hAnsi="Times New Roman" w:cs="Times New Roman"/>
          <w:b w:val="0"/>
        </w:rPr>
        <w:t xml:space="preserve">FFIRN 2592 and FUD 1. </w:t>
      </w:r>
      <w:r w:rsidR="00BA57E5">
        <w:rPr>
          <w:rFonts w:ascii="Times New Roman" w:hAnsi="Times New Roman" w:cs="Times New Roman"/>
          <w:b w:val="0"/>
        </w:rPr>
        <w:t>Delete FFIRN 2592 and FUD 1. It was u</w:t>
      </w:r>
      <w:r>
        <w:rPr>
          <w:rFonts w:ascii="Times New Roman" w:hAnsi="Times New Roman" w:cs="Times New Roman"/>
          <w:b w:val="0"/>
        </w:rPr>
        <w:t xml:space="preserve">sed in </w:t>
      </w:r>
      <w:r w:rsidR="001F3219">
        <w:rPr>
          <w:rFonts w:ascii="Times New Roman" w:hAnsi="Times New Roman" w:cs="Times New Roman"/>
          <w:b w:val="0"/>
        </w:rPr>
        <w:t xml:space="preserve">the </w:t>
      </w:r>
      <w:r>
        <w:rPr>
          <w:rFonts w:ascii="Times New Roman" w:hAnsi="Times New Roman" w:cs="Times New Roman"/>
          <w:b w:val="0"/>
        </w:rPr>
        <w:t>IDP</w:t>
      </w:r>
      <w:r w:rsidR="001F3219">
        <w:rPr>
          <w:rFonts w:ascii="Times New Roman" w:hAnsi="Times New Roman" w:cs="Times New Roman"/>
          <w:b w:val="0"/>
        </w:rPr>
        <w:t xml:space="preserve"> set (Field was deleted)</w:t>
      </w:r>
      <w:r>
        <w:rPr>
          <w:rFonts w:ascii="Times New Roman" w:hAnsi="Times New Roman" w:cs="Times New Roman"/>
          <w:b w:val="0"/>
        </w:rPr>
        <w:t>.</w:t>
      </w:r>
    </w:p>
    <w:p w:rsidR="00A52B93" w:rsidRPr="00E2200D" w:rsidRDefault="00A52B93" w:rsidP="00A52B93">
      <w:pPr>
        <w:rPr>
          <w:rFonts w:ascii="Times New Roman" w:hAnsi="Times New Roman" w:cs="Times New Roman"/>
          <w:b/>
        </w:rPr>
      </w:pPr>
      <w:r w:rsidRPr="00E2200D">
        <w:rPr>
          <w:rFonts w:ascii="Times New Roman" w:hAnsi="Times New Roman" w:cs="Times New Roman"/>
        </w:rPr>
        <w:t xml:space="preserve">4.  </w:t>
      </w:r>
      <w:r w:rsidRPr="00E2200D">
        <w:rPr>
          <w:rFonts w:ascii="Times New Roman" w:hAnsi="Times New Roman" w:cs="Times New Roman"/>
          <w:u w:val="single"/>
        </w:rPr>
        <w:t>ALTERNATE SOLUTION</w:t>
      </w:r>
      <w:r w:rsidRPr="00E2200D">
        <w:rPr>
          <w:rFonts w:ascii="Times New Roman" w:hAnsi="Times New Roman" w:cs="Times New Roman"/>
        </w:rPr>
        <w:t>: None.</w:t>
      </w:r>
    </w:p>
    <w:p w:rsidR="00A52B93" w:rsidRDefault="00A52B93" w:rsidP="00A52B93">
      <w:pPr>
        <w:rPr>
          <w:rFonts w:ascii="Times New Roman" w:hAnsi="Times New Roman" w:cs="Times New Roman"/>
          <w:b/>
        </w:rPr>
      </w:pPr>
      <w:r w:rsidRPr="00E2200D">
        <w:rPr>
          <w:rFonts w:ascii="Times New Roman" w:hAnsi="Times New Roman" w:cs="Times New Roman"/>
        </w:rPr>
        <w:lastRenderedPageBreak/>
        <w:t xml:space="preserve">5.  </w:t>
      </w:r>
      <w:r w:rsidRPr="00E2200D">
        <w:rPr>
          <w:rFonts w:ascii="Times New Roman" w:hAnsi="Times New Roman" w:cs="Times New Roman"/>
          <w:u w:val="single"/>
        </w:rPr>
        <w:t>TECHNICAL RECORD OF PROCESSING</w:t>
      </w:r>
      <w:r w:rsidRPr="00E2200D">
        <w:rPr>
          <w:rFonts w:ascii="Times New Roman" w:hAnsi="Times New Roman" w:cs="Times New Roman"/>
        </w:rPr>
        <w:t xml:space="preserve">:  </w:t>
      </w:r>
    </w:p>
    <w:p w:rsidR="00A52B93" w:rsidRPr="00E2200D" w:rsidRDefault="00A52B93" w:rsidP="00A52B93">
      <w:pPr>
        <w:rPr>
          <w:rFonts w:ascii="Times New Roman" w:hAnsi="Times New Roman" w:cs="Times New Roman"/>
          <w:b/>
        </w:rPr>
      </w:pPr>
      <w:r w:rsidRPr="00E2200D">
        <w:rPr>
          <w:rFonts w:ascii="Times New Roman" w:hAnsi="Times New Roman" w:cs="Times New Roman"/>
        </w:rPr>
        <w:t xml:space="preserve">6.  </w:t>
      </w:r>
      <w:r w:rsidRPr="00E2200D">
        <w:rPr>
          <w:rFonts w:ascii="Times New Roman" w:hAnsi="Times New Roman" w:cs="Times New Roman"/>
          <w:u w:val="single"/>
        </w:rPr>
        <w:t>RECOMMENDED IMPLEMENTATION DATE</w:t>
      </w:r>
      <w:r w:rsidRPr="00E2200D">
        <w:rPr>
          <w:rFonts w:ascii="Times New Roman" w:hAnsi="Times New Roman" w:cs="Times New Roman"/>
        </w:rPr>
        <w:t>: To be determined.</w:t>
      </w:r>
    </w:p>
    <w:p w:rsidR="00A52B93" w:rsidRPr="00E2200D" w:rsidRDefault="00A52B93" w:rsidP="00A52B93">
      <w:pPr>
        <w:rPr>
          <w:rFonts w:ascii="Times New Roman" w:hAnsi="Times New Roman" w:cs="Times New Roman"/>
          <w:b/>
        </w:rPr>
      </w:pPr>
      <w:r w:rsidRPr="00E2200D">
        <w:rPr>
          <w:rFonts w:ascii="Times New Roman" w:hAnsi="Times New Roman" w:cs="Times New Roman"/>
        </w:rPr>
        <w:t xml:space="preserve">7.  </w:t>
      </w:r>
      <w:r w:rsidRPr="00E2200D">
        <w:rPr>
          <w:rFonts w:ascii="Times New Roman" w:hAnsi="Times New Roman" w:cs="Times New Roman"/>
          <w:u w:val="single"/>
        </w:rPr>
        <w:t>OTHER CONSIDERATIONS</w:t>
      </w:r>
      <w:r w:rsidRPr="00E2200D">
        <w:rPr>
          <w:rFonts w:ascii="Times New Roman" w:hAnsi="Times New Roman" w:cs="Times New Roman"/>
        </w:rPr>
        <w:t xml:space="preserve">:  </w:t>
      </w:r>
    </w:p>
    <w:p w:rsidR="00A52B93" w:rsidRPr="00E2200D" w:rsidRDefault="00A52B93" w:rsidP="00A52B93">
      <w:pPr>
        <w:rPr>
          <w:rFonts w:ascii="Times New Roman" w:hAnsi="Times New Roman" w:cs="Times New Roman"/>
          <w:b/>
        </w:rPr>
      </w:pPr>
      <w:r w:rsidRPr="00E2200D">
        <w:rPr>
          <w:rFonts w:ascii="Times New Roman" w:hAnsi="Times New Roman" w:cs="Times New Roman"/>
        </w:rPr>
        <w:t xml:space="preserve">8.  </w:t>
      </w:r>
      <w:r w:rsidRPr="00E2200D">
        <w:rPr>
          <w:rFonts w:ascii="Times New Roman" w:hAnsi="Times New Roman" w:cs="Times New Roman"/>
          <w:u w:val="single"/>
        </w:rPr>
        <w:t>REFERENCES</w:t>
      </w:r>
      <w:r w:rsidRPr="00E2200D">
        <w:rPr>
          <w:rFonts w:ascii="Times New Roman" w:hAnsi="Times New Roman" w:cs="Times New Roman"/>
        </w:rPr>
        <w:t>:</w:t>
      </w:r>
    </w:p>
    <w:p w:rsidR="00A52B93" w:rsidRPr="002A466A" w:rsidRDefault="00A52B93" w:rsidP="00A52B93">
      <w:pPr>
        <w:rPr>
          <w:rFonts w:ascii="Times New Roman" w:hAnsi="Times New Roman" w:cs="Times New Roman"/>
          <w:b/>
          <w:sz w:val="24"/>
          <w:szCs w:val="24"/>
        </w:rPr>
      </w:pPr>
      <w:r w:rsidRPr="002A466A">
        <w:rPr>
          <w:rFonts w:ascii="Times New Roman" w:hAnsi="Times New Roman" w:cs="Times New Roman"/>
          <w:sz w:val="24"/>
          <w:szCs w:val="24"/>
        </w:rPr>
        <w:tab/>
        <w:t>A. MIL-STD-</w:t>
      </w:r>
      <w:proofErr w:type="gramStart"/>
      <w:r w:rsidRPr="002A466A">
        <w:rPr>
          <w:rFonts w:ascii="Times New Roman" w:hAnsi="Times New Roman" w:cs="Times New Roman"/>
          <w:sz w:val="24"/>
          <w:szCs w:val="24"/>
        </w:rPr>
        <w:t>6040B(</w:t>
      </w:r>
      <w:proofErr w:type="gramEnd"/>
      <w:r w:rsidRPr="002A466A">
        <w:rPr>
          <w:rFonts w:ascii="Times New Roman" w:hAnsi="Times New Roman" w:cs="Times New Roman"/>
          <w:sz w:val="24"/>
          <w:szCs w:val="24"/>
        </w:rPr>
        <w:t>C1)</w:t>
      </w:r>
      <w:r w:rsidR="002A466A" w:rsidRPr="002A466A">
        <w:rPr>
          <w:rFonts w:ascii="Times New Roman" w:hAnsi="Times New Roman" w:cs="Times New Roman"/>
          <w:sz w:val="24"/>
          <w:szCs w:val="24"/>
        </w:rPr>
        <w:t>, OPTASK IM (</w:t>
      </w:r>
      <w:r w:rsidR="002A466A" w:rsidRPr="002A466A">
        <w:rPr>
          <w:rFonts w:ascii="Times New Roman" w:eastAsia="Times New Roman" w:hAnsi="Times New Roman" w:cs="Times New Roman"/>
          <w:sz w:val="24"/>
          <w:szCs w:val="24"/>
        </w:rPr>
        <w:t>B.1.01.12</w:t>
      </w:r>
      <w:r w:rsidR="002A466A" w:rsidRPr="002A466A">
        <w:rPr>
          <w:rFonts w:ascii="Times New Roman" w:eastAsia="Times New Roman" w:hAnsi="Times New Roman" w:cs="Times New Roman"/>
          <w:b/>
          <w:sz w:val="24"/>
          <w:szCs w:val="24"/>
        </w:rPr>
        <w:t>)</w:t>
      </w:r>
    </w:p>
    <w:p w:rsidR="00A52B93" w:rsidRPr="00E2200D" w:rsidRDefault="00A52B93" w:rsidP="00A52B93">
      <w:pPr>
        <w:rPr>
          <w:rFonts w:ascii="Times New Roman" w:hAnsi="Times New Roman" w:cs="Times New Roman"/>
          <w:b/>
        </w:rPr>
      </w:pPr>
      <w:r w:rsidRPr="00E2200D">
        <w:rPr>
          <w:rFonts w:ascii="Times New Roman" w:hAnsi="Times New Roman" w:cs="Times New Roman"/>
        </w:rPr>
        <w:tab/>
        <w:t xml:space="preserve">B. </w:t>
      </w:r>
      <w:r w:rsidR="002A466A">
        <w:rPr>
          <w:rFonts w:ascii="Times New Roman" w:hAnsi="Times New Roman" w:cs="Times New Roman"/>
        </w:rPr>
        <w:t>ADatP-3 Baseline 15</w:t>
      </w:r>
      <w:r w:rsidR="001458FC">
        <w:rPr>
          <w:rFonts w:ascii="Times New Roman" w:hAnsi="Times New Roman" w:cs="Times New Roman"/>
        </w:rPr>
        <w:t>/APP-11(D</w:t>
      </w:r>
      <w:proofErr w:type="gramStart"/>
      <w:r w:rsidR="001458FC">
        <w:rPr>
          <w:rFonts w:ascii="Times New Roman" w:hAnsi="Times New Roman" w:cs="Times New Roman"/>
        </w:rPr>
        <w:t>)(</w:t>
      </w:r>
      <w:proofErr w:type="gramEnd"/>
      <w:r w:rsidR="001458FC">
        <w:rPr>
          <w:rFonts w:ascii="Times New Roman" w:hAnsi="Times New Roman" w:cs="Times New Roman"/>
        </w:rPr>
        <w:t>1)</w:t>
      </w:r>
    </w:p>
    <w:p w:rsidR="00A52B93" w:rsidRPr="00E2200D" w:rsidRDefault="00A52B93" w:rsidP="00A52B93">
      <w:pPr>
        <w:rPr>
          <w:rFonts w:ascii="Times New Roman" w:hAnsi="Times New Roman" w:cs="Times New Roman"/>
          <w:b/>
        </w:rPr>
      </w:pPr>
      <w:r w:rsidRPr="00E2200D">
        <w:rPr>
          <w:rFonts w:ascii="Times New Roman" w:hAnsi="Times New Roman" w:cs="Times New Roman"/>
        </w:rPr>
        <w:t xml:space="preserve">9.  </w:t>
      </w:r>
      <w:r w:rsidRPr="00E2200D">
        <w:rPr>
          <w:rFonts w:ascii="Times New Roman" w:hAnsi="Times New Roman" w:cs="Times New Roman"/>
          <w:u w:val="single"/>
        </w:rPr>
        <w:t>ANNEXES</w:t>
      </w:r>
      <w:r w:rsidRPr="00E2200D">
        <w:rPr>
          <w:rFonts w:ascii="Times New Roman" w:hAnsi="Times New Roman" w:cs="Times New Roman"/>
        </w:rPr>
        <w:t>:</w:t>
      </w:r>
    </w:p>
    <w:p w:rsidR="00A52B93" w:rsidRPr="00E2200D" w:rsidRDefault="00A52B93" w:rsidP="00A52B93">
      <w:pPr>
        <w:spacing w:after="0"/>
        <w:ind w:firstLine="720"/>
        <w:rPr>
          <w:rFonts w:ascii="Times New Roman" w:hAnsi="Times New Roman" w:cs="Times New Roman"/>
          <w:b/>
        </w:rPr>
      </w:pPr>
      <w:r w:rsidRPr="00E2200D">
        <w:rPr>
          <w:rFonts w:ascii="Times New Roman" w:hAnsi="Times New Roman" w:cs="Times New Roman"/>
        </w:rPr>
        <w:t>A. Message Format Change</w:t>
      </w:r>
    </w:p>
    <w:p w:rsidR="00A52B93" w:rsidRPr="00E2200D" w:rsidRDefault="00A52B93" w:rsidP="00A52B93">
      <w:pPr>
        <w:spacing w:after="0"/>
        <w:ind w:firstLine="720"/>
        <w:rPr>
          <w:rFonts w:ascii="Times New Roman" w:hAnsi="Times New Roman" w:cs="Times New Roman"/>
          <w:b/>
        </w:rPr>
      </w:pPr>
      <w:r w:rsidRPr="00E2200D">
        <w:rPr>
          <w:rFonts w:ascii="Times New Roman" w:hAnsi="Times New Roman" w:cs="Times New Roman"/>
        </w:rPr>
        <w:t>B. Set Format Changes</w:t>
      </w:r>
    </w:p>
    <w:p w:rsidR="00A52B93" w:rsidRPr="00E2200D" w:rsidRDefault="00A52B93" w:rsidP="00A52B93">
      <w:pPr>
        <w:ind w:firstLine="720"/>
        <w:rPr>
          <w:rFonts w:ascii="Times New Roman" w:hAnsi="Times New Roman" w:cs="Times New Roman"/>
          <w:b/>
        </w:rPr>
      </w:pPr>
      <w:r w:rsidRPr="00E2200D">
        <w:rPr>
          <w:rFonts w:ascii="Times New Roman" w:hAnsi="Times New Roman" w:cs="Times New Roman"/>
        </w:rPr>
        <w:t>C. Field Format Changes</w:t>
      </w:r>
    </w:p>
    <w:p w:rsidR="00A52B93" w:rsidRDefault="00A52B93" w:rsidP="00A52B93">
      <w:pPr>
        <w:rPr>
          <w:b/>
        </w:rPr>
      </w:pPr>
    </w:p>
    <w:p w:rsidR="00A52B93" w:rsidRPr="00E2200D" w:rsidRDefault="00A52B93" w:rsidP="00A52B93">
      <w:pPr>
        <w:rPr>
          <w:b/>
        </w:rPr>
        <w:sectPr w:rsidR="00A52B93" w:rsidRPr="00E2200D">
          <w:headerReference w:type="even" r:id="rId13"/>
          <w:headerReference w:type="default" r:id="rId14"/>
          <w:footerReference w:type="even" r:id="rId15"/>
          <w:headerReference w:type="first" r:id="rId16"/>
          <w:footerReference w:type="first" r:id="rId17"/>
          <w:pgSz w:w="12240" w:h="15840"/>
          <w:pgMar w:top="1440" w:right="1440" w:bottom="1440" w:left="1440" w:header="720" w:footer="720" w:gutter="0"/>
          <w:cols w:space="720"/>
          <w:docGrid w:linePitch="360"/>
        </w:sectPr>
      </w:pPr>
    </w:p>
    <w:p w:rsidR="00A52B93" w:rsidRPr="00E2200D" w:rsidRDefault="00A52B93" w:rsidP="00A52B93">
      <w:pPr>
        <w:jc w:val="center"/>
        <w:rPr>
          <w:rFonts w:ascii="Times New Roman" w:hAnsi="Times New Roman" w:cs="Times New Roman"/>
          <w:sz w:val="28"/>
          <w:szCs w:val="28"/>
        </w:rPr>
      </w:pPr>
      <w:r w:rsidRPr="00E2200D">
        <w:rPr>
          <w:rFonts w:ascii="Times New Roman" w:hAnsi="Times New Roman" w:cs="Times New Roman"/>
          <w:sz w:val="28"/>
          <w:szCs w:val="28"/>
        </w:rPr>
        <w:lastRenderedPageBreak/>
        <w:t>Annex A</w:t>
      </w:r>
    </w:p>
    <w:p w:rsidR="00A52B93" w:rsidRPr="00E2200D" w:rsidRDefault="00A52B93" w:rsidP="00A52B93">
      <w:pPr>
        <w:jc w:val="center"/>
        <w:rPr>
          <w:rFonts w:ascii="Times New Roman" w:hAnsi="Times New Roman" w:cs="Times New Roman"/>
          <w:sz w:val="28"/>
          <w:szCs w:val="28"/>
        </w:rPr>
      </w:pPr>
      <w:r w:rsidRPr="00E2200D">
        <w:rPr>
          <w:rFonts w:ascii="Times New Roman" w:hAnsi="Times New Roman" w:cs="Times New Roman"/>
          <w:sz w:val="28"/>
          <w:szCs w:val="28"/>
        </w:rPr>
        <w:t>Message Format</w:t>
      </w:r>
      <w:r w:rsidR="001458FC">
        <w:rPr>
          <w:rFonts w:ascii="Times New Roman" w:hAnsi="Times New Roman" w:cs="Times New Roman"/>
          <w:sz w:val="28"/>
          <w:szCs w:val="28"/>
        </w:rPr>
        <w:t xml:space="preserve"> Changes</w:t>
      </w:r>
    </w:p>
    <w:p w:rsidR="007A2971" w:rsidRPr="004F214E" w:rsidRDefault="007A2971" w:rsidP="004F214E">
      <w:pPr>
        <w:spacing w:after="0"/>
        <w:rPr>
          <w:rFonts w:ascii="Courier New" w:eastAsia="Times New Roman" w:hAnsi="Courier New" w:cs="Courier New"/>
          <w:b/>
          <w:bCs/>
          <w:sz w:val="20"/>
          <w:szCs w:val="20"/>
        </w:rPr>
      </w:pPr>
    </w:p>
    <w:p w:rsidR="007A2971" w:rsidRPr="004F214E" w:rsidRDefault="007A2971" w:rsidP="004F214E">
      <w:pPr>
        <w:spacing w:after="0"/>
        <w:rPr>
          <w:rFonts w:ascii="Courier New" w:eastAsia="Times New Roman" w:hAnsi="Courier New" w:cs="Courier New"/>
          <w:b/>
          <w:bCs/>
          <w:sz w:val="20"/>
          <w:szCs w:val="20"/>
        </w:rPr>
        <w:sectPr w:rsidR="007A2971" w:rsidRPr="004F214E" w:rsidSect="002A466A">
          <w:headerReference w:type="default" r:id="rId18"/>
          <w:pgSz w:w="12240" w:h="15840" w:code="1"/>
          <w:pgMar w:top="1440" w:right="1440" w:bottom="1440" w:left="1440" w:header="720" w:footer="720" w:gutter="0"/>
          <w:cols w:space="720"/>
          <w:vAlign w:val="center"/>
          <w:docGrid w:linePitch="360"/>
        </w:sectPr>
      </w:pPr>
    </w:p>
    <w:p w:rsidR="007A2971" w:rsidRPr="004F214E" w:rsidRDefault="007A2971" w:rsidP="004F214E">
      <w:pPr>
        <w:spacing w:after="0"/>
        <w:rPr>
          <w:rFonts w:ascii="Courier New" w:eastAsia="Times New Roman" w:hAnsi="Courier New" w:cs="Courier New"/>
          <w:b/>
          <w:bCs/>
          <w:sz w:val="20"/>
          <w:szCs w:val="20"/>
        </w:rPr>
      </w:pPr>
    </w:p>
    <w:tbl>
      <w:tblPr>
        <w:tblStyle w:val="TableGrid"/>
        <w:tblW w:w="0" w:type="auto"/>
        <w:tblLook w:val="04A0" w:firstRow="1" w:lastRow="0" w:firstColumn="1" w:lastColumn="0" w:noHBand="0" w:noVBand="1"/>
      </w:tblPr>
      <w:tblGrid>
        <w:gridCol w:w="10008"/>
        <w:gridCol w:w="3168"/>
      </w:tblGrid>
      <w:tr w:rsidR="007A2971" w:rsidRPr="004F214E" w:rsidTr="007A2971">
        <w:tc>
          <w:tcPr>
            <w:tcW w:w="10008" w:type="dxa"/>
          </w:tcPr>
          <w:p w:rsidR="007A2971" w:rsidRPr="004F214E" w:rsidRDefault="007A2971" w:rsidP="004F214E">
            <w:pPr>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INDEX REFERENCE NUMBER: </w:t>
            </w:r>
            <w:r w:rsidRPr="004F214E">
              <w:rPr>
                <w:rFonts w:ascii="Courier New" w:eastAsia="Times New Roman" w:hAnsi="Courier New" w:cs="Courier New"/>
                <w:sz w:val="20"/>
                <w:szCs w:val="20"/>
              </w:rPr>
              <w:t>A318</w:t>
            </w:r>
          </w:p>
        </w:tc>
        <w:tc>
          <w:tcPr>
            <w:tcW w:w="3168" w:type="dxa"/>
          </w:tcPr>
          <w:p w:rsidR="007A2971" w:rsidRPr="004F214E" w:rsidRDefault="007A2971" w:rsidP="004F214E">
            <w:pPr>
              <w:rPr>
                <w:rFonts w:ascii="Courier New" w:eastAsia="Times New Roman" w:hAnsi="Courier New" w:cs="Courier New"/>
                <w:sz w:val="20"/>
                <w:szCs w:val="20"/>
              </w:rPr>
            </w:pPr>
            <w:r w:rsidRPr="004F214E">
              <w:rPr>
                <w:rFonts w:ascii="Courier New" w:eastAsia="Times New Roman" w:hAnsi="Courier New" w:cs="Courier New"/>
                <w:b/>
                <w:bCs/>
                <w:sz w:val="20"/>
                <w:szCs w:val="20"/>
              </w:rPr>
              <w:t>Status:</w:t>
            </w:r>
            <w:r w:rsidRPr="004F214E">
              <w:rPr>
                <w:rFonts w:ascii="Courier New" w:eastAsia="Times New Roman" w:hAnsi="Courier New" w:cs="Courier New"/>
                <w:sz w:val="20"/>
                <w:szCs w:val="20"/>
              </w:rPr>
              <w:t xml:space="preserve"> AGREED</w:t>
            </w:r>
          </w:p>
        </w:tc>
      </w:tr>
      <w:tr w:rsidR="007A2971" w:rsidRPr="004F214E" w:rsidTr="007A2971">
        <w:tc>
          <w:tcPr>
            <w:tcW w:w="10008" w:type="dxa"/>
          </w:tcPr>
          <w:p w:rsidR="007A2971" w:rsidRPr="004F214E" w:rsidRDefault="007A2971" w:rsidP="004F214E">
            <w:pPr>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MTF Identifier: </w:t>
            </w:r>
            <w:r w:rsidRPr="004F214E">
              <w:rPr>
                <w:rFonts w:ascii="Courier New" w:eastAsia="Times New Roman" w:hAnsi="Courier New" w:cs="Courier New"/>
                <w:sz w:val="20"/>
                <w:szCs w:val="20"/>
              </w:rPr>
              <w:t>OPTASK IM</w:t>
            </w:r>
          </w:p>
        </w:tc>
        <w:tc>
          <w:tcPr>
            <w:tcW w:w="3168" w:type="dxa"/>
          </w:tcPr>
          <w:p w:rsidR="007A2971" w:rsidRPr="004F214E" w:rsidRDefault="007A2971" w:rsidP="004F214E">
            <w:pPr>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Version: </w:t>
            </w:r>
            <w:r w:rsidRPr="004F214E">
              <w:rPr>
                <w:rFonts w:ascii="Courier New" w:eastAsia="Times New Roman" w:hAnsi="Courier New" w:cs="Courier New"/>
                <w:sz w:val="20"/>
                <w:szCs w:val="20"/>
              </w:rPr>
              <w:t>B.1.01.12</w:t>
            </w:r>
          </w:p>
        </w:tc>
      </w:tr>
      <w:tr w:rsidR="007A2971" w:rsidRPr="004F214E" w:rsidTr="007A2971">
        <w:tc>
          <w:tcPr>
            <w:tcW w:w="10008" w:type="dxa"/>
          </w:tcPr>
          <w:p w:rsidR="007A2971" w:rsidRPr="004F214E" w:rsidRDefault="007A2971" w:rsidP="004F214E">
            <w:pPr>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Message Text Format Name: </w:t>
            </w:r>
            <w:r w:rsidRPr="004F214E">
              <w:rPr>
                <w:rFonts w:ascii="Courier New" w:eastAsia="Times New Roman" w:hAnsi="Courier New" w:cs="Courier New"/>
                <w:sz w:val="20"/>
                <w:szCs w:val="20"/>
              </w:rPr>
              <w:t>OPERATIONAL TASKING INFORMATION MANAGEMENT</w:t>
            </w:r>
          </w:p>
        </w:tc>
        <w:tc>
          <w:tcPr>
            <w:tcW w:w="3168" w:type="dxa"/>
          </w:tcPr>
          <w:p w:rsidR="007A2971" w:rsidRPr="004F214E" w:rsidRDefault="007A2971" w:rsidP="004F214E">
            <w:pPr>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Classification: </w:t>
            </w:r>
            <w:r w:rsidRPr="004F214E">
              <w:rPr>
                <w:rFonts w:ascii="Courier New" w:eastAsia="Times New Roman" w:hAnsi="Courier New" w:cs="Courier New"/>
                <w:sz w:val="20"/>
                <w:szCs w:val="20"/>
              </w:rPr>
              <w:t>U</w:t>
            </w:r>
          </w:p>
        </w:tc>
      </w:tr>
    </w:tbl>
    <w:p w:rsidR="00CE4C83" w:rsidRPr="004F214E" w:rsidRDefault="00CE4C83" w:rsidP="004F214E">
      <w:pPr>
        <w:spacing w:after="0" w:line="240" w:lineRule="auto"/>
        <w:rPr>
          <w:rFonts w:ascii="Courier New" w:eastAsia="Times New Roman" w:hAnsi="Courier New" w:cs="Courier New"/>
          <w:sz w:val="20"/>
          <w:szCs w:val="20"/>
        </w:rPr>
      </w:pPr>
    </w:p>
    <w:p w:rsidR="00CE4C83" w:rsidRPr="002A466A"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Purpose: </w:t>
      </w:r>
      <w:r w:rsidRPr="004F214E">
        <w:rPr>
          <w:rFonts w:ascii="Courier New" w:eastAsia="Times New Roman" w:hAnsi="Courier New" w:cs="Courier New"/>
          <w:sz w:val="20"/>
          <w:szCs w:val="20"/>
        </w:rPr>
        <w:t xml:space="preserve">The OPTASK IM is used to list dynamic </w:t>
      </w:r>
      <w:del w:id="1" w:author="DISA User" w:date="2015-09-17T13:11:00Z">
        <w:r w:rsidRPr="004F214E" w:rsidDel="002A466A">
          <w:rPr>
            <w:rFonts w:ascii="Courier New" w:eastAsia="Times New Roman" w:hAnsi="Courier New" w:cs="Courier New"/>
            <w:sz w:val="20"/>
            <w:szCs w:val="20"/>
          </w:rPr>
          <w:delText>i</w:delText>
        </w:r>
      </w:del>
      <w:ins w:id="2" w:author="DISA User" w:date="2015-09-17T13:11:00Z">
        <w:r w:rsidR="002A466A">
          <w:rPr>
            <w:rFonts w:ascii="Courier New" w:eastAsia="Times New Roman" w:hAnsi="Courier New" w:cs="Courier New"/>
            <w:sz w:val="20"/>
            <w:szCs w:val="20"/>
          </w:rPr>
          <w:t>I</w:t>
        </w:r>
      </w:ins>
      <w:r w:rsidRPr="004F214E">
        <w:rPr>
          <w:rFonts w:ascii="Courier New" w:eastAsia="Times New Roman" w:hAnsi="Courier New" w:cs="Courier New"/>
          <w:sz w:val="20"/>
          <w:szCs w:val="20"/>
        </w:rPr>
        <w:t xml:space="preserve">nformation </w:t>
      </w:r>
      <w:del w:id="3" w:author="DISA User" w:date="2015-09-17T13:11:00Z">
        <w:r w:rsidRPr="004F214E" w:rsidDel="002A466A">
          <w:rPr>
            <w:rFonts w:ascii="Courier New" w:eastAsia="Times New Roman" w:hAnsi="Courier New" w:cs="Courier New"/>
            <w:sz w:val="20"/>
            <w:szCs w:val="20"/>
          </w:rPr>
          <w:delText>m</w:delText>
        </w:r>
      </w:del>
      <w:ins w:id="4" w:author="DISA User" w:date="2015-09-17T13:11:00Z">
        <w:r w:rsidR="002A466A">
          <w:rPr>
            <w:rFonts w:ascii="Courier New" w:eastAsia="Times New Roman" w:hAnsi="Courier New" w:cs="Courier New"/>
            <w:sz w:val="20"/>
            <w:szCs w:val="20"/>
          </w:rPr>
          <w:t>M</w:t>
        </w:r>
      </w:ins>
      <w:r w:rsidRPr="004F214E">
        <w:rPr>
          <w:rFonts w:ascii="Courier New" w:eastAsia="Times New Roman" w:hAnsi="Courier New" w:cs="Courier New"/>
          <w:sz w:val="20"/>
          <w:szCs w:val="20"/>
        </w:rPr>
        <w:t xml:space="preserve">anagement </w:t>
      </w:r>
      <w:ins w:id="5" w:author="DISA User" w:date="2015-09-17T13:11:00Z">
        <w:r w:rsidR="002A466A">
          <w:rPr>
            <w:rFonts w:ascii="Courier New" w:eastAsia="Times New Roman" w:hAnsi="Courier New" w:cs="Courier New"/>
            <w:sz w:val="20"/>
            <w:szCs w:val="20"/>
          </w:rPr>
          <w:t xml:space="preserve">(IM) </w:t>
        </w:r>
      </w:ins>
      <w:r w:rsidRPr="004F214E">
        <w:rPr>
          <w:rFonts w:ascii="Courier New" w:eastAsia="Times New Roman" w:hAnsi="Courier New" w:cs="Courier New"/>
          <w:sz w:val="20"/>
          <w:szCs w:val="20"/>
        </w:rPr>
        <w:t xml:space="preserve">issues pertinent to </w:t>
      </w:r>
      <w:ins w:id="6" w:author="DISA User" w:date="2015-09-17T13:11:00Z">
        <w:r w:rsidR="002A466A">
          <w:rPr>
            <w:rFonts w:ascii="Courier New" w:eastAsia="Times New Roman" w:hAnsi="Courier New" w:cs="Courier New"/>
            <w:sz w:val="20"/>
            <w:szCs w:val="20"/>
          </w:rPr>
          <w:t>Internet Protocol (</w:t>
        </w:r>
      </w:ins>
      <w:r w:rsidRPr="004F214E">
        <w:rPr>
          <w:rFonts w:ascii="Courier New" w:eastAsia="Times New Roman" w:hAnsi="Courier New" w:cs="Courier New"/>
          <w:sz w:val="20"/>
          <w:szCs w:val="20"/>
        </w:rPr>
        <w:t>IP</w:t>
      </w:r>
      <w:ins w:id="7" w:author="DISA User" w:date="2015-09-17T13:11:00Z">
        <w:r w:rsidR="002A466A">
          <w:rPr>
            <w:rFonts w:ascii="Courier New" w:eastAsia="Times New Roman" w:hAnsi="Courier New" w:cs="Courier New"/>
            <w:sz w:val="20"/>
            <w:szCs w:val="20"/>
          </w:rPr>
          <w:t>)</w:t>
        </w:r>
      </w:ins>
      <w:r w:rsidRPr="004F214E">
        <w:rPr>
          <w:rFonts w:ascii="Courier New" w:eastAsia="Times New Roman" w:hAnsi="Courier New" w:cs="Courier New"/>
          <w:sz w:val="20"/>
          <w:szCs w:val="20"/>
        </w:rPr>
        <w:t xml:space="preserve"> networking in the maritime </w:t>
      </w:r>
      <w:del w:id="8" w:author="DISA User" w:date="2015-09-17T13:11:00Z">
        <w:r w:rsidRPr="004F214E" w:rsidDel="002A466A">
          <w:rPr>
            <w:rFonts w:ascii="Courier New" w:eastAsia="Times New Roman" w:hAnsi="Courier New" w:cs="Courier New"/>
            <w:sz w:val="20"/>
            <w:szCs w:val="20"/>
          </w:rPr>
          <w:delText xml:space="preserve">tactical </w:delText>
        </w:r>
      </w:del>
      <w:r w:rsidRPr="004F214E">
        <w:rPr>
          <w:rFonts w:ascii="Courier New" w:eastAsia="Times New Roman" w:hAnsi="Courier New" w:cs="Courier New"/>
          <w:sz w:val="20"/>
          <w:szCs w:val="20"/>
        </w:rPr>
        <w:t>environment</w:t>
      </w:r>
      <w:r w:rsidRPr="002A466A">
        <w:rPr>
          <w:rFonts w:ascii="Courier New" w:eastAsia="Times New Roman" w:hAnsi="Courier New" w:cs="Courier New"/>
          <w:sz w:val="20"/>
          <w:szCs w:val="20"/>
        </w:rPr>
        <w:t>.</w:t>
      </w:r>
      <w:ins w:id="9" w:author="DISA User" w:date="2015-09-17T13:12:00Z">
        <w:r w:rsidR="002A466A" w:rsidRPr="002A466A">
          <w:rPr>
            <w:rFonts w:ascii="Courier New" w:eastAsia="Times New Roman" w:hAnsi="Courier New" w:cs="Courier New"/>
            <w:sz w:val="20"/>
            <w:szCs w:val="20"/>
          </w:rPr>
          <w:t xml:space="preserve"> </w:t>
        </w:r>
        <w:r w:rsidR="002A466A" w:rsidRPr="002A466A">
          <w:rPr>
            <w:rFonts w:ascii="Courier New" w:hAnsi="Courier New" w:cs="Courier New"/>
            <w:sz w:val="20"/>
            <w:szCs w:val="20"/>
            <w:lang w:val="en-GB"/>
          </w:rPr>
          <w:t>Understanding and implementing the concepts of this OPTASK will reduce confusion, and allow the ready assimilation and use of information by the user (Maritime Command to individual unit) to enhance decision-making.</w:t>
        </w:r>
      </w:ins>
    </w:p>
    <w:p w:rsidR="00CE4C83" w:rsidRPr="004F214E" w:rsidRDefault="00CE4C83" w:rsidP="004F214E">
      <w:pPr>
        <w:spacing w:after="0" w:line="240" w:lineRule="auto"/>
        <w:rPr>
          <w:rFonts w:ascii="Courier New" w:eastAsia="Times New Roman" w:hAnsi="Courier New" w:cs="Courier New"/>
          <w:sz w:val="20"/>
          <w:szCs w:val="20"/>
        </w:rPr>
      </w:pPr>
    </w:p>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Message Notes: </w:t>
      </w:r>
    </w:p>
    <w:p w:rsidR="00CE4C83" w:rsidRPr="004F214E" w:rsidRDefault="00CE4C83" w:rsidP="004F214E">
      <w:pPr>
        <w:spacing w:after="0" w:line="240" w:lineRule="auto"/>
        <w:rPr>
          <w:rFonts w:ascii="Courier New" w:eastAsia="Times New Roman" w:hAnsi="Courier New" w:cs="Courier New"/>
          <w:sz w:val="20"/>
          <w:szCs w:val="20"/>
        </w:rPr>
      </w:pPr>
    </w:p>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Related Documents: </w:t>
      </w:r>
      <w:del w:id="10" w:author="DISA User" w:date="2015-09-17T13:12:00Z">
        <w:r w:rsidRPr="004F214E" w:rsidDel="002A466A">
          <w:rPr>
            <w:rFonts w:ascii="Courier New" w:eastAsia="Times New Roman" w:hAnsi="Courier New" w:cs="Courier New"/>
            <w:sz w:val="20"/>
            <w:szCs w:val="20"/>
          </w:rPr>
          <w:delText>For further U.S. implementation guidance, see Repository of USMTF Program Items Document, item 364.</w:delText>
        </w:r>
      </w:del>
      <w:ins w:id="11" w:author="DISA User" w:date="2015-09-17T13:12:00Z">
        <w:r w:rsidR="002A466A">
          <w:rPr>
            <w:rFonts w:ascii="Courier New" w:eastAsia="Times New Roman" w:hAnsi="Courier New" w:cs="Courier New"/>
            <w:sz w:val="20"/>
            <w:szCs w:val="20"/>
          </w:rPr>
          <w:t>ACP 200</w:t>
        </w:r>
      </w:ins>
    </w:p>
    <w:p w:rsidR="00CE4C83" w:rsidRPr="004F214E" w:rsidRDefault="00CE4C83" w:rsidP="004F214E">
      <w:pPr>
        <w:spacing w:after="0" w:line="240" w:lineRule="auto"/>
        <w:rPr>
          <w:rFonts w:ascii="Courier New" w:eastAsia="Times New Roman" w:hAnsi="Courier New" w:cs="Courier New"/>
          <w:sz w:val="20"/>
          <w:szCs w:val="20"/>
        </w:rPr>
      </w:pPr>
    </w:p>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Sponsors: </w:t>
      </w:r>
      <w:r w:rsidRPr="004F214E">
        <w:rPr>
          <w:rFonts w:ascii="Courier New" w:eastAsia="Times New Roman" w:hAnsi="Courier New" w:cs="Courier New"/>
          <w:sz w:val="20"/>
          <w:szCs w:val="20"/>
        </w:rPr>
        <w:t>USN</w:t>
      </w:r>
      <w:del w:id="12" w:author="DISA User" w:date="2015-09-17T13:27:00Z">
        <w:r w:rsidRPr="004F214E" w:rsidDel="009679B6">
          <w:rPr>
            <w:rFonts w:ascii="Courier New" w:eastAsia="Times New Roman" w:hAnsi="Courier New" w:cs="Courier New"/>
            <w:sz w:val="20"/>
            <w:szCs w:val="20"/>
          </w:rPr>
          <w:delText>/JS</w:delText>
        </w:r>
      </w:del>
    </w:p>
    <w:p w:rsidR="00CE4C83" w:rsidRPr="004F214E" w:rsidRDefault="00CE4C83" w:rsidP="004F214E">
      <w:pPr>
        <w:spacing w:after="0" w:line="240" w:lineRule="auto"/>
        <w:rPr>
          <w:rFonts w:ascii="Courier New" w:eastAsia="Times New Roman" w:hAnsi="Courier New" w:cs="Courier New"/>
          <w:sz w:val="20"/>
          <w:szCs w:val="20"/>
        </w:rPr>
      </w:pPr>
    </w:p>
    <w:p w:rsidR="00CE4C83" w:rsidRPr="002A466A"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Remarks: </w:t>
      </w:r>
      <w:ins w:id="13" w:author="DISA User" w:date="2015-09-17T13:13:00Z">
        <w:r w:rsidR="002A466A" w:rsidRPr="002A466A">
          <w:rPr>
            <w:rFonts w:ascii="Courier New" w:hAnsi="Courier New" w:cs="Courier New"/>
            <w:sz w:val="20"/>
            <w:szCs w:val="20"/>
            <w:lang w:val="en-GB"/>
          </w:rPr>
          <w:t>This version of the OPTASK IM is not an exact replica of the format found in ACP 200 which is a structured message.</w:t>
        </w:r>
      </w:ins>
    </w:p>
    <w:p w:rsidR="00CE4C83" w:rsidRPr="004F214E" w:rsidRDefault="00CE4C83" w:rsidP="004F214E">
      <w:pPr>
        <w:spacing w:after="0" w:line="240" w:lineRule="auto"/>
        <w:rPr>
          <w:rFonts w:ascii="Courier New" w:eastAsia="Times New Roman" w:hAnsi="Courier New" w:cs="Courier New"/>
          <w:sz w:val="20"/>
          <w:szCs w:val="20"/>
        </w:rPr>
      </w:pPr>
    </w:p>
    <w:p w:rsidR="00CE4C83" w:rsidRPr="004F214E" w:rsidRDefault="00CE4C83" w:rsidP="004F214E">
      <w:pPr>
        <w:spacing w:after="0" w:line="240" w:lineRule="auto"/>
        <w:rPr>
          <w:rFonts w:ascii="Courier New" w:eastAsia="Times New Roman" w:hAnsi="Courier New" w:cs="Courier New"/>
          <w:sz w:val="20"/>
          <w:szCs w:val="20"/>
        </w:rPr>
      </w:pPr>
    </w:p>
    <w:tbl>
      <w:tblPr>
        <w:tblW w:w="5000" w:type="pct"/>
        <w:tblCellSpacing w:w="100" w:type="dxa"/>
        <w:tblLook w:val="04A0" w:firstRow="1" w:lastRow="0" w:firstColumn="1" w:lastColumn="0" w:noHBand="0" w:noVBand="1"/>
      </w:tblPr>
      <w:tblGrid>
        <w:gridCol w:w="1061"/>
        <w:gridCol w:w="961"/>
        <w:gridCol w:w="961"/>
        <w:gridCol w:w="961"/>
        <w:gridCol w:w="1921"/>
        <w:gridCol w:w="961"/>
        <w:gridCol w:w="6934"/>
      </w:tblGrid>
      <w:tr w:rsidR="008036DD" w:rsidRPr="004F214E" w:rsidTr="008036DD">
        <w:trPr>
          <w:tblHeader/>
          <w:tblCellSpacing w:w="100" w:type="dxa"/>
        </w:trPr>
        <w:tc>
          <w:tcPr>
            <w:tcW w:w="258" w:type="pct"/>
            <w:shd w:val="clear" w:color="auto" w:fill="FFDD33"/>
            <w:tcMar>
              <w:top w:w="200" w:type="dxa"/>
              <w:left w:w="200" w:type="dxa"/>
              <w:bottom w:w="200" w:type="dxa"/>
              <w:right w:w="200" w:type="dxa"/>
            </w:tcMar>
            <w:vAlign w:val="center"/>
            <w:hideMark/>
          </w:tcPr>
          <w:p w:rsidR="00CE4C83" w:rsidRPr="004F214E" w:rsidRDefault="00CE4C83"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u w:val="single"/>
              </w:rPr>
              <w:t>POS</w:t>
            </w:r>
          </w:p>
        </w:tc>
        <w:tc>
          <w:tcPr>
            <w:tcW w:w="258" w:type="pct"/>
            <w:shd w:val="clear" w:color="auto" w:fill="FFDD33"/>
            <w:tcMar>
              <w:top w:w="200" w:type="dxa"/>
              <w:left w:w="200" w:type="dxa"/>
              <w:bottom w:w="200" w:type="dxa"/>
              <w:right w:w="200" w:type="dxa"/>
            </w:tcMar>
            <w:vAlign w:val="center"/>
            <w:hideMark/>
          </w:tcPr>
          <w:p w:rsidR="00CE4C83" w:rsidRPr="004F214E" w:rsidRDefault="00CE4C83"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u w:val="single"/>
              </w:rPr>
              <w:t>SEG</w:t>
            </w:r>
          </w:p>
        </w:tc>
        <w:tc>
          <w:tcPr>
            <w:tcW w:w="258" w:type="pct"/>
            <w:shd w:val="clear" w:color="auto" w:fill="FFDD33"/>
            <w:tcMar>
              <w:top w:w="200" w:type="dxa"/>
              <w:left w:w="200" w:type="dxa"/>
              <w:bottom w:w="200" w:type="dxa"/>
              <w:right w:w="200" w:type="dxa"/>
            </w:tcMar>
            <w:vAlign w:val="center"/>
            <w:hideMark/>
          </w:tcPr>
          <w:p w:rsidR="00CE4C83" w:rsidRPr="004F214E" w:rsidRDefault="00CE4C83"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u w:val="single"/>
              </w:rPr>
              <w:t>RPT</w:t>
            </w:r>
          </w:p>
        </w:tc>
        <w:tc>
          <w:tcPr>
            <w:tcW w:w="258" w:type="pct"/>
            <w:shd w:val="clear" w:color="auto" w:fill="FFDD33"/>
            <w:tcMar>
              <w:top w:w="200" w:type="dxa"/>
              <w:left w:w="200" w:type="dxa"/>
              <w:bottom w:w="200" w:type="dxa"/>
              <w:right w:w="200" w:type="dxa"/>
            </w:tcMar>
            <w:vAlign w:val="center"/>
            <w:hideMark/>
          </w:tcPr>
          <w:p w:rsidR="00CE4C83" w:rsidRPr="004F214E" w:rsidRDefault="00CE4C83"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u w:val="single"/>
              </w:rPr>
              <w:t>OCC</w:t>
            </w:r>
          </w:p>
        </w:tc>
        <w:tc>
          <w:tcPr>
            <w:tcW w:w="556" w:type="pct"/>
            <w:shd w:val="clear" w:color="auto" w:fill="FFDD33"/>
            <w:tcMar>
              <w:top w:w="200" w:type="dxa"/>
              <w:left w:w="200" w:type="dxa"/>
              <w:bottom w:w="200" w:type="dxa"/>
              <w:right w:w="200" w:type="dxa"/>
            </w:tcMar>
            <w:vAlign w:val="center"/>
            <w:hideMark/>
          </w:tcPr>
          <w:p w:rsidR="00CE4C83" w:rsidRPr="004F214E" w:rsidRDefault="00CE4C83"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u w:val="single"/>
              </w:rPr>
              <w:t>SETPOSITION</w:t>
            </w:r>
          </w:p>
        </w:tc>
        <w:tc>
          <w:tcPr>
            <w:tcW w:w="258" w:type="pct"/>
            <w:shd w:val="clear" w:color="auto" w:fill="FFDD33"/>
            <w:tcMar>
              <w:top w:w="200" w:type="dxa"/>
              <w:left w:w="200" w:type="dxa"/>
              <w:bottom w:w="200" w:type="dxa"/>
              <w:right w:w="200" w:type="dxa"/>
            </w:tcMar>
            <w:vAlign w:val="center"/>
            <w:hideMark/>
          </w:tcPr>
          <w:p w:rsidR="00CE4C83" w:rsidRPr="004F214E" w:rsidRDefault="00CE4C83"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u w:val="single"/>
              </w:rPr>
              <w:t>SEQ</w:t>
            </w:r>
          </w:p>
        </w:tc>
        <w:tc>
          <w:tcPr>
            <w:tcW w:w="2574" w:type="pct"/>
            <w:shd w:val="clear" w:color="auto" w:fill="FFDD33"/>
            <w:tcMar>
              <w:top w:w="200" w:type="dxa"/>
              <w:left w:w="200" w:type="dxa"/>
              <w:bottom w:w="200" w:type="dxa"/>
              <w:right w:w="200" w:type="dxa"/>
            </w:tcMar>
            <w:vAlign w:val="center"/>
            <w:hideMark/>
          </w:tcPr>
          <w:p w:rsidR="00CE4C83" w:rsidRPr="004F214E" w:rsidRDefault="00CE4C83"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u w:val="single"/>
              </w:rPr>
              <w:t>SET/SEGMENT USAGE</w:t>
            </w:r>
          </w:p>
        </w:tc>
      </w:tr>
      <w:tr w:rsidR="00CE4C83" w:rsidRPr="004F214E" w:rsidTr="009679B6">
        <w:trPr>
          <w:tblCellSpacing w:w="100" w:type="dxa"/>
        </w:trPr>
        <w:tc>
          <w:tcPr>
            <w:tcW w:w="0" w:type="auto"/>
            <w:shd w:val="clear" w:color="auto" w:fill="FFFFEE"/>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w:t>
            </w:r>
          </w:p>
        </w:tc>
        <w:tc>
          <w:tcPr>
            <w:tcW w:w="0" w:type="auto"/>
            <w:shd w:val="clear" w:color="auto" w:fill="FFFFEE"/>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shd w:val="clear" w:color="auto" w:fill="FFFFEE"/>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shd w:val="clear" w:color="auto" w:fill="FFFFEE"/>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shd w:val="clear" w:color="auto" w:fill="FFFFEE"/>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EXER | OPER</w:t>
            </w:r>
          </w:p>
        </w:tc>
        <w:tc>
          <w:tcPr>
            <w:tcW w:w="0" w:type="auto"/>
            <w:shd w:val="clear" w:color="auto" w:fill="FFFFEE"/>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shd w:val="clear" w:color="auto" w:fill="FFFFEE"/>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EXER, OPER SETS ARE MUTUALLY EXCLUSIVE WITH NONE REQUIRED. </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19" w:history="1">
              <w:r w:rsidR="00CE4C83" w:rsidRPr="004F214E">
                <w:rPr>
                  <w:rFonts w:ascii="Courier New" w:eastAsia="Times New Roman" w:hAnsi="Courier New" w:cs="Courier New"/>
                  <w:color w:val="0000FF"/>
                  <w:sz w:val="20"/>
                  <w:szCs w:val="20"/>
                  <w:u w:val="single"/>
                </w:rPr>
                <w:t>EXER</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EXER set provides the designated code name or nickname, if the message supports an exercise.</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0" w:history="1">
              <w:r w:rsidR="00CE4C83" w:rsidRPr="004F214E">
                <w:rPr>
                  <w:rFonts w:ascii="Courier New" w:eastAsia="Times New Roman" w:hAnsi="Courier New" w:cs="Courier New"/>
                  <w:color w:val="0000FF"/>
                  <w:sz w:val="20"/>
                  <w:szCs w:val="20"/>
                  <w:u w:val="single"/>
                </w:rPr>
                <w:t>OPER</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OPER set provides the designated code name or nickname, if the message supports an operation.</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1" w:history="1">
              <w:r w:rsidR="00CE4C83" w:rsidRPr="004F214E">
                <w:rPr>
                  <w:rFonts w:ascii="Courier New" w:eastAsia="Times New Roman" w:hAnsi="Courier New" w:cs="Courier New"/>
                  <w:color w:val="0000FF"/>
                  <w:sz w:val="20"/>
                  <w:szCs w:val="20"/>
                  <w:u w:val="single"/>
                </w:rPr>
                <w:t>MSGID</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MSGID set provides the message identification and originator.</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R</w:t>
            </w: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2" w:history="1">
              <w:r w:rsidR="00CE4C83" w:rsidRPr="004F214E">
                <w:rPr>
                  <w:rFonts w:ascii="Courier New" w:eastAsia="Times New Roman" w:hAnsi="Courier New" w:cs="Courier New"/>
                  <w:color w:val="0000FF"/>
                  <w:sz w:val="20"/>
                  <w:szCs w:val="20"/>
                  <w:u w:val="single"/>
                </w:rPr>
                <w:t>REF</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4</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REF set provides both USMTF and non-USMTF references.</w:t>
            </w:r>
          </w:p>
        </w:tc>
      </w:tr>
      <w:tr w:rsidR="002A466A" w:rsidRPr="004F214E" w:rsidTr="009679B6">
        <w:trPr>
          <w:tblCellSpacing w:w="100" w:type="dxa"/>
          <w:ins w:id="14" w:author="DISA User" w:date="2015-09-17T13:15:00Z"/>
        </w:trPr>
        <w:tc>
          <w:tcPr>
            <w:tcW w:w="0" w:type="auto"/>
          </w:tcPr>
          <w:p w:rsidR="002A466A" w:rsidRPr="004F214E" w:rsidRDefault="002A466A" w:rsidP="004F214E">
            <w:pPr>
              <w:spacing w:after="0" w:line="240" w:lineRule="auto"/>
              <w:rPr>
                <w:ins w:id="15" w:author="DISA User" w:date="2015-09-17T13:15:00Z"/>
                <w:rFonts w:ascii="Courier New" w:eastAsia="Times New Roman" w:hAnsi="Courier New" w:cs="Courier New"/>
                <w:sz w:val="20"/>
                <w:szCs w:val="20"/>
              </w:rPr>
            </w:pPr>
            <w:ins w:id="16" w:author="DISA User" w:date="2015-09-17T13:15:00Z">
              <w:r>
                <w:rPr>
                  <w:rFonts w:ascii="Courier New" w:eastAsia="Times New Roman" w:hAnsi="Courier New" w:cs="Courier New"/>
                  <w:sz w:val="20"/>
                  <w:szCs w:val="20"/>
                </w:rPr>
                <w:lastRenderedPageBreak/>
                <w:t>4</w:t>
              </w:r>
            </w:ins>
          </w:p>
        </w:tc>
        <w:tc>
          <w:tcPr>
            <w:tcW w:w="0" w:type="auto"/>
          </w:tcPr>
          <w:p w:rsidR="002A466A" w:rsidRPr="004F214E" w:rsidRDefault="002A466A" w:rsidP="004F214E">
            <w:pPr>
              <w:spacing w:after="0" w:line="240" w:lineRule="auto"/>
              <w:rPr>
                <w:ins w:id="17" w:author="DISA User" w:date="2015-09-17T13:15:00Z"/>
                <w:rFonts w:ascii="Courier New" w:eastAsia="Times New Roman" w:hAnsi="Courier New" w:cs="Courier New"/>
                <w:sz w:val="20"/>
                <w:szCs w:val="20"/>
              </w:rPr>
            </w:pPr>
          </w:p>
        </w:tc>
        <w:tc>
          <w:tcPr>
            <w:tcW w:w="0" w:type="auto"/>
          </w:tcPr>
          <w:p w:rsidR="002A466A" w:rsidRPr="004F214E" w:rsidRDefault="002A466A" w:rsidP="004F214E">
            <w:pPr>
              <w:spacing w:after="0" w:line="240" w:lineRule="auto"/>
              <w:rPr>
                <w:ins w:id="18" w:author="DISA User" w:date="2015-09-17T13:15:00Z"/>
                <w:rFonts w:ascii="Courier New" w:eastAsia="Times New Roman" w:hAnsi="Courier New" w:cs="Courier New"/>
                <w:sz w:val="20"/>
                <w:szCs w:val="20"/>
              </w:rPr>
            </w:pPr>
          </w:p>
        </w:tc>
        <w:tc>
          <w:tcPr>
            <w:tcW w:w="0" w:type="auto"/>
          </w:tcPr>
          <w:p w:rsidR="002A466A" w:rsidRPr="004F214E" w:rsidRDefault="002A466A" w:rsidP="004F214E">
            <w:pPr>
              <w:spacing w:after="0" w:line="240" w:lineRule="auto"/>
              <w:rPr>
                <w:ins w:id="19" w:author="DISA User" w:date="2015-09-17T13:15:00Z"/>
                <w:rFonts w:ascii="Courier New" w:eastAsia="Times New Roman" w:hAnsi="Courier New" w:cs="Courier New"/>
                <w:b/>
                <w:bCs/>
                <w:color w:val="FF0000"/>
                <w:sz w:val="20"/>
                <w:szCs w:val="20"/>
              </w:rPr>
            </w:pPr>
            <w:ins w:id="20" w:author="DISA User" w:date="2015-09-17T13:15:00Z">
              <w:r>
                <w:rPr>
                  <w:rFonts w:ascii="Courier New" w:eastAsia="Times New Roman" w:hAnsi="Courier New" w:cs="Courier New"/>
                  <w:b/>
                  <w:bCs/>
                  <w:color w:val="FF0000"/>
                  <w:sz w:val="20"/>
                  <w:szCs w:val="20"/>
                </w:rPr>
                <w:t>M</w:t>
              </w:r>
            </w:ins>
          </w:p>
        </w:tc>
        <w:tc>
          <w:tcPr>
            <w:tcW w:w="0" w:type="auto"/>
          </w:tcPr>
          <w:p w:rsidR="002A466A" w:rsidRPr="004F214E" w:rsidRDefault="002A466A" w:rsidP="004F214E">
            <w:pPr>
              <w:spacing w:after="0" w:line="240" w:lineRule="auto"/>
              <w:rPr>
                <w:ins w:id="21" w:author="DISA User" w:date="2015-09-17T13:15:00Z"/>
                <w:rFonts w:ascii="Courier New" w:hAnsi="Courier New" w:cs="Courier New"/>
                <w:sz w:val="20"/>
                <w:szCs w:val="20"/>
              </w:rPr>
            </w:pPr>
            <w:ins w:id="22" w:author="DISA User" w:date="2015-09-17T13:15:00Z">
              <w:r>
                <w:rPr>
                  <w:rFonts w:ascii="Courier New" w:hAnsi="Courier New" w:cs="Courier New"/>
                  <w:sz w:val="20"/>
                  <w:szCs w:val="20"/>
                </w:rPr>
                <w:t>GEODATUM</w:t>
              </w:r>
            </w:ins>
          </w:p>
        </w:tc>
        <w:tc>
          <w:tcPr>
            <w:tcW w:w="0" w:type="auto"/>
          </w:tcPr>
          <w:p w:rsidR="002A466A" w:rsidRPr="004F214E" w:rsidRDefault="00EC09F0" w:rsidP="004F214E">
            <w:pPr>
              <w:spacing w:after="0" w:line="240" w:lineRule="auto"/>
              <w:rPr>
                <w:ins w:id="23" w:author="DISA User" w:date="2015-09-17T13:15:00Z"/>
                <w:rFonts w:ascii="Courier New" w:eastAsia="Times New Roman" w:hAnsi="Courier New" w:cs="Courier New"/>
                <w:sz w:val="20"/>
                <w:szCs w:val="20"/>
              </w:rPr>
            </w:pPr>
            <w:ins w:id="24" w:author="DISA User" w:date="2015-09-17T13:40:00Z">
              <w:r>
                <w:rPr>
                  <w:rFonts w:ascii="Courier New" w:eastAsia="Times New Roman" w:hAnsi="Courier New" w:cs="Courier New"/>
                  <w:sz w:val="20"/>
                  <w:szCs w:val="20"/>
                </w:rPr>
                <w:t>5</w:t>
              </w:r>
            </w:ins>
          </w:p>
        </w:tc>
        <w:tc>
          <w:tcPr>
            <w:tcW w:w="0" w:type="auto"/>
          </w:tcPr>
          <w:p w:rsidR="002A466A" w:rsidRPr="004F214E" w:rsidRDefault="002A466A" w:rsidP="004F214E">
            <w:pPr>
              <w:spacing w:after="0" w:line="240" w:lineRule="auto"/>
              <w:rPr>
                <w:ins w:id="25" w:author="DISA User" w:date="2015-09-17T13:15:00Z"/>
                <w:rFonts w:ascii="Courier New" w:eastAsia="Times New Roman" w:hAnsi="Courier New" w:cs="Courier New"/>
                <w:sz w:val="20"/>
                <w:szCs w:val="20"/>
              </w:rPr>
            </w:pPr>
            <w:ins w:id="26" w:author="DISA User" w:date="2015-09-17T13:15:00Z">
              <w:r>
                <w:rPr>
                  <w:rFonts w:ascii="Courier New" w:eastAsia="Times New Roman" w:hAnsi="Courier New" w:cs="Courier New"/>
                  <w:sz w:val="20"/>
                  <w:szCs w:val="20"/>
                </w:rPr>
                <w:t xml:space="preserve">The GEODATUM </w:t>
              </w:r>
            </w:ins>
            <w:ins w:id="27" w:author="DISA User" w:date="2015-09-17T13:24:00Z">
              <w:r w:rsidR="0038351A">
                <w:rPr>
                  <w:rFonts w:ascii="Courier New" w:eastAsia="Times New Roman" w:hAnsi="Courier New" w:cs="Courier New"/>
                  <w:sz w:val="20"/>
                  <w:szCs w:val="20"/>
                </w:rPr>
                <w:t xml:space="preserve">set </w:t>
              </w:r>
            </w:ins>
            <w:ins w:id="28" w:author="DISA User" w:date="2015-09-17T13:15:00Z">
              <w:r>
                <w:rPr>
                  <w:rFonts w:ascii="Courier New" w:eastAsia="Times New Roman" w:hAnsi="Courier New" w:cs="Courier New"/>
                  <w:sz w:val="20"/>
                  <w:szCs w:val="20"/>
                </w:rPr>
                <w:t xml:space="preserve">provides the geodetic datum reference for geographic </w:t>
              </w:r>
            </w:ins>
            <w:ins w:id="29" w:author="DISA User" w:date="2015-09-17T13:16:00Z">
              <w:r>
                <w:rPr>
                  <w:rFonts w:ascii="Courier New" w:eastAsia="Times New Roman" w:hAnsi="Courier New" w:cs="Courier New"/>
                  <w:sz w:val="20"/>
                  <w:szCs w:val="20"/>
                </w:rPr>
                <w:t>locations</w:t>
              </w:r>
            </w:ins>
            <w:ins w:id="30" w:author="DISA User" w:date="2015-09-17T13:15:00Z">
              <w:r>
                <w:rPr>
                  <w:rFonts w:ascii="Courier New" w:eastAsia="Times New Roman" w:hAnsi="Courier New" w:cs="Courier New"/>
                  <w:sz w:val="20"/>
                  <w:szCs w:val="20"/>
                </w:rPr>
                <w:t xml:space="preserve"> </w:t>
              </w:r>
            </w:ins>
            <w:ins w:id="31" w:author="DISA User" w:date="2015-09-17T13:16:00Z">
              <w:r>
                <w:rPr>
                  <w:rFonts w:ascii="Courier New" w:eastAsia="Times New Roman" w:hAnsi="Courier New" w:cs="Courier New"/>
                  <w:sz w:val="20"/>
                  <w:szCs w:val="20"/>
                </w:rPr>
                <w:t>in the message.</w:t>
              </w:r>
            </w:ins>
          </w:p>
        </w:tc>
      </w:tr>
      <w:tr w:rsidR="002A466A" w:rsidRPr="004F214E" w:rsidTr="009679B6">
        <w:trPr>
          <w:tblCellSpacing w:w="100" w:type="dxa"/>
          <w:ins w:id="32" w:author="DISA User" w:date="2015-09-17T13:15:00Z"/>
        </w:trPr>
        <w:tc>
          <w:tcPr>
            <w:tcW w:w="0" w:type="auto"/>
          </w:tcPr>
          <w:p w:rsidR="002A466A" w:rsidRPr="004F214E" w:rsidRDefault="002A466A" w:rsidP="004F214E">
            <w:pPr>
              <w:spacing w:after="0" w:line="240" w:lineRule="auto"/>
              <w:rPr>
                <w:ins w:id="33" w:author="DISA User" w:date="2015-09-17T13:15:00Z"/>
                <w:rFonts w:ascii="Courier New" w:eastAsia="Times New Roman" w:hAnsi="Courier New" w:cs="Courier New"/>
                <w:sz w:val="20"/>
                <w:szCs w:val="20"/>
              </w:rPr>
            </w:pPr>
            <w:ins w:id="34" w:author="DISA User" w:date="2015-09-17T13:16:00Z">
              <w:r>
                <w:rPr>
                  <w:rFonts w:ascii="Courier New" w:eastAsia="Times New Roman" w:hAnsi="Courier New" w:cs="Courier New"/>
                  <w:sz w:val="20"/>
                  <w:szCs w:val="20"/>
                </w:rPr>
                <w:t>5</w:t>
              </w:r>
            </w:ins>
          </w:p>
        </w:tc>
        <w:tc>
          <w:tcPr>
            <w:tcW w:w="0" w:type="auto"/>
          </w:tcPr>
          <w:p w:rsidR="002A466A" w:rsidRPr="004F214E" w:rsidRDefault="002A466A" w:rsidP="004F214E">
            <w:pPr>
              <w:spacing w:after="0" w:line="240" w:lineRule="auto"/>
              <w:rPr>
                <w:ins w:id="35" w:author="DISA User" w:date="2015-09-17T13:15:00Z"/>
                <w:rFonts w:ascii="Courier New" w:eastAsia="Times New Roman" w:hAnsi="Courier New" w:cs="Courier New"/>
                <w:sz w:val="20"/>
                <w:szCs w:val="20"/>
              </w:rPr>
            </w:pPr>
          </w:p>
        </w:tc>
        <w:tc>
          <w:tcPr>
            <w:tcW w:w="0" w:type="auto"/>
          </w:tcPr>
          <w:p w:rsidR="002A466A" w:rsidRPr="004F214E" w:rsidRDefault="0038351A" w:rsidP="004F214E">
            <w:pPr>
              <w:spacing w:after="0" w:line="240" w:lineRule="auto"/>
              <w:rPr>
                <w:ins w:id="36" w:author="DISA User" w:date="2015-09-17T13:15:00Z"/>
                <w:rFonts w:ascii="Courier New" w:eastAsia="Times New Roman" w:hAnsi="Courier New" w:cs="Courier New"/>
                <w:sz w:val="20"/>
                <w:szCs w:val="20"/>
              </w:rPr>
            </w:pPr>
            <w:ins w:id="37" w:author="DISA User" w:date="2015-09-17T13:16:00Z">
              <w:r>
                <w:rPr>
                  <w:rFonts w:ascii="Courier New" w:eastAsia="Times New Roman" w:hAnsi="Courier New" w:cs="Courier New"/>
                  <w:sz w:val="20"/>
                  <w:szCs w:val="20"/>
                </w:rPr>
                <w:t>R</w:t>
              </w:r>
            </w:ins>
          </w:p>
        </w:tc>
        <w:tc>
          <w:tcPr>
            <w:tcW w:w="0" w:type="auto"/>
          </w:tcPr>
          <w:p w:rsidR="002A466A" w:rsidRPr="004F214E" w:rsidRDefault="0038351A" w:rsidP="004F214E">
            <w:pPr>
              <w:spacing w:after="0" w:line="240" w:lineRule="auto"/>
              <w:rPr>
                <w:ins w:id="38" w:author="DISA User" w:date="2015-09-17T13:15:00Z"/>
                <w:rFonts w:ascii="Courier New" w:eastAsia="Times New Roman" w:hAnsi="Courier New" w:cs="Courier New"/>
                <w:b/>
                <w:bCs/>
                <w:color w:val="FF0000"/>
                <w:sz w:val="20"/>
                <w:szCs w:val="20"/>
              </w:rPr>
            </w:pPr>
            <w:ins w:id="39" w:author="DISA User" w:date="2015-09-17T13:16:00Z">
              <w:r>
                <w:rPr>
                  <w:rFonts w:ascii="Courier New" w:eastAsia="Times New Roman" w:hAnsi="Courier New" w:cs="Courier New"/>
                  <w:b/>
                  <w:bCs/>
                  <w:color w:val="FF0000"/>
                  <w:sz w:val="20"/>
                  <w:szCs w:val="20"/>
                </w:rPr>
                <w:t>O</w:t>
              </w:r>
            </w:ins>
          </w:p>
        </w:tc>
        <w:tc>
          <w:tcPr>
            <w:tcW w:w="0" w:type="auto"/>
          </w:tcPr>
          <w:p w:rsidR="002A466A" w:rsidRPr="004F214E" w:rsidRDefault="0038351A" w:rsidP="004F214E">
            <w:pPr>
              <w:spacing w:after="0" w:line="240" w:lineRule="auto"/>
              <w:rPr>
                <w:ins w:id="40" w:author="DISA User" w:date="2015-09-17T13:15:00Z"/>
                <w:rFonts w:ascii="Courier New" w:hAnsi="Courier New" w:cs="Courier New"/>
                <w:sz w:val="20"/>
                <w:szCs w:val="20"/>
              </w:rPr>
            </w:pPr>
            <w:ins w:id="41" w:author="DISA User" w:date="2015-09-17T13:16:00Z">
              <w:r>
                <w:rPr>
                  <w:rFonts w:ascii="Courier New" w:hAnsi="Courier New" w:cs="Courier New"/>
                  <w:sz w:val="20"/>
                  <w:szCs w:val="20"/>
                </w:rPr>
                <w:t>PLACEDEF</w:t>
              </w:r>
            </w:ins>
          </w:p>
        </w:tc>
        <w:tc>
          <w:tcPr>
            <w:tcW w:w="0" w:type="auto"/>
          </w:tcPr>
          <w:p w:rsidR="002A466A" w:rsidRPr="004F214E" w:rsidRDefault="00EC09F0" w:rsidP="004F214E">
            <w:pPr>
              <w:spacing w:after="0" w:line="240" w:lineRule="auto"/>
              <w:rPr>
                <w:ins w:id="42" w:author="DISA User" w:date="2015-09-17T13:15:00Z"/>
                <w:rFonts w:ascii="Courier New" w:eastAsia="Times New Roman" w:hAnsi="Courier New" w:cs="Courier New"/>
                <w:sz w:val="20"/>
                <w:szCs w:val="20"/>
              </w:rPr>
            </w:pPr>
            <w:ins w:id="43" w:author="DISA User" w:date="2015-09-17T13:40:00Z">
              <w:r>
                <w:rPr>
                  <w:rFonts w:ascii="Courier New" w:eastAsia="Times New Roman" w:hAnsi="Courier New" w:cs="Courier New"/>
                  <w:sz w:val="20"/>
                  <w:szCs w:val="20"/>
                </w:rPr>
                <w:t>6</w:t>
              </w:r>
            </w:ins>
          </w:p>
        </w:tc>
        <w:tc>
          <w:tcPr>
            <w:tcW w:w="0" w:type="auto"/>
          </w:tcPr>
          <w:p w:rsidR="002A466A" w:rsidRPr="0038351A" w:rsidRDefault="0038351A" w:rsidP="0038351A">
            <w:pPr>
              <w:keepNext/>
              <w:rPr>
                <w:ins w:id="44" w:author="DISA User" w:date="2015-09-17T13:15:00Z"/>
                <w:rFonts w:ascii="Courier New" w:eastAsia="Times New Roman" w:hAnsi="Courier New" w:cs="Courier New"/>
                <w:sz w:val="20"/>
                <w:szCs w:val="20"/>
              </w:rPr>
            </w:pPr>
            <w:ins w:id="45" w:author="DISA User" w:date="2015-09-17T13:16:00Z">
              <w:r w:rsidRPr="0038351A">
                <w:rPr>
                  <w:rFonts w:ascii="Courier New" w:eastAsia="Times New Roman" w:hAnsi="Courier New" w:cs="Courier New"/>
                  <w:sz w:val="20"/>
                  <w:szCs w:val="20"/>
                </w:rPr>
                <w:t xml:space="preserve">The PLACEDEF </w:t>
              </w:r>
            </w:ins>
            <w:ins w:id="46" w:author="DISA User" w:date="2015-09-17T13:24:00Z">
              <w:r w:rsidR="001738F5">
                <w:rPr>
                  <w:rFonts w:ascii="Courier New" w:eastAsia="Times New Roman" w:hAnsi="Courier New" w:cs="Courier New"/>
                  <w:sz w:val="20"/>
                  <w:szCs w:val="20"/>
                </w:rPr>
                <w:t xml:space="preserve">set </w:t>
              </w:r>
            </w:ins>
            <w:ins w:id="47" w:author="DISA User" w:date="2015-09-29T13:05:00Z">
              <w:r w:rsidR="001738F5" w:rsidRPr="0038351A">
                <w:rPr>
                  <w:rFonts w:ascii="Courier New" w:eastAsia="Times New Roman" w:hAnsi="Courier New" w:cs="Courier New"/>
                  <w:sz w:val="20"/>
                  <w:szCs w:val="20"/>
                  <w:lang w:val="en-GB"/>
                </w:rPr>
                <w:t>provides</w:t>
              </w:r>
            </w:ins>
            <w:ins w:id="48" w:author="DISA User" w:date="2015-09-17T13:16:00Z">
              <w:r w:rsidRPr="0038351A">
                <w:rPr>
                  <w:rFonts w:ascii="Courier New" w:eastAsia="Times New Roman" w:hAnsi="Courier New" w:cs="Courier New"/>
                  <w:sz w:val="20"/>
                  <w:szCs w:val="20"/>
                  <w:lang w:val="en-GB"/>
                </w:rPr>
                <w:t xml:space="preserve"> the geographical location of a place. To be used if place names are used in this message.</w:t>
              </w:r>
            </w:ins>
            <w:ins w:id="49" w:author="DISA User" w:date="2015-09-17T13:17:00Z">
              <w:r w:rsidRPr="0038351A">
                <w:rPr>
                  <w:rFonts w:ascii="Courier New" w:eastAsia="Times New Roman" w:hAnsi="Courier New" w:cs="Courier New"/>
                  <w:sz w:val="20"/>
                  <w:szCs w:val="20"/>
                  <w:lang w:val="en-GB"/>
                </w:rPr>
                <w:t xml:space="preserve"> </w:t>
              </w:r>
            </w:ins>
            <w:ins w:id="50" w:author="DISA User" w:date="2015-09-17T13:16:00Z">
              <w:r w:rsidRPr="0038351A">
                <w:rPr>
                  <w:rFonts w:ascii="Courier New" w:eastAsia="Times New Roman" w:hAnsi="Courier New" w:cs="Courier New"/>
                  <w:sz w:val="20"/>
                  <w:szCs w:val="20"/>
                  <w:lang w:val="en-GB"/>
                </w:rPr>
                <w:t>The PLACEDEF set should be repeated for each place name mentioned in the message.</w:t>
              </w:r>
            </w:ins>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4</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3" w:history="1">
              <w:r w:rsidR="00CE4C83" w:rsidRPr="004F214E">
                <w:rPr>
                  <w:rFonts w:ascii="Courier New" w:eastAsia="Times New Roman" w:hAnsi="Courier New" w:cs="Courier New"/>
                  <w:color w:val="0000FF"/>
                  <w:sz w:val="20"/>
                  <w:szCs w:val="20"/>
                  <w:u w:val="single"/>
                </w:rPr>
                <w:t>PERIOD</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51" w:author="DISA User" w:date="2015-09-17T13:40:00Z">
              <w:r w:rsidRPr="004F214E" w:rsidDel="00EC09F0">
                <w:rPr>
                  <w:rFonts w:ascii="Courier New" w:eastAsia="Times New Roman" w:hAnsi="Courier New" w:cs="Courier New"/>
                  <w:sz w:val="20"/>
                  <w:szCs w:val="20"/>
                </w:rPr>
                <w:delText>5</w:delText>
              </w:r>
            </w:del>
            <w:ins w:id="52" w:author="DISA User" w:date="2015-09-17T13:40:00Z">
              <w:r w:rsidR="00EC09F0">
                <w:rPr>
                  <w:rFonts w:ascii="Courier New" w:eastAsia="Times New Roman" w:hAnsi="Courier New" w:cs="Courier New"/>
                  <w:sz w:val="20"/>
                  <w:szCs w:val="20"/>
                </w:rPr>
                <w:t>7</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PERIOD set provides the time period in the OPTASK IM message.</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5</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R</w:t>
            </w: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4" w:history="1">
              <w:r w:rsidR="00CE4C83" w:rsidRPr="004F214E">
                <w:rPr>
                  <w:rFonts w:ascii="Courier New" w:eastAsia="Times New Roman" w:hAnsi="Courier New" w:cs="Courier New"/>
                  <w:color w:val="0000FF"/>
                  <w:sz w:val="20"/>
                  <w:szCs w:val="20"/>
                  <w:u w:val="single"/>
                </w:rPr>
                <w:t>POC</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53" w:author="DISA User" w:date="2015-09-17T13:40:00Z">
              <w:r w:rsidRPr="004F214E" w:rsidDel="00EC09F0">
                <w:rPr>
                  <w:rFonts w:ascii="Courier New" w:eastAsia="Times New Roman" w:hAnsi="Courier New" w:cs="Courier New"/>
                  <w:sz w:val="20"/>
                  <w:szCs w:val="20"/>
                </w:rPr>
                <w:delText>6</w:delText>
              </w:r>
            </w:del>
            <w:ins w:id="54" w:author="DISA User" w:date="2015-09-17T13:40:00Z">
              <w:r w:rsidR="00EC09F0">
                <w:rPr>
                  <w:rFonts w:ascii="Courier New" w:eastAsia="Times New Roman" w:hAnsi="Courier New" w:cs="Courier New"/>
                  <w:sz w:val="20"/>
                  <w:szCs w:val="20"/>
                </w:rPr>
                <w:t>8</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POC set provides point in contact information for the OPTASK IM message.</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6</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5"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55" w:author="DISA User" w:date="2015-09-17T13:40:00Z">
              <w:r w:rsidRPr="004F214E" w:rsidDel="00EC09F0">
                <w:rPr>
                  <w:rFonts w:ascii="Courier New" w:eastAsia="Times New Roman" w:hAnsi="Courier New" w:cs="Courier New"/>
                  <w:sz w:val="20"/>
                  <w:szCs w:val="20"/>
                </w:rPr>
                <w:delText>7</w:delText>
              </w:r>
            </w:del>
            <w:ins w:id="56" w:author="DISA User" w:date="2015-09-17T13:40:00Z">
              <w:r w:rsidR="00EC09F0">
                <w:rPr>
                  <w:rFonts w:ascii="Courier New" w:eastAsia="Times New Roman" w:hAnsi="Courier New" w:cs="Courier New"/>
                  <w:sz w:val="20"/>
                  <w:szCs w:val="20"/>
                </w:rPr>
                <w:t>9</w:t>
              </w:r>
            </w:ins>
          </w:p>
        </w:tc>
        <w:tc>
          <w:tcPr>
            <w:tcW w:w="0" w:type="auto"/>
            <w:hideMark/>
          </w:tcPr>
          <w:p w:rsidR="00CE4C83" w:rsidRPr="004F214E" w:rsidRDefault="00CE4C83" w:rsidP="0038351A">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w:t>
            </w:r>
            <w:del w:id="57" w:author="DISA User" w:date="2015-09-17T13:18:00Z">
              <w:r w:rsidRPr="004F214E" w:rsidDel="0038351A">
                <w:rPr>
                  <w:rFonts w:ascii="Courier New" w:eastAsia="Times New Roman" w:hAnsi="Courier New" w:cs="Courier New"/>
                  <w:sz w:val="20"/>
                  <w:szCs w:val="20"/>
                </w:rPr>
                <w:delText>GUIDANCE</w:delText>
              </w:r>
            </w:del>
            <w:ins w:id="58" w:author="DISA User" w:date="2015-09-17T13:18:00Z">
              <w:r w:rsidR="0038351A">
                <w:rPr>
                  <w:rFonts w:ascii="Courier New" w:eastAsia="Times New Roman" w:hAnsi="Courier New" w:cs="Courier New"/>
                  <w:sz w:val="20"/>
                  <w:szCs w:val="20"/>
                </w:rPr>
                <w:t>PURPOSE</w:t>
              </w:r>
            </w:ins>
            <w:r w:rsidRPr="004F214E">
              <w:rPr>
                <w:rFonts w:ascii="Courier New" w:eastAsia="Times New Roman" w:hAnsi="Courier New" w:cs="Courier New"/>
                <w:sz w:val="20"/>
                <w:szCs w:val="20"/>
              </w:rPr>
              <w:t>". The GENTEXT/</w:t>
            </w:r>
            <w:del w:id="59" w:author="DISA User" w:date="2015-09-17T13:19:00Z">
              <w:r w:rsidRPr="004F214E" w:rsidDel="0038351A">
                <w:rPr>
                  <w:rFonts w:ascii="Courier New" w:eastAsia="Times New Roman" w:hAnsi="Courier New" w:cs="Courier New"/>
                  <w:sz w:val="20"/>
                  <w:szCs w:val="20"/>
                </w:rPr>
                <w:delText>SPECIFIC INFORMATION REQUESTED</w:delText>
              </w:r>
            </w:del>
            <w:ins w:id="60" w:author="DISA User" w:date="2015-09-17T13:19:00Z">
              <w:r w:rsidR="0038351A">
                <w:rPr>
                  <w:rFonts w:ascii="Courier New" w:eastAsia="Times New Roman" w:hAnsi="Courier New" w:cs="Courier New"/>
                  <w:sz w:val="20"/>
                  <w:szCs w:val="20"/>
                </w:rPr>
                <w:t>PURPOSE</w:t>
              </w:r>
            </w:ins>
            <w:r w:rsidRPr="004F214E">
              <w:rPr>
                <w:rFonts w:ascii="Courier New" w:eastAsia="Times New Roman" w:hAnsi="Courier New" w:cs="Courier New"/>
                <w:sz w:val="20"/>
                <w:szCs w:val="20"/>
              </w:rPr>
              <w:t xml:space="preserve"> set states </w:t>
            </w:r>
            <w:del w:id="61" w:author="DISA User" w:date="2015-09-17T13:19:00Z">
              <w:r w:rsidRPr="004F214E" w:rsidDel="0038351A">
                <w:rPr>
                  <w:rFonts w:ascii="Courier New" w:eastAsia="Times New Roman" w:hAnsi="Courier New" w:cs="Courier New"/>
                  <w:sz w:val="20"/>
                  <w:szCs w:val="20"/>
                </w:rPr>
                <w:delText>specifically what information is requested</w:delText>
              </w:r>
            </w:del>
            <w:ins w:id="62" w:author="DISA User" w:date="2015-09-17T13:19:00Z">
              <w:r w:rsidR="0038351A">
                <w:rPr>
                  <w:lang w:val="en-GB"/>
                </w:rPr>
                <w:t xml:space="preserve"> </w:t>
              </w:r>
              <w:r w:rsidR="0038351A" w:rsidRPr="0038351A">
                <w:rPr>
                  <w:rFonts w:ascii="Courier New" w:hAnsi="Courier New" w:cs="Courier New"/>
                  <w:sz w:val="20"/>
                  <w:szCs w:val="20"/>
                  <w:lang w:val="en-GB"/>
                </w:rPr>
                <w:t>the purpose of this OPTASK IM specific to the current OPER/EXER and should reflect the direction provided in the OPGEN and take into account the guidance in ACP 200 and other IM related documents. Could also be used to indicate that this is a standing OPTASK IM for a specific scenario, such as Humanitarian And Disaster Relief (HA/DR)</w:t>
              </w:r>
            </w:ins>
            <w:r w:rsidRPr="0038351A">
              <w:rPr>
                <w:rFonts w:ascii="Courier New" w:eastAsia="Times New Roman" w:hAnsi="Courier New" w:cs="Courier New"/>
                <w:sz w:val="20"/>
                <w:szCs w:val="20"/>
              </w:rPr>
              <w:t>.</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7</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6"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63" w:author="DISA User" w:date="2015-09-17T13:40:00Z">
              <w:r w:rsidRPr="004F214E" w:rsidDel="00EC09F0">
                <w:rPr>
                  <w:rFonts w:ascii="Courier New" w:eastAsia="Times New Roman" w:hAnsi="Courier New" w:cs="Courier New"/>
                  <w:sz w:val="20"/>
                  <w:szCs w:val="20"/>
                </w:rPr>
                <w:delText>8</w:delText>
              </w:r>
            </w:del>
            <w:ins w:id="64" w:author="DISA User" w:date="2015-09-17T13:41:00Z">
              <w:r w:rsidR="00EC09F0">
                <w:rPr>
                  <w:rFonts w:ascii="Courier New" w:eastAsia="Times New Roman" w:hAnsi="Courier New" w:cs="Courier New"/>
                  <w:sz w:val="20"/>
                  <w:szCs w:val="20"/>
                </w:rPr>
                <w:t>10</w:t>
              </w:r>
            </w:ins>
          </w:p>
        </w:tc>
        <w:tc>
          <w:tcPr>
            <w:tcW w:w="0" w:type="auto"/>
            <w:hideMark/>
          </w:tcPr>
          <w:p w:rsidR="00CE4C83" w:rsidRPr="004F214E" w:rsidRDefault="00CE4C83" w:rsidP="0038351A">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w:t>
            </w:r>
            <w:del w:id="65" w:author="DISA User" w:date="2015-09-17T13:21:00Z">
              <w:r w:rsidRPr="004F214E" w:rsidDel="0038351A">
                <w:rPr>
                  <w:rFonts w:ascii="Courier New" w:eastAsia="Times New Roman" w:hAnsi="Courier New" w:cs="Courier New"/>
                  <w:sz w:val="20"/>
                  <w:szCs w:val="20"/>
                </w:rPr>
                <w:delText>INFORMATION EXCHANGE REQUIREMENT</w:delText>
              </w:r>
            </w:del>
            <w:ins w:id="66" w:author="DISA User" w:date="2015-09-17T13:21:00Z">
              <w:r w:rsidR="0038351A">
                <w:rPr>
                  <w:rFonts w:ascii="Courier New" w:eastAsia="Times New Roman" w:hAnsi="Courier New" w:cs="Courier New"/>
                  <w:sz w:val="20"/>
                  <w:szCs w:val="20"/>
                </w:rPr>
                <w:t>IER</w:t>
              </w:r>
            </w:ins>
            <w:r w:rsidRPr="004F214E">
              <w:rPr>
                <w:rFonts w:ascii="Courier New" w:eastAsia="Times New Roman" w:hAnsi="Courier New" w:cs="Courier New"/>
                <w:sz w:val="20"/>
                <w:szCs w:val="20"/>
              </w:rPr>
              <w:t xml:space="preserve"> POLICY". The GENTEXT/</w:t>
            </w:r>
            <w:del w:id="67" w:author="DISA User" w:date="2015-09-17T13:21:00Z">
              <w:r w:rsidRPr="004F214E" w:rsidDel="0038351A">
                <w:rPr>
                  <w:rFonts w:ascii="Courier New" w:eastAsia="Times New Roman" w:hAnsi="Courier New" w:cs="Courier New"/>
                  <w:sz w:val="20"/>
                  <w:szCs w:val="20"/>
                </w:rPr>
                <w:delText>INFORMATION EXCHANGE REQUIREMENT</w:delText>
              </w:r>
            </w:del>
            <w:ins w:id="68" w:author="DISA User" w:date="2015-09-17T13:21:00Z">
              <w:r w:rsidR="0038351A">
                <w:rPr>
                  <w:rFonts w:ascii="Courier New" w:eastAsia="Times New Roman" w:hAnsi="Courier New" w:cs="Courier New"/>
                  <w:sz w:val="20"/>
                  <w:szCs w:val="20"/>
                </w:rPr>
                <w:t>IER</w:t>
              </w:r>
            </w:ins>
            <w:r w:rsidRPr="004F214E">
              <w:rPr>
                <w:rFonts w:ascii="Courier New" w:eastAsia="Times New Roman" w:hAnsi="Courier New" w:cs="Courier New"/>
                <w:sz w:val="20"/>
                <w:szCs w:val="20"/>
              </w:rPr>
              <w:t xml:space="preserve"> POLICY set </w:t>
            </w:r>
            <w:ins w:id="69" w:author="DISA User" w:date="2015-09-17T13:21:00Z">
              <w:r w:rsidR="0038351A">
                <w:rPr>
                  <w:rFonts w:ascii="Courier New" w:eastAsia="Times New Roman" w:hAnsi="Courier New" w:cs="Courier New"/>
                  <w:sz w:val="20"/>
                  <w:szCs w:val="20"/>
                </w:rPr>
                <w:t xml:space="preserve">specifies the Information Exchange Requirement (IER) Policy and </w:t>
              </w:r>
            </w:ins>
            <w:r w:rsidRPr="004F214E">
              <w:rPr>
                <w:rFonts w:ascii="Courier New" w:eastAsia="Times New Roman" w:hAnsi="Courier New" w:cs="Courier New"/>
                <w:sz w:val="20"/>
                <w:szCs w:val="20"/>
              </w:rPr>
              <w:t xml:space="preserve">allows </w:t>
            </w:r>
            <w:ins w:id="70" w:author="DISA User" w:date="2015-09-17T13:21:00Z">
              <w:r w:rsidR="0038351A">
                <w:rPr>
                  <w:rFonts w:ascii="Courier New" w:eastAsia="Times New Roman" w:hAnsi="Courier New" w:cs="Courier New"/>
                  <w:sz w:val="20"/>
                  <w:szCs w:val="20"/>
                </w:rPr>
                <w:t xml:space="preserve">the </w:t>
              </w:r>
            </w:ins>
            <w:del w:id="71" w:author="DISA User" w:date="2015-09-17T13:22:00Z">
              <w:r w:rsidRPr="004F214E" w:rsidDel="0038351A">
                <w:rPr>
                  <w:rFonts w:ascii="Courier New" w:eastAsia="Times New Roman" w:hAnsi="Courier New" w:cs="Courier New"/>
                  <w:sz w:val="20"/>
                  <w:szCs w:val="20"/>
                </w:rPr>
                <w:delText>c</w:delText>
              </w:r>
            </w:del>
            <w:ins w:id="72" w:author="DISA User" w:date="2015-09-17T13:22:00Z">
              <w:r w:rsidR="0038351A">
                <w:rPr>
                  <w:rFonts w:ascii="Courier New" w:eastAsia="Times New Roman" w:hAnsi="Courier New" w:cs="Courier New"/>
                  <w:sz w:val="20"/>
                  <w:szCs w:val="20"/>
                </w:rPr>
                <w:t>C</w:t>
              </w:r>
            </w:ins>
            <w:r w:rsidRPr="004F214E">
              <w:rPr>
                <w:rFonts w:ascii="Courier New" w:eastAsia="Times New Roman" w:hAnsi="Courier New" w:cs="Courier New"/>
                <w:sz w:val="20"/>
                <w:szCs w:val="20"/>
              </w:rPr>
              <w:t>ommander</w:t>
            </w:r>
            <w:del w:id="73" w:author="DISA User" w:date="2015-09-17T13:22:00Z">
              <w:r w:rsidRPr="004F214E" w:rsidDel="0038351A">
                <w:rPr>
                  <w:rFonts w:ascii="Courier New" w:eastAsia="Times New Roman" w:hAnsi="Courier New" w:cs="Courier New"/>
                  <w:sz w:val="20"/>
                  <w:szCs w:val="20"/>
                </w:rPr>
                <w:delText>s</w:delText>
              </w:r>
            </w:del>
            <w:r w:rsidRPr="004F214E">
              <w:rPr>
                <w:rFonts w:ascii="Courier New" w:eastAsia="Times New Roman" w:hAnsi="Courier New" w:cs="Courier New"/>
                <w:sz w:val="20"/>
                <w:szCs w:val="20"/>
              </w:rPr>
              <w:t xml:space="preserve"> to emphasize specific requirements in information to be exchanged throughout </w:t>
            </w:r>
            <w:del w:id="74" w:author="DISA User" w:date="2015-09-17T13:22:00Z">
              <w:r w:rsidRPr="004F214E" w:rsidDel="0038351A">
                <w:rPr>
                  <w:rFonts w:ascii="Courier New" w:eastAsia="Times New Roman" w:hAnsi="Courier New" w:cs="Courier New"/>
                  <w:sz w:val="20"/>
                  <w:szCs w:val="20"/>
                </w:rPr>
                <w:delText xml:space="preserve">the </w:delText>
              </w:r>
            </w:del>
            <w:ins w:id="75" w:author="DISA User" w:date="2015-09-17T13:22:00Z">
              <w:r w:rsidR="0038351A">
                <w:rPr>
                  <w:rFonts w:ascii="Courier New" w:eastAsia="Times New Roman" w:hAnsi="Courier New" w:cs="Courier New"/>
                  <w:sz w:val="20"/>
                  <w:szCs w:val="20"/>
                </w:rPr>
                <w:t xml:space="preserve">all common </w:t>
              </w:r>
            </w:ins>
            <w:r w:rsidRPr="004F214E">
              <w:rPr>
                <w:rFonts w:ascii="Courier New" w:eastAsia="Times New Roman" w:hAnsi="Courier New" w:cs="Courier New"/>
                <w:sz w:val="20"/>
                <w:szCs w:val="20"/>
              </w:rPr>
              <w:t>network</w:t>
            </w:r>
            <w:ins w:id="76" w:author="DISA User" w:date="2015-09-17T13:22:00Z">
              <w:r w:rsidR="0038351A">
                <w:rPr>
                  <w:rFonts w:ascii="Courier New" w:eastAsia="Times New Roman" w:hAnsi="Courier New" w:cs="Courier New"/>
                  <w:sz w:val="20"/>
                  <w:szCs w:val="20"/>
                </w:rPr>
                <w:t>s</w:t>
              </w:r>
            </w:ins>
            <w:r w:rsidRPr="004F214E">
              <w:rPr>
                <w:rFonts w:ascii="Courier New" w:eastAsia="Times New Roman" w:hAnsi="Courier New" w:cs="Courier New"/>
                <w:sz w:val="20"/>
                <w:szCs w:val="20"/>
              </w:rPr>
              <w:t xml:space="preserve">. It can be used to explain the intent behind the policies listed </w:t>
            </w:r>
            <w:proofErr w:type="spellStart"/>
            <w:r w:rsidRPr="004F214E">
              <w:rPr>
                <w:rFonts w:ascii="Courier New" w:eastAsia="Times New Roman" w:hAnsi="Courier New" w:cs="Courier New"/>
                <w:sz w:val="20"/>
                <w:szCs w:val="20"/>
              </w:rPr>
              <w:t>in</w:t>
            </w:r>
            <w:del w:id="77" w:author="DISA User" w:date="2015-09-17T13:22:00Z">
              <w:r w:rsidRPr="004F214E" w:rsidDel="0038351A">
                <w:rPr>
                  <w:rFonts w:ascii="Courier New" w:eastAsia="Times New Roman" w:hAnsi="Courier New" w:cs="Courier New"/>
                  <w:sz w:val="20"/>
                  <w:szCs w:val="20"/>
                </w:rPr>
                <w:delText xml:space="preserve"> this message</w:delText>
              </w:r>
            </w:del>
            <w:ins w:id="78" w:author="DISA User" w:date="2015-09-17T13:22:00Z">
              <w:r w:rsidR="0038351A">
                <w:rPr>
                  <w:rFonts w:ascii="Courier New" w:eastAsia="Times New Roman" w:hAnsi="Courier New" w:cs="Courier New"/>
                  <w:sz w:val="20"/>
                  <w:szCs w:val="20"/>
                </w:rPr>
                <w:t>the</w:t>
              </w:r>
              <w:proofErr w:type="spellEnd"/>
              <w:r w:rsidR="0038351A">
                <w:rPr>
                  <w:rFonts w:ascii="Courier New" w:eastAsia="Times New Roman" w:hAnsi="Courier New" w:cs="Courier New"/>
                  <w:sz w:val="20"/>
                  <w:szCs w:val="20"/>
                </w:rPr>
                <w:t xml:space="preserve"> OPTASK IM and could reference a parent document containing all relevant IERs pertaining to </w:t>
              </w:r>
              <w:r w:rsidR="0038351A">
                <w:rPr>
                  <w:rFonts w:ascii="Courier New" w:eastAsia="Times New Roman" w:hAnsi="Courier New" w:cs="Courier New"/>
                  <w:sz w:val="20"/>
                  <w:szCs w:val="20"/>
                </w:rPr>
                <w:lastRenderedPageBreak/>
                <w:t>the OPER/EXER</w:t>
              </w:r>
            </w:ins>
            <w:r w:rsidRPr="004F214E">
              <w:rPr>
                <w:rFonts w:ascii="Courier New" w:eastAsia="Times New Roman" w:hAnsi="Courier New" w:cs="Courier New"/>
                <w:sz w:val="20"/>
                <w:szCs w:val="20"/>
              </w:rPr>
              <w:t>.</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8</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7"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79" w:author="DISA User" w:date="2015-09-17T13:41:00Z">
              <w:r w:rsidRPr="004F214E" w:rsidDel="00EC09F0">
                <w:rPr>
                  <w:rFonts w:ascii="Courier New" w:eastAsia="Times New Roman" w:hAnsi="Courier New" w:cs="Courier New"/>
                  <w:sz w:val="20"/>
                  <w:szCs w:val="20"/>
                </w:rPr>
                <w:delText>9</w:delText>
              </w:r>
            </w:del>
            <w:ins w:id="80" w:author="DISA User" w:date="2015-09-17T13:41:00Z">
              <w:r w:rsidR="00EC09F0">
                <w:rPr>
                  <w:rFonts w:ascii="Courier New" w:eastAsia="Times New Roman" w:hAnsi="Courier New" w:cs="Courier New"/>
                  <w:sz w:val="20"/>
                  <w:szCs w:val="20"/>
                </w:rPr>
                <w:t>11</w:t>
              </w:r>
            </w:ins>
          </w:p>
        </w:tc>
        <w:tc>
          <w:tcPr>
            <w:tcW w:w="0" w:type="auto"/>
            <w:hideMark/>
          </w:tcPr>
          <w:p w:rsidR="00CE4C83" w:rsidRPr="004F214E" w:rsidRDefault="00CE4C83" w:rsidP="0038351A">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of the GENTEXT set must equal "OBJECTIVES". The GENTEXT/OBJECTIVES set lists the objectives </w:t>
            </w:r>
            <w:del w:id="81" w:author="DISA User" w:date="2015-09-17T13:26:00Z">
              <w:r w:rsidRPr="004F214E" w:rsidDel="0038351A">
                <w:rPr>
                  <w:rFonts w:ascii="Courier New" w:eastAsia="Times New Roman" w:hAnsi="Courier New" w:cs="Courier New"/>
                  <w:sz w:val="20"/>
                  <w:szCs w:val="20"/>
                </w:rPr>
                <w:delText xml:space="preserve">in </w:delText>
              </w:r>
            </w:del>
            <w:ins w:id="82" w:author="DISA User" w:date="2015-09-17T13:26:00Z">
              <w:r w:rsidR="0038351A">
                <w:rPr>
                  <w:rFonts w:ascii="Courier New" w:eastAsia="Times New Roman" w:hAnsi="Courier New" w:cs="Courier New"/>
                  <w:sz w:val="20"/>
                  <w:szCs w:val="20"/>
                </w:rPr>
                <w:t>of</w:t>
              </w:r>
              <w:r w:rsidR="0038351A" w:rsidRPr="004F214E">
                <w:rPr>
                  <w:rFonts w:ascii="Courier New" w:eastAsia="Times New Roman" w:hAnsi="Courier New" w:cs="Courier New"/>
                  <w:sz w:val="20"/>
                  <w:szCs w:val="20"/>
                </w:rPr>
                <w:t xml:space="preserve"> </w:t>
              </w:r>
            </w:ins>
            <w:del w:id="83" w:author="DISA User" w:date="2015-09-17T13:26:00Z">
              <w:r w:rsidRPr="004F214E" w:rsidDel="0038351A">
                <w:rPr>
                  <w:rFonts w:ascii="Courier New" w:eastAsia="Times New Roman" w:hAnsi="Courier New" w:cs="Courier New"/>
                  <w:sz w:val="20"/>
                  <w:szCs w:val="20"/>
                </w:rPr>
                <w:delText xml:space="preserve">this </w:delText>
              </w:r>
            </w:del>
            <w:ins w:id="84" w:author="DISA User" w:date="2015-09-17T13:26:00Z">
              <w:r w:rsidR="0038351A">
                <w:rPr>
                  <w:rFonts w:ascii="Courier New" w:eastAsia="Times New Roman" w:hAnsi="Courier New" w:cs="Courier New"/>
                  <w:sz w:val="20"/>
                  <w:szCs w:val="20"/>
                </w:rPr>
                <w:t xml:space="preserve">the </w:t>
              </w:r>
            </w:ins>
            <w:r w:rsidRPr="004F214E">
              <w:rPr>
                <w:rFonts w:ascii="Courier New" w:eastAsia="Times New Roman" w:hAnsi="Courier New" w:cs="Courier New"/>
                <w:sz w:val="20"/>
                <w:szCs w:val="20"/>
              </w:rPr>
              <w:t>OPTASK IM</w:t>
            </w:r>
            <w:ins w:id="85" w:author="DISA User" w:date="2015-09-17T13:26:00Z">
              <w:r w:rsidR="009679B6">
                <w:rPr>
                  <w:rFonts w:ascii="Courier New" w:eastAsia="Times New Roman" w:hAnsi="Courier New" w:cs="Courier New"/>
                  <w:sz w:val="20"/>
                  <w:szCs w:val="20"/>
                </w:rPr>
                <w:t xml:space="preserve"> in order to describe the Commander’s intent for the flow of relevant information required to support the mission regardless of the geographical disposition of the units involved</w:t>
              </w:r>
            </w:ins>
            <w:r w:rsidRPr="004F214E">
              <w:rPr>
                <w:rFonts w:ascii="Courier New" w:eastAsia="Times New Roman" w:hAnsi="Courier New" w:cs="Courier New"/>
                <w:sz w:val="20"/>
                <w:szCs w:val="20"/>
              </w:rPr>
              <w:t>.</w:t>
            </w:r>
          </w:p>
        </w:tc>
      </w:tr>
      <w:tr w:rsidR="009679B6" w:rsidRPr="004F214E" w:rsidTr="009679B6">
        <w:trPr>
          <w:tblCellSpacing w:w="100" w:type="dxa"/>
          <w:ins w:id="86" w:author="DISA User" w:date="2015-09-17T13:28:00Z"/>
        </w:trPr>
        <w:tc>
          <w:tcPr>
            <w:tcW w:w="0" w:type="auto"/>
          </w:tcPr>
          <w:p w:rsidR="009679B6" w:rsidRPr="004F214E" w:rsidRDefault="009679B6" w:rsidP="004F214E">
            <w:pPr>
              <w:spacing w:after="0" w:line="240" w:lineRule="auto"/>
              <w:rPr>
                <w:ins w:id="87" w:author="DISA User" w:date="2015-09-17T13:28:00Z"/>
                <w:rFonts w:ascii="Courier New" w:eastAsia="Times New Roman" w:hAnsi="Courier New" w:cs="Courier New"/>
                <w:sz w:val="20"/>
                <w:szCs w:val="20"/>
              </w:rPr>
            </w:pPr>
          </w:p>
        </w:tc>
        <w:tc>
          <w:tcPr>
            <w:tcW w:w="0" w:type="auto"/>
          </w:tcPr>
          <w:p w:rsidR="009679B6" w:rsidRPr="004F214E" w:rsidRDefault="009679B6" w:rsidP="004F214E">
            <w:pPr>
              <w:spacing w:after="0" w:line="240" w:lineRule="auto"/>
              <w:rPr>
                <w:ins w:id="88" w:author="DISA User" w:date="2015-09-17T13:28:00Z"/>
                <w:rFonts w:ascii="Courier New" w:eastAsia="Times New Roman" w:hAnsi="Courier New" w:cs="Courier New"/>
                <w:sz w:val="20"/>
                <w:szCs w:val="20"/>
              </w:rPr>
            </w:pPr>
            <w:ins w:id="89" w:author="DISA User" w:date="2015-09-17T13:28:00Z">
              <w:r>
                <w:rPr>
                  <w:rFonts w:ascii="Courier New" w:eastAsia="Times New Roman" w:hAnsi="Courier New" w:cs="Courier New"/>
                  <w:sz w:val="20"/>
                  <w:szCs w:val="20"/>
                </w:rPr>
                <w:t>M</w:t>
              </w:r>
            </w:ins>
          </w:p>
        </w:tc>
        <w:tc>
          <w:tcPr>
            <w:tcW w:w="0" w:type="auto"/>
            <w:gridSpan w:val="3"/>
          </w:tcPr>
          <w:p w:rsidR="009679B6" w:rsidRPr="004F214E" w:rsidRDefault="009679B6" w:rsidP="004F214E">
            <w:pPr>
              <w:spacing w:after="0" w:line="240" w:lineRule="auto"/>
              <w:rPr>
                <w:ins w:id="90" w:author="DISA User" w:date="2015-09-17T13:28:00Z"/>
                <w:rFonts w:ascii="Courier New" w:hAnsi="Courier New" w:cs="Courier New"/>
                <w:sz w:val="20"/>
                <w:szCs w:val="20"/>
              </w:rPr>
            </w:pPr>
            <w:ins w:id="91" w:author="DISA User" w:date="2015-09-17T13:30:00Z">
              <w:r>
                <w:rPr>
                  <w:rFonts w:ascii="Courier New" w:hAnsi="Courier New" w:cs="Courier New"/>
                  <w:sz w:val="20"/>
                  <w:szCs w:val="20"/>
                </w:rPr>
                <w:t>IDP</w:t>
              </w:r>
            </w:ins>
          </w:p>
        </w:tc>
        <w:tc>
          <w:tcPr>
            <w:tcW w:w="0" w:type="auto"/>
          </w:tcPr>
          <w:p w:rsidR="009679B6" w:rsidRPr="004F214E" w:rsidRDefault="009679B6" w:rsidP="004F214E">
            <w:pPr>
              <w:spacing w:after="0" w:line="240" w:lineRule="auto"/>
              <w:rPr>
                <w:ins w:id="92" w:author="DISA User" w:date="2015-09-17T13:28:00Z"/>
                <w:rFonts w:ascii="Courier New" w:eastAsia="Times New Roman" w:hAnsi="Courier New" w:cs="Courier New"/>
                <w:sz w:val="20"/>
                <w:szCs w:val="20"/>
              </w:rPr>
            </w:pPr>
          </w:p>
        </w:tc>
        <w:tc>
          <w:tcPr>
            <w:tcW w:w="0" w:type="auto"/>
          </w:tcPr>
          <w:p w:rsidR="009679B6" w:rsidRPr="004F214E" w:rsidRDefault="009679B6" w:rsidP="004F214E">
            <w:pPr>
              <w:spacing w:after="0" w:line="240" w:lineRule="auto"/>
              <w:rPr>
                <w:ins w:id="93" w:author="DISA User" w:date="2015-09-17T13:28:00Z"/>
                <w:rFonts w:ascii="Courier New" w:eastAsia="Times New Roman" w:hAnsi="Courier New" w:cs="Courier New"/>
                <w:sz w:val="20"/>
                <w:szCs w:val="20"/>
              </w:rPr>
            </w:pPr>
            <w:ins w:id="94" w:author="DISA User" w:date="2015-09-17T13:30:00Z">
              <w:r>
                <w:rPr>
                  <w:rFonts w:ascii="Courier New" w:eastAsia="Times New Roman" w:hAnsi="Courier New" w:cs="Courier New"/>
                  <w:sz w:val="20"/>
                  <w:szCs w:val="20"/>
                </w:rPr>
                <w:t xml:space="preserve">The </w:t>
              </w:r>
              <w:proofErr w:type="gramStart"/>
              <w:r>
                <w:rPr>
                  <w:rFonts w:ascii="Courier New" w:eastAsia="Times New Roman" w:hAnsi="Courier New" w:cs="Courier New"/>
                  <w:sz w:val="20"/>
                  <w:szCs w:val="20"/>
                </w:rPr>
                <w:t>sets IDP through GENTEXT</w:t>
              </w:r>
            </w:ins>
            <w:ins w:id="95" w:author="DISA User" w:date="2015-09-17T13:32:00Z">
              <w:r>
                <w:rPr>
                  <w:rFonts w:ascii="Courier New" w:eastAsia="Times New Roman" w:hAnsi="Courier New" w:cs="Courier New"/>
                  <w:sz w:val="20"/>
                  <w:szCs w:val="20"/>
                </w:rPr>
                <w:t xml:space="preserve"> (DISTRIBUTION METHOD)</w:t>
              </w:r>
            </w:ins>
            <w:ins w:id="96" w:author="DISA User" w:date="2015-09-17T13:30:00Z">
              <w:r>
                <w:rPr>
                  <w:rFonts w:ascii="Courier New" w:eastAsia="Times New Roman" w:hAnsi="Courier New" w:cs="Courier New"/>
                  <w:sz w:val="20"/>
                  <w:szCs w:val="20"/>
                </w:rPr>
                <w:t xml:space="preserve"> form a MANDATORY SEGMENT to</w:t>
              </w:r>
            </w:ins>
            <w:ins w:id="97" w:author="DISA User" w:date="2015-09-17T13:31:00Z">
              <w:r>
                <w:rPr>
                  <w:rFonts w:ascii="Courier New" w:eastAsia="Times New Roman" w:hAnsi="Courier New" w:cs="Courier New"/>
                  <w:sz w:val="20"/>
                  <w:szCs w:val="20"/>
                </w:rPr>
                <w:t xml:space="preserve"> specify the Information Dissemination Policy and describes</w:t>
              </w:r>
              <w:proofErr w:type="gramEnd"/>
              <w:r>
                <w:rPr>
                  <w:rFonts w:ascii="Courier New" w:eastAsia="Times New Roman" w:hAnsi="Courier New" w:cs="Courier New"/>
                  <w:sz w:val="20"/>
                  <w:szCs w:val="20"/>
                </w:rPr>
                <w:t xml:space="preserve"> how the relevant information to support the mission will be managed. Care should be taken to align this plan with the expected battle rhythm.</w:t>
              </w:r>
            </w:ins>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9</w:t>
            </w:r>
          </w:p>
        </w:tc>
        <w:tc>
          <w:tcPr>
            <w:tcW w:w="0" w:type="auto"/>
            <w:hideMark/>
          </w:tcPr>
          <w:p w:rsidR="00CE4C83" w:rsidRPr="004F214E" w:rsidRDefault="00EC09F0" w:rsidP="004F214E">
            <w:pPr>
              <w:spacing w:after="0" w:line="240" w:lineRule="auto"/>
              <w:rPr>
                <w:rFonts w:ascii="Courier New" w:eastAsia="Times New Roman" w:hAnsi="Courier New" w:cs="Courier New"/>
                <w:sz w:val="20"/>
                <w:szCs w:val="20"/>
              </w:rPr>
            </w:pPr>
            <w:ins w:id="98" w:author="DISA User" w:date="2015-09-17T13:39:00Z">
              <w:r>
                <w:rPr>
                  <w:rFonts w:ascii="Courier New" w:eastAsia="Times New Roman" w:hAnsi="Courier New" w:cs="Courier New"/>
                  <w:sz w:val="20"/>
                  <w:szCs w:val="20"/>
                </w:rPr>
                <w:t>[</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99" w:author="DISA User" w:date="2015-09-17T13:34:00Z">
              <w:r w:rsidRPr="004F214E" w:rsidDel="009679B6">
                <w:rPr>
                  <w:rFonts w:ascii="Courier New" w:eastAsia="Times New Roman" w:hAnsi="Courier New" w:cs="Courier New"/>
                  <w:sz w:val="20"/>
                  <w:szCs w:val="20"/>
                </w:rPr>
                <w:delText>R</w:delText>
              </w:r>
            </w:del>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8" w:history="1">
              <w:r w:rsidR="00CE4C83" w:rsidRPr="004F214E">
                <w:rPr>
                  <w:rFonts w:ascii="Courier New" w:eastAsia="Times New Roman" w:hAnsi="Courier New" w:cs="Courier New"/>
                  <w:color w:val="0000FF"/>
                  <w:sz w:val="20"/>
                  <w:szCs w:val="20"/>
                  <w:u w:val="single"/>
                </w:rPr>
                <w:t>IDP</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100" w:author="DISA User" w:date="2015-09-17T13:41:00Z">
              <w:r w:rsidRPr="004F214E" w:rsidDel="00EC09F0">
                <w:rPr>
                  <w:rFonts w:ascii="Courier New" w:eastAsia="Times New Roman" w:hAnsi="Courier New" w:cs="Courier New"/>
                  <w:sz w:val="20"/>
                  <w:szCs w:val="20"/>
                </w:rPr>
                <w:delText>10</w:delText>
              </w:r>
            </w:del>
            <w:ins w:id="101" w:author="DISA User" w:date="2015-09-17T13:41:00Z">
              <w:r w:rsidR="00EC09F0">
                <w:rPr>
                  <w:rFonts w:ascii="Courier New" w:eastAsia="Times New Roman" w:hAnsi="Courier New" w:cs="Courier New"/>
                  <w:sz w:val="20"/>
                  <w:szCs w:val="20"/>
                </w:rPr>
                <w:t>12</w:t>
              </w:r>
            </w:ins>
          </w:p>
        </w:tc>
        <w:tc>
          <w:tcPr>
            <w:tcW w:w="0" w:type="auto"/>
            <w:hideMark/>
          </w:tcPr>
          <w:p w:rsidR="00CE4C83" w:rsidRPr="004F214E" w:rsidRDefault="00CE4C83" w:rsidP="00EC09F0">
            <w:pPr>
              <w:keepNext/>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IDP set </w:t>
            </w:r>
            <w:del w:id="102" w:author="DISA User" w:date="2015-09-17T13:37:00Z">
              <w:r w:rsidRPr="004F214E" w:rsidDel="00EC09F0">
                <w:rPr>
                  <w:rFonts w:ascii="Courier New" w:eastAsia="Times New Roman" w:hAnsi="Courier New" w:cs="Courier New"/>
                  <w:sz w:val="20"/>
                  <w:szCs w:val="20"/>
                </w:rPr>
                <w:delText>describes how the flow in relevant information necessary to support the mission will be managed.</w:delText>
              </w:r>
            </w:del>
            <w:ins w:id="103" w:author="DISA User" w:date="2015-09-17T13:37:00Z">
              <w:r w:rsidR="00EC09F0">
                <w:rPr>
                  <w:lang w:val="en-GB"/>
                </w:rPr>
                <w:t xml:space="preserve"> </w:t>
              </w:r>
            </w:ins>
            <w:ins w:id="104" w:author="DISA User" w:date="2015-09-17T13:38:00Z">
              <w:r w:rsidR="00EC09F0" w:rsidRPr="00EC09F0">
                <w:rPr>
                  <w:rFonts w:ascii="Courier New" w:hAnsi="Courier New" w:cs="Courier New"/>
                  <w:sz w:val="20"/>
                  <w:szCs w:val="20"/>
                  <w:lang w:val="en-GB"/>
                </w:rPr>
                <w:t>p</w:t>
              </w:r>
            </w:ins>
            <w:ins w:id="105" w:author="DISA User" w:date="2015-09-17T13:37:00Z">
              <w:r w:rsidR="00EC09F0" w:rsidRPr="00EC09F0">
                <w:rPr>
                  <w:rFonts w:ascii="Courier New" w:eastAsia="Times New Roman" w:hAnsi="Courier New" w:cs="Courier New"/>
                  <w:sz w:val="20"/>
                  <w:szCs w:val="20"/>
                  <w:lang w:val="en-GB"/>
                </w:rPr>
                <w:t>rovides all the necessary information to complete an IDP as described in ACP 200 Table 3-1. The distribution method is specified afterwards.</w:t>
              </w:r>
            </w:ins>
          </w:p>
        </w:tc>
      </w:tr>
      <w:tr w:rsidR="009679B6" w:rsidRPr="004F214E" w:rsidTr="009679B6">
        <w:trPr>
          <w:tblCellSpacing w:w="100" w:type="dxa"/>
          <w:ins w:id="106" w:author="DISA User" w:date="2015-09-17T13:28:00Z"/>
        </w:trPr>
        <w:tc>
          <w:tcPr>
            <w:tcW w:w="0" w:type="auto"/>
          </w:tcPr>
          <w:p w:rsidR="009679B6" w:rsidRPr="004F214E" w:rsidRDefault="009679B6" w:rsidP="004F214E">
            <w:pPr>
              <w:spacing w:after="0" w:line="240" w:lineRule="auto"/>
              <w:rPr>
                <w:ins w:id="107" w:author="DISA User" w:date="2015-09-17T13:28:00Z"/>
                <w:rFonts w:ascii="Courier New" w:eastAsia="Times New Roman" w:hAnsi="Courier New" w:cs="Courier New"/>
                <w:sz w:val="20"/>
                <w:szCs w:val="20"/>
              </w:rPr>
            </w:pPr>
          </w:p>
        </w:tc>
        <w:tc>
          <w:tcPr>
            <w:tcW w:w="0" w:type="auto"/>
          </w:tcPr>
          <w:p w:rsidR="009679B6" w:rsidRPr="004F214E" w:rsidRDefault="00EC09F0" w:rsidP="004F214E">
            <w:pPr>
              <w:spacing w:after="0" w:line="240" w:lineRule="auto"/>
              <w:rPr>
                <w:ins w:id="108" w:author="DISA User" w:date="2015-09-17T13:28:00Z"/>
                <w:rFonts w:ascii="Courier New" w:eastAsia="Times New Roman" w:hAnsi="Courier New" w:cs="Courier New"/>
                <w:sz w:val="20"/>
                <w:szCs w:val="20"/>
              </w:rPr>
            </w:pPr>
            <w:ins w:id="109" w:author="DISA User" w:date="2015-09-17T13:39:00Z">
              <w:r>
                <w:rPr>
                  <w:rFonts w:ascii="Courier New" w:eastAsia="Times New Roman" w:hAnsi="Courier New" w:cs="Courier New"/>
                  <w:sz w:val="20"/>
                  <w:szCs w:val="20"/>
                </w:rPr>
                <w:t>[</w:t>
              </w:r>
            </w:ins>
          </w:p>
        </w:tc>
        <w:tc>
          <w:tcPr>
            <w:tcW w:w="0" w:type="auto"/>
          </w:tcPr>
          <w:p w:rsidR="009679B6" w:rsidRPr="004F214E" w:rsidRDefault="009679B6" w:rsidP="004F214E">
            <w:pPr>
              <w:spacing w:after="0" w:line="240" w:lineRule="auto"/>
              <w:rPr>
                <w:ins w:id="110" w:author="DISA User" w:date="2015-09-17T13:28:00Z"/>
                <w:rFonts w:ascii="Courier New" w:eastAsia="Times New Roman" w:hAnsi="Courier New" w:cs="Courier New"/>
                <w:sz w:val="20"/>
                <w:szCs w:val="20"/>
              </w:rPr>
            </w:pPr>
          </w:p>
        </w:tc>
        <w:tc>
          <w:tcPr>
            <w:tcW w:w="0" w:type="auto"/>
          </w:tcPr>
          <w:p w:rsidR="009679B6" w:rsidRPr="004F214E" w:rsidRDefault="009679B6" w:rsidP="004F214E">
            <w:pPr>
              <w:spacing w:after="0" w:line="240" w:lineRule="auto"/>
              <w:rPr>
                <w:ins w:id="111" w:author="DISA User" w:date="2015-09-17T13:28:00Z"/>
                <w:rFonts w:ascii="Courier New" w:eastAsia="Times New Roman" w:hAnsi="Courier New" w:cs="Courier New"/>
                <w:b/>
                <w:bCs/>
                <w:color w:val="FF0000"/>
                <w:sz w:val="20"/>
                <w:szCs w:val="20"/>
              </w:rPr>
            </w:pPr>
            <w:ins w:id="112" w:author="DISA User" w:date="2015-09-17T13:35:00Z">
              <w:r>
                <w:rPr>
                  <w:rFonts w:ascii="Courier New" w:eastAsia="Times New Roman" w:hAnsi="Courier New" w:cs="Courier New"/>
                  <w:b/>
                  <w:bCs/>
                  <w:color w:val="FF0000"/>
                  <w:sz w:val="20"/>
                  <w:szCs w:val="20"/>
                </w:rPr>
                <w:t>M</w:t>
              </w:r>
            </w:ins>
          </w:p>
        </w:tc>
        <w:tc>
          <w:tcPr>
            <w:tcW w:w="0" w:type="auto"/>
          </w:tcPr>
          <w:p w:rsidR="009679B6" w:rsidRPr="004F214E" w:rsidRDefault="009679B6" w:rsidP="004F214E">
            <w:pPr>
              <w:spacing w:after="0" w:line="240" w:lineRule="auto"/>
              <w:rPr>
                <w:ins w:id="113" w:author="DISA User" w:date="2015-09-17T13:28:00Z"/>
                <w:rFonts w:ascii="Courier New" w:hAnsi="Courier New" w:cs="Courier New"/>
                <w:sz w:val="20"/>
                <w:szCs w:val="20"/>
              </w:rPr>
            </w:pPr>
            <w:ins w:id="114" w:author="DISA User" w:date="2015-09-17T13:35:00Z">
              <w:r>
                <w:rPr>
                  <w:rFonts w:ascii="Courier New" w:hAnsi="Courier New" w:cs="Courier New"/>
                  <w:sz w:val="20"/>
                  <w:szCs w:val="20"/>
                </w:rPr>
                <w:t>GENTEXT</w:t>
              </w:r>
            </w:ins>
          </w:p>
        </w:tc>
        <w:tc>
          <w:tcPr>
            <w:tcW w:w="0" w:type="auto"/>
          </w:tcPr>
          <w:p w:rsidR="009679B6" w:rsidRPr="004F214E" w:rsidRDefault="00EC09F0" w:rsidP="004F214E">
            <w:pPr>
              <w:spacing w:after="0" w:line="240" w:lineRule="auto"/>
              <w:rPr>
                <w:ins w:id="115" w:author="DISA User" w:date="2015-09-17T13:28:00Z"/>
                <w:rFonts w:ascii="Courier New" w:eastAsia="Times New Roman" w:hAnsi="Courier New" w:cs="Courier New"/>
                <w:sz w:val="20"/>
                <w:szCs w:val="20"/>
              </w:rPr>
            </w:pPr>
            <w:ins w:id="116" w:author="DISA User" w:date="2015-09-17T13:41:00Z">
              <w:r>
                <w:rPr>
                  <w:rFonts w:ascii="Courier New" w:eastAsia="Times New Roman" w:hAnsi="Courier New" w:cs="Courier New"/>
                  <w:sz w:val="20"/>
                  <w:szCs w:val="20"/>
                </w:rPr>
                <w:t>13</w:t>
              </w:r>
            </w:ins>
          </w:p>
        </w:tc>
        <w:tc>
          <w:tcPr>
            <w:tcW w:w="0" w:type="auto"/>
          </w:tcPr>
          <w:p w:rsidR="009679B6" w:rsidRPr="004F214E" w:rsidRDefault="009679B6" w:rsidP="004F214E">
            <w:pPr>
              <w:spacing w:after="0" w:line="240" w:lineRule="auto"/>
              <w:rPr>
                <w:ins w:id="117" w:author="DISA User" w:date="2015-09-17T13:28:00Z"/>
                <w:rFonts w:ascii="Courier New" w:eastAsia="Times New Roman" w:hAnsi="Courier New" w:cs="Courier New"/>
                <w:sz w:val="20"/>
                <w:szCs w:val="20"/>
              </w:rPr>
            </w:pPr>
            <w:ins w:id="118" w:author="DISA User" w:date="2015-09-17T13:35:00Z">
              <w:r>
                <w:rPr>
                  <w:rFonts w:ascii="Courier New" w:eastAsia="Times New Roman" w:hAnsi="Courier New" w:cs="Courier New"/>
                  <w:sz w:val="20"/>
                  <w:szCs w:val="20"/>
                </w:rPr>
                <w:t xml:space="preserve">Field 1 of the GENTEXT set must equal </w:t>
              </w:r>
            </w:ins>
            <w:ins w:id="119" w:author="DISA User" w:date="2015-09-17T13:36:00Z">
              <w:r>
                <w:rPr>
                  <w:rFonts w:ascii="Courier New" w:eastAsia="Times New Roman" w:hAnsi="Courier New" w:cs="Courier New"/>
                  <w:sz w:val="20"/>
                  <w:szCs w:val="20"/>
                </w:rPr>
                <w:t xml:space="preserve">“DISTRIBUTION METHOD”. The GENTEXT/DISTRIBUTION METHOD set </w:t>
              </w:r>
              <w:r w:rsidR="00EC09F0" w:rsidRPr="00EC09F0">
                <w:rPr>
                  <w:rFonts w:ascii="Courier New" w:eastAsia="Times New Roman" w:hAnsi="Courier New" w:cs="Courier New"/>
                  <w:sz w:val="20"/>
                  <w:szCs w:val="20"/>
                </w:rPr>
                <w:t xml:space="preserve">provides the </w:t>
              </w:r>
              <w:r w:rsidR="00EC09F0" w:rsidRPr="00EC09F0">
                <w:rPr>
                  <w:rFonts w:ascii="Courier New" w:hAnsi="Courier New" w:cs="Courier New"/>
                  <w:sz w:val="20"/>
                  <w:szCs w:val="20"/>
                  <w:lang w:val="en-GB"/>
                </w:rPr>
                <w:t>method or host used for distributing information. Specifies the discussion group, the web page location to post the report or the electronic method the information was distributed.</w:t>
              </w:r>
            </w:ins>
          </w:p>
        </w:tc>
      </w:tr>
      <w:tr w:rsidR="00EC09F0" w:rsidRPr="004F214E" w:rsidTr="001458FC">
        <w:trPr>
          <w:tblCellSpacing w:w="100" w:type="dxa"/>
          <w:ins w:id="120" w:author="DISA User" w:date="2015-09-17T13:38:00Z"/>
        </w:trPr>
        <w:tc>
          <w:tcPr>
            <w:tcW w:w="0" w:type="auto"/>
          </w:tcPr>
          <w:p w:rsidR="00EC09F0" w:rsidRPr="004F214E" w:rsidRDefault="00EC09F0" w:rsidP="004F214E">
            <w:pPr>
              <w:spacing w:after="0" w:line="240" w:lineRule="auto"/>
              <w:rPr>
                <w:ins w:id="121" w:author="DISA User" w:date="2015-09-17T13:38:00Z"/>
                <w:rFonts w:ascii="Courier New" w:eastAsia="Times New Roman" w:hAnsi="Courier New" w:cs="Courier New"/>
                <w:sz w:val="20"/>
                <w:szCs w:val="20"/>
              </w:rPr>
            </w:pPr>
          </w:p>
        </w:tc>
        <w:tc>
          <w:tcPr>
            <w:tcW w:w="0" w:type="auto"/>
          </w:tcPr>
          <w:p w:rsidR="00EC09F0" w:rsidRPr="004F214E" w:rsidRDefault="00EC09F0" w:rsidP="004F214E">
            <w:pPr>
              <w:spacing w:after="0" w:line="240" w:lineRule="auto"/>
              <w:rPr>
                <w:ins w:id="122" w:author="DISA User" w:date="2015-09-17T13:38:00Z"/>
                <w:rFonts w:ascii="Courier New" w:eastAsia="Times New Roman" w:hAnsi="Courier New" w:cs="Courier New"/>
                <w:sz w:val="20"/>
                <w:szCs w:val="20"/>
              </w:rPr>
            </w:pPr>
            <w:ins w:id="123" w:author="DISA User" w:date="2015-09-17T13:39:00Z">
              <w:r>
                <w:rPr>
                  <w:rFonts w:ascii="Courier New" w:eastAsia="Times New Roman" w:hAnsi="Courier New" w:cs="Courier New"/>
                  <w:sz w:val="20"/>
                  <w:szCs w:val="20"/>
                </w:rPr>
                <w:t>*</w:t>
              </w:r>
            </w:ins>
          </w:p>
        </w:tc>
        <w:tc>
          <w:tcPr>
            <w:tcW w:w="0" w:type="auto"/>
            <w:gridSpan w:val="4"/>
          </w:tcPr>
          <w:p w:rsidR="00EC09F0" w:rsidRPr="004F214E" w:rsidRDefault="00EC09F0" w:rsidP="004F214E">
            <w:pPr>
              <w:spacing w:after="0" w:line="240" w:lineRule="auto"/>
              <w:rPr>
                <w:ins w:id="124" w:author="DISA User" w:date="2015-09-17T13:38:00Z"/>
                <w:rFonts w:ascii="Courier New" w:eastAsia="Times New Roman" w:hAnsi="Courier New" w:cs="Courier New"/>
                <w:sz w:val="20"/>
                <w:szCs w:val="20"/>
              </w:rPr>
            </w:pPr>
            <w:ins w:id="125" w:author="DISA User" w:date="2015-09-17T13:40:00Z">
              <w:r>
                <w:rPr>
                  <w:rFonts w:ascii="Courier New" w:eastAsia="Times New Roman" w:hAnsi="Courier New" w:cs="Courier New"/>
                  <w:sz w:val="20"/>
                  <w:szCs w:val="20"/>
                </w:rPr>
                <w:t>END OF IDP</w:t>
              </w:r>
            </w:ins>
          </w:p>
        </w:tc>
        <w:tc>
          <w:tcPr>
            <w:tcW w:w="0" w:type="auto"/>
          </w:tcPr>
          <w:p w:rsidR="00EC09F0" w:rsidRPr="004F214E" w:rsidRDefault="00EC09F0" w:rsidP="004F214E">
            <w:pPr>
              <w:spacing w:after="0" w:line="240" w:lineRule="auto"/>
              <w:rPr>
                <w:ins w:id="126" w:author="DISA User" w:date="2015-09-17T13:38:00Z"/>
                <w:rFonts w:ascii="Courier New" w:eastAsia="Times New Roman" w:hAnsi="Courier New" w:cs="Courier New"/>
                <w:sz w:val="20"/>
                <w:szCs w:val="20"/>
              </w:rPr>
            </w:pPr>
          </w:p>
        </w:tc>
      </w:tr>
      <w:tr w:rsidR="00EA50AD" w:rsidRPr="004F214E" w:rsidTr="001458FC">
        <w:trPr>
          <w:tblCellSpacing w:w="100" w:type="dxa"/>
          <w:ins w:id="127" w:author="DISA User" w:date="2015-09-17T13:47:00Z"/>
        </w:trPr>
        <w:tc>
          <w:tcPr>
            <w:tcW w:w="0" w:type="auto"/>
          </w:tcPr>
          <w:p w:rsidR="00B1771E" w:rsidRPr="004F214E" w:rsidRDefault="00B1771E" w:rsidP="001458FC">
            <w:pPr>
              <w:spacing w:after="0" w:line="240" w:lineRule="auto"/>
              <w:rPr>
                <w:ins w:id="128" w:author="DISA User" w:date="2015-09-17T13:47:00Z"/>
                <w:rFonts w:ascii="Courier New" w:eastAsia="Times New Roman" w:hAnsi="Courier New" w:cs="Courier New"/>
                <w:sz w:val="20"/>
                <w:szCs w:val="20"/>
              </w:rPr>
            </w:pPr>
          </w:p>
        </w:tc>
        <w:tc>
          <w:tcPr>
            <w:tcW w:w="0" w:type="auto"/>
          </w:tcPr>
          <w:p w:rsidR="00B1771E" w:rsidRPr="004F214E" w:rsidRDefault="00B1771E" w:rsidP="001458FC">
            <w:pPr>
              <w:spacing w:after="0" w:line="240" w:lineRule="auto"/>
              <w:rPr>
                <w:ins w:id="129" w:author="DISA User" w:date="2015-09-17T13:47:00Z"/>
                <w:rFonts w:ascii="Courier New" w:eastAsia="Times New Roman" w:hAnsi="Courier New" w:cs="Courier New"/>
                <w:sz w:val="20"/>
                <w:szCs w:val="20"/>
              </w:rPr>
            </w:pPr>
            <w:ins w:id="130" w:author="DISA User" w:date="2015-09-17T13:47:00Z">
              <w:r>
                <w:rPr>
                  <w:rFonts w:ascii="Courier New" w:eastAsia="Times New Roman" w:hAnsi="Courier New" w:cs="Courier New"/>
                  <w:sz w:val="20"/>
                  <w:szCs w:val="20"/>
                </w:rPr>
                <w:t>M</w:t>
              </w:r>
            </w:ins>
          </w:p>
        </w:tc>
        <w:tc>
          <w:tcPr>
            <w:tcW w:w="0" w:type="auto"/>
            <w:gridSpan w:val="3"/>
          </w:tcPr>
          <w:p w:rsidR="00B1771E" w:rsidRPr="004F214E" w:rsidRDefault="00B1771E" w:rsidP="001458FC">
            <w:pPr>
              <w:spacing w:after="0" w:line="240" w:lineRule="auto"/>
              <w:rPr>
                <w:ins w:id="131" w:author="DISA User" w:date="2015-09-17T13:47:00Z"/>
                <w:rFonts w:ascii="Courier New" w:hAnsi="Courier New" w:cs="Courier New"/>
                <w:sz w:val="20"/>
                <w:szCs w:val="20"/>
              </w:rPr>
            </w:pPr>
            <w:ins w:id="132" w:author="DISA User" w:date="2015-09-17T13:47:00Z">
              <w:r>
                <w:rPr>
                  <w:rFonts w:ascii="Courier New" w:hAnsi="Courier New" w:cs="Courier New"/>
                  <w:sz w:val="20"/>
                  <w:szCs w:val="20"/>
                </w:rPr>
                <w:t>CPOS</w:t>
              </w:r>
            </w:ins>
          </w:p>
        </w:tc>
        <w:tc>
          <w:tcPr>
            <w:tcW w:w="0" w:type="auto"/>
          </w:tcPr>
          <w:p w:rsidR="00B1771E" w:rsidRPr="004F214E" w:rsidRDefault="00B1771E" w:rsidP="001458FC">
            <w:pPr>
              <w:spacing w:after="0" w:line="240" w:lineRule="auto"/>
              <w:rPr>
                <w:ins w:id="133" w:author="DISA User" w:date="2015-09-17T13:47:00Z"/>
                <w:rFonts w:ascii="Courier New" w:eastAsia="Times New Roman" w:hAnsi="Courier New" w:cs="Courier New"/>
                <w:sz w:val="20"/>
                <w:szCs w:val="20"/>
              </w:rPr>
            </w:pPr>
          </w:p>
        </w:tc>
        <w:tc>
          <w:tcPr>
            <w:tcW w:w="0" w:type="auto"/>
          </w:tcPr>
          <w:p w:rsidR="00B1771E" w:rsidRPr="004F214E" w:rsidRDefault="00B1771E" w:rsidP="00B1771E">
            <w:pPr>
              <w:spacing w:after="0" w:line="240" w:lineRule="auto"/>
              <w:rPr>
                <w:ins w:id="134" w:author="DISA User" w:date="2015-09-17T13:47:00Z"/>
                <w:rFonts w:ascii="Courier New" w:eastAsia="Times New Roman" w:hAnsi="Courier New" w:cs="Courier New"/>
                <w:sz w:val="20"/>
                <w:szCs w:val="20"/>
              </w:rPr>
            </w:pPr>
            <w:ins w:id="135" w:author="DISA User" w:date="2015-09-17T13:47:00Z">
              <w:r>
                <w:rPr>
                  <w:rFonts w:ascii="Courier New" w:eastAsia="Times New Roman" w:hAnsi="Courier New" w:cs="Courier New"/>
                  <w:sz w:val="20"/>
                  <w:szCs w:val="20"/>
                </w:rPr>
                <w:t>The sets CPOS through GENTEXT (SERVICE DESCRIPTION) form a MANDATORY SEGMENT to establish the Commander</w:t>
              </w:r>
            </w:ins>
            <w:ins w:id="136" w:author="DISA User" w:date="2015-09-17T13:48:00Z">
              <w:r>
                <w:rPr>
                  <w:rFonts w:ascii="Courier New" w:eastAsia="Times New Roman" w:hAnsi="Courier New" w:cs="Courier New"/>
                  <w:sz w:val="20"/>
                  <w:szCs w:val="20"/>
                </w:rPr>
                <w:t xml:space="preserve">’s priority for applications and services. The Commander may wish to prioritize services for each major bearer and consider a plan for his priorities should the </w:t>
              </w:r>
              <w:r>
                <w:rPr>
                  <w:rFonts w:ascii="Courier New" w:eastAsia="Times New Roman" w:hAnsi="Courier New" w:cs="Courier New"/>
                  <w:sz w:val="20"/>
                  <w:szCs w:val="20"/>
                </w:rPr>
                <w:lastRenderedPageBreak/>
                <w:t>force find themselves in a denied or degraded C2 environment.</w:t>
              </w:r>
            </w:ins>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10</w:t>
            </w:r>
          </w:p>
        </w:tc>
        <w:tc>
          <w:tcPr>
            <w:tcW w:w="0" w:type="auto"/>
            <w:hideMark/>
          </w:tcPr>
          <w:p w:rsidR="00CE4C83" w:rsidRPr="004F214E" w:rsidRDefault="00B1771E" w:rsidP="004F214E">
            <w:pPr>
              <w:spacing w:after="0" w:line="240" w:lineRule="auto"/>
              <w:rPr>
                <w:rFonts w:ascii="Courier New" w:eastAsia="Times New Roman" w:hAnsi="Courier New" w:cs="Courier New"/>
                <w:sz w:val="20"/>
                <w:szCs w:val="20"/>
              </w:rPr>
            </w:pPr>
            <w:ins w:id="137" w:author="DISA User" w:date="2015-09-17T13:50:00Z">
              <w:r>
                <w:rPr>
                  <w:rFonts w:ascii="Courier New" w:eastAsia="Times New Roman" w:hAnsi="Courier New" w:cs="Courier New"/>
                  <w:sz w:val="20"/>
                  <w:szCs w:val="20"/>
                </w:rPr>
                <w:t>[</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29" w:history="1">
              <w:r w:rsidR="00CE4C83" w:rsidRPr="004F214E">
                <w:rPr>
                  <w:rFonts w:ascii="Courier New" w:eastAsia="Times New Roman" w:hAnsi="Courier New" w:cs="Courier New"/>
                  <w:color w:val="0000FF"/>
                  <w:sz w:val="20"/>
                  <w:szCs w:val="20"/>
                  <w:u w:val="single"/>
                </w:rPr>
                <w:t>CPOS</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138" w:author="DISA User" w:date="2015-09-17T13:51:00Z">
              <w:r w:rsidRPr="004F214E" w:rsidDel="00B1771E">
                <w:rPr>
                  <w:rFonts w:ascii="Courier New" w:eastAsia="Times New Roman" w:hAnsi="Courier New" w:cs="Courier New"/>
                  <w:sz w:val="20"/>
                  <w:szCs w:val="20"/>
                </w:rPr>
                <w:delText>11</w:delText>
              </w:r>
            </w:del>
            <w:ins w:id="139" w:author="DISA User" w:date="2015-09-17T13:51:00Z">
              <w:r w:rsidR="00B1771E">
                <w:rPr>
                  <w:rFonts w:ascii="Courier New" w:eastAsia="Times New Roman" w:hAnsi="Courier New" w:cs="Courier New"/>
                  <w:sz w:val="20"/>
                  <w:szCs w:val="20"/>
                </w:rPr>
                <w:t>14</w:t>
              </w:r>
            </w:ins>
          </w:p>
        </w:tc>
        <w:tc>
          <w:tcPr>
            <w:tcW w:w="0" w:type="auto"/>
            <w:hideMark/>
          </w:tcPr>
          <w:p w:rsidR="00CE4C83" w:rsidRPr="004F214E" w:rsidRDefault="00CE4C83" w:rsidP="00B1771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CPOS set establishes the </w:t>
            </w:r>
            <w:del w:id="140" w:author="DISA User" w:date="2015-09-17T13:49:00Z">
              <w:r w:rsidRPr="004F214E" w:rsidDel="00B1771E">
                <w:rPr>
                  <w:rFonts w:ascii="Courier New" w:eastAsia="Times New Roman" w:hAnsi="Courier New" w:cs="Courier New"/>
                  <w:sz w:val="20"/>
                  <w:szCs w:val="20"/>
                </w:rPr>
                <w:delText>c</w:delText>
              </w:r>
            </w:del>
            <w:ins w:id="141" w:author="DISA User" w:date="2015-09-17T13:49:00Z">
              <w:r w:rsidR="00B1771E">
                <w:rPr>
                  <w:rFonts w:ascii="Courier New" w:eastAsia="Times New Roman" w:hAnsi="Courier New" w:cs="Courier New"/>
                  <w:sz w:val="20"/>
                  <w:szCs w:val="20"/>
                </w:rPr>
                <w:t>C</w:t>
              </w:r>
            </w:ins>
            <w:r w:rsidRPr="004F214E">
              <w:rPr>
                <w:rFonts w:ascii="Courier New" w:eastAsia="Times New Roman" w:hAnsi="Courier New" w:cs="Courier New"/>
                <w:sz w:val="20"/>
                <w:szCs w:val="20"/>
              </w:rPr>
              <w:t>ommander's priorities for applications and services.</w:t>
            </w:r>
          </w:p>
        </w:tc>
      </w:tr>
      <w:tr w:rsidR="00B1771E" w:rsidRPr="004F214E" w:rsidTr="009679B6">
        <w:trPr>
          <w:tblCellSpacing w:w="100" w:type="dxa"/>
          <w:ins w:id="142" w:author="DISA User" w:date="2015-09-17T13:50:00Z"/>
        </w:trPr>
        <w:tc>
          <w:tcPr>
            <w:tcW w:w="0" w:type="auto"/>
          </w:tcPr>
          <w:p w:rsidR="00B1771E" w:rsidRPr="004F214E" w:rsidRDefault="00B1771E" w:rsidP="004F214E">
            <w:pPr>
              <w:spacing w:after="0" w:line="240" w:lineRule="auto"/>
              <w:rPr>
                <w:ins w:id="143" w:author="DISA User" w:date="2015-09-17T13:50:00Z"/>
                <w:rFonts w:ascii="Courier New" w:eastAsia="Times New Roman" w:hAnsi="Courier New" w:cs="Courier New"/>
                <w:sz w:val="20"/>
                <w:szCs w:val="20"/>
              </w:rPr>
            </w:pPr>
          </w:p>
        </w:tc>
        <w:tc>
          <w:tcPr>
            <w:tcW w:w="0" w:type="auto"/>
          </w:tcPr>
          <w:p w:rsidR="00B1771E" w:rsidRPr="004F214E" w:rsidRDefault="00B1771E" w:rsidP="004F214E">
            <w:pPr>
              <w:spacing w:after="0" w:line="240" w:lineRule="auto"/>
              <w:rPr>
                <w:ins w:id="144" w:author="DISA User" w:date="2015-09-17T13:50:00Z"/>
                <w:rFonts w:ascii="Courier New" w:eastAsia="Times New Roman" w:hAnsi="Courier New" w:cs="Courier New"/>
                <w:sz w:val="20"/>
                <w:szCs w:val="20"/>
              </w:rPr>
            </w:pPr>
            <w:ins w:id="145" w:author="DISA User" w:date="2015-09-17T13:51:00Z">
              <w:r>
                <w:rPr>
                  <w:rFonts w:ascii="Courier New" w:eastAsia="Times New Roman" w:hAnsi="Courier New" w:cs="Courier New"/>
                  <w:sz w:val="20"/>
                  <w:szCs w:val="20"/>
                </w:rPr>
                <w:t>[</w:t>
              </w:r>
            </w:ins>
          </w:p>
        </w:tc>
        <w:tc>
          <w:tcPr>
            <w:tcW w:w="0" w:type="auto"/>
          </w:tcPr>
          <w:p w:rsidR="00B1771E" w:rsidRPr="004F214E" w:rsidRDefault="00B1771E" w:rsidP="004F214E">
            <w:pPr>
              <w:spacing w:after="0" w:line="240" w:lineRule="auto"/>
              <w:rPr>
                <w:ins w:id="146" w:author="DISA User" w:date="2015-09-17T13:50:00Z"/>
                <w:rFonts w:ascii="Courier New" w:eastAsia="Times New Roman" w:hAnsi="Courier New" w:cs="Courier New"/>
                <w:sz w:val="20"/>
                <w:szCs w:val="20"/>
              </w:rPr>
            </w:pPr>
          </w:p>
        </w:tc>
        <w:tc>
          <w:tcPr>
            <w:tcW w:w="0" w:type="auto"/>
          </w:tcPr>
          <w:p w:rsidR="00B1771E" w:rsidRPr="004F214E" w:rsidRDefault="00B1771E" w:rsidP="004F214E">
            <w:pPr>
              <w:spacing w:after="0" w:line="240" w:lineRule="auto"/>
              <w:rPr>
                <w:ins w:id="147" w:author="DISA User" w:date="2015-09-17T13:50:00Z"/>
                <w:rFonts w:ascii="Courier New" w:eastAsia="Times New Roman" w:hAnsi="Courier New" w:cs="Courier New"/>
                <w:b/>
                <w:bCs/>
                <w:color w:val="008000"/>
                <w:sz w:val="20"/>
                <w:szCs w:val="20"/>
              </w:rPr>
            </w:pPr>
            <w:ins w:id="148" w:author="DISA User" w:date="2015-09-17T13:51:00Z">
              <w:r>
                <w:rPr>
                  <w:rFonts w:ascii="Courier New" w:eastAsia="Times New Roman" w:hAnsi="Courier New" w:cs="Courier New"/>
                  <w:b/>
                  <w:bCs/>
                  <w:color w:val="008000"/>
                  <w:sz w:val="20"/>
                  <w:szCs w:val="20"/>
                </w:rPr>
                <w:t>C</w:t>
              </w:r>
            </w:ins>
          </w:p>
        </w:tc>
        <w:tc>
          <w:tcPr>
            <w:tcW w:w="0" w:type="auto"/>
          </w:tcPr>
          <w:p w:rsidR="00B1771E" w:rsidRPr="004F214E" w:rsidRDefault="00B1771E" w:rsidP="004F214E">
            <w:pPr>
              <w:spacing w:after="0" w:line="240" w:lineRule="auto"/>
              <w:rPr>
                <w:ins w:id="149" w:author="DISA User" w:date="2015-09-17T13:50:00Z"/>
                <w:rFonts w:ascii="Courier New" w:hAnsi="Courier New" w:cs="Courier New"/>
                <w:sz w:val="20"/>
                <w:szCs w:val="20"/>
              </w:rPr>
            </w:pPr>
            <w:ins w:id="150" w:author="DISA User" w:date="2015-09-17T13:51:00Z">
              <w:r>
                <w:rPr>
                  <w:rFonts w:ascii="Courier New" w:hAnsi="Courier New" w:cs="Courier New"/>
                  <w:sz w:val="20"/>
                  <w:szCs w:val="20"/>
                </w:rPr>
                <w:t>GENTEXT</w:t>
              </w:r>
            </w:ins>
          </w:p>
        </w:tc>
        <w:tc>
          <w:tcPr>
            <w:tcW w:w="0" w:type="auto"/>
          </w:tcPr>
          <w:p w:rsidR="00B1771E" w:rsidRPr="004F214E" w:rsidRDefault="00B1771E" w:rsidP="004F214E">
            <w:pPr>
              <w:spacing w:after="0" w:line="240" w:lineRule="auto"/>
              <w:rPr>
                <w:ins w:id="151" w:author="DISA User" w:date="2015-09-17T13:50:00Z"/>
                <w:rFonts w:ascii="Courier New" w:eastAsia="Times New Roman" w:hAnsi="Courier New" w:cs="Courier New"/>
                <w:sz w:val="20"/>
                <w:szCs w:val="20"/>
              </w:rPr>
            </w:pPr>
            <w:ins w:id="152" w:author="DISA User" w:date="2015-09-17T13:51:00Z">
              <w:r>
                <w:rPr>
                  <w:rFonts w:ascii="Courier New" w:eastAsia="Times New Roman" w:hAnsi="Courier New" w:cs="Courier New"/>
                  <w:sz w:val="20"/>
                  <w:szCs w:val="20"/>
                </w:rPr>
                <w:t>15</w:t>
              </w:r>
            </w:ins>
          </w:p>
        </w:tc>
        <w:tc>
          <w:tcPr>
            <w:tcW w:w="0" w:type="auto"/>
          </w:tcPr>
          <w:p w:rsidR="00B1771E" w:rsidRPr="004F214E" w:rsidRDefault="00B1771E" w:rsidP="00FA7BF7">
            <w:pPr>
              <w:spacing w:after="0" w:line="240" w:lineRule="auto"/>
              <w:rPr>
                <w:ins w:id="153" w:author="DISA User" w:date="2015-09-17T13:50:00Z"/>
                <w:rFonts w:ascii="Courier New" w:eastAsia="Times New Roman" w:hAnsi="Courier New" w:cs="Courier New"/>
                <w:sz w:val="20"/>
                <w:szCs w:val="20"/>
              </w:rPr>
            </w:pPr>
            <w:ins w:id="154" w:author="DISA User" w:date="2015-09-17T13:56:00Z">
              <w:r>
                <w:rPr>
                  <w:rFonts w:ascii="Courier New" w:eastAsia="Times New Roman" w:hAnsi="Courier New" w:cs="Courier New"/>
                  <w:sz w:val="20"/>
                  <w:szCs w:val="20"/>
                </w:rPr>
                <w:t xml:space="preserve">The GENTEXT (SERVICE DESCRIPTION) set is REQUIRED if Field 1 in the CPOS set </w:t>
              </w:r>
            </w:ins>
            <w:ins w:id="155" w:author="DISA User" w:date="2015-09-17T13:57:00Z">
              <w:r w:rsidR="00896600">
                <w:rPr>
                  <w:rFonts w:ascii="Courier New" w:eastAsia="Times New Roman" w:hAnsi="Courier New" w:cs="Courier New"/>
                  <w:sz w:val="20"/>
                  <w:szCs w:val="20"/>
                </w:rPr>
                <w:t xml:space="preserve">uses </w:t>
              </w:r>
            </w:ins>
            <w:ins w:id="156" w:author="DISA User" w:date="2015-09-17T13:59:00Z">
              <w:r w:rsidR="00896600">
                <w:rPr>
                  <w:rFonts w:ascii="Courier New" w:eastAsia="Times New Roman" w:hAnsi="Courier New" w:cs="Courier New"/>
                  <w:sz w:val="20"/>
                  <w:szCs w:val="20"/>
                </w:rPr>
                <w:t>Alternative B (OTHER INFORMATION MANAGEMENT SERVICES)</w:t>
              </w:r>
            </w:ins>
            <w:ins w:id="157" w:author="DISA User" w:date="2015-09-18T09:39:00Z">
              <w:r w:rsidR="00FA7BF7" w:rsidRPr="004F214E">
                <w:rPr>
                  <w:rFonts w:ascii="Courier New" w:eastAsia="Times New Roman" w:hAnsi="Courier New" w:cs="Courier New"/>
                  <w:sz w:val="20"/>
                  <w:szCs w:val="20"/>
                </w:rPr>
                <w:t xml:space="preserve">, otherwise the </w:t>
              </w:r>
              <w:r w:rsidR="00FA7BF7">
                <w:rPr>
                  <w:rFonts w:ascii="Courier New" w:eastAsia="Times New Roman" w:hAnsi="Courier New" w:cs="Courier New"/>
                  <w:sz w:val="20"/>
                  <w:szCs w:val="20"/>
                </w:rPr>
                <w:t>GENTEXT</w:t>
              </w:r>
              <w:r w:rsidR="00FA7BF7" w:rsidRPr="004F214E">
                <w:rPr>
                  <w:rFonts w:ascii="Courier New" w:eastAsia="Times New Roman" w:hAnsi="Courier New" w:cs="Courier New"/>
                  <w:sz w:val="20"/>
                  <w:szCs w:val="20"/>
                </w:rPr>
                <w:t xml:space="preserve"> set is PROHIBITED</w:t>
              </w:r>
            </w:ins>
            <w:ins w:id="158" w:author="DISA User" w:date="2015-09-17T13:57:00Z">
              <w:r w:rsidR="00896600">
                <w:rPr>
                  <w:rFonts w:ascii="Courier New" w:eastAsia="Times New Roman" w:hAnsi="Courier New" w:cs="Courier New"/>
                  <w:sz w:val="20"/>
                  <w:szCs w:val="20"/>
                </w:rPr>
                <w:t xml:space="preserve">. </w:t>
              </w:r>
            </w:ins>
            <w:ins w:id="159" w:author="DISA User" w:date="2015-09-17T13:51:00Z">
              <w:r>
                <w:rPr>
                  <w:rFonts w:ascii="Courier New" w:eastAsia="Times New Roman" w:hAnsi="Courier New" w:cs="Courier New"/>
                  <w:sz w:val="20"/>
                  <w:szCs w:val="20"/>
                </w:rPr>
                <w:t>Field 1 of the GENTEXT set must equal “</w:t>
              </w:r>
            </w:ins>
            <w:ins w:id="160" w:author="DISA User" w:date="2015-09-17T13:52:00Z">
              <w:r>
                <w:rPr>
                  <w:rFonts w:ascii="Courier New" w:eastAsia="Times New Roman" w:hAnsi="Courier New" w:cs="Courier New"/>
                  <w:sz w:val="20"/>
                  <w:szCs w:val="20"/>
                </w:rPr>
                <w:t>SERVICE DESCRIPTION</w:t>
              </w:r>
            </w:ins>
            <w:ins w:id="161" w:author="DISA User" w:date="2015-09-17T13:51:00Z">
              <w:r>
                <w:rPr>
                  <w:rFonts w:ascii="Courier New" w:eastAsia="Times New Roman" w:hAnsi="Courier New" w:cs="Courier New"/>
                  <w:sz w:val="20"/>
                  <w:szCs w:val="20"/>
                </w:rPr>
                <w:t>”.</w:t>
              </w:r>
            </w:ins>
            <w:ins w:id="162" w:author="DISA User" w:date="2015-09-17T13:52:00Z">
              <w:r>
                <w:rPr>
                  <w:rFonts w:ascii="Courier New" w:eastAsia="Times New Roman" w:hAnsi="Courier New" w:cs="Courier New"/>
                  <w:sz w:val="20"/>
                  <w:szCs w:val="20"/>
                </w:rPr>
                <w:t xml:space="preserve"> The GENTEXT/SERVICE DESCRIPTION set provides additional information about the specified special application or service.</w:t>
              </w:r>
            </w:ins>
          </w:p>
        </w:tc>
      </w:tr>
      <w:tr w:rsidR="008036DD" w:rsidRPr="004F214E" w:rsidTr="001458FC">
        <w:trPr>
          <w:tblCellSpacing w:w="100" w:type="dxa"/>
          <w:ins w:id="163" w:author="DISA User" w:date="2015-09-17T13:51:00Z"/>
        </w:trPr>
        <w:tc>
          <w:tcPr>
            <w:tcW w:w="0" w:type="auto"/>
          </w:tcPr>
          <w:p w:rsidR="00B1771E" w:rsidRPr="004F214E" w:rsidRDefault="00B1771E" w:rsidP="001458FC">
            <w:pPr>
              <w:spacing w:after="0" w:line="240" w:lineRule="auto"/>
              <w:rPr>
                <w:ins w:id="164" w:author="DISA User" w:date="2015-09-17T13:51:00Z"/>
                <w:rFonts w:ascii="Courier New" w:eastAsia="Times New Roman" w:hAnsi="Courier New" w:cs="Courier New"/>
                <w:sz w:val="20"/>
                <w:szCs w:val="20"/>
              </w:rPr>
            </w:pPr>
          </w:p>
        </w:tc>
        <w:tc>
          <w:tcPr>
            <w:tcW w:w="0" w:type="auto"/>
          </w:tcPr>
          <w:p w:rsidR="00B1771E" w:rsidRPr="004F214E" w:rsidRDefault="00B1771E" w:rsidP="001458FC">
            <w:pPr>
              <w:spacing w:after="0" w:line="240" w:lineRule="auto"/>
              <w:rPr>
                <w:ins w:id="165" w:author="DISA User" w:date="2015-09-17T13:51:00Z"/>
                <w:rFonts w:ascii="Courier New" w:eastAsia="Times New Roman" w:hAnsi="Courier New" w:cs="Courier New"/>
                <w:sz w:val="20"/>
                <w:szCs w:val="20"/>
              </w:rPr>
            </w:pPr>
            <w:ins w:id="166" w:author="DISA User" w:date="2015-09-17T13:51:00Z">
              <w:r>
                <w:rPr>
                  <w:rFonts w:ascii="Courier New" w:eastAsia="Times New Roman" w:hAnsi="Courier New" w:cs="Courier New"/>
                  <w:sz w:val="20"/>
                  <w:szCs w:val="20"/>
                </w:rPr>
                <w:t>*</w:t>
              </w:r>
            </w:ins>
          </w:p>
        </w:tc>
        <w:tc>
          <w:tcPr>
            <w:tcW w:w="0" w:type="auto"/>
            <w:gridSpan w:val="4"/>
          </w:tcPr>
          <w:p w:rsidR="00B1771E" w:rsidRPr="004F214E" w:rsidRDefault="00B1771E" w:rsidP="00B1771E">
            <w:pPr>
              <w:spacing w:after="0" w:line="240" w:lineRule="auto"/>
              <w:rPr>
                <w:ins w:id="167" w:author="DISA User" w:date="2015-09-17T13:51:00Z"/>
                <w:rFonts w:ascii="Courier New" w:eastAsia="Times New Roman" w:hAnsi="Courier New" w:cs="Courier New"/>
                <w:sz w:val="20"/>
                <w:szCs w:val="20"/>
              </w:rPr>
            </w:pPr>
            <w:ins w:id="168" w:author="DISA User" w:date="2015-09-17T13:51:00Z">
              <w:r>
                <w:rPr>
                  <w:rFonts w:ascii="Courier New" w:eastAsia="Times New Roman" w:hAnsi="Courier New" w:cs="Courier New"/>
                  <w:sz w:val="20"/>
                  <w:szCs w:val="20"/>
                </w:rPr>
                <w:t>END OF CPOS</w:t>
              </w:r>
            </w:ins>
          </w:p>
        </w:tc>
        <w:tc>
          <w:tcPr>
            <w:tcW w:w="0" w:type="auto"/>
          </w:tcPr>
          <w:p w:rsidR="00B1771E" w:rsidRPr="004F214E" w:rsidRDefault="00B1771E" w:rsidP="001458FC">
            <w:pPr>
              <w:spacing w:after="0" w:line="240" w:lineRule="auto"/>
              <w:rPr>
                <w:ins w:id="169" w:author="DISA User" w:date="2015-09-17T13:51:00Z"/>
                <w:rFonts w:ascii="Courier New" w:eastAsia="Times New Roman" w:hAnsi="Courier New" w:cs="Courier New"/>
                <w:sz w:val="20"/>
                <w:szCs w:val="20"/>
              </w:rPr>
            </w:pP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11</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0"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170" w:author="DISA User" w:date="2015-09-17T14:07:00Z">
              <w:r w:rsidRPr="004F214E" w:rsidDel="00896600">
                <w:rPr>
                  <w:rFonts w:ascii="Courier New" w:eastAsia="Times New Roman" w:hAnsi="Courier New" w:cs="Courier New"/>
                  <w:sz w:val="20"/>
                  <w:szCs w:val="20"/>
                </w:rPr>
                <w:delText>12</w:delText>
              </w:r>
            </w:del>
            <w:ins w:id="171" w:author="DISA User" w:date="2015-09-17T14:07:00Z">
              <w:r w:rsidR="00896600">
                <w:rPr>
                  <w:rFonts w:ascii="Courier New" w:eastAsia="Times New Roman" w:hAnsi="Courier New" w:cs="Courier New"/>
                  <w:sz w:val="20"/>
                  <w:szCs w:val="20"/>
                </w:rPr>
                <w:t>16</w:t>
              </w:r>
            </w:ins>
          </w:p>
        </w:tc>
        <w:tc>
          <w:tcPr>
            <w:tcW w:w="0" w:type="auto"/>
            <w:hideMark/>
          </w:tcPr>
          <w:p w:rsidR="00CE4C83" w:rsidRPr="004F214E" w:rsidRDefault="00CE4C83" w:rsidP="00B1771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w:t>
            </w:r>
            <w:del w:id="172" w:author="DISA User" w:date="2015-09-17T13:52:00Z">
              <w:r w:rsidRPr="004F214E" w:rsidDel="00B1771E">
                <w:rPr>
                  <w:rFonts w:ascii="Courier New" w:eastAsia="Times New Roman" w:hAnsi="Courier New" w:cs="Courier New"/>
                  <w:sz w:val="20"/>
                  <w:szCs w:val="20"/>
                </w:rPr>
                <w:delText>ELECTRONIC INFORMATION EXCHANGE</w:delText>
              </w:r>
            </w:del>
            <w:ins w:id="173" w:author="DISA User" w:date="2015-10-01T09:15:00Z">
              <w:r w:rsidR="00B45EF4">
                <w:rPr>
                  <w:rFonts w:ascii="Courier New" w:eastAsia="Times New Roman" w:hAnsi="Courier New" w:cs="Courier New"/>
                  <w:sz w:val="20"/>
                  <w:szCs w:val="20"/>
                </w:rPr>
                <w:t xml:space="preserve"> </w:t>
              </w:r>
            </w:ins>
            <w:ins w:id="174" w:author="DISA User" w:date="2015-09-17T13:52:00Z">
              <w:r w:rsidR="00B1771E">
                <w:rPr>
                  <w:rFonts w:ascii="Courier New" w:eastAsia="Times New Roman" w:hAnsi="Courier New" w:cs="Courier New"/>
                  <w:sz w:val="20"/>
                  <w:szCs w:val="20"/>
                </w:rPr>
                <w:t>EIE</w:t>
              </w:r>
            </w:ins>
            <w:r w:rsidRPr="004F214E">
              <w:rPr>
                <w:rFonts w:ascii="Courier New" w:eastAsia="Times New Roman" w:hAnsi="Courier New" w:cs="Courier New"/>
                <w:sz w:val="20"/>
                <w:szCs w:val="20"/>
              </w:rPr>
              <w:t xml:space="preserve"> POLICY". The GENTEXT/</w:t>
            </w:r>
            <w:del w:id="175" w:author="DISA User" w:date="2015-09-17T13:53:00Z">
              <w:r w:rsidRPr="004F214E" w:rsidDel="00B1771E">
                <w:rPr>
                  <w:rFonts w:ascii="Courier New" w:eastAsia="Times New Roman" w:hAnsi="Courier New" w:cs="Courier New"/>
                  <w:sz w:val="20"/>
                  <w:szCs w:val="20"/>
                </w:rPr>
                <w:delText>ELECTRONIC INFORMATION EXCHANGE</w:delText>
              </w:r>
            </w:del>
            <w:ins w:id="176" w:author="DISA User" w:date="2015-09-17T13:53:00Z">
              <w:r w:rsidR="00B1771E">
                <w:rPr>
                  <w:rFonts w:ascii="Courier New" w:eastAsia="Times New Roman" w:hAnsi="Courier New" w:cs="Courier New"/>
                  <w:sz w:val="20"/>
                  <w:szCs w:val="20"/>
                </w:rPr>
                <w:t>EIE</w:t>
              </w:r>
            </w:ins>
            <w:r w:rsidRPr="004F214E">
              <w:rPr>
                <w:rFonts w:ascii="Courier New" w:eastAsia="Times New Roman" w:hAnsi="Courier New" w:cs="Courier New"/>
                <w:sz w:val="20"/>
                <w:szCs w:val="20"/>
              </w:rPr>
              <w:t xml:space="preserve"> POLICY set </w:t>
            </w:r>
            <w:ins w:id="177" w:author="DISA User" w:date="2015-09-17T13:53:00Z">
              <w:r w:rsidR="00B1771E">
                <w:rPr>
                  <w:rFonts w:ascii="Courier New" w:eastAsia="Times New Roman" w:hAnsi="Courier New" w:cs="Courier New"/>
                  <w:sz w:val="20"/>
                  <w:szCs w:val="20"/>
                </w:rPr>
                <w:t>specifies the Electronic Information Exchange (EIE)</w:t>
              </w:r>
            </w:ins>
            <w:ins w:id="178" w:author="DISA User" w:date="2015-09-17T14:02:00Z">
              <w:r w:rsidR="00896600">
                <w:rPr>
                  <w:rFonts w:ascii="Courier New" w:eastAsia="Times New Roman" w:hAnsi="Courier New" w:cs="Courier New"/>
                  <w:sz w:val="20"/>
                  <w:szCs w:val="20"/>
                </w:rPr>
                <w:t xml:space="preserve"> policy</w:t>
              </w:r>
            </w:ins>
            <w:ins w:id="179" w:author="DISA User" w:date="2015-09-17T13:53:00Z">
              <w:r w:rsidR="00B1771E">
                <w:rPr>
                  <w:rFonts w:ascii="Courier New" w:eastAsia="Times New Roman" w:hAnsi="Courier New" w:cs="Courier New"/>
                  <w:sz w:val="20"/>
                  <w:szCs w:val="20"/>
                </w:rPr>
                <w:t xml:space="preserve"> and </w:t>
              </w:r>
            </w:ins>
            <w:r w:rsidRPr="004F214E">
              <w:rPr>
                <w:rFonts w:ascii="Courier New" w:eastAsia="Times New Roman" w:hAnsi="Courier New" w:cs="Courier New"/>
                <w:sz w:val="20"/>
                <w:szCs w:val="20"/>
              </w:rPr>
              <w:t xml:space="preserve">allows </w:t>
            </w:r>
            <w:del w:id="180" w:author="DISA User" w:date="2015-09-17T13:54:00Z">
              <w:r w:rsidRPr="004F214E" w:rsidDel="00B1771E">
                <w:rPr>
                  <w:rFonts w:ascii="Courier New" w:eastAsia="Times New Roman" w:hAnsi="Courier New" w:cs="Courier New"/>
                  <w:sz w:val="20"/>
                  <w:szCs w:val="20"/>
                </w:rPr>
                <w:delText>c</w:delText>
              </w:r>
            </w:del>
            <w:ins w:id="181" w:author="DISA User" w:date="2015-09-17T13:54:00Z">
              <w:r w:rsidR="00B1771E">
                <w:rPr>
                  <w:rFonts w:ascii="Courier New" w:eastAsia="Times New Roman" w:hAnsi="Courier New" w:cs="Courier New"/>
                  <w:sz w:val="20"/>
                  <w:szCs w:val="20"/>
                </w:rPr>
                <w:t>C</w:t>
              </w:r>
            </w:ins>
            <w:r w:rsidRPr="004F214E">
              <w:rPr>
                <w:rFonts w:ascii="Courier New" w:eastAsia="Times New Roman" w:hAnsi="Courier New" w:cs="Courier New"/>
                <w:sz w:val="20"/>
                <w:szCs w:val="20"/>
              </w:rPr>
              <w:t xml:space="preserve">ommanders to emphasize specific aspects in the </w:t>
            </w:r>
            <w:del w:id="182" w:author="DISA User" w:date="2015-09-17T13:54:00Z">
              <w:r w:rsidRPr="004F214E" w:rsidDel="00B1771E">
                <w:rPr>
                  <w:rFonts w:ascii="Courier New" w:eastAsia="Times New Roman" w:hAnsi="Courier New" w:cs="Courier New"/>
                  <w:sz w:val="20"/>
                  <w:szCs w:val="20"/>
                </w:rPr>
                <w:delText xml:space="preserve">electronic information exchange </w:delText>
              </w:r>
            </w:del>
            <w:ins w:id="183" w:author="DISA User" w:date="2015-09-17T13:54:00Z">
              <w:r w:rsidR="00B1771E">
                <w:rPr>
                  <w:rFonts w:ascii="Courier New" w:eastAsia="Times New Roman" w:hAnsi="Courier New" w:cs="Courier New"/>
                  <w:sz w:val="20"/>
                  <w:szCs w:val="20"/>
                </w:rPr>
                <w:t xml:space="preserve">EIE </w:t>
              </w:r>
            </w:ins>
            <w:r w:rsidRPr="004F214E">
              <w:rPr>
                <w:rFonts w:ascii="Courier New" w:eastAsia="Times New Roman" w:hAnsi="Courier New" w:cs="Courier New"/>
                <w:sz w:val="20"/>
                <w:szCs w:val="20"/>
              </w:rPr>
              <w:t>policy</w:t>
            </w:r>
            <w:del w:id="184" w:author="DISA User" w:date="2015-09-17T13:55:00Z">
              <w:r w:rsidRPr="004F214E" w:rsidDel="00B1771E">
                <w:rPr>
                  <w:rFonts w:ascii="Courier New" w:eastAsia="Times New Roman" w:hAnsi="Courier New" w:cs="Courier New"/>
                  <w:sz w:val="20"/>
                  <w:szCs w:val="20"/>
                </w:rPr>
                <w:delText>. It can be used to explain</w:delText>
              </w:r>
            </w:del>
            <w:ins w:id="185" w:author="DISA User" w:date="2015-09-17T14:03:00Z">
              <w:r w:rsidR="00896600">
                <w:rPr>
                  <w:rFonts w:ascii="Courier New" w:eastAsia="Times New Roman" w:hAnsi="Courier New" w:cs="Courier New"/>
                  <w:sz w:val="20"/>
                  <w:szCs w:val="20"/>
                </w:rPr>
                <w:t xml:space="preserve"> </w:t>
              </w:r>
            </w:ins>
            <w:ins w:id="186" w:author="DISA User" w:date="2015-09-17T13:55:00Z">
              <w:r w:rsidR="00B1771E">
                <w:rPr>
                  <w:rFonts w:ascii="Courier New" w:eastAsia="Times New Roman" w:hAnsi="Courier New" w:cs="Courier New"/>
                  <w:sz w:val="20"/>
                  <w:szCs w:val="20"/>
                </w:rPr>
                <w:t>which could include</w:t>
              </w:r>
            </w:ins>
            <w:r w:rsidRPr="004F214E">
              <w:rPr>
                <w:rFonts w:ascii="Courier New" w:eastAsia="Times New Roman" w:hAnsi="Courier New" w:cs="Courier New"/>
                <w:sz w:val="20"/>
                <w:szCs w:val="20"/>
              </w:rPr>
              <w:t xml:space="preserve"> the intent behind the </w:t>
            </w:r>
            <w:ins w:id="187" w:author="DISA User" w:date="2015-09-17T13:55:00Z">
              <w:r w:rsidR="00B1771E">
                <w:rPr>
                  <w:rFonts w:ascii="Courier New" w:eastAsia="Times New Roman" w:hAnsi="Courier New" w:cs="Courier New"/>
                  <w:sz w:val="20"/>
                  <w:szCs w:val="20"/>
                </w:rPr>
                <w:t xml:space="preserve">use of </w:t>
              </w:r>
            </w:ins>
            <w:r w:rsidRPr="004F214E">
              <w:rPr>
                <w:rFonts w:ascii="Courier New" w:eastAsia="Times New Roman" w:hAnsi="Courier New" w:cs="Courier New"/>
                <w:sz w:val="20"/>
                <w:szCs w:val="20"/>
              </w:rPr>
              <w:t xml:space="preserve">Chat, Email and </w:t>
            </w:r>
            <w:proofErr w:type="spellStart"/>
            <w:r w:rsidRPr="004F214E">
              <w:rPr>
                <w:rFonts w:ascii="Courier New" w:eastAsia="Times New Roman" w:hAnsi="Courier New" w:cs="Courier New"/>
                <w:sz w:val="20"/>
                <w:szCs w:val="20"/>
              </w:rPr>
              <w:t>other</w:t>
            </w:r>
            <w:del w:id="188" w:author="DISA User" w:date="2015-09-17T13:55:00Z">
              <w:r w:rsidRPr="004F214E" w:rsidDel="00B1771E">
                <w:rPr>
                  <w:rFonts w:ascii="Courier New" w:eastAsia="Times New Roman" w:hAnsi="Courier New" w:cs="Courier New"/>
                  <w:sz w:val="20"/>
                  <w:szCs w:val="20"/>
                </w:rPr>
                <w:delText xml:space="preserve"> policies listed</w:delText>
              </w:r>
            </w:del>
            <w:ins w:id="189" w:author="DISA User" w:date="2015-09-17T13:55:00Z">
              <w:r w:rsidR="00B1771E">
                <w:rPr>
                  <w:rFonts w:ascii="Courier New" w:eastAsia="Times New Roman" w:hAnsi="Courier New" w:cs="Courier New"/>
                  <w:sz w:val="20"/>
                  <w:szCs w:val="20"/>
                </w:rPr>
                <w:t>services</w:t>
              </w:r>
              <w:proofErr w:type="spellEnd"/>
              <w:r w:rsidR="00B1771E">
                <w:rPr>
                  <w:rFonts w:ascii="Courier New" w:eastAsia="Times New Roman" w:hAnsi="Courier New" w:cs="Courier New"/>
                  <w:sz w:val="20"/>
                  <w:szCs w:val="20"/>
                </w:rPr>
                <w:t xml:space="preserve"> included in the CPOS</w:t>
              </w:r>
            </w:ins>
            <w:r w:rsidRPr="004F214E">
              <w:rPr>
                <w:rFonts w:ascii="Courier New" w:eastAsia="Times New Roman" w:hAnsi="Courier New" w:cs="Courier New"/>
                <w:sz w:val="20"/>
                <w:szCs w:val="20"/>
              </w:rPr>
              <w:t>.</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12</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1"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D5130B">
            <w:pPr>
              <w:spacing w:after="0" w:line="240" w:lineRule="auto"/>
              <w:rPr>
                <w:rFonts w:ascii="Courier New" w:eastAsia="Times New Roman" w:hAnsi="Courier New" w:cs="Courier New"/>
                <w:sz w:val="20"/>
                <w:szCs w:val="20"/>
              </w:rPr>
            </w:pPr>
            <w:del w:id="190" w:author="DISA User" w:date="2015-09-17T14:07:00Z">
              <w:r w:rsidRPr="004F214E" w:rsidDel="00D5130B">
                <w:rPr>
                  <w:rFonts w:ascii="Courier New" w:eastAsia="Times New Roman" w:hAnsi="Courier New" w:cs="Courier New"/>
                  <w:sz w:val="20"/>
                  <w:szCs w:val="20"/>
                </w:rPr>
                <w:delText>13</w:delText>
              </w:r>
            </w:del>
            <w:ins w:id="191" w:author="DISA User" w:date="2015-09-17T14:07:00Z">
              <w:r w:rsidR="00D5130B">
                <w:rPr>
                  <w:rFonts w:ascii="Courier New" w:eastAsia="Times New Roman" w:hAnsi="Courier New" w:cs="Courier New"/>
                  <w:sz w:val="20"/>
                  <w:szCs w:val="20"/>
                </w:rPr>
                <w:t>17</w:t>
              </w:r>
            </w:ins>
          </w:p>
        </w:tc>
        <w:tc>
          <w:tcPr>
            <w:tcW w:w="0" w:type="auto"/>
            <w:hideMark/>
          </w:tcPr>
          <w:p w:rsidR="00CE4C83" w:rsidRPr="004F214E" w:rsidRDefault="00CE4C83" w:rsidP="00D5130B">
            <w:pPr>
              <w:keepNext/>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"FILE SIZE". The GENTEXT/FILE SIZE set</w:t>
            </w:r>
            <w:del w:id="192" w:author="DISA User" w:date="2015-09-17T14:08:00Z">
              <w:r w:rsidRPr="004F214E" w:rsidDel="00D5130B">
                <w:rPr>
                  <w:rFonts w:ascii="Courier New" w:eastAsia="Times New Roman" w:hAnsi="Courier New" w:cs="Courier New"/>
                  <w:sz w:val="20"/>
                  <w:szCs w:val="20"/>
                </w:rPr>
                <w:delText xml:space="preserve"> stipulates the maximum permissible file size for email and chat attachments and if necessary for web pages/links. It is unlikely that there will be a uniform policy across a Task Force (TF) due to the different information exchange requirements (IER) for platforms, e.g., force level ships can be expected to have greater IER and communications capabilities than unit level ships</w:delText>
              </w:r>
            </w:del>
            <w:ins w:id="193" w:author="DISA User" w:date="2015-09-17T14:08:00Z">
              <w:r w:rsidR="00D5130B">
                <w:rPr>
                  <w:rFonts w:ascii="Courier New" w:eastAsia="Times New Roman" w:hAnsi="Courier New" w:cs="Courier New"/>
                  <w:sz w:val="20"/>
                  <w:szCs w:val="20"/>
                </w:rPr>
                <w:t xml:space="preserve"> </w:t>
              </w:r>
              <w:r w:rsidR="00D5130B" w:rsidRPr="00D5130B">
                <w:rPr>
                  <w:rFonts w:ascii="Courier New" w:eastAsia="Times New Roman" w:hAnsi="Courier New" w:cs="Courier New"/>
                  <w:sz w:val="20"/>
                  <w:szCs w:val="20"/>
                </w:rPr>
                <w:lastRenderedPageBreak/>
                <w:t>p</w:t>
              </w:r>
              <w:proofErr w:type="spellStart"/>
              <w:r w:rsidR="00D5130B" w:rsidRPr="00D5130B">
                <w:rPr>
                  <w:rFonts w:ascii="Courier New" w:eastAsia="Times New Roman" w:hAnsi="Courier New" w:cs="Courier New"/>
                  <w:sz w:val="20"/>
                  <w:szCs w:val="20"/>
                  <w:lang w:val="en-GB"/>
                </w:rPr>
                <w:t>rovides</w:t>
              </w:r>
              <w:proofErr w:type="spellEnd"/>
              <w:r w:rsidR="00D5130B" w:rsidRPr="00D5130B">
                <w:rPr>
                  <w:rFonts w:ascii="Courier New" w:eastAsia="Times New Roman" w:hAnsi="Courier New" w:cs="Courier New"/>
                  <w:sz w:val="20"/>
                  <w:szCs w:val="20"/>
                  <w:lang w:val="en-GB"/>
                </w:rPr>
                <w:t xml:space="preserve"> extended information about the maximum file size for attachments. This policy can be either force wide or platform specific depending on their communication capabilities and should also identify ways that units can reduce the size of files e.g.</w:t>
              </w:r>
            </w:ins>
            <w:ins w:id="194" w:author="DISA User" w:date="2015-09-17T14:09:00Z">
              <w:r w:rsidR="00D5130B">
                <w:rPr>
                  <w:rFonts w:ascii="Courier New" w:eastAsia="Times New Roman" w:hAnsi="Courier New" w:cs="Courier New"/>
                  <w:sz w:val="20"/>
                  <w:szCs w:val="20"/>
                  <w:lang w:val="en-GB"/>
                </w:rPr>
                <w:t>,</w:t>
              </w:r>
            </w:ins>
            <w:ins w:id="195" w:author="DISA User" w:date="2015-09-17T14:08:00Z">
              <w:r w:rsidR="00D5130B" w:rsidRPr="00D5130B">
                <w:rPr>
                  <w:rFonts w:ascii="Courier New" w:eastAsia="Times New Roman" w:hAnsi="Courier New" w:cs="Courier New"/>
                  <w:sz w:val="20"/>
                  <w:szCs w:val="20"/>
                  <w:lang w:val="en-GB"/>
                </w:rPr>
                <w:t xml:space="preserve"> removing crests. The use of links rather than attachments should be encouraged</w:t>
              </w:r>
            </w:ins>
            <w:r w:rsidRPr="004F214E">
              <w:rPr>
                <w:rFonts w:ascii="Courier New" w:eastAsia="Times New Roman" w:hAnsi="Courier New" w:cs="Courier New"/>
                <w:sz w:val="20"/>
                <w:szCs w:val="20"/>
              </w:rPr>
              <w:t>.</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13</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2"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196" w:author="DISA User" w:date="2015-09-17T14:41:00Z">
              <w:r w:rsidRPr="004F214E" w:rsidDel="00DF3354">
                <w:rPr>
                  <w:rFonts w:ascii="Courier New" w:eastAsia="Times New Roman" w:hAnsi="Courier New" w:cs="Courier New"/>
                  <w:sz w:val="20"/>
                  <w:szCs w:val="20"/>
                </w:rPr>
                <w:delText>14</w:delText>
              </w:r>
            </w:del>
            <w:ins w:id="197" w:author="DISA User" w:date="2015-09-17T14:41:00Z">
              <w:r w:rsidR="00DF3354">
                <w:rPr>
                  <w:rFonts w:ascii="Courier New" w:eastAsia="Times New Roman" w:hAnsi="Courier New" w:cs="Courier New"/>
                  <w:sz w:val="20"/>
                  <w:szCs w:val="20"/>
                </w:rPr>
                <w:t>18</w:t>
              </w:r>
            </w:ins>
          </w:p>
        </w:tc>
        <w:tc>
          <w:tcPr>
            <w:tcW w:w="0" w:type="auto"/>
            <w:hideMark/>
          </w:tcPr>
          <w:p w:rsidR="00CE4C83" w:rsidRPr="004F214E" w:rsidRDefault="00CE4C83" w:rsidP="008036D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w:t>
            </w:r>
            <w:del w:id="198" w:author="DISA User" w:date="2015-09-17T15:17:00Z">
              <w:r w:rsidRPr="004F214E" w:rsidDel="008036DD">
                <w:rPr>
                  <w:rFonts w:ascii="Courier New" w:eastAsia="Times New Roman" w:hAnsi="Courier New" w:cs="Courier New"/>
                  <w:sz w:val="20"/>
                  <w:szCs w:val="20"/>
                </w:rPr>
                <w:delText>ATTACH</w:delText>
              </w:r>
            </w:del>
            <w:del w:id="199" w:author="DISA User" w:date="2015-09-17T14:09:00Z">
              <w:r w:rsidRPr="004F214E" w:rsidDel="00D5130B">
                <w:rPr>
                  <w:rFonts w:ascii="Courier New" w:eastAsia="Times New Roman" w:hAnsi="Courier New" w:cs="Courier New"/>
                  <w:sz w:val="20"/>
                  <w:szCs w:val="20"/>
                </w:rPr>
                <w:delText xml:space="preserve">MENT </w:delText>
              </w:r>
            </w:del>
            <w:ins w:id="200" w:author="DISA User" w:date="2015-09-17T15:18:00Z">
              <w:r w:rsidR="008036DD">
                <w:rPr>
                  <w:rFonts w:ascii="Courier New" w:eastAsia="Times New Roman" w:hAnsi="Courier New" w:cs="Courier New"/>
                  <w:sz w:val="20"/>
                  <w:szCs w:val="20"/>
                </w:rPr>
                <w:t>ATTACH</w:t>
              </w:r>
            </w:ins>
            <w:r w:rsidRPr="004F214E">
              <w:rPr>
                <w:rFonts w:ascii="Courier New" w:eastAsia="Times New Roman" w:hAnsi="Courier New" w:cs="Courier New"/>
                <w:sz w:val="20"/>
                <w:szCs w:val="20"/>
              </w:rPr>
              <w:t>POL</w:t>
            </w:r>
            <w:del w:id="201" w:author="DISA User" w:date="2015-09-17T14:09:00Z">
              <w:r w:rsidRPr="004F214E" w:rsidDel="00D5130B">
                <w:rPr>
                  <w:rFonts w:ascii="Courier New" w:eastAsia="Times New Roman" w:hAnsi="Courier New" w:cs="Courier New"/>
                  <w:sz w:val="20"/>
                  <w:szCs w:val="20"/>
                </w:rPr>
                <w:delText>ICY</w:delText>
              </w:r>
            </w:del>
            <w:r w:rsidRPr="004F214E">
              <w:rPr>
                <w:rFonts w:ascii="Courier New" w:eastAsia="Times New Roman" w:hAnsi="Courier New" w:cs="Courier New"/>
                <w:sz w:val="20"/>
                <w:szCs w:val="20"/>
              </w:rPr>
              <w:t>". The GENTEXT/</w:t>
            </w:r>
            <w:del w:id="202" w:author="DISA User" w:date="2015-09-17T15:18:00Z">
              <w:r w:rsidRPr="004F214E" w:rsidDel="008036DD">
                <w:rPr>
                  <w:rFonts w:ascii="Courier New" w:eastAsia="Times New Roman" w:hAnsi="Courier New" w:cs="Courier New"/>
                  <w:sz w:val="20"/>
                  <w:szCs w:val="20"/>
                </w:rPr>
                <w:delText>ATTACH</w:delText>
              </w:r>
            </w:del>
            <w:del w:id="203" w:author="DISA User" w:date="2015-09-17T14:09:00Z">
              <w:r w:rsidRPr="004F214E" w:rsidDel="00D5130B">
                <w:rPr>
                  <w:rFonts w:ascii="Courier New" w:eastAsia="Times New Roman" w:hAnsi="Courier New" w:cs="Courier New"/>
                  <w:sz w:val="20"/>
                  <w:szCs w:val="20"/>
                </w:rPr>
                <w:delText xml:space="preserve">MENT </w:delText>
              </w:r>
            </w:del>
            <w:ins w:id="204" w:author="DISA User" w:date="2015-09-17T15:18:00Z">
              <w:r w:rsidR="008036DD">
                <w:rPr>
                  <w:rFonts w:ascii="Courier New" w:eastAsia="Times New Roman" w:hAnsi="Courier New" w:cs="Courier New"/>
                  <w:sz w:val="20"/>
                  <w:szCs w:val="20"/>
                </w:rPr>
                <w:t>ATTACH</w:t>
              </w:r>
            </w:ins>
            <w:r w:rsidRPr="004F214E">
              <w:rPr>
                <w:rFonts w:ascii="Courier New" w:eastAsia="Times New Roman" w:hAnsi="Courier New" w:cs="Courier New"/>
                <w:sz w:val="20"/>
                <w:szCs w:val="20"/>
              </w:rPr>
              <w:t>POL</w:t>
            </w:r>
            <w:del w:id="205" w:author="DISA User" w:date="2015-09-17T14:09:00Z">
              <w:r w:rsidRPr="004F214E" w:rsidDel="00D5130B">
                <w:rPr>
                  <w:rFonts w:ascii="Courier New" w:eastAsia="Times New Roman" w:hAnsi="Courier New" w:cs="Courier New"/>
                  <w:sz w:val="20"/>
                  <w:szCs w:val="20"/>
                </w:rPr>
                <w:delText>ICY</w:delText>
              </w:r>
            </w:del>
            <w:r w:rsidRPr="004F214E">
              <w:rPr>
                <w:rFonts w:ascii="Courier New" w:eastAsia="Times New Roman" w:hAnsi="Courier New" w:cs="Courier New"/>
                <w:sz w:val="20"/>
                <w:szCs w:val="20"/>
              </w:rPr>
              <w:t xml:space="preserve"> set </w:t>
            </w:r>
            <w:del w:id="206" w:author="DISA User" w:date="2015-09-17T14:10:00Z">
              <w:r w:rsidRPr="004F214E" w:rsidDel="00D5130B">
                <w:rPr>
                  <w:rFonts w:ascii="Courier New" w:eastAsia="Times New Roman" w:hAnsi="Courier New" w:cs="Courier New"/>
                  <w:sz w:val="20"/>
                  <w:szCs w:val="20"/>
                </w:rPr>
                <w:delText xml:space="preserve">allows the commander to </w:delText>
              </w:r>
            </w:del>
            <w:r w:rsidRPr="004F214E">
              <w:rPr>
                <w:rFonts w:ascii="Courier New" w:eastAsia="Times New Roman" w:hAnsi="Courier New" w:cs="Courier New"/>
                <w:sz w:val="20"/>
                <w:szCs w:val="20"/>
              </w:rPr>
              <w:t>specif</w:t>
            </w:r>
            <w:ins w:id="207" w:author="DISA User" w:date="2015-09-17T14:10:00Z">
              <w:r w:rsidR="00D5130B">
                <w:rPr>
                  <w:rFonts w:ascii="Courier New" w:eastAsia="Times New Roman" w:hAnsi="Courier New" w:cs="Courier New"/>
                  <w:sz w:val="20"/>
                  <w:szCs w:val="20"/>
                </w:rPr>
                <w:t>ies</w:t>
              </w:r>
            </w:ins>
            <w:del w:id="208" w:author="DISA User" w:date="2015-09-17T14:10:00Z">
              <w:r w:rsidRPr="004F214E" w:rsidDel="00D5130B">
                <w:rPr>
                  <w:rFonts w:ascii="Courier New" w:eastAsia="Times New Roman" w:hAnsi="Courier New" w:cs="Courier New"/>
                  <w:sz w:val="20"/>
                  <w:szCs w:val="20"/>
                </w:rPr>
                <w:delText>y</w:delText>
              </w:r>
            </w:del>
            <w:r w:rsidRPr="004F214E">
              <w:rPr>
                <w:rFonts w:ascii="Courier New" w:eastAsia="Times New Roman" w:hAnsi="Courier New" w:cs="Courier New"/>
                <w:sz w:val="20"/>
                <w:szCs w:val="20"/>
              </w:rPr>
              <w:t xml:space="preserve"> any requirements for attachments, such as the file extensions permitted. All attachments are to be scanned for viruses prior to transmission. It is possible that different guard rule sets will be enforced within national gateways and possibly between enclaves. In such cases the OPTASK IM should clearly list the attachment policy for each domain if relevant.</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14</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3"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09" w:author="DISA User" w:date="2015-09-17T14:41:00Z">
              <w:r w:rsidRPr="004F214E" w:rsidDel="00DF3354">
                <w:rPr>
                  <w:rFonts w:ascii="Courier New" w:eastAsia="Times New Roman" w:hAnsi="Courier New" w:cs="Courier New"/>
                  <w:sz w:val="20"/>
                  <w:szCs w:val="20"/>
                </w:rPr>
                <w:delText>15</w:delText>
              </w:r>
            </w:del>
            <w:ins w:id="210" w:author="DISA User" w:date="2015-09-17T14:41:00Z">
              <w:r w:rsidR="00DF3354">
                <w:rPr>
                  <w:rFonts w:ascii="Courier New" w:eastAsia="Times New Roman" w:hAnsi="Courier New" w:cs="Courier New"/>
                  <w:sz w:val="20"/>
                  <w:szCs w:val="20"/>
                </w:rPr>
                <w:t>19</w:t>
              </w:r>
            </w:ins>
          </w:p>
        </w:tc>
        <w:tc>
          <w:tcPr>
            <w:tcW w:w="0" w:type="auto"/>
            <w:hideMark/>
          </w:tcPr>
          <w:p w:rsidR="00CE4C83" w:rsidRPr="004F214E" w:rsidRDefault="00CE4C83" w:rsidP="00B45EF4">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of the GENTEXT set must equal "COMPRESSION POLICY". The GENTEXT/COMPRESSION POLICY set allows the commander to stipulate any file compression policy to be adopted, for example, the </w:t>
            </w:r>
            <w:del w:id="211" w:author="DISA User" w:date="2015-09-17T15:19:00Z">
              <w:r w:rsidRPr="004F214E" w:rsidDel="008036DD">
                <w:rPr>
                  <w:rFonts w:ascii="Courier New" w:eastAsia="Times New Roman" w:hAnsi="Courier New" w:cs="Courier New"/>
                  <w:sz w:val="20"/>
                  <w:szCs w:val="20"/>
                </w:rPr>
                <w:delText>c</w:delText>
              </w:r>
            </w:del>
            <w:ins w:id="212" w:author="DISA User" w:date="2015-09-17T15:19:00Z">
              <w:r w:rsidR="008036DD">
                <w:rPr>
                  <w:rFonts w:ascii="Courier New" w:eastAsia="Times New Roman" w:hAnsi="Courier New" w:cs="Courier New"/>
                  <w:sz w:val="20"/>
                  <w:szCs w:val="20"/>
                </w:rPr>
                <w:t>C</w:t>
              </w:r>
            </w:ins>
            <w:r w:rsidRPr="004F214E">
              <w:rPr>
                <w:rFonts w:ascii="Courier New" w:eastAsia="Times New Roman" w:hAnsi="Courier New" w:cs="Courier New"/>
                <w:sz w:val="20"/>
                <w:szCs w:val="20"/>
              </w:rPr>
              <w:t xml:space="preserve">ommander may require that files over </w:t>
            </w:r>
            <w:del w:id="213" w:author="DISA User" w:date="2015-09-17T15:19:00Z">
              <w:r w:rsidRPr="004F214E" w:rsidDel="008036DD">
                <w:rPr>
                  <w:rFonts w:ascii="Courier New" w:eastAsia="Times New Roman" w:hAnsi="Courier New" w:cs="Courier New"/>
                  <w:sz w:val="20"/>
                  <w:szCs w:val="20"/>
                </w:rPr>
                <w:delText xml:space="preserve">1.4 MB </w:delText>
              </w:r>
            </w:del>
            <w:ins w:id="214" w:author="DISA User" w:date="2015-09-17T15:19:00Z">
              <w:r w:rsidR="008036DD">
                <w:rPr>
                  <w:rFonts w:ascii="Courier New" w:eastAsia="Times New Roman" w:hAnsi="Courier New" w:cs="Courier New"/>
                  <w:sz w:val="20"/>
                  <w:szCs w:val="20"/>
                </w:rPr>
                <w:t xml:space="preserve">a certain size </w:t>
              </w:r>
            </w:ins>
            <w:r w:rsidRPr="004F214E">
              <w:rPr>
                <w:rFonts w:ascii="Courier New" w:eastAsia="Times New Roman" w:hAnsi="Courier New" w:cs="Courier New"/>
                <w:sz w:val="20"/>
                <w:szCs w:val="20"/>
              </w:rPr>
              <w:t xml:space="preserve">be zipped using an approved </w:t>
            </w:r>
            <w:ins w:id="215" w:author="DISA User" w:date="2015-09-17T15:19:00Z">
              <w:r w:rsidR="008036DD">
                <w:rPr>
                  <w:rFonts w:ascii="Courier New" w:eastAsia="Times New Roman" w:hAnsi="Courier New" w:cs="Courier New"/>
                  <w:sz w:val="20"/>
                  <w:szCs w:val="20"/>
                </w:rPr>
                <w:t xml:space="preserve">and compatible </w:t>
              </w:r>
            </w:ins>
            <w:r w:rsidRPr="004F214E">
              <w:rPr>
                <w:rFonts w:ascii="Courier New" w:eastAsia="Times New Roman" w:hAnsi="Courier New" w:cs="Courier New"/>
                <w:sz w:val="20"/>
                <w:szCs w:val="20"/>
              </w:rPr>
              <w:t>zip program. File compression results in a reduction in required storage space and bandwidth for transmission.</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15</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R</w:t>
            </w: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4" w:history="1">
              <w:r w:rsidR="00CE4C83" w:rsidRPr="004F214E">
                <w:rPr>
                  <w:rFonts w:ascii="Courier New" w:eastAsia="Times New Roman" w:hAnsi="Courier New" w:cs="Courier New"/>
                  <w:color w:val="0000FF"/>
                  <w:sz w:val="20"/>
                  <w:szCs w:val="20"/>
                  <w:u w:val="single"/>
                </w:rPr>
                <w:t>CAVEAT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16" w:author="DISA User" w:date="2015-09-17T14:42:00Z">
              <w:r w:rsidRPr="004F214E" w:rsidDel="00DF3354">
                <w:rPr>
                  <w:rFonts w:ascii="Courier New" w:eastAsia="Times New Roman" w:hAnsi="Courier New" w:cs="Courier New"/>
                  <w:sz w:val="20"/>
                  <w:szCs w:val="20"/>
                </w:rPr>
                <w:delText>16</w:delText>
              </w:r>
            </w:del>
            <w:ins w:id="217" w:author="DISA User" w:date="2015-09-17T14:42:00Z">
              <w:r w:rsidR="00DF3354">
                <w:rPr>
                  <w:rFonts w:ascii="Courier New" w:eastAsia="Times New Roman" w:hAnsi="Courier New" w:cs="Courier New"/>
                  <w:sz w:val="20"/>
                  <w:szCs w:val="20"/>
                </w:rPr>
                <w:t>20</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CAVEAT set lists any unique labeling and/or caveats. Messages not bearing the necessary classification and caveats may not be permitted to pass through the secure gateway or mail guards that may be in use on the network.</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16</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5"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18" w:author="DISA User" w:date="2015-09-17T14:42:00Z">
              <w:r w:rsidRPr="004F214E" w:rsidDel="00DF3354">
                <w:rPr>
                  <w:rFonts w:ascii="Courier New" w:eastAsia="Times New Roman" w:hAnsi="Courier New" w:cs="Courier New"/>
                  <w:sz w:val="20"/>
                  <w:szCs w:val="20"/>
                </w:rPr>
                <w:delText>17</w:delText>
              </w:r>
            </w:del>
            <w:ins w:id="219" w:author="DISA User" w:date="2015-09-17T14:42:00Z">
              <w:r w:rsidR="00DF3354">
                <w:rPr>
                  <w:rFonts w:ascii="Courier New" w:eastAsia="Times New Roman" w:hAnsi="Courier New" w:cs="Courier New"/>
                  <w:sz w:val="20"/>
                  <w:szCs w:val="20"/>
                </w:rPr>
                <w:t>21</w:t>
              </w:r>
            </w:ins>
          </w:p>
        </w:tc>
        <w:tc>
          <w:tcPr>
            <w:tcW w:w="0" w:type="auto"/>
            <w:hideMark/>
          </w:tcPr>
          <w:p w:rsidR="00CE4C83" w:rsidRPr="004F214E" w:rsidRDefault="00CE4C83" w:rsidP="00DF3354">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w:t>
            </w:r>
            <w:del w:id="220" w:author="DISA User" w:date="2015-09-17T14:43:00Z">
              <w:r w:rsidRPr="004F214E" w:rsidDel="00DF3354">
                <w:rPr>
                  <w:rFonts w:ascii="Courier New" w:eastAsia="Times New Roman" w:hAnsi="Courier New" w:cs="Courier New"/>
                  <w:sz w:val="20"/>
                  <w:szCs w:val="20"/>
                </w:rPr>
                <w:delText>OPERATIONS SECURITY</w:delText>
              </w:r>
            </w:del>
            <w:ins w:id="221" w:author="DISA User" w:date="2015-10-01T09:16:00Z">
              <w:r w:rsidR="00B45EF4">
                <w:rPr>
                  <w:rFonts w:ascii="Courier New" w:eastAsia="Times New Roman" w:hAnsi="Courier New" w:cs="Courier New"/>
                  <w:sz w:val="20"/>
                  <w:szCs w:val="20"/>
                </w:rPr>
                <w:t xml:space="preserve"> </w:t>
              </w:r>
            </w:ins>
            <w:ins w:id="222" w:author="DISA User" w:date="2015-09-17T14:43:00Z">
              <w:r w:rsidR="00DF3354">
                <w:rPr>
                  <w:rFonts w:ascii="Courier New" w:eastAsia="Times New Roman" w:hAnsi="Courier New" w:cs="Courier New"/>
                  <w:sz w:val="20"/>
                  <w:szCs w:val="20"/>
                </w:rPr>
                <w:t>OPSEC</w:t>
              </w:r>
            </w:ins>
            <w:r w:rsidRPr="004F214E">
              <w:rPr>
                <w:rFonts w:ascii="Courier New" w:eastAsia="Times New Roman" w:hAnsi="Courier New" w:cs="Courier New"/>
                <w:sz w:val="20"/>
                <w:szCs w:val="20"/>
              </w:rPr>
              <w:t>". The GENTEXT/</w:t>
            </w:r>
            <w:del w:id="223" w:author="DISA User" w:date="2015-09-17T14:43:00Z">
              <w:r w:rsidRPr="004F214E" w:rsidDel="00DF3354">
                <w:rPr>
                  <w:rFonts w:ascii="Courier New" w:eastAsia="Times New Roman" w:hAnsi="Courier New" w:cs="Courier New"/>
                  <w:sz w:val="20"/>
                  <w:szCs w:val="20"/>
                </w:rPr>
                <w:delText>OPERATIONS SECURITY</w:delText>
              </w:r>
            </w:del>
            <w:ins w:id="224" w:author="DISA User" w:date="2015-09-17T14:43:00Z">
              <w:r w:rsidR="00DF3354">
                <w:rPr>
                  <w:rFonts w:ascii="Courier New" w:eastAsia="Times New Roman" w:hAnsi="Courier New" w:cs="Courier New"/>
                  <w:sz w:val="20"/>
                  <w:szCs w:val="20"/>
                </w:rPr>
                <w:t>OPSEC</w:t>
              </w:r>
            </w:ins>
            <w:r w:rsidRPr="004F214E">
              <w:rPr>
                <w:rFonts w:ascii="Courier New" w:eastAsia="Times New Roman" w:hAnsi="Courier New" w:cs="Courier New"/>
                <w:sz w:val="20"/>
                <w:szCs w:val="20"/>
              </w:rPr>
              <w:t xml:space="preserve"> set allows the </w:t>
            </w:r>
            <w:del w:id="225" w:author="DISA User" w:date="2015-09-17T14:46:00Z">
              <w:r w:rsidRPr="004F214E" w:rsidDel="00DF3354">
                <w:rPr>
                  <w:rFonts w:ascii="Courier New" w:eastAsia="Times New Roman" w:hAnsi="Courier New" w:cs="Courier New"/>
                  <w:sz w:val="20"/>
                  <w:szCs w:val="20"/>
                </w:rPr>
                <w:delText>c</w:delText>
              </w:r>
            </w:del>
            <w:ins w:id="226" w:author="DISA User" w:date="2015-09-17T14:46:00Z">
              <w:r w:rsidR="00DF3354">
                <w:rPr>
                  <w:rFonts w:ascii="Courier New" w:eastAsia="Times New Roman" w:hAnsi="Courier New" w:cs="Courier New"/>
                  <w:sz w:val="20"/>
                  <w:szCs w:val="20"/>
                </w:rPr>
                <w:t>C</w:t>
              </w:r>
            </w:ins>
            <w:r w:rsidRPr="004F214E">
              <w:rPr>
                <w:rFonts w:ascii="Courier New" w:eastAsia="Times New Roman" w:hAnsi="Courier New" w:cs="Courier New"/>
                <w:sz w:val="20"/>
                <w:szCs w:val="20"/>
              </w:rPr>
              <w:t xml:space="preserve">ommander to stipulate Operations Security (OPSEC) requirements. This may </w:t>
            </w:r>
            <w:del w:id="227" w:author="DISA User" w:date="2015-09-17T14:46:00Z">
              <w:r w:rsidRPr="004F214E" w:rsidDel="00DF3354">
                <w:rPr>
                  <w:rFonts w:ascii="Courier New" w:eastAsia="Times New Roman" w:hAnsi="Courier New" w:cs="Courier New"/>
                  <w:sz w:val="20"/>
                  <w:szCs w:val="20"/>
                </w:rPr>
                <w:delText xml:space="preserve">include </w:delText>
              </w:r>
            </w:del>
            <w:proofErr w:type="spellStart"/>
            <w:ins w:id="228" w:author="DISA User" w:date="2015-09-17T14:46:00Z">
              <w:r w:rsidR="00DF3354">
                <w:rPr>
                  <w:rFonts w:ascii="Courier New" w:eastAsia="Times New Roman" w:hAnsi="Courier New" w:cs="Courier New"/>
                  <w:sz w:val="20"/>
                  <w:szCs w:val="20"/>
                </w:rPr>
                <w:t>may</w:t>
              </w:r>
              <w:proofErr w:type="spellEnd"/>
              <w:r w:rsidR="00DF3354">
                <w:rPr>
                  <w:rFonts w:ascii="Courier New" w:eastAsia="Times New Roman" w:hAnsi="Courier New" w:cs="Courier New"/>
                  <w:sz w:val="20"/>
                  <w:szCs w:val="20"/>
                </w:rPr>
                <w:t xml:space="preserve"> amplify requirements to EMCON and/or include </w:t>
              </w:r>
            </w:ins>
            <w:del w:id="229" w:author="DISA User" w:date="2015-09-17T14:43:00Z">
              <w:r w:rsidRPr="004F214E" w:rsidDel="00DF3354">
                <w:rPr>
                  <w:rFonts w:ascii="Courier New" w:eastAsia="Times New Roman" w:hAnsi="Courier New" w:cs="Courier New"/>
                  <w:sz w:val="20"/>
                  <w:szCs w:val="20"/>
                </w:rPr>
                <w:delText>r</w:delText>
              </w:r>
            </w:del>
            <w:ins w:id="230" w:author="DISA User" w:date="2015-09-17T14:43:00Z">
              <w:r w:rsidR="00DF3354">
                <w:rPr>
                  <w:rFonts w:ascii="Courier New" w:eastAsia="Times New Roman" w:hAnsi="Courier New" w:cs="Courier New"/>
                  <w:sz w:val="20"/>
                  <w:szCs w:val="20"/>
                </w:rPr>
                <w:t>R</w:t>
              </w:r>
            </w:ins>
            <w:r w:rsidRPr="004F214E">
              <w:rPr>
                <w:rFonts w:ascii="Courier New" w:eastAsia="Times New Roman" w:hAnsi="Courier New" w:cs="Courier New"/>
                <w:sz w:val="20"/>
                <w:szCs w:val="20"/>
              </w:rPr>
              <w:t xml:space="preserve">iver </w:t>
            </w:r>
            <w:del w:id="231" w:author="DISA User" w:date="2015-09-17T14:43:00Z">
              <w:r w:rsidRPr="004F214E" w:rsidDel="00DF3354">
                <w:rPr>
                  <w:rFonts w:ascii="Courier New" w:eastAsia="Times New Roman" w:hAnsi="Courier New" w:cs="Courier New"/>
                  <w:sz w:val="20"/>
                  <w:szCs w:val="20"/>
                </w:rPr>
                <w:delText>c</w:delText>
              </w:r>
            </w:del>
            <w:ins w:id="232" w:author="DISA User" w:date="2015-09-17T14:43:00Z">
              <w:r w:rsidR="00DF3354">
                <w:rPr>
                  <w:rFonts w:ascii="Courier New" w:eastAsia="Times New Roman" w:hAnsi="Courier New" w:cs="Courier New"/>
                  <w:sz w:val="20"/>
                  <w:szCs w:val="20"/>
                </w:rPr>
                <w:t>C</w:t>
              </w:r>
            </w:ins>
            <w:r w:rsidRPr="004F214E">
              <w:rPr>
                <w:rFonts w:ascii="Courier New" w:eastAsia="Times New Roman" w:hAnsi="Courier New" w:cs="Courier New"/>
                <w:sz w:val="20"/>
                <w:szCs w:val="20"/>
              </w:rPr>
              <w:t>ity</w:t>
            </w:r>
            <w:ins w:id="233" w:author="DISA User" w:date="2015-09-17T14:43:00Z">
              <w:r w:rsidR="00DF3354">
                <w:rPr>
                  <w:rFonts w:ascii="Courier New" w:eastAsia="Times New Roman" w:hAnsi="Courier New" w:cs="Courier New"/>
                  <w:sz w:val="20"/>
                  <w:szCs w:val="20"/>
                </w:rPr>
                <w:t>, Jupiter, Black Hole</w:t>
              </w:r>
            </w:ins>
            <w:ins w:id="234" w:author="DISA User" w:date="2015-09-17T14:44:00Z">
              <w:r w:rsidR="00DF3354">
                <w:rPr>
                  <w:rFonts w:ascii="Courier New" w:eastAsia="Times New Roman" w:hAnsi="Courier New" w:cs="Courier New"/>
                  <w:sz w:val="20"/>
                  <w:szCs w:val="20"/>
                </w:rPr>
                <w:t xml:space="preserve"> INCON</w:t>
              </w:r>
            </w:ins>
            <w:r w:rsidRPr="004F214E">
              <w:rPr>
                <w:rFonts w:ascii="Courier New" w:eastAsia="Times New Roman" w:hAnsi="Courier New" w:cs="Courier New"/>
                <w:sz w:val="20"/>
                <w:szCs w:val="20"/>
              </w:rPr>
              <w:t xml:space="preserve"> procedures, which may be articulated within the OPTASK IM or referenced in another publication.</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17</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6"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35" w:author="DISA User" w:date="2015-09-17T14:44:00Z">
              <w:r w:rsidRPr="004F214E" w:rsidDel="00DF3354">
                <w:rPr>
                  <w:rFonts w:ascii="Courier New" w:eastAsia="Times New Roman" w:hAnsi="Courier New" w:cs="Courier New"/>
                  <w:sz w:val="20"/>
                  <w:szCs w:val="20"/>
                </w:rPr>
                <w:delText>18</w:delText>
              </w:r>
            </w:del>
            <w:ins w:id="236" w:author="DISA User" w:date="2015-09-17T14:44:00Z">
              <w:r w:rsidR="00DF3354">
                <w:rPr>
                  <w:rFonts w:ascii="Courier New" w:eastAsia="Times New Roman" w:hAnsi="Courier New" w:cs="Courier New"/>
                  <w:sz w:val="20"/>
                  <w:szCs w:val="20"/>
                </w:rPr>
                <w:t>22</w:t>
              </w:r>
            </w:ins>
          </w:p>
        </w:tc>
        <w:tc>
          <w:tcPr>
            <w:tcW w:w="0" w:type="auto"/>
            <w:hideMark/>
          </w:tcPr>
          <w:p w:rsidR="00CE4C83" w:rsidRPr="004F214E" w:rsidRDefault="00CE4C83" w:rsidP="00DF3354">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"MINIMI</w:t>
            </w:r>
            <w:del w:id="237" w:author="DISA User" w:date="2015-09-17T14:44:00Z">
              <w:r w:rsidRPr="004F214E" w:rsidDel="00DF3354">
                <w:rPr>
                  <w:rFonts w:ascii="Courier New" w:eastAsia="Times New Roman" w:hAnsi="Courier New" w:cs="Courier New"/>
                  <w:sz w:val="20"/>
                  <w:szCs w:val="20"/>
                </w:rPr>
                <w:delText>S</w:delText>
              </w:r>
            </w:del>
            <w:ins w:id="238" w:author="DISA User" w:date="2015-09-17T14:44:00Z">
              <w:r w:rsidR="00DF3354">
                <w:rPr>
                  <w:rFonts w:ascii="Courier New" w:eastAsia="Times New Roman" w:hAnsi="Courier New" w:cs="Courier New"/>
                  <w:sz w:val="20"/>
                  <w:szCs w:val="20"/>
                </w:rPr>
                <w:t>Z</w:t>
              </w:r>
            </w:ins>
            <w:r w:rsidRPr="004F214E">
              <w:rPr>
                <w:rFonts w:ascii="Courier New" w:eastAsia="Times New Roman" w:hAnsi="Courier New" w:cs="Courier New"/>
                <w:sz w:val="20"/>
                <w:szCs w:val="20"/>
              </w:rPr>
              <w:t>E". The GENTEXT/MINIMI</w:t>
            </w:r>
            <w:del w:id="239" w:author="DISA User" w:date="2015-09-17T14:44:00Z">
              <w:r w:rsidRPr="004F214E" w:rsidDel="00DF3354">
                <w:rPr>
                  <w:rFonts w:ascii="Courier New" w:eastAsia="Times New Roman" w:hAnsi="Courier New" w:cs="Courier New"/>
                  <w:sz w:val="20"/>
                  <w:szCs w:val="20"/>
                </w:rPr>
                <w:delText>S</w:delText>
              </w:r>
            </w:del>
            <w:ins w:id="240" w:author="DISA User" w:date="2015-09-17T14:44:00Z">
              <w:r w:rsidR="00DF3354">
                <w:rPr>
                  <w:rFonts w:ascii="Courier New" w:eastAsia="Times New Roman" w:hAnsi="Courier New" w:cs="Courier New"/>
                  <w:sz w:val="20"/>
                  <w:szCs w:val="20"/>
                </w:rPr>
                <w:t>Z</w:t>
              </w:r>
            </w:ins>
            <w:r w:rsidRPr="004F214E">
              <w:rPr>
                <w:rFonts w:ascii="Courier New" w:eastAsia="Times New Roman" w:hAnsi="Courier New" w:cs="Courier New"/>
                <w:sz w:val="20"/>
                <w:szCs w:val="20"/>
              </w:rPr>
              <w:t xml:space="preserve">E </w:t>
            </w:r>
            <w:del w:id="241" w:author="DISA User" w:date="2015-09-17T14:45:00Z">
              <w:r w:rsidRPr="004F214E" w:rsidDel="00DF3354">
                <w:rPr>
                  <w:rFonts w:ascii="Courier New" w:eastAsia="Times New Roman" w:hAnsi="Courier New" w:cs="Courier New"/>
                  <w:sz w:val="20"/>
                  <w:szCs w:val="20"/>
                </w:rPr>
                <w:delText xml:space="preserve">stipulates </w:delText>
              </w:r>
            </w:del>
            <w:ins w:id="242" w:author="DISA User" w:date="2015-09-17T14:45:00Z">
              <w:r w:rsidR="00DF3354">
                <w:rPr>
                  <w:rFonts w:ascii="Courier New" w:eastAsia="Times New Roman" w:hAnsi="Courier New" w:cs="Courier New"/>
                  <w:sz w:val="20"/>
                  <w:szCs w:val="20"/>
                </w:rPr>
                <w:t xml:space="preserve">specifies </w:t>
              </w:r>
            </w:ins>
            <w:r w:rsidRPr="004F214E">
              <w:rPr>
                <w:rFonts w:ascii="Courier New" w:eastAsia="Times New Roman" w:hAnsi="Courier New" w:cs="Courier New"/>
                <w:sz w:val="20"/>
                <w:szCs w:val="20"/>
              </w:rPr>
              <w:t>the processes to be followed when minimize procedure is implemented on Internet Protocol (IP) networks.</w:t>
            </w:r>
            <w:ins w:id="243" w:author="DISA User" w:date="2015-09-17T14:45:00Z">
              <w:r w:rsidR="00DF3354">
                <w:rPr>
                  <w:rFonts w:ascii="Courier New" w:eastAsia="Times New Roman" w:hAnsi="Courier New" w:cs="Courier New"/>
                  <w:sz w:val="20"/>
                  <w:szCs w:val="20"/>
                </w:rPr>
                <w:t xml:space="preserve"> </w:t>
              </w:r>
              <w:r w:rsidR="00DF3354" w:rsidRPr="00DF3354">
                <w:rPr>
                  <w:rFonts w:ascii="Courier New" w:hAnsi="Courier New" w:cs="Courier New"/>
                  <w:sz w:val="20"/>
                  <w:szCs w:val="20"/>
                  <w:lang w:val="en-GB"/>
                </w:rPr>
                <w:t xml:space="preserve">Could include Caveats to be used on all transmissions and any specific instructions on file sizes. This is especially applicable when bandwidth is either reduced or when communicating ashore in a </w:t>
              </w:r>
            </w:ins>
            <w:ins w:id="244" w:author="DISA User" w:date="2015-10-01T09:17:00Z">
              <w:r w:rsidR="00B45EF4">
                <w:rPr>
                  <w:rFonts w:ascii="Courier New" w:hAnsi="Courier New" w:cs="Courier New"/>
                  <w:sz w:val="20"/>
                  <w:szCs w:val="20"/>
                  <w:lang w:val="en-GB"/>
                </w:rPr>
                <w:t>Humanitarian Assistance and Disaster Relief (</w:t>
              </w:r>
            </w:ins>
            <w:ins w:id="245" w:author="DISA User" w:date="2015-09-17T14:45:00Z">
              <w:r w:rsidR="00DF3354" w:rsidRPr="00DF3354">
                <w:rPr>
                  <w:rFonts w:ascii="Courier New" w:hAnsi="Courier New" w:cs="Courier New"/>
                  <w:sz w:val="20"/>
                  <w:szCs w:val="20"/>
                  <w:lang w:val="en-GB"/>
                </w:rPr>
                <w:t>HA/DR</w:t>
              </w:r>
            </w:ins>
            <w:ins w:id="246" w:author="DISA User" w:date="2015-10-01T09:17:00Z">
              <w:r w:rsidR="00B45EF4">
                <w:rPr>
                  <w:rFonts w:ascii="Courier New" w:hAnsi="Courier New" w:cs="Courier New"/>
                  <w:sz w:val="20"/>
                  <w:szCs w:val="20"/>
                  <w:lang w:val="en-GB"/>
                </w:rPr>
                <w:t>)</w:t>
              </w:r>
            </w:ins>
            <w:ins w:id="247" w:author="DISA User" w:date="2015-09-17T14:45:00Z">
              <w:r w:rsidR="00DF3354" w:rsidRPr="00DF3354">
                <w:rPr>
                  <w:rFonts w:ascii="Courier New" w:hAnsi="Courier New" w:cs="Courier New"/>
                  <w:sz w:val="20"/>
                  <w:szCs w:val="20"/>
                  <w:lang w:val="en-GB"/>
                </w:rPr>
                <w:t xml:space="preserve"> scenario.</w:t>
              </w:r>
            </w:ins>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18</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7"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48" w:author="DISA User" w:date="2015-09-17T14:45:00Z">
              <w:r w:rsidRPr="004F214E" w:rsidDel="00DF3354">
                <w:rPr>
                  <w:rFonts w:ascii="Courier New" w:eastAsia="Times New Roman" w:hAnsi="Courier New" w:cs="Courier New"/>
                  <w:sz w:val="20"/>
                  <w:szCs w:val="20"/>
                </w:rPr>
                <w:delText>19</w:delText>
              </w:r>
            </w:del>
            <w:ins w:id="249" w:author="DISA User" w:date="2015-09-17T14:46:00Z">
              <w:r w:rsidR="00DF3354">
                <w:rPr>
                  <w:rFonts w:ascii="Courier New" w:eastAsia="Times New Roman" w:hAnsi="Courier New" w:cs="Courier New"/>
                  <w:sz w:val="20"/>
                  <w:szCs w:val="20"/>
                </w:rPr>
                <w:t>23</w:t>
              </w:r>
            </w:ins>
          </w:p>
        </w:tc>
        <w:tc>
          <w:tcPr>
            <w:tcW w:w="0" w:type="auto"/>
            <w:hideMark/>
          </w:tcPr>
          <w:p w:rsidR="00CE4C83" w:rsidRPr="004F214E" w:rsidRDefault="00CE4C83" w:rsidP="00DF3354">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of the GENTEXT set must equal "WEB SERVICES". The GENTEXT/WEB SERVICES set allows the </w:t>
            </w:r>
            <w:del w:id="250" w:author="DISA User" w:date="2015-09-17T14:46:00Z">
              <w:r w:rsidRPr="004F214E" w:rsidDel="00DF3354">
                <w:rPr>
                  <w:rFonts w:ascii="Courier New" w:eastAsia="Times New Roman" w:hAnsi="Courier New" w:cs="Courier New"/>
                  <w:sz w:val="20"/>
                  <w:szCs w:val="20"/>
                </w:rPr>
                <w:delText>c</w:delText>
              </w:r>
            </w:del>
            <w:ins w:id="251" w:author="DISA User" w:date="2015-09-17T14:46:00Z">
              <w:r w:rsidR="00DF3354">
                <w:rPr>
                  <w:rFonts w:ascii="Courier New" w:eastAsia="Times New Roman" w:hAnsi="Courier New" w:cs="Courier New"/>
                  <w:sz w:val="20"/>
                  <w:szCs w:val="20"/>
                </w:rPr>
                <w:t>C</w:t>
              </w:r>
            </w:ins>
            <w:r w:rsidRPr="004F214E">
              <w:rPr>
                <w:rFonts w:ascii="Courier New" w:eastAsia="Times New Roman" w:hAnsi="Courier New" w:cs="Courier New"/>
                <w:sz w:val="20"/>
                <w:szCs w:val="20"/>
              </w:rPr>
              <w:t>ommander to emphasize key aspects in its web services strategy. It can be employed to distinguish each separate web service provided on the network. Web services promote authoritative data and its reuse and allow information consumers the capability to access the data they need, when they need it, from wherever they are.</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19</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8"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52" w:author="DISA User" w:date="2015-09-17T14:51:00Z">
              <w:r w:rsidRPr="004F214E" w:rsidDel="00DF3354">
                <w:rPr>
                  <w:rFonts w:ascii="Courier New" w:eastAsia="Times New Roman" w:hAnsi="Courier New" w:cs="Courier New"/>
                  <w:sz w:val="20"/>
                  <w:szCs w:val="20"/>
                </w:rPr>
                <w:delText>20</w:delText>
              </w:r>
            </w:del>
            <w:ins w:id="253" w:author="DISA User" w:date="2015-09-17T14:51:00Z">
              <w:r w:rsidR="00DF3354">
                <w:rPr>
                  <w:rFonts w:ascii="Courier New" w:eastAsia="Times New Roman" w:hAnsi="Courier New" w:cs="Courier New"/>
                  <w:sz w:val="20"/>
                  <w:szCs w:val="20"/>
                </w:rPr>
                <w:t>24</w:t>
              </w:r>
            </w:ins>
          </w:p>
        </w:tc>
        <w:tc>
          <w:tcPr>
            <w:tcW w:w="0" w:type="auto"/>
            <w:hideMark/>
          </w:tcPr>
          <w:p w:rsidR="00CE4C83" w:rsidRPr="004F214E" w:rsidRDefault="00CE4C83" w:rsidP="00D163D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of the GENTEXT set must equal "REPLICATION POLICY". The GENTEXT/REPLICATION POLICY set allows the </w:t>
            </w:r>
            <w:del w:id="254" w:author="DISA User" w:date="2015-09-17T14:51:00Z">
              <w:r w:rsidRPr="004F214E" w:rsidDel="00D163D8">
                <w:rPr>
                  <w:rFonts w:ascii="Courier New" w:eastAsia="Times New Roman" w:hAnsi="Courier New" w:cs="Courier New"/>
                  <w:sz w:val="20"/>
                  <w:szCs w:val="20"/>
                </w:rPr>
                <w:delText>c</w:delText>
              </w:r>
            </w:del>
            <w:ins w:id="255" w:author="DISA User" w:date="2015-09-17T14:51:00Z">
              <w:r w:rsidR="00D163D8">
                <w:rPr>
                  <w:rFonts w:ascii="Courier New" w:eastAsia="Times New Roman" w:hAnsi="Courier New" w:cs="Courier New"/>
                  <w:sz w:val="20"/>
                  <w:szCs w:val="20"/>
                </w:rPr>
                <w:t>C</w:t>
              </w:r>
            </w:ins>
            <w:r w:rsidRPr="004F214E">
              <w:rPr>
                <w:rFonts w:ascii="Courier New" w:eastAsia="Times New Roman" w:hAnsi="Courier New" w:cs="Courier New"/>
                <w:sz w:val="20"/>
                <w:szCs w:val="20"/>
              </w:rPr>
              <w:t>ommander to stipulate the Task Force/Task Group (TF/TG) replication policy, including how often web sites should replicate and an indication in likely replication times across the TF/TG.</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20</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D163D8" w:rsidP="004F214E">
            <w:pPr>
              <w:spacing w:after="0" w:line="240" w:lineRule="auto"/>
              <w:rPr>
                <w:rFonts w:ascii="Courier New" w:eastAsia="Times New Roman" w:hAnsi="Courier New" w:cs="Courier New"/>
                <w:sz w:val="20"/>
                <w:szCs w:val="20"/>
              </w:rPr>
            </w:pPr>
            <w:ins w:id="256" w:author="DISA User" w:date="2015-09-17T14:53:00Z">
              <w:r>
                <w:rPr>
                  <w:rFonts w:ascii="Courier New" w:eastAsia="Times New Roman" w:hAnsi="Courier New" w:cs="Courier New"/>
                  <w:sz w:val="20"/>
                  <w:szCs w:val="20"/>
                </w:rPr>
                <w:t>R</w:t>
              </w:r>
            </w:ins>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del w:id="257" w:author="DISA User" w:date="2015-09-17T14:53:00Z">
              <w:r w:rsidRPr="004F214E" w:rsidDel="00D163D8">
                <w:rPr>
                  <w:rFonts w:ascii="Courier New" w:eastAsia="Times New Roman" w:hAnsi="Courier New" w:cs="Courier New"/>
                  <w:b/>
                  <w:bCs/>
                  <w:color w:val="FF0000"/>
                  <w:sz w:val="20"/>
                  <w:szCs w:val="20"/>
                </w:rPr>
                <w:delText xml:space="preserve">M </w:delText>
              </w:r>
            </w:del>
            <w:ins w:id="258" w:author="DISA User" w:date="2015-09-17T14:53:00Z">
              <w:r w:rsidR="00D163D8">
                <w:rPr>
                  <w:rFonts w:ascii="Courier New" w:eastAsia="Times New Roman" w:hAnsi="Courier New" w:cs="Courier New"/>
                  <w:b/>
                  <w:bCs/>
                  <w:color w:val="FF0000"/>
                  <w:sz w:val="20"/>
                  <w:szCs w:val="20"/>
                </w:rPr>
                <w:t>O</w:t>
              </w:r>
            </w:ins>
          </w:p>
        </w:tc>
        <w:tc>
          <w:tcPr>
            <w:tcW w:w="0" w:type="auto"/>
            <w:hideMark/>
          </w:tcPr>
          <w:p w:rsidR="00CE4C83" w:rsidRPr="004F214E" w:rsidRDefault="00A52B93" w:rsidP="004F214E">
            <w:pPr>
              <w:spacing w:after="0" w:line="240" w:lineRule="auto"/>
              <w:rPr>
                <w:rFonts w:ascii="Courier New" w:eastAsia="Times New Roman" w:hAnsi="Courier New" w:cs="Courier New"/>
                <w:sz w:val="20"/>
                <w:szCs w:val="20"/>
              </w:rPr>
            </w:pPr>
            <w:del w:id="259" w:author="DISA User" w:date="2015-09-17T14:52:00Z">
              <w:r w:rsidRPr="004F214E" w:rsidDel="00D163D8">
                <w:rPr>
                  <w:rFonts w:ascii="Courier New" w:hAnsi="Courier New" w:cs="Courier New"/>
                  <w:sz w:val="20"/>
                  <w:szCs w:val="20"/>
                </w:rPr>
                <w:fldChar w:fldCharType="begin"/>
              </w:r>
              <w:r w:rsidRPr="004F214E" w:rsidDel="00D163D8">
                <w:rPr>
                  <w:rFonts w:ascii="Courier New" w:hAnsi="Courier New" w:cs="Courier New"/>
                  <w:sz w:val="20"/>
                  <w:szCs w:val="20"/>
                </w:rPr>
                <w:delInstrText xml:space="preserve"> HYPERLINK "javascript:transformSchema('./WithDoc/OPTASK%20IM/sets.xsd',%20'./set_report.xsl',%20'OPTASK%20IM',%20'MESSAGE')" </w:delInstrText>
              </w:r>
              <w:r w:rsidRPr="004F214E" w:rsidDel="00D163D8">
                <w:rPr>
                  <w:rFonts w:ascii="Courier New" w:hAnsi="Courier New" w:cs="Courier New"/>
                  <w:sz w:val="20"/>
                  <w:szCs w:val="20"/>
                </w:rPr>
                <w:fldChar w:fldCharType="separate"/>
              </w:r>
              <w:r w:rsidR="00CE4C83" w:rsidRPr="004F214E" w:rsidDel="00D163D8">
                <w:rPr>
                  <w:rFonts w:ascii="Courier New" w:eastAsia="Times New Roman" w:hAnsi="Courier New" w:cs="Courier New"/>
                  <w:color w:val="0000FF"/>
                  <w:sz w:val="20"/>
                  <w:szCs w:val="20"/>
                  <w:u w:val="single"/>
                </w:rPr>
                <w:delText>MESSAGE</w:delText>
              </w:r>
              <w:r w:rsidRPr="004F214E" w:rsidDel="00D163D8">
                <w:rPr>
                  <w:rFonts w:ascii="Courier New" w:eastAsia="Times New Roman" w:hAnsi="Courier New" w:cs="Courier New"/>
                  <w:color w:val="0000FF"/>
                  <w:sz w:val="20"/>
                  <w:szCs w:val="20"/>
                  <w:u w:val="single"/>
                </w:rPr>
                <w:fldChar w:fldCharType="end"/>
              </w:r>
            </w:del>
            <w:ins w:id="260" w:author="DISA User" w:date="2015-09-17T14:52:00Z">
              <w:r w:rsidR="00D163D8">
                <w:rPr>
                  <w:rFonts w:ascii="Courier New" w:eastAsia="Times New Roman" w:hAnsi="Courier New" w:cs="Courier New"/>
                  <w:color w:val="0000FF"/>
                  <w:sz w:val="20"/>
                  <w:szCs w:val="20"/>
                  <w:u w:val="single"/>
                </w:rPr>
                <w:br/>
                <w:t>MSG</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61" w:author="DISA User" w:date="2015-09-17T14:52:00Z">
              <w:r w:rsidRPr="004F214E" w:rsidDel="00D163D8">
                <w:rPr>
                  <w:rFonts w:ascii="Courier New" w:eastAsia="Times New Roman" w:hAnsi="Courier New" w:cs="Courier New"/>
                  <w:sz w:val="20"/>
                  <w:szCs w:val="20"/>
                </w:rPr>
                <w:delText>21</w:delText>
              </w:r>
            </w:del>
            <w:ins w:id="262" w:author="DISA User" w:date="2015-09-17T14:52:00Z">
              <w:r w:rsidR="00D163D8">
                <w:rPr>
                  <w:rFonts w:ascii="Courier New" w:eastAsia="Times New Roman" w:hAnsi="Courier New" w:cs="Courier New"/>
                  <w:sz w:val="20"/>
                  <w:szCs w:val="20"/>
                </w:rPr>
                <w:t>25</w:t>
              </w:r>
            </w:ins>
          </w:p>
        </w:tc>
        <w:tc>
          <w:tcPr>
            <w:tcW w:w="0" w:type="auto"/>
            <w:hideMark/>
          </w:tcPr>
          <w:p w:rsidR="00CE4C83" w:rsidRPr="004F214E" w:rsidRDefault="00CE4C83" w:rsidP="00D163D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w:t>
            </w:r>
            <w:del w:id="263" w:author="DISA User" w:date="2015-09-17T14:53:00Z">
              <w:r w:rsidRPr="004F214E" w:rsidDel="00D163D8">
                <w:rPr>
                  <w:rFonts w:ascii="Courier New" w:eastAsia="Times New Roman" w:hAnsi="Courier New" w:cs="Courier New"/>
                  <w:sz w:val="20"/>
                  <w:szCs w:val="20"/>
                </w:rPr>
                <w:delText xml:space="preserve">MESSAGE </w:delText>
              </w:r>
            </w:del>
            <w:ins w:id="264" w:author="DISA User" w:date="2015-09-17T14:53:00Z">
              <w:r w:rsidR="00D163D8">
                <w:rPr>
                  <w:rFonts w:ascii="Courier New" w:eastAsia="Times New Roman" w:hAnsi="Courier New" w:cs="Courier New"/>
                  <w:sz w:val="20"/>
                  <w:szCs w:val="20"/>
                </w:rPr>
                <w:t xml:space="preserve">MSG </w:t>
              </w:r>
            </w:ins>
            <w:r w:rsidRPr="004F214E">
              <w:rPr>
                <w:rFonts w:ascii="Courier New" w:eastAsia="Times New Roman" w:hAnsi="Courier New" w:cs="Courier New"/>
                <w:sz w:val="20"/>
                <w:szCs w:val="20"/>
              </w:rPr>
              <w:t xml:space="preserve">set </w:t>
            </w:r>
            <w:del w:id="265" w:author="DISA User" w:date="2015-09-17T14:53:00Z">
              <w:r w:rsidRPr="004F214E" w:rsidDel="00D163D8">
                <w:rPr>
                  <w:rFonts w:ascii="Courier New" w:eastAsia="Times New Roman" w:hAnsi="Courier New" w:cs="Courier New"/>
                  <w:sz w:val="20"/>
                  <w:szCs w:val="20"/>
                </w:rPr>
                <w:delText xml:space="preserve">details </w:delText>
              </w:r>
            </w:del>
            <w:ins w:id="266" w:author="DISA User" w:date="2015-09-17T14:53:00Z">
              <w:r w:rsidR="00D163D8">
                <w:rPr>
                  <w:rFonts w:ascii="Courier New" w:eastAsia="Times New Roman" w:hAnsi="Courier New" w:cs="Courier New"/>
                  <w:sz w:val="20"/>
                  <w:szCs w:val="20"/>
                </w:rPr>
                <w:t xml:space="preserve">specifies </w:t>
              </w:r>
            </w:ins>
            <w:r w:rsidRPr="004F214E">
              <w:rPr>
                <w:rFonts w:ascii="Courier New" w:eastAsia="Times New Roman" w:hAnsi="Courier New" w:cs="Courier New"/>
                <w:sz w:val="20"/>
                <w:szCs w:val="20"/>
              </w:rPr>
              <w:t xml:space="preserve">the </w:t>
            </w:r>
            <w:del w:id="267" w:author="DISA User" w:date="2015-09-17T14:53:00Z">
              <w:r w:rsidRPr="004F214E" w:rsidDel="00D163D8">
                <w:rPr>
                  <w:rFonts w:ascii="Courier New" w:eastAsia="Times New Roman" w:hAnsi="Courier New" w:cs="Courier New"/>
                  <w:sz w:val="20"/>
                  <w:szCs w:val="20"/>
                </w:rPr>
                <w:delText xml:space="preserve">authority for which each </w:delText>
              </w:r>
            </w:del>
            <w:r w:rsidRPr="004F214E">
              <w:rPr>
                <w:rFonts w:ascii="Courier New" w:eastAsia="Times New Roman" w:hAnsi="Courier New" w:cs="Courier New"/>
                <w:sz w:val="20"/>
                <w:szCs w:val="20"/>
              </w:rPr>
              <w:t>media type</w:t>
            </w:r>
            <w:ins w:id="268" w:author="DISA User" w:date="2015-09-17T14:54:00Z">
              <w:r w:rsidR="00D163D8">
                <w:rPr>
                  <w:rFonts w:ascii="Courier New" w:eastAsia="Times New Roman" w:hAnsi="Courier New" w:cs="Courier New"/>
                  <w:sz w:val="20"/>
                  <w:szCs w:val="20"/>
                </w:rPr>
                <w:t xml:space="preserve"> such as MTF, Chat, Email</w:t>
              </w:r>
            </w:ins>
            <w:ins w:id="269" w:author="DISA User" w:date="2015-10-01T09:19:00Z">
              <w:r w:rsidR="001A6AAB">
                <w:rPr>
                  <w:rFonts w:ascii="Courier New" w:eastAsia="Times New Roman" w:hAnsi="Courier New" w:cs="Courier New"/>
                  <w:sz w:val="20"/>
                  <w:szCs w:val="20"/>
                </w:rPr>
                <w:t>,</w:t>
              </w:r>
            </w:ins>
            <w:r w:rsidRPr="004F214E">
              <w:rPr>
                <w:rFonts w:ascii="Courier New" w:eastAsia="Times New Roman" w:hAnsi="Courier New" w:cs="Courier New"/>
                <w:sz w:val="20"/>
                <w:szCs w:val="20"/>
              </w:rPr>
              <w:t xml:space="preserve"> </w:t>
            </w:r>
            <w:ins w:id="270" w:author="DISA User" w:date="2015-09-17T14:54:00Z">
              <w:r w:rsidR="00D163D8">
                <w:rPr>
                  <w:rFonts w:ascii="Courier New" w:eastAsia="Times New Roman" w:hAnsi="Courier New" w:cs="Courier New"/>
                  <w:sz w:val="20"/>
                  <w:szCs w:val="20"/>
                </w:rPr>
                <w:t>and details the authority for which that media can be used and any follow on action that may be required to formalize an order.</w:t>
              </w:r>
            </w:ins>
            <w:del w:id="271" w:author="DISA User" w:date="2015-09-17T14:54:00Z">
              <w:r w:rsidRPr="004F214E" w:rsidDel="00D163D8">
                <w:rPr>
                  <w:rFonts w:ascii="Courier New" w:eastAsia="Times New Roman" w:hAnsi="Courier New" w:cs="Courier New"/>
                  <w:sz w:val="20"/>
                  <w:szCs w:val="20"/>
                </w:rPr>
                <w:delText>can be used by drawing from Table 3-b-2 in the referenced document. For further U.S. Implementation Guidance, see Repository in USMTF Program Items Document, item 364.</w:delText>
              </w:r>
            </w:del>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21</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del w:id="272" w:author="DISA User" w:date="2015-09-17T14:55:00Z">
              <w:r w:rsidRPr="004F214E" w:rsidDel="00D163D8">
                <w:rPr>
                  <w:rFonts w:ascii="Courier New" w:eastAsia="Times New Roman" w:hAnsi="Courier New" w:cs="Courier New"/>
                  <w:b/>
                  <w:bCs/>
                  <w:color w:val="FF0000"/>
                  <w:sz w:val="20"/>
                  <w:szCs w:val="20"/>
                </w:rPr>
                <w:delText xml:space="preserve">M </w:delText>
              </w:r>
            </w:del>
            <w:ins w:id="273" w:author="DISA User" w:date="2015-09-17T14:55:00Z">
              <w:r w:rsidR="00D163D8">
                <w:rPr>
                  <w:rFonts w:ascii="Courier New" w:eastAsia="Times New Roman" w:hAnsi="Courier New" w:cs="Courier New"/>
                  <w:b/>
                  <w:bCs/>
                  <w:color w:val="FF0000"/>
                  <w:sz w:val="20"/>
                  <w:szCs w:val="20"/>
                </w:rPr>
                <w:t>O</w:t>
              </w:r>
            </w:ins>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39"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74" w:author="DISA User" w:date="2015-09-17T14:55:00Z">
              <w:r w:rsidRPr="004F214E" w:rsidDel="00D163D8">
                <w:rPr>
                  <w:rFonts w:ascii="Courier New" w:eastAsia="Times New Roman" w:hAnsi="Courier New" w:cs="Courier New"/>
                  <w:sz w:val="20"/>
                  <w:szCs w:val="20"/>
                </w:rPr>
                <w:delText>22</w:delText>
              </w:r>
            </w:del>
            <w:ins w:id="275" w:author="DISA User" w:date="2015-09-17T14:55:00Z">
              <w:r w:rsidR="00D163D8">
                <w:rPr>
                  <w:rFonts w:ascii="Courier New" w:eastAsia="Times New Roman" w:hAnsi="Courier New" w:cs="Courier New"/>
                  <w:sz w:val="20"/>
                  <w:szCs w:val="20"/>
                </w:rPr>
                <w:t>26</w:t>
              </w:r>
            </w:ins>
          </w:p>
        </w:tc>
        <w:tc>
          <w:tcPr>
            <w:tcW w:w="0" w:type="auto"/>
            <w:hideMark/>
          </w:tcPr>
          <w:p w:rsidR="00CE4C83" w:rsidRPr="004F214E" w:rsidRDefault="00CE4C83" w:rsidP="00D163D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"CHAT POLICY". The GENTEXT/CHAT POLICY set</w:t>
            </w:r>
            <w:ins w:id="276" w:author="DISA User" w:date="2015-09-17T14:56:00Z">
              <w:r w:rsidR="00D163D8">
                <w:rPr>
                  <w:rFonts w:ascii="Courier New" w:eastAsia="Times New Roman" w:hAnsi="Courier New" w:cs="Courier New"/>
                  <w:sz w:val="20"/>
                  <w:szCs w:val="20"/>
                </w:rPr>
                <w:t xml:space="preserve"> specifies the chat policy and should detail all the regulations and </w:t>
              </w:r>
              <w:proofErr w:type="spellStart"/>
              <w:r w:rsidR="00D163D8">
                <w:rPr>
                  <w:rFonts w:ascii="Courier New" w:eastAsia="Times New Roman" w:hAnsi="Courier New" w:cs="Courier New"/>
                  <w:sz w:val="20"/>
                  <w:szCs w:val="20"/>
                </w:rPr>
                <w:t>reqirements</w:t>
              </w:r>
              <w:proofErr w:type="spellEnd"/>
              <w:r w:rsidR="00D163D8">
                <w:rPr>
                  <w:rFonts w:ascii="Courier New" w:eastAsia="Times New Roman" w:hAnsi="Courier New" w:cs="Courier New"/>
                  <w:sz w:val="20"/>
                  <w:szCs w:val="20"/>
                </w:rPr>
                <w:t xml:space="preserve"> relating to the use of text-based chat.</w:t>
              </w:r>
            </w:ins>
            <w:del w:id="277" w:author="DISA User" w:date="2015-09-17T14:56:00Z">
              <w:r w:rsidRPr="004F214E" w:rsidDel="00D163D8">
                <w:rPr>
                  <w:rFonts w:ascii="Courier New" w:eastAsia="Times New Roman" w:hAnsi="Courier New" w:cs="Courier New"/>
                  <w:sz w:val="20"/>
                  <w:szCs w:val="20"/>
                </w:rPr>
                <w:delText xml:space="preserve"> allows the commander to promulgate any specific requirements relating to the use in text based chat</w:delText>
              </w:r>
            </w:del>
            <w:r w:rsidRPr="004F214E">
              <w:rPr>
                <w:rFonts w:ascii="Courier New" w:eastAsia="Times New Roman" w:hAnsi="Courier New" w:cs="Courier New"/>
                <w:sz w:val="20"/>
                <w:szCs w:val="20"/>
              </w:rPr>
              <w:t>.</w:t>
            </w:r>
          </w:p>
        </w:tc>
      </w:tr>
      <w:tr w:rsidR="00EA50AD" w:rsidRPr="004F214E" w:rsidTr="001458FC">
        <w:trPr>
          <w:tblCellSpacing w:w="100" w:type="dxa"/>
          <w:ins w:id="278" w:author="DISA User" w:date="2015-09-17T14:57:00Z"/>
        </w:trPr>
        <w:tc>
          <w:tcPr>
            <w:tcW w:w="0" w:type="auto"/>
          </w:tcPr>
          <w:p w:rsidR="00D163D8" w:rsidRPr="004F214E" w:rsidRDefault="00D163D8" w:rsidP="001458FC">
            <w:pPr>
              <w:spacing w:after="0" w:line="240" w:lineRule="auto"/>
              <w:rPr>
                <w:ins w:id="279" w:author="DISA User" w:date="2015-09-17T14:57:00Z"/>
                <w:rFonts w:ascii="Courier New" w:eastAsia="Times New Roman" w:hAnsi="Courier New" w:cs="Courier New"/>
                <w:sz w:val="20"/>
                <w:szCs w:val="20"/>
              </w:rPr>
            </w:pPr>
          </w:p>
        </w:tc>
        <w:tc>
          <w:tcPr>
            <w:tcW w:w="0" w:type="auto"/>
          </w:tcPr>
          <w:p w:rsidR="00D163D8" w:rsidRPr="004F214E" w:rsidRDefault="00D163D8" w:rsidP="001458FC">
            <w:pPr>
              <w:spacing w:after="0" w:line="240" w:lineRule="auto"/>
              <w:rPr>
                <w:ins w:id="280" w:author="DISA User" w:date="2015-09-17T14:57:00Z"/>
                <w:rFonts w:ascii="Courier New" w:eastAsia="Times New Roman" w:hAnsi="Courier New" w:cs="Courier New"/>
                <w:sz w:val="20"/>
                <w:szCs w:val="20"/>
              </w:rPr>
            </w:pPr>
            <w:ins w:id="281" w:author="DISA User" w:date="2015-09-17T14:57:00Z">
              <w:r>
                <w:rPr>
                  <w:rFonts w:ascii="Courier New" w:eastAsia="Times New Roman" w:hAnsi="Courier New" w:cs="Courier New"/>
                  <w:sz w:val="20"/>
                  <w:szCs w:val="20"/>
                </w:rPr>
                <w:t>M</w:t>
              </w:r>
            </w:ins>
          </w:p>
        </w:tc>
        <w:tc>
          <w:tcPr>
            <w:tcW w:w="0" w:type="auto"/>
            <w:gridSpan w:val="3"/>
          </w:tcPr>
          <w:p w:rsidR="00D163D8" w:rsidRPr="004F214E" w:rsidRDefault="00D163D8" w:rsidP="001458FC">
            <w:pPr>
              <w:spacing w:after="0" w:line="240" w:lineRule="auto"/>
              <w:rPr>
                <w:ins w:id="282" w:author="DISA User" w:date="2015-09-17T14:57:00Z"/>
                <w:rFonts w:ascii="Courier New" w:hAnsi="Courier New" w:cs="Courier New"/>
                <w:sz w:val="20"/>
                <w:szCs w:val="20"/>
              </w:rPr>
            </w:pPr>
            <w:ins w:id="283" w:author="DISA User" w:date="2015-09-17T14:57:00Z">
              <w:r>
                <w:rPr>
                  <w:rFonts w:ascii="Courier New" w:hAnsi="Courier New" w:cs="Courier New"/>
                  <w:sz w:val="20"/>
                  <w:szCs w:val="20"/>
                </w:rPr>
                <w:t>CHAT</w:t>
              </w:r>
            </w:ins>
          </w:p>
        </w:tc>
        <w:tc>
          <w:tcPr>
            <w:tcW w:w="0" w:type="auto"/>
          </w:tcPr>
          <w:p w:rsidR="00D163D8" w:rsidRPr="004F214E" w:rsidRDefault="00D163D8" w:rsidP="001458FC">
            <w:pPr>
              <w:spacing w:after="0" w:line="240" w:lineRule="auto"/>
              <w:rPr>
                <w:ins w:id="284" w:author="DISA User" w:date="2015-09-17T14:57:00Z"/>
                <w:rFonts w:ascii="Courier New" w:eastAsia="Times New Roman" w:hAnsi="Courier New" w:cs="Courier New"/>
                <w:sz w:val="20"/>
                <w:szCs w:val="20"/>
              </w:rPr>
            </w:pPr>
          </w:p>
        </w:tc>
        <w:tc>
          <w:tcPr>
            <w:tcW w:w="0" w:type="auto"/>
          </w:tcPr>
          <w:p w:rsidR="00D163D8" w:rsidRPr="004F214E" w:rsidRDefault="00D163D8" w:rsidP="00D163D8">
            <w:pPr>
              <w:spacing w:after="0" w:line="240" w:lineRule="auto"/>
              <w:rPr>
                <w:ins w:id="285" w:author="DISA User" w:date="2015-09-17T14:57:00Z"/>
                <w:rFonts w:ascii="Courier New" w:eastAsia="Times New Roman" w:hAnsi="Courier New" w:cs="Courier New"/>
                <w:sz w:val="20"/>
                <w:szCs w:val="20"/>
              </w:rPr>
            </w:pPr>
            <w:ins w:id="286" w:author="DISA User" w:date="2015-09-17T14:57:00Z">
              <w:r>
                <w:rPr>
                  <w:rFonts w:ascii="Courier New" w:eastAsia="Times New Roman" w:hAnsi="Courier New" w:cs="Courier New"/>
                  <w:sz w:val="20"/>
                  <w:szCs w:val="20"/>
                </w:rPr>
                <w:t xml:space="preserve">The sets </w:t>
              </w:r>
            </w:ins>
            <w:ins w:id="287" w:author="DISA User" w:date="2015-09-17T14:58:00Z">
              <w:r>
                <w:rPr>
                  <w:rFonts w:ascii="Courier New" w:eastAsia="Times New Roman" w:hAnsi="Courier New" w:cs="Courier New"/>
                  <w:sz w:val="20"/>
                  <w:szCs w:val="20"/>
                </w:rPr>
                <w:t>CHAT</w:t>
              </w:r>
            </w:ins>
            <w:ins w:id="288" w:author="DISA User" w:date="2015-09-17T14:57:00Z">
              <w:r>
                <w:rPr>
                  <w:rFonts w:ascii="Courier New" w:eastAsia="Times New Roman" w:hAnsi="Courier New" w:cs="Courier New"/>
                  <w:sz w:val="20"/>
                  <w:szCs w:val="20"/>
                </w:rPr>
                <w:t xml:space="preserve"> through GENTEXT (</w:t>
              </w:r>
            </w:ins>
            <w:ins w:id="289" w:author="DISA User" w:date="2015-09-17T14:58:00Z">
              <w:r>
                <w:rPr>
                  <w:rFonts w:ascii="Courier New" w:eastAsia="Times New Roman" w:hAnsi="Courier New" w:cs="Courier New"/>
                  <w:sz w:val="20"/>
                  <w:szCs w:val="20"/>
                </w:rPr>
                <w:t>SPECINST</w:t>
              </w:r>
            </w:ins>
            <w:ins w:id="290" w:author="DISA User" w:date="2015-09-17T14:57:00Z">
              <w:r>
                <w:rPr>
                  <w:rFonts w:ascii="Courier New" w:eastAsia="Times New Roman" w:hAnsi="Courier New" w:cs="Courier New"/>
                  <w:sz w:val="20"/>
                  <w:szCs w:val="20"/>
                </w:rPr>
                <w:t xml:space="preserve">) form a MANDATORY SEGMENT to specify the </w:t>
              </w:r>
            </w:ins>
            <w:ins w:id="291" w:author="DISA User" w:date="2015-09-17T14:59:00Z">
              <w:r>
                <w:rPr>
                  <w:rFonts w:ascii="Courier New" w:eastAsia="Times New Roman" w:hAnsi="Courier New" w:cs="Courier New"/>
                  <w:sz w:val="20"/>
                  <w:szCs w:val="20"/>
                </w:rPr>
                <w:t>chat room details</w:t>
              </w:r>
            </w:ins>
            <w:ins w:id="292" w:author="DISA User" w:date="2015-09-17T14:57:00Z">
              <w:r>
                <w:rPr>
                  <w:rFonts w:ascii="Courier New" w:eastAsia="Times New Roman" w:hAnsi="Courier New" w:cs="Courier New"/>
                  <w:sz w:val="20"/>
                  <w:szCs w:val="20"/>
                </w:rPr>
                <w:t>.</w:t>
              </w:r>
            </w:ins>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22</w:t>
            </w:r>
          </w:p>
        </w:tc>
        <w:tc>
          <w:tcPr>
            <w:tcW w:w="0" w:type="auto"/>
            <w:hideMark/>
          </w:tcPr>
          <w:p w:rsidR="00CE4C83" w:rsidRPr="004F214E" w:rsidRDefault="00D163D8" w:rsidP="004F214E">
            <w:pPr>
              <w:spacing w:after="0" w:line="240" w:lineRule="auto"/>
              <w:rPr>
                <w:rFonts w:ascii="Courier New" w:eastAsia="Times New Roman" w:hAnsi="Courier New" w:cs="Courier New"/>
                <w:sz w:val="20"/>
                <w:szCs w:val="20"/>
              </w:rPr>
            </w:pPr>
            <w:ins w:id="293" w:author="DISA User" w:date="2015-09-17T15:00:00Z">
              <w:r>
                <w:rPr>
                  <w:rFonts w:ascii="Courier New" w:eastAsia="Times New Roman" w:hAnsi="Courier New" w:cs="Courier New"/>
                  <w:sz w:val="20"/>
                  <w:szCs w:val="20"/>
                </w:rPr>
                <w:t>[</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94" w:author="DISA User" w:date="2015-09-17T14:58:00Z">
              <w:r w:rsidRPr="004F214E" w:rsidDel="00D163D8">
                <w:rPr>
                  <w:rFonts w:ascii="Courier New" w:eastAsia="Times New Roman" w:hAnsi="Courier New" w:cs="Courier New"/>
                  <w:sz w:val="20"/>
                  <w:szCs w:val="20"/>
                </w:rPr>
                <w:delText>R</w:delText>
              </w:r>
            </w:del>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0" w:history="1">
              <w:r w:rsidR="00CE4C83" w:rsidRPr="004F214E">
                <w:rPr>
                  <w:rFonts w:ascii="Courier New" w:eastAsia="Times New Roman" w:hAnsi="Courier New" w:cs="Courier New"/>
                  <w:color w:val="0000FF"/>
                  <w:sz w:val="20"/>
                  <w:szCs w:val="20"/>
                  <w:u w:val="single"/>
                </w:rPr>
                <w:t>CHAT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295" w:author="DISA User" w:date="2015-09-17T14:57:00Z">
              <w:r w:rsidRPr="004F214E" w:rsidDel="00D163D8">
                <w:rPr>
                  <w:rFonts w:ascii="Courier New" w:eastAsia="Times New Roman" w:hAnsi="Courier New" w:cs="Courier New"/>
                  <w:sz w:val="20"/>
                  <w:szCs w:val="20"/>
                </w:rPr>
                <w:delText>23</w:delText>
              </w:r>
            </w:del>
            <w:ins w:id="296" w:author="DISA User" w:date="2015-09-17T14:57:00Z">
              <w:r w:rsidR="00D163D8">
                <w:rPr>
                  <w:rFonts w:ascii="Courier New" w:eastAsia="Times New Roman" w:hAnsi="Courier New" w:cs="Courier New"/>
                  <w:sz w:val="20"/>
                  <w:szCs w:val="20"/>
                </w:rPr>
                <w:t>27</w:t>
              </w:r>
            </w:ins>
          </w:p>
        </w:tc>
        <w:tc>
          <w:tcPr>
            <w:tcW w:w="0" w:type="auto"/>
            <w:hideMark/>
          </w:tcPr>
          <w:p w:rsidR="00CE4C83" w:rsidRPr="004F214E" w:rsidRDefault="00CE4C83" w:rsidP="00D163D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CHAT set provides the chat room, </w:t>
            </w:r>
            <w:del w:id="297" w:author="DISA User" w:date="2015-09-17T14:58:00Z">
              <w:r w:rsidRPr="004F214E" w:rsidDel="00D163D8">
                <w:rPr>
                  <w:rFonts w:ascii="Courier New" w:eastAsia="Times New Roman" w:hAnsi="Courier New" w:cs="Courier New"/>
                  <w:sz w:val="20"/>
                  <w:szCs w:val="20"/>
                </w:rPr>
                <w:delText xml:space="preserve">plus the </w:delText>
              </w:r>
            </w:del>
            <w:r w:rsidRPr="004F214E">
              <w:rPr>
                <w:rFonts w:ascii="Courier New" w:eastAsia="Times New Roman" w:hAnsi="Courier New" w:cs="Courier New"/>
                <w:sz w:val="20"/>
                <w:szCs w:val="20"/>
              </w:rPr>
              <w:t>manning requirements</w:t>
            </w:r>
            <w:ins w:id="298" w:author="DISA User" w:date="2015-09-17T14:58:00Z">
              <w:r w:rsidR="00D163D8">
                <w:rPr>
                  <w:rFonts w:ascii="Courier New" w:eastAsia="Times New Roman" w:hAnsi="Courier New" w:cs="Courier New"/>
                  <w:sz w:val="20"/>
                  <w:szCs w:val="20"/>
                </w:rPr>
                <w:t>, and passwords as required</w:t>
              </w:r>
            </w:ins>
            <w:r w:rsidRPr="004F214E">
              <w:rPr>
                <w:rFonts w:ascii="Courier New" w:eastAsia="Times New Roman" w:hAnsi="Courier New" w:cs="Courier New"/>
                <w:sz w:val="20"/>
                <w:szCs w:val="20"/>
              </w:rPr>
              <w:t>.</w:t>
            </w:r>
          </w:p>
        </w:tc>
      </w:tr>
      <w:tr w:rsidR="00D163D8" w:rsidRPr="004F214E" w:rsidTr="009679B6">
        <w:trPr>
          <w:tblCellSpacing w:w="100" w:type="dxa"/>
          <w:ins w:id="299" w:author="DISA User" w:date="2015-09-17T14:57:00Z"/>
        </w:trPr>
        <w:tc>
          <w:tcPr>
            <w:tcW w:w="0" w:type="auto"/>
          </w:tcPr>
          <w:p w:rsidR="00D163D8" w:rsidRPr="004F214E" w:rsidRDefault="00D163D8" w:rsidP="004F214E">
            <w:pPr>
              <w:spacing w:after="0" w:line="240" w:lineRule="auto"/>
              <w:rPr>
                <w:ins w:id="300" w:author="DISA User" w:date="2015-09-17T14:57:00Z"/>
                <w:rFonts w:ascii="Courier New" w:eastAsia="Times New Roman" w:hAnsi="Courier New" w:cs="Courier New"/>
                <w:sz w:val="20"/>
                <w:szCs w:val="20"/>
              </w:rPr>
            </w:pPr>
          </w:p>
        </w:tc>
        <w:tc>
          <w:tcPr>
            <w:tcW w:w="0" w:type="auto"/>
          </w:tcPr>
          <w:p w:rsidR="00D163D8" w:rsidRPr="004F214E" w:rsidRDefault="00D163D8" w:rsidP="004F214E">
            <w:pPr>
              <w:spacing w:after="0" w:line="240" w:lineRule="auto"/>
              <w:rPr>
                <w:ins w:id="301" w:author="DISA User" w:date="2015-09-17T14:57:00Z"/>
                <w:rFonts w:ascii="Courier New" w:eastAsia="Times New Roman" w:hAnsi="Courier New" w:cs="Courier New"/>
                <w:sz w:val="20"/>
                <w:szCs w:val="20"/>
              </w:rPr>
            </w:pPr>
            <w:ins w:id="302" w:author="DISA User" w:date="2015-09-17T15:00:00Z">
              <w:r>
                <w:rPr>
                  <w:rFonts w:ascii="Courier New" w:eastAsia="Times New Roman" w:hAnsi="Courier New" w:cs="Courier New"/>
                  <w:sz w:val="20"/>
                  <w:szCs w:val="20"/>
                </w:rPr>
                <w:t>[</w:t>
              </w:r>
            </w:ins>
          </w:p>
        </w:tc>
        <w:tc>
          <w:tcPr>
            <w:tcW w:w="0" w:type="auto"/>
          </w:tcPr>
          <w:p w:rsidR="00D163D8" w:rsidRPr="004F214E" w:rsidRDefault="00D163D8" w:rsidP="004F214E">
            <w:pPr>
              <w:spacing w:after="0" w:line="240" w:lineRule="auto"/>
              <w:rPr>
                <w:ins w:id="303" w:author="DISA User" w:date="2015-09-17T14:57:00Z"/>
                <w:rFonts w:ascii="Courier New" w:eastAsia="Times New Roman" w:hAnsi="Courier New" w:cs="Courier New"/>
                <w:sz w:val="20"/>
                <w:szCs w:val="20"/>
              </w:rPr>
            </w:pPr>
          </w:p>
        </w:tc>
        <w:tc>
          <w:tcPr>
            <w:tcW w:w="0" w:type="auto"/>
          </w:tcPr>
          <w:p w:rsidR="00D163D8" w:rsidRPr="004F214E" w:rsidRDefault="00D163D8" w:rsidP="004F214E">
            <w:pPr>
              <w:spacing w:after="0" w:line="240" w:lineRule="auto"/>
              <w:rPr>
                <w:ins w:id="304" w:author="DISA User" w:date="2015-09-17T14:57:00Z"/>
                <w:rFonts w:ascii="Courier New" w:eastAsia="Times New Roman" w:hAnsi="Courier New" w:cs="Courier New"/>
                <w:b/>
                <w:bCs/>
                <w:color w:val="008000"/>
                <w:sz w:val="20"/>
                <w:szCs w:val="20"/>
              </w:rPr>
            </w:pPr>
            <w:ins w:id="305" w:author="DISA User" w:date="2015-09-17T14:58:00Z">
              <w:r>
                <w:rPr>
                  <w:rFonts w:ascii="Courier New" w:eastAsia="Times New Roman" w:hAnsi="Courier New" w:cs="Courier New"/>
                  <w:b/>
                  <w:bCs/>
                  <w:color w:val="008000"/>
                  <w:sz w:val="20"/>
                  <w:szCs w:val="20"/>
                </w:rPr>
                <w:t>0</w:t>
              </w:r>
            </w:ins>
          </w:p>
        </w:tc>
        <w:tc>
          <w:tcPr>
            <w:tcW w:w="0" w:type="auto"/>
          </w:tcPr>
          <w:p w:rsidR="00D163D8" w:rsidRPr="004F214E" w:rsidRDefault="00D163D8" w:rsidP="004F214E">
            <w:pPr>
              <w:spacing w:after="0" w:line="240" w:lineRule="auto"/>
              <w:rPr>
                <w:ins w:id="306" w:author="DISA User" w:date="2015-09-17T14:57:00Z"/>
                <w:rFonts w:ascii="Courier New" w:hAnsi="Courier New" w:cs="Courier New"/>
                <w:sz w:val="20"/>
                <w:szCs w:val="20"/>
              </w:rPr>
            </w:pPr>
            <w:ins w:id="307" w:author="DISA User" w:date="2015-09-17T14:58:00Z">
              <w:r>
                <w:rPr>
                  <w:rFonts w:ascii="Courier New" w:hAnsi="Courier New" w:cs="Courier New"/>
                  <w:sz w:val="20"/>
                  <w:szCs w:val="20"/>
                </w:rPr>
                <w:t>GENTEXT</w:t>
              </w:r>
            </w:ins>
          </w:p>
        </w:tc>
        <w:tc>
          <w:tcPr>
            <w:tcW w:w="0" w:type="auto"/>
          </w:tcPr>
          <w:p w:rsidR="00D163D8" w:rsidRPr="004F214E" w:rsidRDefault="00D163D8" w:rsidP="004F214E">
            <w:pPr>
              <w:spacing w:after="0" w:line="240" w:lineRule="auto"/>
              <w:rPr>
                <w:ins w:id="308" w:author="DISA User" w:date="2015-09-17T14:57:00Z"/>
                <w:rFonts w:ascii="Courier New" w:eastAsia="Times New Roman" w:hAnsi="Courier New" w:cs="Courier New"/>
                <w:sz w:val="20"/>
                <w:szCs w:val="20"/>
              </w:rPr>
            </w:pPr>
            <w:ins w:id="309" w:author="DISA User" w:date="2015-09-17T14:59:00Z">
              <w:r>
                <w:rPr>
                  <w:rFonts w:ascii="Courier New" w:eastAsia="Times New Roman" w:hAnsi="Courier New" w:cs="Courier New"/>
                  <w:sz w:val="20"/>
                  <w:szCs w:val="20"/>
                </w:rPr>
                <w:t>28</w:t>
              </w:r>
            </w:ins>
          </w:p>
        </w:tc>
        <w:tc>
          <w:tcPr>
            <w:tcW w:w="0" w:type="auto"/>
          </w:tcPr>
          <w:p w:rsidR="00D163D8" w:rsidRPr="004F214E" w:rsidRDefault="00D163D8" w:rsidP="00D163D8">
            <w:pPr>
              <w:spacing w:after="0" w:line="240" w:lineRule="auto"/>
              <w:rPr>
                <w:ins w:id="310" w:author="DISA User" w:date="2015-09-17T14:57:00Z"/>
                <w:rFonts w:ascii="Courier New" w:eastAsia="Times New Roman" w:hAnsi="Courier New" w:cs="Courier New"/>
                <w:sz w:val="20"/>
                <w:szCs w:val="20"/>
              </w:rPr>
            </w:pPr>
            <w:ins w:id="311" w:author="DISA User" w:date="2015-09-17T14:59:00Z">
              <w:r w:rsidRPr="004F214E">
                <w:rPr>
                  <w:rFonts w:ascii="Courier New" w:eastAsia="Times New Roman" w:hAnsi="Courier New" w:cs="Courier New"/>
                  <w:sz w:val="20"/>
                  <w:szCs w:val="20"/>
                </w:rPr>
                <w:t>Field 1 of the GENTEXT set must equal "</w:t>
              </w:r>
              <w:r>
                <w:rPr>
                  <w:rFonts w:ascii="Courier New" w:eastAsia="Times New Roman" w:hAnsi="Courier New" w:cs="Courier New"/>
                  <w:sz w:val="20"/>
                  <w:szCs w:val="20"/>
                </w:rPr>
                <w:t>SPECINST</w:t>
              </w:r>
              <w:r w:rsidRPr="004F214E">
                <w:rPr>
                  <w:rFonts w:ascii="Courier New" w:eastAsia="Times New Roman" w:hAnsi="Courier New" w:cs="Courier New"/>
                  <w:sz w:val="20"/>
                  <w:szCs w:val="20"/>
                </w:rPr>
                <w:t>". The GENTEXT/</w:t>
              </w:r>
              <w:r>
                <w:rPr>
                  <w:rFonts w:ascii="Courier New" w:eastAsia="Times New Roman" w:hAnsi="Courier New" w:cs="Courier New"/>
                  <w:sz w:val="20"/>
                  <w:szCs w:val="20"/>
                </w:rPr>
                <w:t>SPECINST</w:t>
              </w:r>
              <w:r w:rsidRPr="004F214E">
                <w:rPr>
                  <w:rFonts w:ascii="Courier New" w:eastAsia="Times New Roman" w:hAnsi="Courier New" w:cs="Courier New"/>
                  <w:sz w:val="20"/>
                  <w:szCs w:val="20"/>
                </w:rPr>
                <w:t xml:space="preserve"> set</w:t>
              </w:r>
              <w:r>
                <w:rPr>
                  <w:rFonts w:ascii="Courier New" w:eastAsia="Times New Roman" w:hAnsi="Courier New" w:cs="Courier New"/>
                  <w:sz w:val="20"/>
                  <w:szCs w:val="20"/>
                </w:rPr>
                <w:t xml:space="preserve"> specifies special instructions on the monitoring of the chat room along with additional information on conduct of the chat room.</w:t>
              </w:r>
            </w:ins>
          </w:p>
        </w:tc>
      </w:tr>
      <w:tr w:rsidR="008036DD" w:rsidRPr="004F214E" w:rsidTr="001458FC">
        <w:trPr>
          <w:tblCellSpacing w:w="100" w:type="dxa"/>
          <w:ins w:id="312" w:author="DISA User" w:date="2015-09-17T15:00:00Z"/>
        </w:trPr>
        <w:tc>
          <w:tcPr>
            <w:tcW w:w="0" w:type="auto"/>
          </w:tcPr>
          <w:p w:rsidR="00D163D8" w:rsidRPr="004F214E" w:rsidRDefault="00D163D8" w:rsidP="001458FC">
            <w:pPr>
              <w:spacing w:after="0" w:line="240" w:lineRule="auto"/>
              <w:rPr>
                <w:ins w:id="313" w:author="DISA User" w:date="2015-09-17T15:00:00Z"/>
                <w:rFonts w:ascii="Courier New" w:eastAsia="Times New Roman" w:hAnsi="Courier New" w:cs="Courier New"/>
                <w:sz w:val="20"/>
                <w:szCs w:val="20"/>
              </w:rPr>
            </w:pPr>
          </w:p>
        </w:tc>
        <w:tc>
          <w:tcPr>
            <w:tcW w:w="0" w:type="auto"/>
          </w:tcPr>
          <w:p w:rsidR="00D163D8" w:rsidRPr="004F214E" w:rsidRDefault="00D163D8" w:rsidP="001458FC">
            <w:pPr>
              <w:spacing w:after="0" w:line="240" w:lineRule="auto"/>
              <w:rPr>
                <w:ins w:id="314" w:author="DISA User" w:date="2015-09-17T15:00:00Z"/>
                <w:rFonts w:ascii="Courier New" w:eastAsia="Times New Roman" w:hAnsi="Courier New" w:cs="Courier New"/>
                <w:sz w:val="20"/>
                <w:szCs w:val="20"/>
              </w:rPr>
            </w:pPr>
            <w:ins w:id="315" w:author="DISA User" w:date="2015-09-17T15:00:00Z">
              <w:r>
                <w:rPr>
                  <w:rFonts w:ascii="Courier New" w:eastAsia="Times New Roman" w:hAnsi="Courier New" w:cs="Courier New"/>
                  <w:sz w:val="20"/>
                  <w:szCs w:val="20"/>
                </w:rPr>
                <w:t>*</w:t>
              </w:r>
            </w:ins>
          </w:p>
        </w:tc>
        <w:tc>
          <w:tcPr>
            <w:tcW w:w="0" w:type="auto"/>
            <w:gridSpan w:val="4"/>
          </w:tcPr>
          <w:p w:rsidR="00D163D8" w:rsidRPr="004F214E" w:rsidRDefault="00D163D8" w:rsidP="00D163D8">
            <w:pPr>
              <w:spacing w:after="0" w:line="240" w:lineRule="auto"/>
              <w:rPr>
                <w:ins w:id="316" w:author="DISA User" w:date="2015-09-17T15:00:00Z"/>
                <w:rFonts w:ascii="Courier New" w:eastAsia="Times New Roman" w:hAnsi="Courier New" w:cs="Courier New"/>
                <w:sz w:val="20"/>
                <w:szCs w:val="20"/>
              </w:rPr>
            </w:pPr>
            <w:ins w:id="317" w:author="DISA User" w:date="2015-09-17T15:00:00Z">
              <w:r>
                <w:rPr>
                  <w:rFonts w:ascii="Courier New" w:eastAsia="Times New Roman" w:hAnsi="Courier New" w:cs="Courier New"/>
                  <w:sz w:val="20"/>
                  <w:szCs w:val="20"/>
                </w:rPr>
                <w:t>END OF CHAT</w:t>
              </w:r>
            </w:ins>
          </w:p>
        </w:tc>
        <w:tc>
          <w:tcPr>
            <w:tcW w:w="0" w:type="auto"/>
          </w:tcPr>
          <w:p w:rsidR="00D163D8" w:rsidRPr="004F214E" w:rsidRDefault="00D163D8" w:rsidP="001458FC">
            <w:pPr>
              <w:spacing w:after="0" w:line="240" w:lineRule="auto"/>
              <w:rPr>
                <w:ins w:id="318" w:author="DISA User" w:date="2015-09-17T15:00:00Z"/>
                <w:rFonts w:ascii="Courier New" w:eastAsia="Times New Roman" w:hAnsi="Courier New" w:cs="Courier New"/>
                <w:sz w:val="20"/>
                <w:szCs w:val="20"/>
              </w:rPr>
            </w:pP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23</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1"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19" w:author="DISA User" w:date="2015-09-17T15:02:00Z">
              <w:r w:rsidRPr="004F214E" w:rsidDel="00EA50AD">
                <w:rPr>
                  <w:rFonts w:ascii="Courier New" w:eastAsia="Times New Roman" w:hAnsi="Courier New" w:cs="Courier New"/>
                  <w:sz w:val="20"/>
                  <w:szCs w:val="20"/>
                </w:rPr>
                <w:delText>24</w:delText>
              </w:r>
            </w:del>
            <w:ins w:id="320" w:author="DISA User" w:date="2015-09-17T15:02:00Z">
              <w:r w:rsidR="00EA50AD">
                <w:rPr>
                  <w:rFonts w:ascii="Courier New" w:eastAsia="Times New Roman" w:hAnsi="Courier New" w:cs="Courier New"/>
                  <w:sz w:val="20"/>
                  <w:szCs w:val="20"/>
                </w:rPr>
                <w:t>29</w:t>
              </w:r>
            </w:ins>
          </w:p>
        </w:tc>
        <w:tc>
          <w:tcPr>
            <w:tcW w:w="0" w:type="auto"/>
            <w:hideMark/>
          </w:tcPr>
          <w:p w:rsidR="00CE4C83" w:rsidRPr="004F214E" w:rsidRDefault="00CE4C83" w:rsidP="00D163D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w:t>
            </w:r>
            <w:del w:id="321" w:author="DISA User" w:date="2015-09-17T15:01:00Z">
              <w:r w:rsidRPr="004F214E" w:rsidDel="00D163D8">
                <w:rPr>
                  <w:rFonts w:ascii="Courier New" w:eastAsia="Times New Roman" w:hAnsi="Courier New" w:cs="Courier New"/>
                  <w:sz w:val="20"/>
                  <w:szCs w:val="20"/>
                </w:rPr>
                <w:delText>VIDEO TELECONFERENCE</w:delText>
              </w:r>
            </w:del>
            <w:ins w:id="322" w:author="DISA User" w:date="2015-10-01T09:19:00Z">
              <w:r w:rsidR="001A6AAB">
                <w:rPr>
                  <w:rFonts w:ascii="Courier New" w:eastAsia="Times New Roman" w:hAnsi="Courier New" w:cs="Courier New"/>
                  <w:sz w:val="20"/>
                  <w:szCs w:val="20"/>
                </w:rPr>
                <w:t xml:space="preserve"> </w:t>
              </w:r>
            </w:ins>
            <w:ins w:id="323" w:author="DISA User" w:date="2015-09-17T15:01:00Z">
              <w:r w:rsidR="00D163D8">
                <w:rPr>
                  <w:rFonts w:ascii="Courier New" w:eastAsia="Times New Roman" w:hAnsi="Courier New" w:cs="Courier New"/>
                  <w:sz w:val="20"/>
                  <w:szCs w:val="20"/>
                </w:rPr>
                <w:t>VTC</w:t>
              </w:r>
            </w:ins>
            <w:r w:rsidRPr="004F214E">
              <w:rPr>
                <w:rFonts w:ascii="Courier New" w:eastAsia="Times New Roman" w:hAnsi="Courier New" w:cs="Courier New"/>
                <w:sz w:val="20"/>
                <w:szCs w:val="20"/>
              </w:rPr>
              <w:t>". The GENTEXT/</w:t>
            </w:r>
            <w:del w:id="324" w:author="DISA User" w:date="2015-09-17T15:01:00Z">
              <w:r w:rsidRPr="004F214E" w:rsidDel="00D163D8">
                <w:rPr>
                  <w:rFonts w:ascii="Courier New" w:eastAsia="Times New Roman" w:hAnsi="Courier New" w:cs="Courier New"/>
                  <w:sz w:val="20"/>
                  <w:szCs w:val="20"/>
                </w:rPr>
                <w:delText>VIDEO TELECONFERENCE</w:delText>
              </w:r>
            </w:del>
            <w:ins w:id="325" w:author="DISA User" w:date="2015-10-01T09:19:00Z">
              <w:r w:rsidR="001A6AAB">
                <w:rPr>
                  <w:rFonts w:ascii="Courier New" w:eastAsia="Times New Roman" w:hAnsi="Courier New" w:cs="Courier New"/>
                  <w:sz w:val="20"/>
                  <w:szCs w:val="20"/>
                </w:rPr>
                <w:t xml:space="preserve"> </w:t>
              </w:r>
            </w:ins>
            <w:ins w:id="326" w:author="DISA User" w:date="2015-09-17T15:01:00Z">
              <w:r w:rsidR="00D163D8">
                <w:rPr>
                  <w:rFonts w:ascii="Courier New" w:eastAsia="Times New Roman" w:hAnsi="Courier New" w:cs="Courier New"/>
                  <w:sz w:val="20"/>
                  <w:szCs w:val="20"/>
                </w:rPr>
                <w:t>VTC</w:t>
              </w:r>
            </w:ins>
            <w:r w:rsidRPr="004F214E">
              <w:rPr>
                <w:rFonts w:ascii="Courier New" w:eastAsia="Times New Roman" w:hAnsi="Courier New" w:cs="Courier New"/>
                <w:sz w:val="20"/>
                <w:szCs w:val="20"/>
              </w:rPr>
              <w:t xml:space="preserve"> set </w:t>
            </w:r>
            <w:del w:id="327" w:author="DISA User" w:date="2015-09-17T15:01:00Z">
              <w:r w:rsidRPr="004F214E" w:rsidDel="00D163D8">
                <w:rPr>
                  <w:rFonts w:ascii="Courier New" w:eastAsia="Times New Roman" w:hAnsi="Courier New" w:cs="Courier New"/>
                  <w:sz w:val="20"/>
                  <w:szCs w:val="20"/>
                </w:rPr>
                <w:delText xml:space="preserve">allows the commander to </w:delText>
              </w:r>
            </w:del>
            <w:r w:rsidRPr="004F214E">
              <w:rPr>
                <w:rFonts w:ascii="Courier New" w:eastAsia="Times New Roman" w:hAnsi="Courier New" w:cs="Courier New"/>
                <w:sz w:val="20"/>
                <w:szCs w:val="20"/>
              </w:rPr>
              <w:t>detail</w:t>
            </w:r>
            <w:ins w:id="328" w:author="DISA User" w:date="2015-09-17T15:01:00Z">
              <w:r w:rsidR="00D163D8">
                <w:rPr>
                  <w:rFonts w:ascii="Courier New" w:eastAsia="Times New Roman" w:hAnsi="Courier New" w:cs="Courier New"/>
                  <w:sz w:val="20"/>
                  <w:szCs w:val="20"/>
                </w:rPr>
                <w:t>s</w:t>
              </w:r>
            </w:ins>
            <w:r w:rsidRPr="004F214E">
              <w:rPr>
                <w:rFonts w:ascii="Courier New" w:eastAsia="Times New Roman" w:hAnsi="Courier New" w:cs="Courier New"/>
                <w:sz w:val="20"/>
                <w:szCs w:val="20"/>
              </w:rPr>
              <w:t xml:space="preserve"> specific Video Teleconference (VTC) requirements, policies</w:t>
            </w:r>
            <w:ins w:id="329" w:author="DISA User" w:date="2015-09-17T15:01:00Z">
              <w:r w:rsidR="00EA50AD">
                <w:rPr>
                  <w:rFonts w:ascii="Courier New" w:eastAsia="Times New Roman" w:hAnsi="Courier New" w:cs="Courier New"/>
                  <w:sz w:val="20"/>
                  <w:szCs w:val="20"/>
                </w:rPr>
                <w:t>,</w:t>
              </w:r>
            </w:ins>
            <w:r w:rsidRPr="004F214E">
              <w:rPr>
                <w:rFonts w:ascii="Courier New" w:eastAsia="Times New Roman" w:hAnsi="Courier New" w:cs="Courier New"/>
                <w:sz w:val="20"/>
                <w:szCs w:val="20"/>
              </w:rPr>
              <w:t xml:space="preserve"> and procedures.</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24</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2"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30" w:author="DISA User" w:date="2015-09-17T15:02:00Z">
              <w:r w:rsidRPr="004F214E" w:rsidDel="00EA50AD">
                <w:rPr>
                  <w:rFonts w:ascii="Courier New" w:eastAsia="Times New Roman" w:hAnsi="Courier New" w:cs="Courier New"/>
                  <w:sz w:val="20"/>
                  <w:szCs w:val="20"/>
                </w:rPr>
                <w:delText>25</w:delText>
              </w:r>
            </w:del>
            <w:ins w:id="331" w:author="DISA User" w:date="2015-09-17T15:02:00Z">
              <w:r w:rsidR="00EA50AD">
                <w:rPr>
                  <w:rFonts w:ascii="Courier New" w:eastAsia="Times New Roman" w:hAnsi="Courier New" w:cs="Courier New"/>
                  <w:sz w:val="20"/>
                  <w:szCs w:val="20"/>
                </w:rPr>
                <w:t>30</w:t>
              </w:r>
            </w:ins>
          </w:p>
        </w:tc>
        <w:tc>
          <w:tcPr>
            <w:tcW w:w="0" w:type="auto"/>
            <w:hideMark/>
          </w:tcPr>
          <w:p w:rsidR="00CE4C83" w:rsidRPr="004F214E" w:rsidRDefault="00CE4C83" w:rsidP="00EA50A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w:t>
            </w:r>
            <w:del w:id="332" w:author="DISA User" w:date="2015-09-17T15:02:00Z">
              <w:r w:rsidRPr="004F214E" w:rsidDel="00EA50AD">
                <w:rPr>
                  <w:rFonts w:ascii="Courier New" w:eastAsia="Times New Roman" w:hAnsi="Courier New" w:cs="Courier New"/>
                  <w:sz w:val="20"/>
                  <w:szCs w:val="20"/>
                </w:rPr>
                <w:delText>VOICE OVER INTERNET PROTOCOL</w:delText>
              </w:r>
            </w:del>
            <w:ins w:id="333" w:author="DISA User" w:date="2015-09-17T15:02:00Z">
              <w:r w:rsidR="00EA50AD">
                <w:rPr>
                  <w:rFonts w:ascii="Courier New" w:eastAsia="Times New Roman" w:hAnsi="Courier New" w:cs="Courier New"/>
                  <w:sz w:val="20"/>
                  <w:szCs w:val="20"/>
                </w:rPr>
                <w:t>VOIP</w:t>
              </w:r>
            </w:ins>
            <w:r w:rsidRPr="004F214E">
              <w:rPr>
                <w:rFonts w:ascii="Courier New" w:eastAsia="Times New Roman" w:hAnsi="Courier New" w:cs="Courier New"/>
                <w:sz w:val="20"/>
                <w:szCs w:val="20"/>
              </w:rPr>
              <w:t>". The GENTEXT/</w:t>
            </w:r>
            <w:del w:id="334" w:author="DISA User" w:date="2015-09-17T15:02:00Z">
              <w:r w:rsidRPr="004F214E" w:rsidDel="00EA50AD">
                <w:rPr>
                  <w:rFonts w:ascii="Courier New" w:eastAsia="Times New Roman" w:hAnsi="Courier New" w:cs="Courier New"/>
                  <w:sz w:val="20"/>
                  <w:szCs w:val="20"/>
                </w:rPr>
                <w:delText xml:space="preserve">VOICE OVER </w:delText>
              </w:r>
              <w:r w:rsidRPr="004F214E" w:rsidDel="00EA50AD">
                <w:rPr>
                  <w:rFonts w:ascii="Courier New" w:eastAsia="Times New Roman" w:hAnsi="Courier New" w:cs="Courier New"/>
                  <w:sz w:val="20"/>
                  <w:szCs w:val="20"/>
                </w:rPr>
                <w:lastRenderedPageBreak/>
                <w:delText>INTERNET PROTOCOL</w:delText>
              </w:r>
            </w:del>
            <w:ins w:id="335" w:author="DISA User" w:date="2015-09-17T15:02:00Z">
              <w:r w:rsidR="00EA50AD">
                <w:rPr>
                  <w:rFonts w:ascii="Courier New" w:eastAsia="Times New Roman" w:hAnsi="Courier New" w:cs="Courier New"/>
                  <w:sz w:val="20"/>
                  <w:szCs w:val="20"/>
                </w:rPr>
                <w:t>VOIP</w:t>
              </w:r>
            </w:ins>
            <w:r w:rsidRPr="004F214E">
              <w:rPr>
                <w:rFonts w:ascii="Courier New" w:eastAsia="Times New Roman" w:hAnsi="Courier New" w:cs="Courier New"/>
                <w:sz w:val="20"/>
                <w:szCs w:val="20"/>
              </w:rPr>
              <w:t xml:space="preserve"> set </w:t>
            </w:r>
            <w:del w:id="336" w:author="DISA User" w:date="2015-09-17T15:02:00Z">
              <w:r w:rsidRPr="004F214E" w:rsidDel="00EA50AD">
                <w:rPr>
                  <w:rFonts w:ascii="Courier New" w:eastAsia="Times New Roman" w:hAnsi="Courier New" w:cs="Courier New"/>
                  <w:sz w:val="20"/>
                  <w:szCs w:val="20"/>
                </w:rPr>
                <w:delText xml:space="preserve">allows the commander to </w:delText>
              </w:r>
            </w:del>
            <w:r w:rsidRPr="004F214E">
              <w:rPr>
                <w:rFonts w:ascii="Courier New" w:eastAsia="Times New Roman" w:hAnsi="Courier New" w:cs="Courier New"/>
                <w:sz w:val="20"/>
                <w:szCs w:val="20"/>
              </w:rPr>
              <w:t>detail</w:t>
            </w:r>
            <w:ins w:id="337" w:author="DISA User" w:date="2015-09-17T15:02:00Z">
              <w:r w:rsidR="00EA50AD">
                <w:rPr>
                  <w:rFonts w:ascii="Courier New" w:eastAsia="Times New Roman" w:hAnsi="Courier New" w:cs="Courier New"/>
                  <w:sz w:val="20"/>
                  <w:szCs w:val="20"/>
                </w:rPr>
                <w:t>s</w:t>
              </w:r>
            </w:ins>
            <w:r w:rsidRPr="004F214E">
              <w:rPr>
                <w:rFonts w:ascii="Courier New" w:eastAsia="Times New Roman" w:hAnsi="Courier New" w:cs="Courier New"/>
                <w:sz w:val="20"/>
                <w:szCs w:val="20"/>
              </w:rPr>
              <w:t xml:space="preserve"> specific Voice Over Internet Protocol (VOIP) requirements, policies</w:t>
            </w:r>
            <w:ins w:id="338" w:author="DISA User" w:date="2015-09-17T15:02:00Z">
              <w:r w:rsidR="00EA50AD">
                <w:rPr>
                  <w:rFonts w:ascii="Courier New" w:eastAsia="Times New Roman" w:hAnsi="Courier New" w:cs="Courier New"/>
                  <w:sz w:val="20"/>
                  <w:szCs w:val="20"/>
                </w:rPr>
                <w:t>,</w:t>
              </w:r>
            </w:ins>
            <w:r w:rsidRPr="004F214E">
              <w:rPr>
                <w:rFonts w:ascii="Courier New" w:eastAsia="Times New Roman" w:hAnsi="Courier New" w:cs="Courier New"/>
                <w:sz w:val="20"/>
                <w:szCs w:val="20"/>
              </w:rPr>
              <w:t xml:space="preserve"> and procedures.</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25</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3"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39" w:author="DISA User" w:date="2015-09-17T15:02:00Z">
              <w:r w:rsidRPr="004F214E" w:rsidDel="00EA50AD">
                <w:rPr>
                  <w:rFonts w:ascii="Courier New" w:eastAsia="Times New Roman" w:hAnsi="Courier New" w:cs="Courier New"/>
                  <w:sz w:val="20"/>
                  <w:szCs w:val="20"/>
                </w:rPr>
                <w:delText>26</w:delText>
              </w:r>
            </w:del>
            <w:ins w:id="340" w:author="DISA User" w:date="2015-09-17T15:02:00Z">
              <w:r w:rsidR="00EA50AD">
                <w:rPr>
                  <w:rFonts w:ascii="Courier New" w:eastAsia="Times New Roman" w:hAnsi="Courier New" w:cs="Courier New"/>
                  <w:sz w:val="20"/>
                  <w:szCs w:val="20"/>
                </w:rPr>
                <w:t>31</w:t>
              </w:r>
            </w:ins>
          </w:p>
        </w:tc>
        <w:tc>
          <w:tcPr>
            <w:tcW w:w="0" w:type="auto"/>
            <w:hideMark/>
          </w:tcPr>
          <w:p w:rsidR="00CE4C83" w:rsidRPr="004F214E" w:rsidRDefault="00CE4C83" w:rsidP="00EA50A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w:t>
            </w:r>
            <w:del w:id="341" w:author="DISA User" w:date="2015-09-17T15:02:00Z">
              <w:r w:rsidRPr="004F214E" w:rsidDel="00EA50AD">
                <w:rPr>
                  <w:rFonts w:ascii="Courier New" w:eastAsia="Times New Roman" w:hAnsi="Courier New" w:cs="Courier New"/>
                  <w:sz w:val="20"/>
                  <w:szCs w:val="20"/>
                </w:rPr>
                <w:delText>POWERPOINT</w:delText>
              </w:r>
            </w:del>
            <w:ins w:id="342" w:author="DISA User" w:date="2015-09-17T15:02:00Z">
              <w:r w:rsidR="00EA50AD">
                <w:rPr>
                  <w:rFonts w:ascii="Courier New" w:eastAsia="Times New Roman" w:hAnsi="Courier New" w:cs="Courier New"/>
                  <w:sz w:val="20"/>
                  <w:szCs w:val="20"/>
                </w:rPr>
                <w:t>PRESENTATIONS</w:t>
              </w:r>
            </w:ins>
            <w:r w:rsidRPr="004F214E">
              <w:rPr>
                <w:rFonts w:ascii="Courier New" w:eastAsia="Times New Roman" w:hAnsi="Courier New" w:cs="Courier New"/>
                <w:sz w:val="20"/>
                <w:szCs w:val="20"/>
              </w:rPr>
              <w:t>". The GENTEXT/</w:t>
            </w:r>
            <w:del w:id="343" w:author="DISA User" w:date="2015-09-17T15:03:00Z">
              <w:r w:rsidRPr="004F214E" w:rsidDel="00EA50AD">
                <w:rPr>
                  <w:rFonts w:ascii="Courier New" w:eastAsia="Times New Roman" w:hAnsi="Courier New" w:cs="Courier New"/>
                  <w:sz w:val="20"/>
                  <w:szCs w:val="20"/>
                </w:rPr>
                <w:delText>POWERPOINT</w:delText>
              </w:r>
            </w:del>
            <w:ins w:id="344" w:author="DISA User" w:date="2015-09-17T15:03:00Z">
              <w:r w:rsidR="00EA50AD">
                <w:rPr>
                  <w:rFonts w:ascii="Courier New" w:eastAsia="Times New Roman" w:hAnsi="Courier New" w:cs="Courier New"/>
                  <w:sz w:val="20"/>
                  <w:szCs w:val="20"/>
                </w:rPr>
                <w:t>PRESENTATIONS</w:t>
              </w:r>
            </w:ins>
            <w:r w:rsidRPr="004F214E">
              <w:rPr>
                <w:rFonts w:ascii="Courier New" w:eastAsia="Times New Roman" w:hAnsi="Courier New" w:cs="Courier New"/>
                <w:sz w:val="20"/>
                <w:szCs w:val="20"/>
              </w:rPr>
              <w:t xml:space="preserve"> set </w:t>
            </w:r>
            <w:del w:id="345" w:author="DISA User" w:date="2015-09-17T15:03:00Z">
              <w:r w:rsidRPr="004F214E" w:rsidDel="00EA50AD">
                <w:rPr>
                  <w:rFonts w:ascii="Courier New" w:eastAsia="Times New Roman" w:hAnsi="Courier New" w:cs="Courier New"/>
                  <w:sz w:val="20"/>
                  <w:szCs w:val="20"/>
                </w:rPr>
                <w:delText xml:space="preserve">allows the commander to list </w:delText>
              </w:r>
            </w:del>
            <w:ins w:id="346" w:author="DISA User" w:date="2015-09-17T15:03:00Z">
              <w:r w:rsidR="00EA50AD">
                <w:rPr>
                  <w:rFonts w:ascii="Courier New" w:eastAsia="Times New Roman" w:hAnsi="Courier New" w:cs="Courier New"/>
                  <w:sz w:val="20"/>
                  <w:szCs w:val="20"/>
                </w:rPr>
                <w:t xml:space="preserve">specifies </w:t>
              </w:r>
            </w:ins>
            <w:r w:rsidRPr="004F214E">
              <w:rPr>
                <w:rFonts w:ascii="Courier New" w:eastAsia="Times New Roman" w:hAnsi="Courier New" w:cs="Courier New"/>
                <w:sz w:val="20"/>
                <w:szCs w:val="20"/>
              </w:rPr>
              <w:t xml:space="preserve">the standard </w:t>
            </w:r>
            <w:ins w:id="347" w:author="DISA User" w:date="2015-09-17T15:03:00Z">
              <w:r w:rsidR="00EA50AD">
                <w:rPr>
                  <w:rFonts w:ascii="Courier New" w:eastAsia="Times New Roman" w:hAnsi="Courier New" w:cs="Courier New"/>
                  <w:sz w:val="20"/>
                  <w:szCs w:val="20"/>
                </w:rPr>
                <w:t xml:space="preserve">presentation policy e.g., </w:t>
              </w:r>
            </w:ins>
            <w:r w:rsidRPr="004F214E">
              <w:rPr>
                <w:rFonts w:ascii="Courier New" w:eastAsia="Times New Roman" w:hAnsi="Courier New" w:cs="Courier New"/>
                <w:sz w:val="20"/>
                <w:szCs w:val="20"/>
              </w:rPr>
              <w:t xml:space="preserve">PowerPoint </w:t>
            </w:r>
            <w:del w:id="348" w:author="DISA User" w:date="2015-09-17T15:04:00Z">
              <w:r w:rsidRPr="004F214E" w:rsidDel="00EA50AD">
                <w:rPr>
                  <w:rFonts w:ascii="Courier New" w:eastAsia="Times New Roman" w:hAnsi="Courier New" w:cs="Courier New"/>
                  <w:sz w:val="20"/>
                  <w:szCs w:val="20"/>
                </w:rPr>
                <w:delText xml:space="preserve">policies that are to be used </w:delText>
              </w:r>
            </w:del>
            <w:r w:rsidRPr="004F214E">
              <w:rPr>
                <w:rFonts w:ascii="Courier New" w:eastAsia="Times New Roman" w:hAnsi="Courier New" w:cs="Courier New"/>
                <w:sz w:val="20"/>
                <w:szCs w:val="20"/>
              </w:rPr>
              <w:t xml:space="preserve">when creating presentations in PowerPoint. </w:t>
            </w:r>
            <w:del w:id="349" w:author="DISA User" w:date="2015-09-17T15:04:00Z">
              <w:r w:rsidRPr="004F214E" w:rsidDel="00EA50AD">
                <w:rPr>
                  <w:rFonts w:ascii="Courier New" w:eastAsia="Times New Roman" w:hAnsi="Courier New" w:cs="Courier New"/>
                  <w:sz w:val="20"/>
                  <w:szCs w:val="20"/>
                </w:rPr>
                <w:delText>(See Annex C in reference document). For further U.S. Implementation Guidance, see Repository in USMTF Program Items Document, item 364.</w:delText>
              </w:r>
            </w:del>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26</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del w:id="350" w:author="DISA User" w:date="2015-09-17T15:05:00Z">
              <w:r w:rsidRPr="004F214E" w:rsidDel="00EA50AD">
                <w:rPr>
                  <w:rFonts w:ascii="Courier New" w:eastAsia="Times New Roman" w:hAnsi="Courier New" w:cs="Courier New"/>
                  <w:b/>
                  <w:bCs/>
                  <w:color w:val="FF0000"/>
                  <w:sz w:val="20"/>
                  <w:szCs w:val="20"/>
                </w:rPr>
                <w:delText xml:space="preserve">M </w:delText>
              </w:r>
            </w:del>
            <w:ins w:id="351" w:author="DISA User" w:date="2015-09-17T15:05:00Z">
              <w:r w:rsidR="00EA50AD">
                <w:rPr>
                  <w:rFonts w:ascii="Courier New" w:eastAsia="Times New Roman" w:hAnsi="Courier New" w:cs="Courier New"/>
                  <w:b/>
                  <w:bCs/>
                  <w:color w:val="FF0000"/>
                  <w:sz w:val="20"/>
                  <w:szCs w:val="20"/>
                </w:rPr>
                <w:t>0</w:t>
              </w:r>
            </w:ins>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4"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52" w:author="DISA User" w:date="2015-09-17T15:04:00Z">
              <w:r w:rsidRPr="004F214E" w:rsidDel="00EA50AD">
                <w:rPr>
                  <w:rFonts w:ascii="Courier New" w:eastAsia="Times New Roman" w:hAnsi="Courier New" w:cs="Courier New"/>
                  <w:sz w:val="20"/>
                  <w:szCs w:val="20"/>
                </w:rPr>
                <w:delText>27</w:delText>
              </w:r>
            </w:del>
            <w:ins w:id="353" w:author="DISA User" w:date="2015-09-17T15:04:00Z">
              <w:r w:rsidR="00EA50AD">
                <w:rPr>
                  <w:rFonts w:ascii="Courier New" w:eastAsia="Times New Roman" w:hAnsi="Courier New" w:cs="Courier New"/>
                  <w:sz w:val="20"/>
                  <w:szCs w:val="20"/>
                </w:rPr>
                <w:t>32</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of the GENTEXT set must equal "SOFTWARE”. The GENTEXT/SOFTWARE set details specific policies and procedures for downloading and installation of software.</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27</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5"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54" w:author="DISA User" w:date="2015-09-17T15:04:00Z">
              <w:r w:rsidRPr="004F214E" w:rsidDel="00EA50AD">
                <w:rPr>
                  <w:rFonts w:ascii="Courier New" w:eastAsia="Times New Roman" w:hAnsi="Courier New" w:cs="Courier New"/>
                  <w:sz w:val="20"/>
                  <w:szCs w:val="20"/>
                </w:rPr>
                <w:delText>28</w:delText>
              </w:r>
            </w:del>
            <w:ins w:id="355" w:author="DISA User" w:date="2015-09-17T15:04:00Z">
              <w:r w:rsidR="00EA50AD">
                <w:rPr>
                  <w:rFonts w:ascii="Courier New" w:eastAsia="Times New Roman" w:hAnsi="Courier New" w:cs="Courier New"/>
                  <w:sz w:val="20"/>
                  <w:szCs w:val="20"/>
                </w:rPr>
                <w:t>33</w:t>
              </w:r>
            </w:ins>
          </w:p>
        </w:tc>
        <w:tc>
          <w:tcPr>
            <w:tcW w:w="0" w:type="auto"/>
            <w:hideMark/>
          </w:tcPr>
          <w:p w:rsidR="00CE4C83" w:rsidRPr="004F214E" w:rsidRDefault="00CE4C83" w:rsidP="00EA50A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of the GENTEXT set must equal "STORAGE POLICY". The GENTEXT/STORAGE POLICY set allows the </w:t>
            </w:r>
            <w:del w:id="356" w:author="DISA User" w:date="2015-09-17T15:04:00Z">
              <w:r w:rsidRPr="004F214E" w:rsidDel="00EA50AD">
                <w:rPr>
                  <w:rFonts w:ascii="Courier New" w:eastAsia="Times New Roman" w:hAnsi="Courier New" w:cs="Courier New"/>
                  <w:sz w:val="20"/>
                  <w:szCs w:val="20"/>
                </w:rPr>
                <w:delText>c</w:delText>
              </w:r>
            </w:del>
            <w:ins w:id="357" w:author="DISA User" w:date="2015-09-17T15:04:00Z">
              <w:r w:rsidR="00EA50AD">
                <w:rPr>
                  <w:rFonts w:ascii="Courier New" w:eastAsia="Times New Roman" w:hAnsi="Courier New" w:cs="Courier New"/>
                  <w:sz w:val="20"/>
                  <w:szCs w:val="20"/>
                </w:rPr>
                <w:t>C</w:t>
              </w:r>
            </w:ins>
            <w:r w:rsidRPr="004F214E">
              <w:rPr>
                <w:rFonts w:ascii="Courier New" w:eastAsia="Times New Roman" w:hAnsi="Courier New" w:cs="Courier New"/>
                <w:sz w:val="20"/>
                <w:szCs w:val="20"/>
              </w:rPr>
              <w:t>ommand</w:t>
            </w:r>
            <w:del w:id="358" w:author="DISA User" w:date="2015-09-17T15:04:00Z">
              <w:r w:rsidRPr="004F214E" w:rsidDel="00EA50AD">
                <w:rPr>
                  <w:rFonts w:ascii="Courier New" w:eastAsia="Times New Roman" w:hAnsi="Courier New" w:cs="Courier New"/>
                  <w:sz w:val="20"/>
                  <w:szCs w:val="20"/>
                </w:rPr>
                <w:delText>er</w:delText>
              </w:r>
            </w:del>
            <w:r w:rsidRPr="004F214E">
              <w:rPr>
                <w:rFonts w:ascii="Courier New" w:eastAsia="Times New Roman" w:hAnsi="Courier New" w:cs="Courier New"/>
                <w:sz w:val="20"/>
                <w:szCs w:val="20"/>
              </w:rPr>
              <w:t xml:space="preserve"> to emphasize specific aspects in the storage policy</w:t>
            </w:r>
            <w:ins w:id="359" w:author="DISA User" w:date="2015-09-17T15:05:00Z">
              <w:r w:rsidR="00EA50AD">
                <w:rPr>
                  <w:rFonts w:ascii="Courier New" w:eastAsia="Times New Roman" w:hAnsi="Courier New" w:cs="Courier New"/>
                  <w:sz w:val="20"/>
                  <w:szCs w:val="20"/>
                </w:rPr>
                <w:t xml:space="preserve"> such as backing up data</w:t>
              </w:r>
            </w:ins>
            <w:r w:rsidRPr="004F214E">
              <w:rPr>
                <w:rFonts w:ascii="Courier New" w:eastAsia="Times New Roman" w:hAnsi="Courier New" w:cs="Courier New"/>
                <w:sz w:val="20"/>
                <w:szCs w:val="20"/>
              </w:rPr>
              <w:t>.</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28</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6" w:history="1">
              <w:r w:rsidR="00CE4C83" w:rsidRPr="004F214E">
                <w:rPr>
                  <w:rFonts w:ascii="Courier New" w:eastAsia="Times New Roman" w:hAnsi="Courier New" w:cs="Courier New"/>
                  <w:color w:val="0000FF"/>
                  <w:sz w:val="20"/>
                  <w:szCs w:val="20"/>
                  <w:u w:val="single"/>
                </w:rPr>
                <w:t>GENTEXT</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60" w:author="DISA User" w:date="2015-09-17T15:05:00Z">
              <w:r w:rsidRPr="004F214E" w:rsidDel="00EA50AD">
                <w:rPr>
                  <w:rFonts w:ascii="Courier New" w:eastAsia="Times New Roman" w:hAnsi="Courier New" w:cs="Courier New"/>
                  <w:sz w:val="20"/>
                  <w:szCs w:val="20"/>
                </w:rPr>
                <w:delText>29</w:delText>
              </w:r>
            </w:del>
            <w:ins w:id="361" w:author="DISA User" w:date="2015-09-17T15:05:00Z">
              <w:r w:rsidR="00EA50AD">
                <w:rPr>
                  <w:rFonts w:ascii="Courier New" w:eastAsia="Times New Roman" w:hAnsi="Courier New" w:cs="Courier New"/>
                  <w:sz w:val="20"/>
                  <w:szCs w:val="20"/>
                </w:rPr>
                <w:t>34</w:t>
              </w:r>
            </w:ins>
          </w:p>
        </w:tc>
        <w:tc>
          <w:tcPr>
            <w:tcW w:w="0" w:type="auto"/>
            <w:hideMark/>
          </w:tcPr>
          <w:p w:rsidR="00CE4C83" w:rsidRPr="004F214E" w:rsidRDefault="00CE4C83" w:rsidP="00EA50A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of the GENTEXT set must equal "ARCHIVE POLICY". The GENTEXT/ARCHIVE </w:t>
            </w:r>
            <w:del w:id="362" w:author="DISA User" w:date="2015-09-17T15:05:00Z">
              <w:r w:rsidRPr="004F214E" w:rsidDel="00EA50AD">
                <w:rPr>
                  <w:rFonts w:ascii="Courier New" w:eastAsia="Times New Roman" w:hAnsi="Courier New" w:cs="Courier New"/>
                  <w:sz w:val="20"/>
                  <w:szCs w:val="20"/>
                </w:rPr>
                <w:delText xml:space="preserve">Policy </w:delText>
              </w:r>
            </w:del>
            <w:ins w:id="363" w:author="DISA User" w:date="2015-09-17T15:05:00Z">
              <w:r w:rsidR="00EA50AD">
                <w:rPr>
                  <w:rFonts w:ascii="Courier New" w:eastAsia="Times New Roman" w:hAnsi="Courier New" w:cs="Courier New"/>
                  <w:sz w:val="20"/>
                  <w:szCs w:val="20"/>
                </w:rPr>
                <w:t>POLICY</w:t>
              </w:r>
              <w:r w:rsidR="00EA50AD" w:rsidRPr="004F214E">
                <w:rPr>
                  <w:rFonts w:ascii="Courier New" w:eastAsia="Times New Roman" w:hAnsi="Courier New" w:cs="Courier New"/>
                  <w:sz w:val="20"/>
                  <w:szCs w:val="20"/>
                </w:rPr>
                <w:t xml:space="preserve"> </w:t>
              </w:r>
            </w:ins>
            <w:r w:rsidRPr="004F214E">
              <w:rPr>
                <w:rFonts w:ascii="Courier New" w:eastAsia="Times New Roman" w:hAnsi="Courier New" w:cs="Courier New"/>
                <w:sz w:val="20"/>
                <w:szCs w:val="20"/>
              </w:rPr>
              <w:t xml:space="preserve">set allows the </w:t>
            </w:r>
            <w:del w:id="364" w:author="DISA User" w:date="2015-09-17T15:06:00Z">
              <w:r w:rsidRPr="004F214E" w:rsidDel="00EA50AD">
                <w:rPr>
                  <w:rFonts w:ascii="Courier New" w:eastAsia="Times New Roman" w:hAnsi="Courier New" w:cs="Courier New"/>
                  <w:sz w:val="20"/>
                  <w:szCs w:val="20"/>
                </w:rPr>
                <w:delText>c</w:delText>
              </w:r>
            </w:del>
            <w:ins w:id="365" w:author="DISA User" w:date="2015-09-17T15:06:00Z">
              <w:r w:rsidR="00EA50AD">
                <w:rPr>
                  <w:rFonts w:ascii="Courier New" w:eastAsia="Times New Roman" w:hAnsi="Courier New" w:cs="Courier New"/>
                  <w:sz w:val="20"/>
                  <w:szCs w:val="20"/>
                </w:rPr>
                <w:t>C</w:t>
              </w:r>
            </w:ins>
            <w:r w:rsidRPr="004F214E">
              <w:rPr>
                <w:rFonts w:ascii="Courier New" w:eastAsia="Times New Roman" w:hAnsi="Courier New" w:cs="Courier New"/>
                <w:sz w:val="20"/>
                <w:szCs w:val="20"/>
              </w:rPr>
              <w:t>ommander to stipulate the length in time that records are to be retained. This does not override national archival responsibilities.</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29</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0000"/>
                <w:sz w:val="20"/>
                <w:szCs w:val="20"/>
              </w:rPr>
            </w:pPr>
            <w:r w:rsidRPr="004F214E">
              <w:rPr>
                <w:rFonts w:ascii="Courier New" w:eastAsia="Times New Roman" w:hAnsi="Courier New" w:cs="Courier New"/>
                <w:b/>
                <w:bCs/>
                <w:color w:val="FF0000"/>
                <w:sz w:val="20"/>
                <w:szCs w:val="20"/>
              </w:rPr>
              <w:t xml:space="preserve">M </w:t>
            </w:r>
          </w:p>
        </w:tc>
        <w:tc>
          <w:tcPr>
            <w:tcW w:w="0" w:type="auto"/>
            <w:hideMark/>
          </w:tcPr>
          <w:p w:rsidR="00CE4C83" w:rsidRPr="004F214E" w:rsidRDefault="00A52B93" w:rsidP="004F214E">
            <w:pPr>
              <w:spacing w:after="0" w:line="240" w:lineRule="auto"/>
              <w:rPr>
                <w:rFonts w:ascii="Courier New" w:eastAsia="Times New Roman" w:hAnsi="Courier New" w:cs="Courier New"/>
                <w:sz w:val="20"/>
                <w:szCs w:val="20"/>
              </w:rPr>
            </w:pPr>
            <w:del w:id="366" w:author="DISA User" w:date="2015-09-17T15:06:00Z">
              <w:r w:rsidRPr="004F214E" w:rsidDel="00EA50AD">
                <w:rPr>
                  <w:rFonts w:ascii="Courier New" w:hAnsi="Courier New" w:cs="Courier New"/>
                  <w:sz w:val="20"/>
                  <w:szCs w:val="20"/>
                </w:rPr>
                <w:fldChar w:fldCharType="begin"/>
              </w:r>
              <w:r w:rsidRPr="004F214E" w:rsidDel="00EA50AD">
                <w:rPr>
                  <w:rFonts w:ascii="Courier New" w:hAnsi="Courier New" w:cs="Courier New"/>
                  <w:sz w:val="20"/>
                  <w:szCs w:val="20"/>
                </w:rPr>
                <w:delInstrText xml:space="preserve"> HYPERLINK "javascript:transformSchema('./WithDoc/OPTASK%20IM/sets.xsd',%20'./set_report.xsl',%20'OPTASK%20IM',%20'FNP')" </w:delInstrText>
              </w:r>
              <w:r w:rsidRPr="004F214E" w:rsidDel="00EA50AD">
                <w:rPr>
                  <w:rFonts w:ascii="Courier New" w:hAnsi="Courier New" w:cs="Courier New"/>
                  <w:sz w:val="20"/>
                  <w:szCs w:val="20"/>
                </w:rPr>
                <w:fldChar w:fldCharType="separate"/>
              </w:r>
              <w:r w:rsidR="00CE4C83" w:rsidRPr="004F214E" w:rsidDel="00EA50AD">
                <w:rPr>
                  <w:rFonts w:ascii="Courier New" w:eastAsia="Times New Roman" w:hAnsi="Courier New" w:cs="Courier New"/>
                  <w:color w:val="0000FF"/>
                  <w:sz w:val="20"/>
                  <w:szCs w:val="20"/>
                  <w:u w:val="single"/>
                </w:rPr>
                <w:delText>FNP</w:delText>
              </w:r>
              <w:r w:rsidRPr="004F214E" w:rsidDel="00EA50AD">
                <w:rPr>
                  <w:rFonts w:ascii="Courier New" w:eastAsia="Times New Roman" w:hAnsi="Courier New" w:cs="Courier New"/>
                  <w:color w:val="0000FF"/>
                  <w:sz w:val="20"/>
                  <w:szCs w:val="20"/>
                  <w:u w:val="single"/>
                </w:rPr>
                <w:fldChar w:fldCharType="end"/>
              </w:r>
            </w:del>
            <w:ins w:id="367" w:author="DISA User" w:date="2015-09-17T15:06:00Z">
              <w:r w:rsidR="00EA50AD">
                <w:rPr>
                  <w:rFonts w:ascii="Courier New" w:eastAsia="Times New Roman" w:hAnsi="Courier New" w:cs="Courier New"/>
                  <w:color w:val="0000FF"/>
                  <w:sz w:val="20"/>
                  <w:szCs w:val="20"/>
                  <w:u w:val="single"/>
                </w:rPr>
                <w:br/>
                <w:t>GENTEXT</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68" w:author="DISA User" w:date="2015-09-17T15:06:00Z">
              <w:r w:rsidRPr="004F214E" w:rsidDel="00EA50AD">
                <w:rPr>
                  <w:rFonts w:ascii="Courier New" w:eastAsia="Times New Roman" w:hAnsi="Courier New" w:cs="Courier New"/>
                  <w:sz w:val="20"/>
                  <w:szCs w:val="20"/>
                </w:rPr>
                <w:delText>30</w:delText>
              </w:r>
            </w:del>
            <w:ins w:id="369" w:author="DISA User" w:date="2015-09-17T15:06:00Z">
              <w:r w:rsidR="00EA50AD">
                <w:rPr>
                  <w:rFonts w:ascii="Courier New" w:eastAsia="Times New Roman" w:hAnsi="Courier New" w:cs="Courier New"/>
                  <w:sz w:val="20"/>
                  <w:szCs w:val="20"/>
                </w:rPr>
                <w:t>35</w:t>
              </w:r>
            </w:ins>
          </w:p>
        </w:tc>
        <w:tc>
          <w:tcPr>
            <w:tcW w:w="0" w:type="auto"/>
            <w:hideMark/>
          </w:tcPr>
          <w:p w:rsidR="00EA50AD" w:rsidRPr="004F214E" w:rsidRDefault="00EA50AD" w:rsidP="00EA50AD">
            <w:pPr>
              <w:spacing w:after="0" w:line="240" w:lineRule="auto"/>
              <w:rPr>
                <w:rFonts w:ascii="Courier New" w:eastAsia="Times New Roman" w:hAnsi="Courier New" w:cs="Courier New"/>
                <w:sz w:val="20"/>
                <w:szCs w:val="20"/>
              </w:rPr>
            </w:pPr>
            <w:ins w:id="370" w:author="DISA User" w:date="2015-09-17T15:07:00Z">
              <w:r w:rsidRPr="004F214E">
                <w:rPr>
                  <w:rFonts w:ascii="Courier New" w:eastAsia="Times New Roman" w:hAnsi="Courier New" w:cs="Courier New"/>
                  <w:sz w:val="20"/>
                  <w:szCs w:val="20"/>
                </w:rPr>
                <w:t>Field 1 of the GENTEXT set must equal "</w:t>
              </w:r>
              <w:r>
                <w:rPr>
                  <w:rFonts w:ascii="Courier New" w:eastAsia="Times New Roman" w:hAnsi="Courier New" w:cs="Courier New"/>
                  <w:sz w:val="20"/>
                  <w:szCs w:val="20"/>
                </w:rPr>
                <w:t>FILE NAMING POLICY</w:t>
              </w:r>
              <w:r w:rsidRPr="004F214E">
                <w:rPr>
                  <w:rFonts w:ascii="Courier New" w:eastAsia="Times New Roman" w:hAnsi="Courier New" w:cs="Courier New"/>
                  <w:sz w:val="20"/>
                  <w:szCs w:val="20"/>
                </w:rPr>
                <w:t>". The GENTEXT/</w:t>
              </w:r>
              <w:r>
                <w:rPr>
                  <w:rFonts w:ascii="Courier New" w:eastAsia="Times New Roman" w:hAnsi="Courier New" w:cs="Courier New"/>
                  <w:sz w:val="20"/>
                  <w:szCs w:val="20"/>
                </w:rPr>
                <w:t>FILE NAMING POLICY</w:t>
              </w:r>
              <w:r w:rsidRPr="004F214E">
                <w:rPr>
                  <w:rFonts w:ascii="Courier New" w:eastAsia="Times New Roman" w:hAnsi="Courier New" w:cs="Courier New"/>
                  <w:sz w:val="20"/>
                  <w:szCs w:val="20"/>
                </w:rPr>
                <w:t xml:space="preserve"> </w:t>
              </w:r>
            </w:ins>
            <w:del w:id="371" w:author="DISA User" w:date="2015-09-17T15:07:00Z">
              <w:r w:rsidR="00CE4C83" w:rsidRPr="004F214E" w:rsidDel="00EA50AD">
                <w:rPr>
                  <w:rFonts w:ascii="Courier New" w:eastAsia="Times New Roman" w:hAnsi="Courier New" w:cs="Courier New"/>
                  <w:sz w:val="20"/>
                  <w:szCs w:val="20"/>
                </w:rPr>
                <w:delText>The FNP</w:delText>
              </w:r>
            </w:del>
            <w:r w:rsidR="00CE4C83" w:rsidRPr="004F214E">
              <w:rPr>
                <w:rFonts w:ascii="Courier New" w:eastAsia="Times New Roman" w:hAnsi="Courier New" w:cs="Courier New"/>
                <w:sz w:val="20"/>
                <w:szCs w:val="20"/>
              </w:rPr>
              <w:t xml:space="preserve"> set </w:t>
            </w:r>
            <w:del w:id="372" w:author="DISA User" w:date="2015-09-17T15:07:00Z">
              <w:r w:rsidR="00CE4C83" w:rsidRPr="004F214E" w:rsidDel="00EA50AD">
                <w:rPr>
                  <w:rFonts w:ascii="Courier New" w:eastAsia="Times New Roman" w:hAnsi="Courier New" w:cs="Courier New"/>
                  <w:sz w:val="20"/>
                  <w:szCs w:val="20"/>
                </w:rPr>
                <w:delText xml:space="preserve">allows the commander to stipulate </w:delText>
              </w:r>
            </w:del>
            <w:ins w:id="373" w:author="DISA User" w:date="2015-09-17T15:07:00Z">
              <w:r>
                <w:rPr>
                  <w:rFonts w:ascii="Courier New" w:eastAsia="Times New Roman" w:hAnsi="Courier New" w:cs="Courier New"/>
                  <w:sz w:val="20"/>
                  <w:szCs w:val="20"/>
                </w:rPr>
                <w:t xml:space="preserve">specifies </w:t>
              </w:r>
            </w:ins>
            <w:r w:rsidR="00CE4C83" w:rsidRPr="004F214E">
              <w:rPr>
                <w:rFonts w:ascii="Courier New" w:eastAsia="Times New Roman" w:hAnsi="Courier New" w:cs="Courier New"/>
                <w:sz w:val="20"/>
                <w:szCs w:val="20"/>
              </w:rPr>
              <w:t>the file naming structure to be used</w:t>
            </w:r>
            <w:ins w:id="374" w:author="DISA User" w:date="2015-09-17T15:07:00Z">
              <w:r>
                <w:rPr>
                  <w:rFonts w:ascii="Courier New" w:eastAsia="Times New Roman" w:hAnsi="Courier New" w:cs="Courier New"/>
                  <w:sz w:val="20"/>
                  <w:szCs w:val="20"/>
                </w:rPr>
                <w:t>.</w:t>
              </w:r>
            </w:ins>
            <w:del w:id="375" w:author="DISA User" w:date="2015-09-17T15:07:00Z">
              <w:r w:rsidR="00CE4C83" w:rsidRPr="004F214E" w:rsidDel="00EA50AD">
                <w:rPr>
                  <w:rFonts w:ascii="Courier New" w:eastAsia="Times New Roman" w:hAnsi="Courier New" w:cs="Courier New"/>
                  <w:sz w:val="20"/>
                  <w:szCs w:val="20"/>
                </w:rPr>
                <w:delText xml:space="preserve"> for the period in the Operation/Exercise or reference Annex A to Chapter 3 of the reference document. For further U.S. </w:delText>
              </w:r>
              <w:r w:rsidR="00CE4C83" w:rsidRPr="004F214E" w:rsidDel="00EA50AD">
                <w:rPr>
                  <w:rFonts w:ascii="Courier New" w:eastAsia="Times New Roman" w:hAnsi="Courier New" w:cs="Courier New"/>
                  <w:sz w:val="20"/>
                  <w:szCs w:val="20"/>
                </w:rPr>
                <w:lastRenderedPageBreak/>
                <w:delText>Implementation Guidance, see Repository in USMTF Program Items Document, item 364.</w:delText>
              </w:r>
            </w:del>
            <w:ins w:id="376" w:author="DISA User" w:date="2015-09-17T15:09:00Z">
              <w:r>
                <w:rPr>
                  <w:rFonts w:ascii="Courier New" w:eastAsia="Times New Roman" w:hAnsi="Courier New" w:cs="Courier New"/>
                  <w:sz w:val="20"/>
                  <w:szCs w:val="20"/>
                </w:rPr>
                <w:br/>
              </w:r>
            </w:ins>
            <w:ins w:id="377" w:author="DISA User" w:date="2015-09-17T15:07:00Z">
              <w:r>
                <w:rPr>
                  <w:rFonts w:ascii="Courier New" w:eastAsia="Times New Roman" w:hAnsi="Courier New" w:cs="Courier New"/>
                  <w:sz w:val="20"/>
                  <w:szCs w:val="20"/>
                </w:rPr>
                <w:t>For example:</w:t>
              </w:r>
            </w:ins>
            <w:ins w:id="378" w:author="DISA User" w:date="2015-09-17T15:08:00Z">
              <w:r>
                <w:rPr>
                  <w:rFonts w:ascii="Courier New" w:eastAsia="Times New Roman" w:hAnsi="Courier New" w:cs="Courier New"/>
                  <w:sz w:val="20"/>
                  <w:szCs w:val="20"/>
                </w:rPr>
                <w:t xml:space="preserve"> “DATE(YYMMMDD)_CLASSIFICATION(</w:t>
              </w:r>
              <w:proofErr w:type="spellStart"/>
              <w:r>
                <w:rPr>
                  <w:rFonts w:ascii="Courier New" w:eastAsia="Times New Roman" w:hAnsi="Courier New" w:cs="Courier New"/>
                  <w:sz w:val="20"/>
                  <w:szCs w:val="20"/>
                </w:rPr>
                <w:t>U:Unclass</w:t>
              </w:r>
            </w:ins>
            <w:ins w:id="379" w:author="DISA User" w:date="2015-09-17T15:09:00Z">
              <w:r>
                <w:rPr>
                  <w:rFonts w:ascii="Courier New" w:eastAsia="Times New Roman" w:hAnsi="Courier New" w:cs="Courier New"/>
                  <w:sz w:val="20"/>
                  <w:szCs w:val="20"/>
                </w:rPr>
                <w:t>ifi</w:t>
              </w:r>
            </w:ins>
            <w:ins w:id="380" w:author="DISA User" w:date="2015-09-17T15:08:00Z">
              <w:r>
                <w:rPr>
                  <w:rFonts w:ascii="Courier New" w:eastAsia="Times New Roman" w:hAnsi="Courier New" w:cs="Courier New"/>
                  <w:sz w:val="20"/>
                  <w:szCs w:val="20"/>
                </w:rPr>
                <w:t>ed</w:t>
              </w:r>
              <w:proofErr w:type="spellEnd"/>
              <w:r>
                <w:rPr>
                  <w:rFonts w:ascii="Courier New" w:eastAsia="Times New Roman" w:hAnsi="Courier New" w:cs="Courier New"/>
                  <w:sz w:val="20"/>
                  <w:szCs w:val="20"/>
                </w:rPr>
                <w:t xml:space="preserve">, R:Restricted, C:Confidential, S:Secret, </w:t>
              </w:r>
              <w:proofErr w:type="spellStart"/>
              <w:r>
                <w:rPr>
                  <w:rFonts w:ascii="Courier New" w:eastAsia="Times New Roman" w:hAnsi="Courier New" w:cs="Courier New"/>
                  <w:sz w:val="20"/>
                  <w:szCs w:val="20"/>
                </w:rPr>
                <w:t>TS:Top</w:t>
              </w:r>
              <w:proofErr w:type="spellEnd"/>
              <w:r>
                <w:rPr>
                  <w:rFonts w:ascii="Courier New" w:eastAsia="Times New Roman" w:hAnsi="Courier New" w:cs="Courier New"/>
                  <w:sz w:val="20"/>
                  <w:szCs w:val="20"/>
                </w:rPr>
                <w:t xml:space="preserve"> Secret)_TITLE_AUTHOR_VERSION</w:t>
              </w:r>
            </w:ins>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30</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008000"/>
                <w:sz w:val="20"/>
                <w:szCs w:val="20"/>
              </w:rPr>
            </w:pPr>
            <w:r w:rsidRPr="004F214E">
              <w:rPr>
                <w:rFonts w:ascii="Courier New" w:eastAsia="Times New Roman" w:hAnsi="Courier New" w:cs="Courier New"/>
                <w:b/>
                <w:bCs/>
                <w:color w:val="008000"/>
                <w:sz w:val="20"/>
                <w:szCs w:val="20"/>
              </w:rPr>
              <w:t xml:space="preserve">O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7" w:history="1">
              <w:r w:rsidR="00CE4C83" w:rsidRPr="004F214E">
                <w:rPr>
                  <w:rFonts w:ascii="Courier New" w:eastAsia="Times New Roman" w:hAnsi="Courier New" w:cs="Courier New"/>
                  <w:color w:val="0000FF"/>
                  <w:sz w:val="20"/>
                  <w:szCs w:val="20"/>
                  <w:u w:val="single"/>
                </w:rPr>
                <w:t>AKNLDG</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81" w:author="DISA User" w:date="2015-09-17T15:10:00Z">
              <w:r w:rsidRPr="004F214E" w:rsidDel="00EA50AD">
                <w:rPr>
                  <w:rFonts w:ascii="Courier New" w:eastAsia="Times New Roman" w:hAnsi="Courier New" w:cs="Courier New"/>
                  <w:sz w:val="20"/>
                  <w:szCs w:val="20"/>
                </w:rPr>
                <w:delText>31</w:delText>
              </w:r>
            </w:del>
            <w:ins w:id="382" w:author="DISA User" w:date="2015-09-17T15:10:00Z">
              <w:r w:rsidR="00EA50AD">
                <w:rPr>
                  <w:rFonts w:ascii="Courier New" w:eastAsia="Times New Roman" w:hAnsi="Courier New" w:cs="Courier New"/>
                  <w:sz w:val="20"/>
                  <w:szCs w:val="20"/>
                </w:rPr>
                <w:t>36</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AKNLDG set provides operator acknowledgment and not communications center acknowledgment.</w:t>
            </w:r>
          </w:p>
        </w:tc>
      </w:tr>
      <w:tr w:rsidR="00CE4C83" w:rsidRPr="004F214E" w:rsidTr="009679B6">
        <w:trPr>
          <w:tblCellSpacing w:w="100" w:type="dxa"/>
        </w:trPr>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31</w:t>
            </w: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p>
        </w:tc>
        <w:tc>
          <w:tcPr>
            <w:tcW w:w="0" w:type="auto"/>
            <w:hideMark/>
          </w:tcPr>
          <w:p w:rsidR="00CE4C83" w:rsidRPr="004F214E" w:rsidRDefault="00CE4C83" w:rsidP="004F214E">
            <w:pPr>
              <w:spacing w:after="0" w:line="240" w:lineRule="auto"/>
              <w:rPr>
                <w:rFonts w:ascii="Courier New" w:eastAsia="Times New Roman" w:hAnsi="Courier New" w:cs="Courier New"/>
                <w:color w:val="FFCC00"/>
                <w:sz w:val="20"/>
                <w:szCs w:val="20"/>
              </w:rPr>
            </w:pPr>
            <w:r w:rsidRPr="004F214E">
              <w:rPr>
                <w:rFonts w:ascii="Courier New" w:eastAsia="Times New Roman" w:hAnsi="Courier New" w:cs="Courier New"/>
                <w:b/>
                <w:bCs/>
                <w:color w:val="FFCC00"/>
                <w:sz w:val="20"/>
                <w:szCs w:val="20"/>
              </w:rPr>
              <w:t xml:space="preserve">C </w:t>
            </w:r>
          </w:p>
        </w:tc>
        <w:tc>
          <w:tcPr>
            <w:tcW w:w="0" w:type="auto"/>
            <w:hideMark/>
          </w:tcPr>
          <w:p w:rsidR="00CE4C83" w:rsidRPr="004F214E" w:rsidRDefault="00E562BD" w:rsidP="004F214E">
            <w:pPr>
              <w:spacing w:after="0" w:line="240" w:lineRule="auto"/>
              <w:rPr>
                <w:rFonts w:ascii="Courier New" w:eastAsia="Times New Roman" w:hAnsi="Courier New" w:cs="Courier New"/>
                <w:sz w:val="20"/>
                <w:szCs w:val="20"/>
              </w:rPr>
            </w:pPr>
            <w:hyperlink r:id="rId48" w:history="1">
              <w:r w:rsidR="00CE4C83" w:rsidRPr="004F214E">
                <w:rPr>
                  <w:rFonts w:ascii="Courier New" w:eastAsia="Times New Roman" w:hAnsi="Courier New" w:cs="Courier New"/>
                  <w:color w:val="0000FF"/>
                  <w:sz w:val="20"/>
                  <w:szCs w:val="20"/>
                  <w:u w:val="single"/>
                </w:rPr>
                <w:t>DECL</w:t>
              </w:r>
            </w:hyperlink>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del w:id="383" w:author="DISA User" w:date="2015-09-17T15:10:00Z">
              <w:r w:rsidRPr="004F214E" w:rsidDel="00EA50AD">
                <w:rPr>
                  <w:rFonts w:ascii="Courier New" w:eastAsia="Times New Roman" w:hAnsi="Courier New" w:cs="Courier New"/>
                  <w:sz w:val="20"/>
                  <w:szCs w:val="20"/>
                </w:rPr>
                <w:delText>32</w:delText>
              </w:r>
            </w:del>
            <w:ins w:id="384" w:author="DISA User" w:date="2015-09-17T15:10:00Z">
              <w:r w:rsidR="00EA50AD">
                <w:rPr>
                  <w:rFonts w:ascii="Courier New" w:eastAsia="Times New Roman" w:hAnsi="Courier New" w:cs="Courier New"/>
                  <w:sz w:val="20"/>
                  <w:szCs w:val="20"/>
                </w:rPr>
                <w:t>37</w:t>
              </w:r>
            </w:ins>
          </w:p>
        </w:tc>
        <w:tc>
          <w:tcPr>
            <w:tcW w:w="0" w:type="auto"/>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DECL set is REQUIRED if Field 10 in the MSGID set lexicographically equals "CONFIDENTIAL" or "SECRET" or "TOP SECRET" or "RESTRICTED" or "NATO RESTRICTED" or "NATO CONFIDENTIAL" or "NATO SECRET" or "NATO SECRET-SAVATE" or "NATO SECRET-AVICULA" or "COSMIC TOP SECRET" or "COSMIC TOP SECRET-BOHEMIA" or "COSMIC TOP SECRET-BALK" or "COSMIC TOP SECRET ATOMAL" or "NATO SECRET ATOMAL" or "NATO CONFIDENTIAL ATOMAL", otherwise the DECL set is PROHIBITED. The DECL set provides declassification or downgrading instructions, if the message is classified.</w:t>
            </w:r>
          </w:p>
        </w:tc>
      </w:tr>
    </w:tbl>
    <w:p w:rsidR="00CE4C83" w:rsidRPr="004F214E" w:rsidRDefault="00CE4C83" w:rsidP="004F214E">
      <w:pPr>
        <w:spacing w:after="0" w:line="240" w:lineRule="auto"/>
        <w:rPr>
          <w:rFonts w:ascii="Courier New" w:eastAsia="Times New Roman" w:hAnsi="Courier New" w:cs="Courier New"/>
          <w:sz w:val="20"/>
          <w:szCs w:val="20"/>
        </w:rPr>
      </w:pP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32"/>
        <w:gridCol w:w="12429"/>
        <w:gridCol w:w="57"/>
      </w:tblGrid>
      <w:tr w:rsidR="00CE4C83" w:rsidRPr="004F214E" w:rsidTr="00CE4C83">
        <w:trPr>
          <w:tblCellSpacing w:w="7" w:type="dxa"/>
        </w:trPr>
        <w:tc>
          <w:tcPr>
            <w:tcW w:w="0" w:type="auto"/>
            <w:gridSpan w:val="2"/>
            <w:vAlign w:val="center"/>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Structural Notation</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[3]F1 A /OPTASK IM/</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in MSGID (Set 3) is assigned the value "OPTASK IM".</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[3]F2 A /MIL-STD-6040(SERIES)/</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2 in MSGID (Set 3) is assigned the value "MIL-STD-6040(SERIES)".</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[3]F3 A /B.1.01.</w:t>
            </w:r>
            <w:del w:id="385" w:author="DISA User" w:date="2015-09-17T15:20:00Z">
              <w:r w:rsidRPr="004F214E" w:rsidDel="008036DD">
                <w:rPr>
                  <w:rFonts w:ascii="Courier New" w:eastAsia="Times New Roman" w:hAnsi="Courier New" w:cs="Courier New"/>
                  <w:sz w:val="20"/>
                  <w:szCs w:val="20"/>
                </w:rPr>
                <w:delText>12</w:delText>
              </w:r>
            </w:del>
            <w:ins w:id="386" w:author="DISA User" w:date="2015-09-17T15:20:00Z">
              <w:r w:rsidR="008036DD">
                <w:rPr>
                  <w:rFonts w:ascii="Courier New" w:eastAsia="Times New Roman" w:hAnsi="Courier New" w:cs="Courier New"/>
                  <w:sz w:val="20"/>
                  <w:szCs w:val="20"/>
                </w:rPr>
                <w:t>13</w:t>
              </w:r>
            </w:ins>
            <w:r w:rsidRPr="004F214E">
              <w:rPr>
                <w:rFonts w:ascii="Courier New" w:eastAsia="Times New Roman" w:hAnsi="Courier New" w:cs="Courier New"/>
                <w:sz w:val="20"/>
                <w:szCs w:val="20"/>
              </w:rPr>
              <w:t>/</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3 in MSGID (Set 3) is assigned the value "B.1.01.</w:t>
            </w:r>
            <w:ins w:id="387" w:author="DISA User" w:date="2015-09-17T15:32:00Z">
              <w:r w:rsidRPr="004F214E" w:rsidDel="00A35436">
                <w:rPr>
                  <w:rFonts w:ascii="Courier New" w:eastAsia="Times New Roman" w:hAnsi="Courier New" w:cs="Courier New"/>
                  <w:sz w:val="20"/>
                  <w:szCs w:val="20"/>
                </w:rPr>
                <w:t xml:space="preserve"> </w:t>
              </w:r>
            </w:ins>
            <w:del w:id="388" w:author="DISA User" w:date="2015-09-17T15:32:00Z">
              <w:r w:rsidRPr="004F214E" w:rsidDel="00A35436">
                <w:rPr>
                  <w:rFonts w:ascii="Courier New" w:eastAsia="Times New Roman" w:hAnsi="Courier New" w:cs="Courier New"/>
                  <w:sz w:val="20"/>
                  <w:szCs w:val="20"/>
                </w:rPr>
                <w:delText>12</w:delText>
              </w:r>
            </w:del>
            <w:ins w:id="389" w:author="DISA User" w:date="2015-09-17T15:32:00Z">
              <w:r>
                <w:rPr>
                  <w:rFonts w:ascii="Courier New" w:eastAsia="Times New Roman" w:hAnsi="Courier New" w:cs="Courier New"/>
                  <w:sz w:val="20"/>
                  <w:szCs w:val="20"/>
                </w:rPr>
                <w:t>13</w:t>
              </w:r>
            </w:ins>
            <w:r w:rsidRPr="004F214E">
              <w:rPr>
                <w:rFonts w:ascii="Courier New" w:eastAsia="Times New Roman" w:hAnsi="Courier New" w:cs="Courier New"/>
                <w:sz w:val="20"/>
                <w:szCs w:val="20"/>
              </w:rPr>
              <w:t>".</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4.</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[4],AF3 R ([4],AF2 EQ /DOC/)</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4.</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3 in REF (Set 4) is required if Field 2 in the same REF (Set 4) lexicographically equals "DOC".</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5.</w:t>
            </w:r>
          </w:p>
        </w:tc>
        <w:tc>
          <w:tcPr>
            <w:tcW w:w="0" w:type="auto"/>
            <w:vAlign w:val="center"/>
            <w:hideMark/>
          </w:tcPr>
          <w:p w:rsidR="00CE4C83" w:rsidRPr="004F214E" w:rsidRDefault="00CE4C83" w:rsidP="008036D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390" w:author="DISA User" w:date="2015-09-17T15:20:00Z">
              <w:r w:rsidRPr="004F214E" w:rsidDel="008036DD">
                <w:rPr>
                  <w:rFonts w:ascii="Courier New" w:eastAsia="Times New Roman" w:hAnsi="Courier New" w:cs="Courier New"/>
                  <w:sz w:val="20"/>
                  <w:szCs w:val="20"/>
                </w:rPr>
                <w:delText>7</w:delText>
              </w:r>
            </w:del>
            <w:ins w:id="391" w:author="DISA User" w:date="2015-09-17T15:20:00Z">
              <w:r w:rsidR="008036DD">
                <w:rPr>
                  <w:rFonts w:ascii="Courier New" w:eastAsia="Times New Roman" w:hAnsi="Courier New" w:cs="Courier New"/>
                  <w:sz w:val="20"/>
                  <w:szCs w:val="20"/>
                </w:rPr>
                <w:t>9</w:t>
              </w:r>
            </w:ins>
            <w:r w:rsidRPr="004F214E">
              <w:rPr>
                <w:rFonts w:ascii="Courier New" w:eastAsia="Times New Roman" w:hAnsi="Courier New" w:cs="Courier New"/>
                <w:sz w:val="20"/>
                <w:szCs w:val="20"/>
              </w:rPr>
              <w:t>]F1 A /</w:t>
            </w:r>
            <w:ins w:id="392" w:author="DISA User" w:date="2015-09-17T15:20:00Z">
              <w:r w:rsidR="008036DD" w:rsidRPr="004F214E" w:rsidDel="008036DD">
                <w:rPr>
                  <w:rFonts w:ascii="Courier New" w:eastAsia="Times New Roman" w:hAnsi="Courier New" w:cs="Courier New"/>
                  <w:sz w:val="20"/>
                  <w:szCs w:val="20"/>
                </w:rPr>
                <w:t xml:space="preserve"> </w:t>
              </w:r>
            </w:ins>
            <w:del w:id="393" w:author="DISA User" w:date="2015-09-17T15:20:00Z">
              <w:r w:rsidRPr="004F214E" w:rsidDel="008036DD">
                <w:rPr>
                  <w:rFonts w:ascii="Courier New" w:eastAsia="Times New Roman" w:hAnsi="Courier New" w:cs="Courier New"/>
                  <w:sz w:val="20"/>
                  <w:szCs w:val="20"/>
                </w:rPr>
                <w:delText>GUIDANCE</w:delText>
              </w:r>
            </w:del>
            <w:r w:rsidR="00AD5B51">
              <w:rPr>
                <w:rFonts w:ascii="Courier New" w:eastAsia="Times New Roman" w:hAnsi="Courier New" w:cs="Courier New"/>
                <w:sz w:val="20"/>
                <w:szCs w:val="20"/>
              </w:rPr>
              <w:t xml:space="preserve"> </w:t>
            </w:r>
            <w:ins w:id="394" w:author="DISA User" w:date="2015-09-17T15:20:00Z">
              <w:r w:rsidR="008036DD">
                <w:rPr>
                  <w:rFonts w:ascii="Courier New" w:eastAsia="Times New Roman" w:hAnsi="Courier New" w:cs="Courier New"/>
                  <w:sz w:val="20"/>
                  <w:szCs w:val="20"/>
                </w:rPr>
                <w:t>PURPOSE</w:t>
              </w:r>
            </w:ins>
            <w:r w:rsidRPr="004F214E">
              <w:rPr>
                <w:rFonts w:ascii="Courier New" w:eastAsia="Times New Roman" w:hAnsi="Courier New" w:cs="Courier New"/>
                <w:sz w:val="20"/>
                <w:szCs w:val="20"/>
              </w:rPr>
              <w:t>/</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5.</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395" w:author="DISA User" w:date="2015-09-18T09:28:00Z">
              <w:r w:rsidRPr="004F214E" w:rsidDel="00B45D43">
                <w:rPr>
                  <w:rFonts w:ascii="Courier New" w:eastAsia="Times New Roman" w:hAnsi="Courier New" w:cs="Courier New"/>
                  <w:sz w:val="20"/>
                  <w:szCs w:val="20"/>
                </w:rPr>
                <w:delText>7</w:delText>
              </w:r>
            </w:del>
            <w:ins w:id="396" w:author="DISA User" w:date="2015-09-18T09:28:00Z">
              <w:r>
                <w:rPr>
                  <w:rFonts w:ascii="Courier New" w:eastAsia="Times New Roman" w:hAnsi="Courier New" w:cs="Courier New"/>
                  <w:sz w:val="20"/>
                  <w:szCs w:val="20"/>
                </w:rPr>
                <w:t>9</w:t>
              </w:r>
            </w:ins>
            <w:r w:rsidRPr="004F214E">
              <w:rPr>
                <w:rFonts w:ascii="Courier New" w:eastAsia="Times New Roman" w:hAnsi="Courier New" w:cs="Courier New"/>
                <w:sz w:val="20"/>
                <w:szCs w:val="20"/>
              </w:rPr>
              <w:t>) is assigned the value "</w:t>
            </w:r>
            <w:del w:id="397" w:author="DISA User" w:date="2015-09-18T09:28:00Z">
              <w:r w:rsidRPr="004F214E" w:rsidDel="00B45D43">
                <w:rPr>
                  <w:rFonts w:ascii="Courier New" w:eastAsia="Times New Roman" w:hAnsi="Courier New" w:cs="Courier New"/>
                  <w:sz w:val="20"/>
                  <w:szCs w:val="20"/>
                </w:rPr>
                <w:delText>GUIDANCE</w:delText>
              </w:r>
            </w:del>
            <w:r w:rsidR="00AD5B51">
              <w:rPr>
                <w:rFonts w:ascii="Courier New" w:eastAsia="Times New Roman" w:hAnsi="Courier New" w:cs="Courier New"/>
                <w:sz w:val="20"/>
                <w:szCs w:val="20"/>
              </w:rPr>
              <w:t xml:space="preserve"> </w:t>
            </w:r>
            <w:ins w:id="398" w:author="DISA User" w:date="2015-09-18T09:28:00Z">
              <w:r>
                <w:rPr>
                  <w:rFonts w:ascii="Courier New" w:eastAsia="Times New Roman" w:hAnsi="Courier New" w:cs="Courier New"/>
                  <w:sz w:val="20"/>
                  <w:szCs w:val="20"/>
                </w:rPr>
                <w:t>PURPOSE</w:t>
              </w:r>
            </w:ins>
            <w:r w:rsidRPr="004F214E">
              <w:rPr>
                <w:rFonts w:ascii="Courier New" w:eastAsia="Times New Roman" w:hAnsi="Courier New" w:cs="Courier New"/>
                <w:sz w:val="20"/>
                <w:szCs w:val="20"/>
              </w:rPr>
              <w:t>".</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6.</w:t>
            </w:r>
          </w:p>
        </w:tc>
        <w:tc>
          <w:tcPr>
            <w:tcW w:w="0" w:type="auto"/>
            <w:vAlign w:val="center"/>
            <w:hideMark/>
          </w:tcPr>
          <w:p w:rsidR="00CE4C83" w:rsidRPr="004F214E" w:rsidRDefault="00CE4C83" w:rsidP="008036D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399" w:author="DISA User" w:date="2015-09-17T15:21:00Z">
              <w:r w:rsidRPr="004F214E" w:rsidDel="008036DD">
                <w:rPr>
                  <w:rFonts w:ascii="Courier New" w:eastAsia="Times New Roman" w:hAnsi="Courier New" w:cs="Courier New"/>
                  <w:sz w:val="20"/>
                  <w:szCs w:val="20"/>
                </w:rPr>
                <w:delText>8</w:delText>
              </w:r>
            </w:del>
            <w:ins w:id="400" w:author="DISA User" w:date="2015-09-17T15:21:00Z">
              <w:r w:rsidR="008036DD">
                <w:rPr>
                  <w:rFonts w:ascii="Courier New" w:eastAsia="Times New Roman" w:hAnsi="Courier New" w:cs="Courier New"/>
                  <w:sz w:val="20"/>
                  <w:szCs w:val="20"/>
                </w:rPr>
                <w:t>10</w:t>
              </w:r>
            </w:ins>
            <w:r w:rsidRPr="004F214E">
              <w:rPr>
                <w:rFonts w:ascii="Courier New" w:eastAsia="Times New Roman" w:hAnsi="Courier New" w:cs="Courier New"/>
                <w:sz w:val="20"/>
                <w:szCs w:val="20"/>
              </w:rPr>
              <w:t>]F1 A /</w:t>
            </w:r>
            <w:del w:id="401" w:author="DISA User" w:date="2015-09-17T15:21:00Z">
              <w:r w:rsidRPr="004F214E" w:rsidDel="008036DD">
                <w:rPr>
                  <w:rFonts w:ascii="Courier New" w:eastAsia="Times New Roman" w:hAnsi="Courier New" w:cs="Courier New"/>
                  <w:sz w:val="20"/>
                  <w:szCs w:val="20"/>
                </w:rPr>
                <w:delText>INFORMATION EXCHANGE REQUIREMENT</w:delText>
              </w:r>
            </w:del>
            <w:r w:rsidRPr="004F214E">
              <w:rPr>
                <w:rFonts w:ascii="Courier New" w:eastAsia="Times New Roman" w:hAnsi="Courier New" w:cs="Courier New"/>
                <w:sz w:val="20"/>
                <w:szCs w:val="20"/>
              </w:rPr>
              <w:t xml:space="preserve"> </w:t>
            </w:r>
            <w:ins w:id="402" w:author="DISA User" w:date="2015-09-17T15:21:00Z">
              <w:r w:rsidR="008036DD">
                <w:rPr>
                  <w:rFonts w:ascii="Courier New" w:eastAsia="Times New Roman" w:hAnsi="Courier New" w:cs="Courier New"/>
                  <w:sz w:val="20"/>
                  <w:szCs w:val="20"/>
                </w:rPr>
                <w:t xml:space="preserve">IER </w:t>
              </w:r>
            </w:ins>
            <w:r w:rsidRPr="004F214E">
              <w:rPr>
                <w:rFonts w:ascii="Courier New" w:eastAsia="Times New Roman" w:hAnsi="Courier New" w:cs="Courier New"/>
                <w:sz w:val="20"/>
                <w:szCs w:val="20"/>
              </w:rPr>
              <w:t>POLICY/</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6.</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403" w:author="DISA User" w:date="2015-09-18T09:28:00Z">
              <w:r w:rsidRPr="004F214E" w:rsidDel="00B45D43">
                <w:rPr>
                  <w:rFonts w:ascii="Courier New" w:eastAsia="Times New Roman" w:hAnsi="Courier New" w:cs="Courier New"/>
                  <w:sz w:val="20"/>
                  <w:szCs w:val="20"/>
                </w:rPr>
                <w:delText>8</w:delText>
              </w:r>
            </w:del>
            <w:ins w:id="404" w:author="DISA User" w:date="2015-09-18T09:28:00Z">
              <w:r>
                <w:rPr>
                  <w:rFonts w:ascii="Courier New" w:eastAsia="Times New Roman" w:hAnsi="Courier New" w:cs="Courier New"/>
                  <w:sz w:val="20"/>
                  <w:szCs w:val="20"/>
                </w:rPr>
                <w:t>10</w:t>
              </w:r>
            </w:ins>
            <w:r w:rsidRPr="004F214E">
              <w:rPr>
                <w:rFonts w:ascii="Courier New" w:eastAsia="Times New Roman" w:hAnsi="Courier New" w:cs="Courier New"/>
                <w:sz w:val="20"/>
                <w:szCs w:val="20"/>
              </w:rPr>
              <w:t>) is assigned the value "</w:t>
            </w:r>
            <w:del w:id="405" w:author="DISA User" w:date="2015-09-18T09:28:00Z">
              <w:r w:rsidRPr="004F214E" w:rsidDel="00B45D43">
                <w:rPr>
                  <w:rFonts w:ascii="Courier New" w:eastAsia="Times New Roman" w:hAnsi="Courier New" w:cs="Courier New"/>
                  <w:sz w:val="20"/>
                  <w:szCs w:val="20"/>
                </w:rPr>
                <w:delText>INFORMATION EXCHANGE REQUIREMENT</w:delText>
              </w:r>
            </w:del>
            <w:r w:rsidRPr="004F214E">
              <w:rPr>
                <w:rFonts w:ascii="Courier New" w:eastAsia="Times New Roman" w:hAnsi="Courier New" w:cs="Courier New"/>
                <w:sz w:val="20"/>
                <w:szCs w:val="20"/>
              </w:rPr>
              <w:t xml:space="preserve"> </w:t>
            </w:r>
            <w:ins w:id="406" w:author="DISA User" w:date="2015-09-18T09:28:00Z">
              <w:r>
                <w:rPr>
                  <w:rFonts w:ascii="Courier New" w:eastAsia="Times New Roman" w:hAnsi="Courier New" w:cs="Courier New"/>
                  <w:sz w:val="20"/>
                  <w:szCs w:val="20"/>
                </w:rPr>
                <w:t xml:space="preserve">IER </w:t>
              </w:r>
            </w:ins>
            <w:r w:rsidRPr="004F214E">
              <w:rPr>
                <w:rFonts w:ascii="Courier New" w:eastAsia="Times New Roman" w:hAnsi="Courier New" w:cs="Courier New"/>
                <w:sz w:val="20"/>
                <w:szCs w:val="20"/>
              </w:rPr>
              <w:t>POLICY".</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7.</w:t>
            </w:r>
          </w:p>
        </w:tc>
        <w:tc>
          <w:tcPr>
            <w:tcW w:w="0" w:type="auto"/>
            <w:vAlign w:val="center"/>
            <w:hideMark/>
          </w:tcPr>
          <w:p w:rsidR="00CE4C83" w:rsidRPr="004F214E" w:rsidRDefault="00CE4C83" w:rsidP="008036D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407" w:author="DISA User" w:date="2015-09-17T15:21:00Z">
              <w:r w:rsidRPr="004F214E" w:rsidDel="008036DD">
                <w:rPr>
                  <w:rFonts w:ascii="Courier New" w:eastAsia="Times New Roman" w:hAnsi="Courier New" w:cs="Courier New"/>
                  <w:sz w:val="20"/>
                  <w:szCs w:val="20"/>
                </w:rPr>
                <w:delText>9</w:delText>
              </w:r>
            </w:del>
            <w:ins w:id="408" w:author="DISA User" w:date="2015-09-17T15:21:00Z">
              <w:r w:rsidR="008036DD">
                <w:rPr>
                  <w:rFonts w:ascii="Courier New" w:eastAsia="Times New Roman" w:hAnsi="Courier New" w:cs="Courier New"/>
                  <w:sz w:val="20"/>
                  <w:szCs w:val="20"/>
                </w:rPr>
                <w:t>11</w:t>
              </w:r>
            </w:ins>
            <w:r w:rsidRPr="004F214E">
              <w:rPr>
                <w:rFonts w:ascii="Courier New" w:eastAsia="Times New Roman" w:hAnsi="Courier New" w:cs="Courier New"/>
                <w:sz w:val="20"/>
                <w:szCs w:val="20"/>
              </w:rPr>
              <w:t>]F1 A /OBJECTIVES/</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7.</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409" w:author="DISA User" w:date="2015-09-18T09:28:00Z">
              <w:r w:rsidRPr="004F214E" w:rsidDel="00B45D43">
                <w:rPr>
                  <w:rFonts w:ascii="Courier New" w:eastAsia="Times New Roman" w:hAnsi="Courier New" w:cs="Courier New"/>
                  <w:sz w:val="20"/>
                  <w:szCs w:val="20"/>
                </w:rPr>
                <w:delText>9</w:delText>
              </w:r>
            </w:del>
            <w:ins w:id="410" w:author="DISA User" w:date="2015-09-18T09:29:00Z">
              <w:r>
                <w:rPr>
                  <w:rFonts w:ascii="Courier New" w:eastAsia="Times New Roman" w:hAnsi="Courier New" w:cs="Courier New"/>
                  <w:sz w:val="20"/>
                  <w:szCs w:val="20"/>
                </w:rPr>
                <w:t>11</w:t>
              </w:r>
            </w:ins>
            <w:r w:rsidRPr="004F214E">
              <w:rPr>
                <w:rFonts w:ascii="Courier New" w:eastAsia="Times New Roman" w:hAnsi="Courier New" w:cs="Courier New"/>
                <w:sz w:val="20"/>
                <w:szCs w:val="20"/>
              </w:rPr>
              <w:t>) is assigned the value "OBJECTIVES".</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8036DD" w:rsidRPr="004F214E" w:rsidTr="00996826">
        <w:trPr>
          <w:tblCellSpacing w:w="7" w:type="dxa"/>
          <w:ins w:id="411" w:author="DISA User" w:date="2015-09-17T15:24:00Z"/>
        </w:trPr>
        <w:tc>
          <w:tcPr>
            <w:tcW w:w="511" w:type="dxa"/>
          </w:tcPr>
          <w:p w:rsidR="008036DD" w:rsidRPr="004F214E" w:rsidRDefault="008036DD" w:rsidP="004F214E">
            <w:pPr>
              <w:spacing w:after="0" w:line="240" w:lineRule="auto"/>
              <w:rPr>
                <w:ins w:id="412" w:author="DISA User" w:date="2015-09-17T15:24:00Z"/>
                <w:rFonts w:ascii="Courier New" w:eastAsia="Times New Roman" w:hAnsi="Courier New" w:cs="Courier New"/>
                <w:sz w:val="20"/>
                <w:szCs w:val="20"/>
              </w:rPr>
            </w:pPr>
            <w:ins w:id="413" w:author="DISA User" w:date="2015-09-17T15:24:00Z">
              <w:r>
                <w:rPr>
                  <w:rFonts w:ascii="Courier New" w:eastAsia="Times New Roman" w:hAnsi="Courier New" w:cs="Courier New"/>
                  <w:sz w:val="20"/>
                  <w:szCs w:val="20"/>
                </w:rPr>
                <w:t>7A.</w:t>
              </w:r>
            </w:ins>
          </w:p>
        </w:tc>
        <w:tc>
          <w:tcPr>
            <w:tcW w:w="0" w:type="auto"/>
            <w:vAlign w:val="center"/>
          </w:tcPr>
          <w:p w:rsidR="008036DD" w:rsidRPr="004F214E" w:rsidRDefault="00AE6C20" w:rsidP="008036DD">
            <w:pPr>
              <w:spacing w:after="0" w:line="240" w:lineRule="auto"/>
              <w:rPr>
                <w:ins w:id="414" w:author="DISA User" w:date="2015-09-17T15:24:00Z"/>
                <w:rFonts w:ascii="Courier New" w:eastAsia="Times New Roman" w:hAnsi="Courier New" w:cs="Courier New"/>
                <w:sz w:val="20"/>
                <w:szCs w:val="20"/>
              </w:rPr>
            </w:pPr>
            <w:ins w:id="415" w:author="DISA User" w:date="2015-09-18T11:13:00Z">
              <w:r>
                <w:rPr>
                  <w:rFonts w:ascii="Courier New" w:eastAsia="Times New Roman" w:hAnsi="Courier New" w:cs="Courier New"/>
                  <w:sz w:val="20"/>
                  <w:szCs w:val="20"/>
                </w:rPr>
                <w:t>[12S],Z</w:t>
              </w:r>
            </w:ins>
            <w:ins w:id="416" w:author="DISA User" w:date="2015-09-17T15:25:00Z">
              <w:r w:rsidR="008036DD">
                <w:rPr>
                  <w:rFonts w:ascii="Courier New" w:eastAsia="Times New Roman" w:hAnsi="Courier New" w:cs="Courier New"/>
                  <w:sz w:val="20"/>
                  <w:szCs w:val="20"/>
                </w:rPr>
                <w:t>[13]F1 A /DISTRIBUTION METHOD/</w:t>
              </w:r>
            </w:ins>
          </w:p>
        </w:tc>
        <w:tc>
          <w:tcPr>
            <w:tcW w:w="0" w:type="auto"/>
            <w:vAlign w:val="center"/>
          </w:tcPr>
          <w:p w:rsidR="008036DD" w:rsidRPr="004F214E" w:rsidRDefault="008036DD" w:rsidP="004F214E">
            <w:pPr>
              <w:spacing w:after="0" w:line="240" w:lineRule="auto"/>
              <w:rPr>
                <w:ins w:id="417" w:author="DISA User" w:date="2015-09-17T15:24:00Z"/>
                <w:rFonts w:ascii="Courier New" w:eastAsia="Times New Roman" w:hAnsi="Courier New" w:cs="Courier New"/>
                <w:sz w:val="20"/>
                <w:szCs w:val="20"/>
              </w:rPr>
            </w:pPr>
          </w:p>
        </w:tc>
      </w:tr>
      <w:tr w:rsidR="00996826" w:rsidRPr="004F214E" w:rsidTr="00996826">
        <w:trPr>
          <w:tblCellSpacing w:w="7" w:type="dxa"/>
          <w:ins w:id="418" w:author="DISA User" w:date="2015-09-18T09:29:00Z"/>
        </w:trPr>
        <w:tc>
          <w:tcPr>
            <w:tcW w:w="511" w:type="dxa"/>
          </w:tcPr>
          <w:p w:rsidR="00996826" w:rsidRPr="004F214E" w:rsidRDefault="00996826" w:rsidP="00741558">
            <w:pPr>
              <w:spacing w:after="0" w:line="240" w:lineRule="auto"/>
              <w:rPr>
                <w:ins w:id="419" w:author="DISA User" w:date="2015-09-18T09:29:00Z"/>
                <w:rFonts w:ascii="Courier New" w:eastAsia="Times New Roman" w:hAnsi="Courier New" w:cs="Courier New"/>
                <w:sz w:val="20"/>
                <w:szCs w:val="20"/>
              </w:rPr>
            </w:pPr>
            <w:ins w:id="420" w:author="DISA User" w:date="2015-09-18T09:29:00Z">
              <w:r>
                <w:rPr>
                  <w:rFonts w:ascii="Courier New" w:eastAsia="Times New Roman" w:hAnsi="Courier New" w:cs="Courier New"/>
                  <w:sz w:val="20"/>
                  <w:szCs w:val="20"/>
                </w:rPr>
                <w:t>7A.</w:t>
              </w:r>
            </w:ins>
          </w:p>
        </w:tc>
        <w:tc>
          <w:tcPr>
            <w:tcW w:w="0" w:type="auto"/>
            <w:vAlign w:val="center"/>
          </w:tcPr>
          <w:p w:rsidR="00996826" w:rsidRPr="004F214E" w:rsidRDefault="00996826" w:rsidP="00741558">
            <w:pPr>
              <w:spacing w:after="0" w:line="240" w:lineRule="auto"/>
              <w:rPr>
                <w:ins w:id="421" w:author="DISA User" w:date="2015-09-18T09:29:00Z"/>
                <w:rFonts w:ascii="Courier New" w:eastAsia="Times New Roman" w:hAnsi="Courier New" w:cs="Courier New"/>
                <w:sz w:val="20"/>
                <w:szCs w:val="20"/>
              </w:rPr>
            </w:pPr>
            <w:ins w:id="422" w:author="DISA User" w:date="2015-09-18T09:29:00Z">
              <w:r>
                <w:rPr>
                  <w:rFonts w:ascii="Courier New" w:eastAsia="Times New Roman" w:hAnsi="Courier New" w:cs="Courier New"/>
                  <w:sz w:val="20"/>
                  <w:szCs w:val="20"/>
                </w:rPr>
                <w:t xml:space="preserve">Field 1 in GENTEXT (Set 13) </w:t>
              </w:r>
            </w:ins>
            <w:ins w:id="423" w:author="DISA User" w:date="2015-09-18T11:14:00Z">
              <w:r>
                <w:rPr>
                  <w:rFonts w:ascii="Courier New" w:eastAsia="Times New Roman" w:hAnsi="Courier New" w:cs="Courier New"/>
                  <w:sz w:val="20"/>
                  <w:szCs w:val="20"/>
                </w:rPr>
                <w:t xml:space="preserve">in every IDP segment </w:t>
              </w:r>
            </w:ins>
            <w:ins w:id="424" w:author="DISA User" w:date="2015-09-18T09:29:00Z">
              <w:r>
                <w:rPr>
                  <w:rFonts w:ascii="Courier New" w:eastAsia="Times New Roman" w:hAnsi="Courier New" w:cs="Courier New"/>
                  <w:sz w:val="20"/>
                  <w:szCs w:val="20"/>
                </w:rPr>
                <w:t>is assigned the value “DISTRIBUTION METHOD</w:t>
              </w:r>
            </w:ins>
            <w:ins w:id="425" w:author="DISA User" w:date="2015-09-18T09:30:00Z">
              <w:r>
                <w:rPr>
                  <w:rFonts w:ascii="Courier New" w:eastAsia="Times New Roman" w:hAnsi="Courier New" w:cs="Courier New"/>
                  <w:sz w:val="20"/>
                  <w:szCs w:val="20"/>
                </w:rPr>
                <w:t>”.</w:t>
              </w:r>
            </w:ins>
          </w:p>
        </w:tc>
        <w:tc>
          <w:tcPr>
            <w:tcW w:w="0" w:type="auto"/>
            <w:vAlign w:val="center"/>
          </w:tcPr>
          <w:p w:rsidR="00996826" w:rsidRPr="004F214E" w:rsidRDefault="00996826" w:rsidP="00741558">
            <w:pPr>
              <w:spacing w:after="0" w:line="240" w:lineRule="auto"/>
              <w:rPr>
                <w:ins w:id="426" w:author="DISA User" w:date="2015-09-18T09:29:00Z"/>
                <w:rFonts w:ascii="Courier New" w:eastAsia="Times New Roman" w:hAnsi="Courier New" w:cs="Courier New"/>
                <w:sz w:val="20"/>
                <w:szCs w:val="20"/>
              </w:rPr>
            </w:pPr>
          </w:p>
        </w:tc>
      </w:tr>
      <w:tr w:rsidR="008036DD" w:rsidRPr="004F214E" w:rsidTr="00996826">
        <w:trPr>
          <w:tblCellSpacing w:w="7" w:type="dxa"/>
          <w:ins w:id="427" w:author="DISA User" w:date="2015-09-17T15:25:00Z"/>
        </w:trPr>
        <w:tc>
          <w:tcPr>
            <w:tcW w:w="511" w:type="dxa"/>
          </w:tcPr>
          <w:p w:rsidR="008036DD" w:rsidRPr="004F214E" w:rsidRDefault="008036DD" w:rsidP="004F214E">
            <w:pPr>
              <w:spacing w:after="0" w:line="240" w:lineRule="auto"/>
              <w:rPr>
                <w:ins w:id="428" w:author="DISA User" w:date="2015-09-17T15:25:00Z"/>
                <w:rFonts w:ascii="Courier New" w:eastAsia="Times New Roman" w:hAnsi="Courier New" w:cs="Courier New"/>
                <w:sz w:val="20"/>
                <w:szCs w:val="20"/>
              </w:rPr>
            </w:pPr>
            <w:ins w:id="429" w:author="DISA User" w:date="2015-09-17T15:25:00Z">
              <w:r>
                <w:rPr>
                  <w:rFonts w:ascii="Courier New" w:eastAsia="Times New Roman" w:hAnsi="Courier New" w:cs="Courier New"/>
                  <w:sz w:val="20"/>
                  <w:szCs w:val="20"/>
                </w:rPr>
                <w:t>7B.</w:t>
              </w:r>
            </w:ins>
          </w:p>
        </w:tc>
        <w:tc>
          <w:tcPr>
            <w:tcW w:w="0" w:type="auto"/>
            <w:vAlign w:val="center"/>
          </w:tcPr>
          <w:p w:rsidR="008036DD" w:rsidRPr="004F214E" w:rsidRDefault="00FA7BF7" w:rsidP="00FA7BF7">
            <w:pPr>
              <w:spacing w:after="0" w:line="240" w:lineRule="auto"/>
              <w:rPr>
                <w:ins w:id="430" w:author="DISA User" w:date="2015-09-17T15:25:00Z"/>
                <w:rFonts w:ascii="Courier New" w:eastAsia="Times New Roman" w:hAnsi="Courier New" w:cs="Courier New"/>
                <w:sz w:val="20"/>
                <w:szCs w:val="20"/>
              </w:rPr>
            </w:pPr>
            <w:ins w:id="431" w:author="DISA User" w:date="2015-09-18T09:45:00Z">
              <w:r>
                <w:rPr>
                  <w:rFonts w:ascii="Courier New" w:eastAsia="Times New Roman" w:hAnsi="Courier New" w:cs="Courier New"/>
                  <w:sz w:val="20"/>
                  <w:szCs w:val="20"/>
                </w:rPr>
                <w:t>[14S],A</w:t>
              </w:r>
            </w:ins>
            <w:ins w:id="432" w:author="DISA User" w:date="2015-09-17T15:26:00Z">
              <w:r w:rsidR="008036DD">
                <w:rPr>
                  <w:rFonts w:ascii="Courier New" w:eastAsia="Times New Roman" w:hAnsi="Courier New" w:cs="Courier New"/>
                  <w:sz w:val="20"/>
                  <w:szCs w:val="20"/>
                </w:rPr>
                <w:t>[15] R</w:t>
              </w:r>
            </w:ins>
            <w:ins w:id="433" w:author="DISA User" w:date="2015-09-18T09:37:00Z">
              <w:r w:rsidR="00B45D43">
                <w:rPr>
                  <w:rFonts w:ascii="Courier New" w:eastAsia="Times New Roman" w:hAnsi="Courier New" w:cs="Courier New"/>
                  <w:sz w:val="20"/>
                  <w:szCs w:val="20"/>
                </w:rPr>
                <w:t>P</w:t>
              </w:r>
            </w:ins>
            <w:ins w:id="434" w:author="DISA User" w:date="2015-09-17T15:26:00Z">
              <w:r w:rsidR="008036DD">
                <w:rPr>
                  <w:rFonts w:ascii="Courier New" w:eastAsia="Times New Roman" w:hAnsi="Courier New" w:cs="Courier New"/>
                  <w:sz w:val="20"/>
                  <w:szCs w:val="20"/>
                </w:rPr>
                <w:t xml:space="preserve"> </w:t>
              </w:r>
            </w:ins>
            <w:ins w:id="435" w:author="DISA User" w:date="2015-09-18T09:37:00Z">
              <w:r>
                <w:rPr>
                  <w:rFonts w:ascii="Courier New" w:eastAsia="Times New Roman" w:hAnsi="Courier New" w:cs="Courier New"/>
                  <w:sz w:val="20"/>
                  <w:szCs w:val="20"/>
                </w:rPr>
                <w:t>(</w:t>
              </w:r>
            </w:ins>
            <w:ins w:id="436" w:author="DISA User" w:date="2015-09-18T09:45:00Z">
              <w:r>
                <w:rPr>
                  <w:rFonts w:ascii="Courier New" w:eastAsia="Times New Roman" w:hAnsi="Courier New" w:cs="Courier New"/>
                  <w:sz w:val="20"/>
                  <w:szCs w:val="20"/>
                </w:rPr>
                <w:t>[14S</w:t>
              </w:r>
            </w:ins>
            <w:ins w:id="437" w:author="DISA User" w:date="2015-09-18T09:47:00Z">
              <w:r>
                <w:rPr>
                  <w:rFonts w:ascii="Courier New" w:eastAsia="Times New Roman" w:hAnsi="Courier New" w:cs="Courier New"/>
                  <w:sz w:val="20"/>
                  <w:szCs w:val="20"/>
                </w:rPr>
                <w:t>]</w:t>
              </w:r>
            </w:ins>
            <w:ins w:id="438" w:author="DISA User" w:date="2015-09-18T09:45:00Z">
              <w:r>
                <w:rPr>
                  <w:rFonts w:ascii="Courier New" w:eastAsia="Times New Roman" w:hAnsi="Courier New" w:cs="Courier New"/>
                  <w:sz w:val="20"/>
                  <w:szCs w:val="20"/>
                </w:rPr>
                <w:t>,A</w:t>
              </w:r>
            </w:ins>
            <w:ins w:id="439" w:author="DISA User" w:date="2015-09-17T15:26:00Z">
              <w:r w:rsidR="008036DD">
                <w:rPr>
                  <w:rFonts w:ascii="Courier New" w:eastAsia="Times New Roman" w:hAnsi="Courier New" w:cs="Courier New"/>
                  <w:sz w:val="20"/>
                  <w:szCs w:val="20"/>
                </w:rPr>
                <w:t xml:space="preserve">[14]F1 = FF </w:t>
              </w:r>
            </w:ins>
            <w:ins w:id="440" w:author="DISA User" w:date="2015-09-18T09:37:00Z">
              <w:r w:rsidR="00B45D43">
                <w:rPr>
                  <w:rFonts w:ascii="Courier New" w:eastAsia="Times New Roman" w:hAnsi="Courier New" w:cs="Courier New"/>
                  <w:sz w:val="20"/>
                  <w:szCs w:val="20"/>
                </w:rPr>
                <w:t>828</w:t>
              </w:r>
              <w:r>
                <w:rPr>
                  <w:rFonts w:ascii="Courier New" w:eastAsia="Times New Roman" w:hAnsi="Courier New" w:cs="Courier New"/>
                  <w:sz w:val="20"/>
                  <w:szCs w:val="20"/>
                </w:rPr>
                <w:t>-</w:t>
              </w:r>
            </w:ins>
            <w:ins w:id="441" w:author="DISA User" w:date="2015-09-18T09:38:00Z">
              <w:r>
                <w:rPr>
                  <w:rFonts w:ascii="Courier New" w:eastAsia="Times New Roman" w:hAnsi="Courier New" w:cs="Courier New"/>
                  <w:sz w:val="20"/>
                  <w:szCs w:val="20"/>
                </w:rPr>
                <w:t>7</w:t>
              </w:r>
            </w:ins>
            <w:ins w:id="442" w:author="DISA User" w:date="2015-09-18T09:37:00Z">
              <w:r>
                <w:rPr>
                  <w:rFonts w:ascii="Courier New" w:eastAsia="Times New Roman" w:hAnsi="Courier New" w:cs="Courier New"/>
                  <w:sz w:val="20"/>
                  <w:szCs w:val="20"/>
                </w:rPr>
                <w:t>)</w:t>
              </w:r>
            </w:ins>
          </w:p>
        </w:tc>
        <w:tc>
          <w:tcPr>
            <w:tcW w:w="0" w:type="auto"/>
            <w:vAlign w:val="center"/>
          </w:tcPr>
          <w:p w:rsidR="008036DD" w:rsidRPr="004F214E" w:rsidRDefault="008036DD" w:rsidP="004F214E">
            <w:pPr>
              <w:spacing w:after="0" w:line="240" w:lineRule="auto"/>
              <w:rPr>
                <w:ins w:id="443" w:author="DISA User" w:date="2015-09-17T15:25:00Z"/>
                <w:rFonts w:ascii="Courier New" w:eastAsia="Times New Roman" w:hAnsi="Courier New" w:cs="Courier New"/>
                <w:sz w:val="20"/>
                <w:szCs w:val="20"/>
              </w:rPr>
            </w:pPr>
          </w:p>
        </w:tc>
      </w:tr>
      <w:tr w:rsidR="00996826" w:rsidRPr="004F214E" w:rsidTr="00996826">
        <w:trPr>
          <w:tblCellSpacing w:w="7" w:type="dxa"/>
          <w:ins w:id="444" w:author="DISA User" w:date="2015-09-18T09:29:00Z"/>
        </w:trPr>
        <w:tc>
          <w:tcPr>
            <w:tcW w:w="511" w:type="dxa"/>
          </w:tcPr>
          <w:p w:rsidR="00996826" w:rsidRPr="004F214E" w:rsidRDefault="00996826" w:rsidP="00741558">
            <w:pPr>
              <w:spacing w:after="0" w:line="240" w:lineRule="auto"/>
              <w:rPr>
                <w:ins w:id="445" w:author="DISA User" w:date="2015-09-18T09:29:00Z"/>
                <w:rFonts w:ascii="Courier New" w:eastAsia="Times New Roman" w:hAnsi="Courier New" w:cs="Courier New"/>
                <w:sz w:val="20"/>
                <w:szCs w:val="20"/>
              </w:rPr>
            </w:pPr>
            <w:ins w:id="446" w:author="DISA User" w:date="2015-09-18T09:30:00Z">
              <w:r>
                <w:rPr>
                  <w:rFonts w:ascii="Courier New" w:eastAsia="Times New Roman" w:hAnsi="Courier New" w:cs="Courier New"/>
                  <w:sz w:val="20"/>
                  <w:szCs w:val="20"/>
                </w:rPr>
                <w:t>7B.</w:t>
              </w:r>
            </w:ins>
          </w:p>
        </w:tc>
        <w:tc>
          <w:tcPr>
            <w:tcW w:w="0" w:type="auto"/>
            <w:vAlign w:val="center"/>
          </w:tcPr>
          <w:p w:rsidR="00996826" w:rsidRPr="004F214E" w:rsidRDefault="00996826" w:rsidP="00741558">
            <w:pPr>
              <w:spacing w:after="0" w:line="240" w:lineRule="auto"/>
              <w:rPr>
                <w:ins w:id="447" w:author="DISA User" w:date="2015-09-18T09:29:00Z"/>
                <w:rFonts w:ascii="Courier New" w:eastAsia="Times New Roman" w:hAnsi="Courier New" w:cs="Courier New"/>
                <w:sz w:val="20"/>
                <w:szCs w:val="20"/>
              </w:rPr>
            </w:pPr>
            <w:ins w:id="448" w:author="DISA User" w:date="2015-09-18T09:30:00Z">
              <w:r>
                <w:rPr>
                  <w:rFonts w:ascii="Courier New" w:eastAsia="Times New Roman" w:hAnsi="Courier New" w:cs="Courier New"/>
                  <w:sz w:val="20"/>
                  <w:szCs w:val="20"/>
                </w:rPr>
                <w:t xml:space="preserve">GENTEXT (Set 15) </w:t>
              </w:r>
            </w:ins>
            <w:ins w:id="449" w:author="DISA User" w:date="2015-09-18T09:49:00Z">
              <w:r>
                <w:rPr>
                  <w:rFonts w:ascii="Courier New" w:eastAsia="Times New Roman" w:hAnsi="Courier New" w:cs="Courier New"/>
                  <w:sz w:val="20"/>
                  <w:szCs w:val="20"/>
                </w:rPr>
                <w:t xml:space="preserve">in CPOS (Segment 14) </w:t>
              </w:r>
            </w:ins>
            <w:ins w:id="450" w:author="DISA User" w:date="2015-09-18T09:30:00Z">
              <w:r>
                <w:rPr>
                  <w:rFonts w:ascii="Courier New" w:eastAsia="Times New Roman" w:hAnsi="Courier New" w:cs="Courier New"/>
                  <w:sz w:val="20"/>
                  <w:szCs w:val="20"/>
                </w:rPr>
                <w:t>is required if Field 1 i</w:t>
              </w:r>
            </w:ins>
            <w:ins w:id="451" w:author="DISA User" w:date="2015-09-18T09:31:00Z">
              <w:r>
                <w:rPr>
                  <w:rFonts w:ascii="Courier New" w:eastAsia="Times New Roman" w:hAnsi="Courier New" w:cs="Courier New"/>
                  <w:sz w:val="20"/>
                  <w:szCs w:val="20"/>
                </w:rPr>
                <w:t xml:space="preserve">n </w:t>
              </w:r>
            </w:ins>
            <w:ins w:id="452" w:author="DISA User" w:date="2015-09-18T09:33:00Z">
              <w:r>
                <w:rPr>
                  <w:rFonts w:ascii="Courier New" w:eastAsia="Times New Roman" w:hAnsi="Courier New" w:cs="Courier New"/>
                  <w:sz w:val="20"/>
                  <w:szCs w:val="20"/>
                </w:rPr>
                <w:t xml:space="preserve">CPOS </w:t>
              </w:r>
            </w:ins>
            <w:ins w:id="453" w:author="DISA User" w:date="2015-09-18T09:31:00Z">
              <w:r>
                <w:rPr>
                  <w:rFonts w:ascii="Courier New" w:eastAsia="Times New Roman" w:hAnsi="Courier New" w:cs="Courier New"/>
                  <w:sz w:val="20"/>
                  <w:szCs w:val="20"/>
                </w:rPr>
                <w:t>(Set 14)</w:t>
              </w:r>
            </w:ins>
            <w:ins w:id="454" w:author="DISA User" w:date="2015-09-18T09:32:00Z">
              <w:r>
                <w:rPr>
                  <w:rFonts w:ascii="Courier New" w:eastAsia="Times New Roman" w:hAnsi="Courier New" w:cs="Courier New"/>
                  <w:sz w:val="20"/>
                  <w:szCs w:val="20"/>
                </w:rPr>
                <w:t xml:space="preserve"> </w:t>
              </w:r>
            </w:ins>
            <w:ins w:id="455" w:author="DISA User" w:date="2015-09-18T09:50:00Z">
              <w:r>
                <w:rPr>
                  <w:rFonts w:ascii="Courier New" w:eastAsia="Times New Roman" w:hAnsi="Courier New" w:cs="Courier New"/>
                  <w:sz w:val="20"/>
                  <w:szCs w:val="20"/>
                </w:rPr>
                <w:t xml:space="preserve">in the same CPOS Segment </w:t>
              </w:r>
            </w:ins>
            <w:ins w:id="456" w:author="DISA User" w:date="2015-09-18T09:32:00Z">
              <w:r>
                <w:rPr>
                  <w:rFonts w:ascii="Courier New" w:eastAsia="Times New Roman" w:hAnsi="Courier New" w:cs="Courier New"/>
                  <w:sz w:val="20"/>
                  <w:szCs w:val="20"/>
                </w:rPr>
                <w:t xml:space="preserve">uses </w:t>
              </w:r>
              <w:r w:rsidRPr="004F214E">
                <w:rPr>
                  <w:rFonts w:ascii="Courier New" w:eastAsia="Times New Roman" w:hAnsi="Courier New" w:cs="Courier New"/>
                  <w:sz w:val="20"/>
                  <w:szCs w:val="20"/>
                </w:rPr>
                <w:t xml:space="preserve">alternative </w:t>
              </w:r>
            </w:ins>
            <w:ins w:id="457" w:author="DISA User" w:date="2015-09-18T09:33:00Z">
              <w:r>
                <w:rPr>
                  <w:rFonts w:ascii="Courier New" w:eastAsia="Times New Roman" w:hAnsi="Courier New" w:cs="Courier New"/>
                  <w:sz w:val="20"/>
                  <w:szCs w:val="20"/>
                </w:rPr>
                <w:t>OTHER INFORMATION MANAGEMENT SERVICES</w:t>
              </w:r>
            </w:ins>
            <w:ins w:id="458" w:author="DISA User" w:date="2015-09-18T09:32:00Z">
              <w:r w:rsidRPr="004F214E">
                <w:rPr>
                  <w:rFonts w:ascii="Courier New" w:eastAsia="Times New Roman" w:hAnsi="Courier New" w:cs="Courier New"/>
                  <w:sz w:val="20"/>
                  <w:szCs w:val="20"/>
                </w:rPr>
                <w:t xml:space="preserve"> (FF</w:t>
              </w:r>
            </w:ins>
            <w:ins w:id="459" w:author="DISA User" w:date="2015-09-18T09:36:00Z">
              <w:r>
                <w:rPr>
                  <w:rFonts w:ascii="Courier New" w:eastAsia="Times New Roman" w:hAnsi="Courier New" w:cs="Courier New"/>
                  <w:sz w:val="20"/>
                  <w:szCs w:val="20"/>
                </w:rPr>
                <w:t>828</w:t>
              </w:r>
            </w:ins>
            <w:ins w:id="460" w:author="DISA User" w:date="2015-09-18T09:32:00Z">
              <w:r w:rsidRPr="004F214E">
                <w:rPr>
                  <w:rFonts w:ascii="Courier New" w:eastAsia="Times New Roman" w:hAnsi="Courier New" w:cs="Courier New"/>
                  <w:sz w:val="20"/>
                  <w:szCs w:val="20"/>
                </w:rPr>
                <w:t>-</w:t>
              </w:r>
            </w:ins>
            <w:ins w:id="461" w:author="DISA User" w:date="2015-09-18T09:36:00Z">
              <w:r>
                <w:rPr>
                  <w:rFonts w:ascii="Courier New" w:eastAsia="Times New Roman" w:hAnsi="Courier New" w:cs="Courier New"/>
                  <w:sz w:val="20"/>
                  <w:szCs w:val="20"/>
                </w:rPr>
                <w:t>7</w:t>
              </w:r>
            </w:ins>
            <w:ins w:id="462" w:author="DISA User" w:date="2015-09-18T09:32:00Z">
              <w:r w:rsidRPr="004F214E">
                <w:rPr>
                  <w:rFonts w:ascii="Courier New" w:eastAsia="Times New Roman" w:hAnsi="Courier New" w:cs="Courier New"/>
                  <w:sz w:val="20"/>
                  <w:szCs w:val="20"/>
                </w:rPr>
                <w:t>)</w:t>
              </w:r>
            </w:ins>
            <w:ins w:id="463" w:author="DISA User" w:date="2015-09-18T09:35:00Z">
              <w:r>
                <w:rPr>
                  <w:rFonts w:ascii="Courier New" w:eastAsia="Times New Roman" w:hAnsi="Courier New" w:cs="Courier New"/>
                  <w:sz w:val="20"/>
                  <w:szCs w:val="20"/>
                </w:rPr>
                <w:t>, otherwise it is prohibited</w:t>
              </w:r>
            </w:ins>
            <w:ins w:id="464" w:author="DISA User" w:date="2015-09-18T09:32:00Z">
              <w:r>
                <w:rPr>
                  <w:rFonts w:ascii="Courier New" w:eastAsia="Times New Roman" w:hAnsi="Courier New" w:cs="Courier New"/>
                  <w:sz w:val="20"/>
                  <w:szCs w:val="20"/>
                </w:rPr>
                <w:t>.</w:t>
              </w:r>
            </w:ins>
          </w:p>
        </w:tc>
        <w:tc>
          <w:tcPr>
            <w:tcW w:w="0" w:type="auto"/>
            <w:vAlign w:val="center"/>
          </w:tcPr>
          <w:p w:rsidR="00996826" w:rsidRPr="004F214E" w:rsidRDefault="00996826" w:rsidP="00741558">
            <w:pPr>
              <w:spacing w:after="0" w:line="240" w:lineRule="auto"/>
              <w:rPr>
                <w:ins w:id="465" w:author="DISA User" w:date="2015-09-18T09:29:00Z"/>
                <w:rFonts w:ascii="Courier New" w:eastAsia="Times New Roman" w:hAnsi="Courier New" w:cs="Courier New"/>
                <w:sz w:val="20"/>
                <w:szCs w:val="20"/>
              </w:rPr>
            </w:pPr>
          </w:p>
        </w:tc>
      </w:tr>
      <w:tr w:rsidR="008036DD" w:rsidRPr="004F214E" w:rsidTr="00996826">
        <w:trPr>
          <w:tblCellSpacing w:w="7" w:type="dxa"/>
          <w:ins w:id="466" w:author="DISA User" w:date="2015-09-17T15:25:00Z"/>
        </w:trPr>
        <w:tc>
          <w:tcPr>
            <w:tcW w:w="511" w:type="dxa"/>
          </w:tcPr>
          <w:p w:rsidR="008036DD" w:rsidRPr="004F214E" w:rsidRDefault="00A35436" w:rsidP="004F214E">
            <w:pPr>
              <w:spacing w:after="0" w:line="240" w:lineRule="auto"/>
              <w:rPr>
                <w:ins w:id="467" w:author="DISA User" w:date="2015-09-17T15:25:00Z"/>
                <w:rFonts w:ascii="Courier New" w:eastAsia="Times New Roman" w:hAnsi="Courier New" w:cs="Courier New"/>
                <w:sz w:val="20"/>
                <w:szCs w:val="20"/>
              </w:rPr>
            </w:pPr>
            <w:ins w:id="468" w:author="DISA User" w:date="2015-09-17T15:27:00Z">
              <w:r>
                <w:rPr>
                  <w:rFonts w:ascii="Courier New" w:eastAsia="Times New Roman" w:hAnsi="Courier New" w:cs="Courier New"/>
                  <w:sz w:val="20"/>
                  <w:szCs w:val="20"/>
                </w:rPr>
                <w:t>7C.</w:t>
              </w:r>
            </w:ins>
          </w:p>
        </w:tc>
        <w:tc>
          <w:tcPr>
            <w:tcW w:w="0" w:type="auto"/>
            <w:vAlign w:val="center"/>
          </w:tcPr>
          <w:p w:rsidR="008036DD" w:rsidRPr="004F214E" w:rsidRDefault="00FA7BF7" w:rsidP="008036DD">
            <w:pPr>
              <w:spacing w:after="0" w:line="240" w:lineRule="auto"/>
              <w:rPr>
                <w:ins w:id="469" w:author="DISA User" w:date="2015-09-17T15:25:00Z"/>
                <w:rFonts w:ascii="Courier New" w:eastAsia="Times New Roman" w:hAnsi="Courier New" w:cs="Courier New"/>
                <w:sz w:val="20"/>
                <w:szCs w:val="20"/>
              </w:rPr>
            </w:pPr>
            <w:ins w:id="470" w:author="DISA User" w:date="2015-09-18T09:45:00Z">
              <w:r>
                <w:rPr>
                  <w:rFonts w:ascii="Courier New" w:eastAsia="Times New Roman" w:hAnsi="Courier New" w:cs="Courier New"/>
                  <w:sz w:val="20"/>
                  <w:szCs w:val="20"/>
                </w:rPr>
                <w:t>[14S],Z</w:t>
              </w:r>
            </w:ins>
            <w:ins w:id="471" w:author="DISA User" w:date="2015-09-17T15:27:00Z">
              <w:r w:rsidR="00A35436">
                <w:rPr>
                  <w:rFonts w:ascii="Courier New" w:eastAsia="Times New Roman" w:hAnsi="Courier New" w:cs="Courier New"/>
                  <w:sz w:val="20"/>
                  <w:szCs w:val="20"/>
                </w:rPr>
                <w:t>[15]F1 A /SERVICE DESCRIPTION/</w:t>
              </w:r>
            </w:ins>
          </w:p>
        </w:tc>
        <w:tc>
          <w:tcPr>
            <w:tcW w:w="0" w:type="auto"/>
            <w:vAlign w:val="center"/>
          </w:tcPr>
          <w:p w:rsidR="008036DD" w:rsidRPr="004F214E" w:rsidRDefault="008036DD" w:rsidP="004F214E">
            <w:pPr>
              <w:spacing w:after="0" w:line="240" w:lineRule="auto"/>
              <w:rPr>
                <w:ins w:id="472" w:author="DISA User" w:date="2015-09-17T15:25:00Z"/>
                <w:rFonts w:ascii="Courier New" w:eastAsia="Times New Roman" w:hAnsi="Courier New" w:cs="Courier New"/>
                <w:sz w:val="20"/>
                <w:szCs w:val="20"/>
              </w:rPr>
            </w:pPr>
          </w:p>
        </w:tc>
      </w:tr>
      <w:tr w:rsidR="00996826" w:rsidRPr="004F214E" w:rsidTr="00996826">
        <w:trPr>
          <w:tblCellSpacing w:w="7" w:type="dxa"/>
          <w:ins w:id="473" w:author="DISA User" w:date="2015-09-18T09:29:00Z"/>
        </w:trPr>
        <w:tc>
          <w:tcPr>
            <w:tcW w:w="511" w:type="dxa"/>
          </w:tcPr>
          <w:p w:rsidR="00996826" w:rsidRPr="004F214E" w:rsidRDefault="00996826" w:rsidP="00741558">
            <w:pPr>
              <w:spacing w:after="0" w:line="240" w:lineRule="auto"/>
              <w:rPr>
                <w:ins w:id="474" w:author="DISA User" w:date="2015-09-18T09:29:00Z"/>
                <w:rFonts w:ascii="Courier New" w:eastAsia="Times New Roman" w:hAnsi="Courier New" w:cs="Courier New"/>
                <w:sz w:val="20"/>
                <w:szCs w:val="20"/>
              </w:rPr>
            </w:pPr>
            <w:ins w:id="475" w:author="DISA User" w:date="2015-09-18T09:30:00Z">
              <w:r>
                <w:rPr>
                  <w:rFonts w:ascii="Courier New" w:eastAsia="Times New Roman" w:hAnsi="Courier New" w:cs="Courier New"/>
                  <w:sz w:val="20"/>
                  <w:szCs w:val="20"/>
                </w:rPr>
                <w:t>7C.</w:t>
              </w:r>
            </w:ins>
          </w:p>
        </w:tc>
        <w:tc>
          <w:tcPr>
            <w:tcW w:w="0" w:type="auto"/>
            <w:vAlign w:val="center"/>
          </w:tcPr>
          <w:p w:rsidR="00996826" w:rsidRPr="004F214E" w:rsidRDefault="00996826" w:rsidP="00741558">
            <w:pPr>
              <w:spacing w:after="0" w:line="240" w:lineRule="auto"/>
              <w:rPr>
                <w:ins w:id="476" w:author="DISA User" w:date="2015-09-18T09:29:00Z"/>
                <w:rFonts w:ascii="Courier New" w:eastAsia="Times New Roman" w:hAnsi="Courier New" w:cs="Courier New"/>
                <w:sz w:val="20"/>
                <w:szCs w:val="20"/>
              </w:rPr>
            </w:pPr>
            <w:ins w:id="477" w:author="DISA User" w:date="2015-09-18T09:30:00Z">
              <w:r>
                <w:rPr>
                  <w:rFonts w:ascii="Courier New" w:eastAsia="Times New Roman" w:hAnsi="Courier New" w:cs="Courier New"/>
                  <w:sz w:val="20"/>
                  <w:szCs w:val="20"/>
                </w:rPr>
                <w:t>Field 1 in GENTEXT (Set 1</w:t>
              </w:r>
            </w:ins>
            <w:ins w:id="478" w:author="DISA User" w:date="2015-09-18T09:40:00Z">
              <w:r>
                <w:rPr>
                  <w:rFonts w:ascii="Courier New" w:eastAsia="Times New Roman" w:hAnsi="Courier New" w:cs="Courier New"/>
                  <w:sz w:val="20"/>
                  <w:szCs w:val="20"/>
                </w:rPr>
                <w:t>5</w:t>
              </w:r>
            </w:ins>
            <w:ins w:id="479" w:author="DISA User" w:date="2015-09-18T09:30:00Z">
              <w:r>
                <w:rPr>
                  <w:rFonts w:ascii="Courier New" w:eastAsia="Times New Roman" w:hAnsi="Courier New" w:cs="Courier New"/>
                  <w:sz w:val="20"/>
                  <w:szCs w:val="20"/>
                </w:rPr>
                <w:t>)</w:t>
              </w:r>
            </w:ins>
            <w:ins w:id="480" w:author="DISA User" w:date="2015-09-18T09:50:00Z">
              <w:r>
                <w:rPr>
                  <w:rFonts w:ascii="Courier New" w:eastAsia="Times New Roman" w:hAnsi="Courier New" w:cs="Courier New"/>
                  <w:sz w:val="20"/>
                  <w:szCs w:val="20"/>
                </w:rPr>
                <w:t xml:space="preserve"> in every CPOS segment</w:t>
              </w:r>
            </w:ins>
            <w:ins w:id="481" w:author="DISA User" w:date="2015-09-18T09:30:00Z">
              <w:r>
                <w:rPr>
                  <w:rFonts w:ascii="Courier New" w:eastAsia="Times New Roman" w:hAnsi="Courier New" w:cs="Courier New"/>
                  <w:sz w:val="20"/>
                  <w:szCs w:val="20"/>
                </w:rPr>
                <w:t xml:space="preserve"> is assigned the value “SERVICE DESCRIPTION”.</w:t>
              </w:r>
            </w:ins>
          </w:p>
        </w:tc>
        <w:tc>
          <w:tcPr>
            <w:tcW w:w="0" w:type="auto"/>
            <w:vAlign w:val="center"/>
          </w:tcPr>
          <w:p w:rsidR="00996826" w:rsidRPr="004F214E" w:rsidRDefault="00996826" w:rsidP="00741558">
            <w:pPr>
              <w:spacing w:after="0" w:line="240" w:lineRule="auto"/>
              <w:rPr>
                <w:ins w:id="482" w:author="DISA User" w:date="2015-09-18T09:29:00Z"/>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8.</w:t>
            </w:r>
          </w:p>
        </w:tc>
        <w:tc>
          <w:tcPr>
            <w:tcW w:w="0" w:type="auto"/>
            <w:vAlign w:val="center"/>
            <w:hideMark/>
          </w:tcPr>
          <w:p w:rsidR="00CE4C83" w:rsidRPr="004F214E" w:rsidRDefault="00CE4C83" w:rsidP="008036DD">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483" w:author="DISA User" w:date="2015-09-17T15:23:00Z">
              <w:r w:rsidRPr="004F214E" w:rsidDel="008036DD">
                <w:rPr>
                  <w:rFonts w:ascii="Courier New" w:eastAsia="Times New Roman" w:hAnsi="Courier New" w:cs="Courier New"/>
                  <w:sz w:val="20"/>
                  <w:szCs w:val="20"/>
                </w:rPr>
                <w:delText>12</w:delText>
              </w:r>
            </w:del>
            <w:ins w:id="484" w:author="DISA User" w:date="2015-09-17T15:23:00Z">
              <w:r w:rsidR="008036DD">
                <w:rPr>
                  <w:rFonts w:ascii="Courier New" w:eastAsia="Times New Roman" w:hAnsi="Courier New" w:cs="Courier New"/>
                  <w:sz w:val="20"/>
                  <w:szCs w:val="20"/>
                </w:rPr>
                <w:t>16</w:t>
              </w:r>
            </w:ins>
            <w:r w:rsidRPr="004F214E">
              <w:rPr>
                <w:rFonts w:ascii="Courier New" w:eastAsia="Times New Roman" w:hAnsi="Courier New" w:cs="Courier New"/>
                <w:sz w:val="20"/>
                <w:szCs w:val="20"/>
              </w:rPr>
              <w:t>]F1 A /</w:t>
            </w:r>
            <w:del w:id="485" w:author="DISA User" w:date="2015-09-17T15:23:00Z">
              <w:r w:rsidRPr="004F214E" w:rsidDel="008036DD">
                <w:rPr>
                  <w:rFonts w:ascii="Courier New" w:eastAsia="Times New Roman" w:hAnsi="Courier New" w:cs="Courier New"/>
                  <w:sz w:val="20"/>
                  <w:szCs w:val="20"/>
                </w:rPr>
                <w:delText>ELECTRONIC INFORMATION EXCHANGE</w:delText>
              </w:r>
            </w:del>
            <w:r w:rsidRPr="004F214E">
              <w:rPr>
                <w:rFonts w:ascii="Courier New" w:eastAsia="Times New Roman" w:hAnsi="Courier New" w:cs="Courier New"/>
                <w:sz w:val="20"/>
                <w:szCs w:val="20"/>
              </w:rPr>
              <w:t xml:space="preserve"> </w:t>
            </w:r>
            <w:ins w:id="486" w:author="DISA User" w:date="2015-09-17T15:23:00Z">
              <w:r w:rsidR="008036DD">
                <w:rPr>
                  <w:rFonts w:ascii="Courier New" w:eastAsia="Times New Roman" w:hAnsi="Courier New" w:cs="Courier New"/>
                  <w:sz w:val="20"/>
                  <w:szCs w:val="20"/>
                </w:rPr>
                <w:t xml:space="preserve">EIE </w:t>
              </w:r>
            </w:ins>
            <w:r w:rsidRPr="004F214E">
              <w:rPr>
                <w:rFonts w:ascii="Courier New" w:eastAsia="Times New Roman" w:hAnsi="Courier New" w:cs="Courier New"/>
                <w:sz w:val="20"/>
                <w:szCs w:val="20"/>
              </w:rPr>
              <w:t>POLICY/</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741558">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8.</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487" w:author="DISA User" w:date="2015-09-18T09:41:00Z">
              <w:r w:rsidRPr="004F214E" w:rsidDel="00FA7BF7">
                <w:rPr>
                  <w:rFonts w:ascii="Courier New" w:eastAsia="Times New Roman" w:hAnsi="Courier New" w:cs="Courier New"/>
                  <w:sz w:val="20"/>
                  <w:szCs w:val="20"/>
                </w:rPr>
                <w:delText>12</w:delText>
              </w:r>
            </w:del>
            <w:ins w:id="488" w:author="DISA User" w:date="2015-09-18T09:42:00Z">
              <w:r>
                <w:rPr>
                  <w:rFonts w:ascii="Courier New" w:eastAsia="Times New Roman" w:hAnsi="Courier New" w:cs="Courier New"/>
                  <w:sz w:val="20"/>
                  <w:szCs w:val="20"/>
                </w:rPr>
                <w:t>16</w:t>
              </w:r>
            </w:ins>
            <w:r w:rsidRPr="004F214E">
              <w:rPr>
                <w:rFonts w:ascii="Courier New" w:eastAsia="Times New Roman" w:hAnsi="Courier New" w:cs="Courier New"/>
                <w:sz w:val="20"/>
                <w:szCs w:val="20"/>
              </w:rPr>
              <w:t>) is assigned the value "</w:t>
            </w:r>
            <w:del w:id="489" w:author="DISA User" w:date="2015-09-18T09:41:00Z">
              <w:r w:rsidRPr="004F214E" w:rsidDel="00FA7BF7">
                <w:rPr>
                  <w:rFonts w:ascii="Courier New" w:eastAsia="Times New Roman" w:hAnsi="Courier New" w:cs="Courier New"/>
                  <w:sz w:val="20"/>
                  <w:szCs w:val="20"/>
                </w:rPr>
                <w:delText>ELECTRONIC INFORMATION EXCHANGE</w:delText>
              </w:r>
            </w:del>
            <w:r w:rsidRPr="004F214E">
              <w:rPr>
                <w:rFonts w:ascii="Courier New" w:eastAsia="Times New Roman" w:hAnsi="Courier New" w:cs="Courier New"/>
                <w:sz w:val="20"/>
                <w:szCs w:val="20"/>
              </w:rPr>
              <w:t xml:space="preserve"> </w:t>
            </w:r>
            <w:ins w:id="490" w:author="DISA User" w:date="2015-09-18T09:41:00Z">
              <w:r>
                <w:rPr>
                  <w:rFonts w:ascii="Courier New" w:eastAsia="Times New Roman" w:hAnsi="Courier New" w:cs="Courier New"/>
                  <w:sz w:val="20"/>
                  <w:szCs w:val="20"/>
                </w:rPr>
                <w:t xml:space="preserve">EIE </w:t>
              </w:r>
            </w:ins>
            <w:r w:rsidRPr="004F214E">
              <w:rPr>
                <w:rFonts w:ascii="Courier New" w:eastAsia="Times New Roman" w:hAnsi="Courier New" w:cs="Courier New"/>
                <w:sz w:val="20"/>
                <w:szCs w:val="20"/>
              </w:rPr>
              <w:t>POLICY".</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9.</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491" w:author="DISA User" w:date="2015-09-17T15:27:00Z">
              <w:r w:rsidRPr="004F214E" w:rsidDel="00A35436">
                <w:rPr>
                  <w:rFonts w:ascii="Courier New" w:eastAsia="Times New Roman" w:hAnsi="Courier New" w:cs="Courier New"/>
                  <w:sz w:val="20"/>
                  <w:szCs w:val="20"/>
                </w:rPr>
                <w:delText>13</w:delText>
              </w:r>
            </w:del>
            <w:ins w:id="492" w:author="DISA User" w:date="2015-09-17T15:27:00Z">
              <w:r w:rsidR="00A35436">
                <w:rPr>
                  <w:rFonts w:ascii="Courier New" w:eastAsia="Times New Roman" w:hAnsi="Courier New" w:cs="Courier New"/>
                  <w:sz w:val="20"/>
                  <w:szCs w:val="20"/>
                </w:rPr>
                <w:t>17</w:t>
              </w:r>
            </w:ins>
            <w:r w:rsidRPr="004F214E">
              <w:rPr>
                <w:rFonts w:ascii="Courier New" w:eastAsia="Times New Roman" w:hAnsi="Courier New" w:cs="Courier New"/>
                <w:sz w:val="20"/>
                <w:szCs w:val="20"/>
              </w:rPr>
              <w:t>]F1 A /FILE SIZE/</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741558">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9.</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493" w:author="DISA User" w:date="2015-09-18T09:41:00Z">
              <w:r w:rsidRPr="004F214E" w:rsidDel="00FA7BF7">
                <w:rPr>
                  <w:rFonts w:ascii="Courier New" w:eastAsia="Times New Roman" w:hAnsi="Courier New" w:cs="Courier New"/>
                  <w:sz w:val="20"/>
                  <w:szCs w:val="20"/>
                </w:rPr>
                <w:delText>13</w:delText>
              </w:r>
            </w:del>
            <w:ins w:id="494" w:author="DISA User" w:date="2015-09-18T09:41:00Z">
              <w:r>
                <w:rPr>
                  <w:rFonts w:ascii="Courier New" w:eastAsia="Times New Roman" w:hAnsi="Courier New" w:cs="Courier New"/>
                  <w:sz w:val="20"/>
                  <w:szCs w:val="20"/>
                </w:rPr>
                <w:t>1</w:t>
              </w:r>
            </w:ins>
            <w:ins w:id="495" w:author="DISA User" w:date="2015-09-18T09:42:00Z">
              <w:r>
                <w:rPr>
                  <w:rFonts w:ascii="Courier New" w:eastAsia="Times New Roman" w:hAnsi="Courier New" w:cs="Courier New"/>
                  <w:sz w:val="20"/>
                  <w:szCs w:val="20"/>
                </w:rPr>
                <w:t>7</w:t>
              </w:r>
            </w:ins>
            <w:r w:rsidRPr="004F214E">
              <w:rPr>
                <w:rFonts w:ascii="Courier New" w:eastAsia="Times New Roman" w:hAnsi="Courier New" w:cs="Courier New"/>
                <w:sz w:val="20"/>
                <w:szCs w:val="20"/>
              </w:rPr>
              <w:t>) is assigned the value "FILE SIZE".</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10.</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496" w:author="DISA User" w:date="2015-09-17T15:28:00Z">
              <w:r w:rsidRPr="004F214E" w:rsidDel="00A35436">
                <w:rPr>
                  <w:rFonts w:ascii="Courier New" w:eastAsia="Times New Roman" w:hAnsi="Courier New" w:cs="Courier New"/>
                  <w:sz w:val="20"/>
                  <w:szCs w:val="20"/>
                </w:rPr>
                <w:delText>14</w:delText>
              </w:r>
            </w:del>
            <w:ins w:id="497" w:author="DISA User" w:date="2015-09-17T15:28:00Z">
              <w:r w:rsidR="00A35436">
                <w:rPr>
                  <w:rFonts w:ascii="Courier New" w:eastAsia="Times New Roman" w:hAnsi="Courier New" w:cs="Courier New"/>
                  <w:sz w:val="20"/>
                  <w:szCs w:val="20"/>
                </w:rPr>
                <w:t>18</w:t>
              </w:r>
            </w:ins>
            <w:r w:rsidRPr="004F214E">
              <w:rPr>
                <w:rFonts w:ascii="Courier New" w:eastAsia="Times New Roman" w:hAnsi="Courier New" w:cs="Courier New"/>
                <w:sz w:val="20"/>
                <w:szCs w:val="20"/>
              </w:rPr>
              <w:t>]F1 A /</w:t>
            </w:r>
            <w:del w:id="498" w:author="DISA User" w:date="2015-09-17T15:28:00Z">
              <w:r w:rsidRPr="004F214E" w:rsidDel="00A35436">
                <w:rPr>
                  <w:rFonts w:ascii="Courier New" w:eastAsia="Times New Roman" w:hAnsi="Courier New" w:cs="Courier New"/>
                  <w:sz w:val="20"/>
                  <w:szCs w:val="20"/>
                </w:rPr>
                <w:delText>ATTACHMENT</w:delText>
              </w:r>
            </w:del>
            <w:r w:rsidRPr="004F214E">
              <w:rPr>
                <w:rFonts w:ascii="Courier New" w:eastAsia="Times New Roman" w:hAnsi="Courier New" w:cs="Courier New"/>
                <w:sz w:val="20"/>
                <w:szCs w:val="20"/>
              </w:rPr>
              <w:t xml:space="preserve"> </w:t>
            </w:r>
            <w:ins w:id="499" w:author="DISA User" w:date="2015-09-17T15:28:00Z">
              <w:r w:rsidR="00A35436">
                <w:rPr>
                  <w:rFonts w:ascii="Courier New" w:eastAsia="Times New Roman" w:hAnsi="Courier New" w:cs="Courier New"/>
                  <w:sz w:val="20"/>
                  <w:szCs w:val="20"/>
                </w:rPr>
                <w:t>ATTACH</w:t>
              </w:r>
            </w:ins>
            <w:r w:rsidRPr="004F214E">
              <w:rPr>
                <w:rFonts w:ascii="Courier New" w:eastAsia="Times New Roman" w:hAnsi="Courier New" w:cs="Courier New"/>
                <w:sz w:val="20"/>
                <w:szCs w:val="20"/>
              </w:rPr>
              <w:t>POL</w:t>
            </w:r>
            <w:del w:id="500" w:author="DISA User" w:date="2015-09-17T15:28:00Z">
              <w:r w:rsidRPr="004F214E" w:rsidDel="00A35436">
                <w:rPr>
                  <w:rFonts w:ascii="Courier New" w:eastAsia="Times New Roman" w:hAnsi="Courier New" w:cs="Courier New"/>
                  <w:sz w:val="20"/>
                  <w:szCs w:val="20"/>
                </w:rPr>
                <w:delText>ICY</w:delText>
              </w:r>
            </w:del>
            <w:r w:rsidRPr="004F214E">
              <w:rPr>
                <w:rFonts w:ascii="Courier New" w:eastAsia="Times New Roman" w:hAnsi="Courier New" w:cs="Courier New"/>
                <w:sz w:val="20"/>
                <w:szCs w:val="20"/>
              </w:rPr>
              <w:t>/</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10.</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01" w:author="DISA User" w:date="2015-09-18T09:42:00Z">
              <w:r w:rsidRPr="004F214E" w:rsidDel="00FA7BF7">
                <w:rPr>
                  <w:rFonts w:ascii="Courier New" w:eastAsia="Times New Roman" w:hAnsi="Courier New" w:cs="Courier New"/>
                  <w:sz w:val="20"/>
                  <w:szCs w:val="20"/>
                </w:rPr>
                <w:delText>14</w:delText>
              </w:r>
            </w:del>
            <w:ins w:id="502" w:author="DISA User" w:date="2015-09-18T09:42:00Z">
              <w:r>
                <w:rPr>
                  <w:rFonts w:ascii="Courier New" w:eastAsia="Times New Roman" w:hAnsi="Courier New" w:cs="Courier New"/>
                  <w:sz w:val="20"/>
                  <w:szCs w:val="20"/>
                </w:rPr>
                <w:t>18</w:t>
              </w:r>
            </w:ins>
            <w:r w:rsidRPr="004F214E">
              <w:rPr>
                <w:rFonts w:ascii="Courier New" w:eastAsia="Times New Roman" w:hAnsi="Courier New" w:cs="Courier New"/>
                <w:sz w:val="20"/>
                <w:szCs w:val="20"/>
              </w:rPr>
              <w:t>) is assigned the value "</w:t>
            </w:r>
            <w:del w:id="503" w:author="DISA User" w:date="2015-09-18T09:41:00Z">
              <w:r w:rsidRPr="004F214E" w:rsidDel="00FA7BF7">
                <w:rPr>
                  <w:rFonts w:ascii="Courier New" w:eastAsia="Times New Roman" w:hAnsi="Courier New" w:cs="Courier New"/>
                  <w:sz w:val="20"/>
                  <w:szCs w:val="20"/>
                </w:rPr>
                <w:delText>ATTACHMENT</w:delText>
              </w:r>
            </w:del>
            <w:r w:rsidRPr="004F214E">
              <w:rPr>
                <w:rFonts w:ascii="Courier New" w:eastAsia="Times New Roman" w:hAnsi="Courier New" w:cs="Courier New"/>
                <w:sz w:val="20"/>
                <w:szCs w:val="20"/>
              </w:rPr>
              <w:t xml:space="preserve"> </w:t>
            </w:r>
            <w:ins w:id="504" w:author="DISA User" w:date="2015-09-18T09:41:00Z">
              <w:r>
                <w:rPr>
                  <w:rFonts w:ascii="Courier New" w:eastAsia="Times New Roman" w:hAnsi="Courier New" w:cs="Courier New"/>
                  <w:sz w:val="20"/>
                  <w:szCs w:val="20"/>
                </w:rPr>
                <w:t>ATTACH</w:t>
              </w:r>
            </w:ins>
            <w:r w:rsidRPr="004F214E">
              <w:rPr>
                <w:rFonts w:ascii="Courier New" w:eastAsia="Times New Roman" w:hAnsi="Courier New" w:cs="Courier New"/>
                <w:sz w:val="20"/>
                <w:szCs w:val="20"/>
              </w:rPr>
              <w:t>POL</w:t>
            </w:r>
            <w:del w:id="505" w:author="DISA User" w:date="2015-09-18T09:41:00Z">
              <w:r w:rsidRPr="004F214E" w:rsidDel="00FA7BF7">
                <w:rPr>
                  <w:rFonts w:ascii="Courier New" w:eastAsia="Times New Roman" w:hAnsi="Courier New" w:cs="Courier New"/>
                  <w:sz w:val="20"/>
                  <w:szCs w:val="20"/>
                </w:rPr>
                <w:delText>ICY</w:delText>
              </w:r>
            </w:del>
            <w:r w:rsidRPr="004F214E">
              <w:rPr>
                <w:rFonts w:ascii="Courier New" w:eastAsia="Times New Roman" w:hAnsi="Courier New" w:cs="Courier New"/>
                <w:sz w:val="20"/>
                <w:szCs w:val="20"/>
              </w:rPr>
              <w:t>".</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11.</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06" w:author="DISA User" w:date="2015-09-17T15:28:00Z">
              <w:r w:rsidRPr="004F214E" w:rsidDel="00A35436">
                <w:rPr>
                  <w:rFonts w:ascii="Courier New" w:eastAsia="Times New Roman" w:hAnsi="Courier New" w:cs="Courier New"/>
                  <w:sz w:val="20"/>
                  <w:szCs w:val="20"/>
                </w:rPr>
                <w:delText>15</w:delText>
              </w:r>
            </w:del>
            <w:ins w:id="507" w:author="DISA User" w:date="2015-09-17T15:28:00Z">
              <w:r w:rsidR="00A35436">
                <w:rPr>
                  <w:rFonts w:ascii="Courier New" w:eastAsia="Times New Roman" w:hAnsi="Courier New" w:cs="Courier New"/>
                  <w:sz w:val="20"/>
                  <w:szCs w:val="20"/>
                </w:rPr>
                <w:t>19</w:t>
              </w:r>
            </w:ins>
            <w:r w:rsidRPr="004F214E">
              <w:rPr>
                <w:rFonts w:ascii="Courier New" w:eastAsia="Times New Roman" w:hAnsi="Courier New" w:cs="Courier New"/>
                <w:sz w:val="20"/>
                <w:szCs w:val="20"/>
              </w:rPr>
              <w:t>]F1 A /COMPRESSION POLICY/</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11.</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Field 1 in GENTEXT (Set</w:t>
            </w:r>
            <w:del w:id="508" w:author="DISA User" w:date="2015-09-18T09:42:00Z">
              <w:r w:rsidRPr="004F214E" w:rsidDel="00FA7BF7">
                <w:rPr>
                  <w:rFonts w:ascii="Courier New" w:eastAsia="Times New Roman" w:hAnsi="Courier New" w:cs="Courier New"/>
                  <w:sz w:val="20"/>
                  <w:szCs w:val="20"/>
                </w:rPr>
                <w:delText xml:space="preserve"> 15</w:delText>
              </w:r>
            </w:del>
            <w:ins w:id="509" w:author="DISA User" w:date="2015-09-18T09:44:00Z">
              <w:r>
                <w:rPr>
                  <w:rFonts w:ascii="Courier New" w:eastAsia="Times New Roman" w:hAnsi="Courier New" w:cs="Courier New"/>
                  <w:sz w:val="20"/>
                  <w:szCs w:val="20"/>
                </w:rPr>
                <w:t>19</w:t>
              </w:r>
            </w:ins>
            <w:r w:rsidRPr="004F214E">
              <w:rPr>
                <w:rFonts w:ascii="Courier New" w:eastAsia="Times New Roman" w:hAnsi="Courier New" w:cs="Courier New"/>
                <w:sz w:val="20"/>
                <w:szCs w:val="20"/>
              </w:rPr>
              <w:t>) is assigned the value "COMPRESSION POLICY".</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12.</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10" w:author="DISA User" w:date="2015-09-17T15:28:00Z">
              <w:r w:rsidRPr="004F214E" w:rsidDel="00A35436">
                <w:rPr>
                  <w:rFonts w:ascii="Courier New" w:eastAsia="Times New Roman" w:hAnsi="Courier New" w:cs="Courier New"/>
                  <w:sz w:val="20"/>
                  <w:szCs w:val="20"/>
                </w:rPr>
                <w:delText>17</w:delText>
              </w:r>
            </w:del>
            <w:ins w:id="511" w:author="DISA User" w:date="2015-09-17T15:28:00Z">
              <w:r w:rsidR="00A35436">
                <w:rPr>
                  <w:rFonts w:ascii="Courier New" w:eastAsia="Times New Roman" w:hAnsi="Courier New" w:cs="Courier New"/>
                  <w:sz w:val="20"/>
                  <w:szCs w:val="20"/>
                </w:rPr>
                <w:t>2</w:t>
              </w:r>
            </w:ins>
            <w:ins w:id="512" w:author="DISA User" w:date="2015-09-17T15:29:00Z">
              <w:r w:rsidR="00A35436">
                <w:rPr>
                  <w:rFonts w:ascii="Courier New" w:eastAsia="Times New Roman" w:hAnsi="Courier New" w:cs="Courier New"/>
                  <w:sz w:val="20"/>
                  <w:szCs w:val="20"/>
                </w:rPr>
                <w:t>1</w:t>
              </w:r>
            </w:ins>
            <w:r w:rsidRPr="004F214E">
              <w:rPr>
                <w:rFonts w:ascii="Courier New" w:eastAsia="Times New Roman" w:hAnsi="Courier New" w:cs="Courier New"/>
                <w:sz w:val="20"/>
                <w:szCs w:val="20"/>
              </w:rPr>
              <w:t>]F1 A /OPERATIONS SECURITY/</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12.</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13" w:author="DISA User" w:date="2015-09-18T09:51:00Z">
              <w:r w:rsidRPr="004F214E" w:rsidDel="00AD012E">
                <w:rPr>
                  <w:rFonts w:ascii="Courier New" w:eastAsia="Times New Roman" w:hAnsi="Courier New" w:cs="Courier New"/>
                  <w:sz w:val="20"/>
                  <w:szCs w:val="20"/>
                </w:rPr>
                <w:delText>17</w:delText>
              </w:r>
            </w:del>
            <w:ins w:id="514" w:author="DISA User" w:date="2015-09-18T09:51:00Z">
              <w:r>
                <w:rPr>
                  <w:rFonts w:ascii="Courier New" w:eastAsia="Times New Roman" w:hAnsi="Courier New" w:cs="Courier New"/>
                  <w:sz w:val="20"/>
                  <w:szCs w:val="20"/>
                </w:rPr>
                <w:t>21</w:t>
              </w:r>
            </w:ins>
            <w:r w:rsidRPr="004F214E">
              <w:rPr>
                <w:rFonts w:ascii="Courier New" w:eastAsia="Times New Roman" w:hAnsi="Courier New" w:cs="Courier New"/>
                <w:sz w:val="20"/>
                <w:szCs w:val="20"/>
              </w:rPr>
              <w:t>) is assigned the value "OPERATIONS SECURITY".</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13.</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15" w:author="DISA User" w:date="2015-09-17T15:29:00Z">
              <w:r w:rsidRPr="004F214E" w:rsidDel="00A35436">
                <w:rPr>
                  <w:rFonts w:ascii="Courier New" w:eastAsia="Times New Roman" w:hAnsi="Courier New" w:cs="Courier New"/>
                  <w:sz w:val="20"/>
                  <w:szCs w:val="20"/>
                </w:rPr>
                <w:delText>18</w:delText>
              </w:r>
            </w:del>
            <w:ins w:id="516" w:author="DISA User" w:date="2015-09-17T15:29:00Z">
              <w:r w:rsidR="00A35436">
                <w:rPr>
                  <w:rFonts w:ascii="Courier New" w:eastAsia="Times New Roman" w:hAnsi="Courier New" w:cs="Courier New"/>
                  <w:sz w:val="20"/>
                  <w:szCs w:val="20"/>
                </w:rPr>
                <w:t>22</w:t>
              </w:r>
            </w:ins>
            <w:r w:rsidRPr="004F214E">
              <w:rPr>
                <w:rFonts w:ascii="Courier New" w:eastAsia="Times New Roman" w:hAnsi="Courier New" w:cs="Courier New"/>
                <w:sz w:val="20"/>
                <w:szCs w:val="20"/>
              </w:rPr>
              <w:t>]F1 A /MINIMI</w:t>
            </w:r>
            <w:del w:id="517" w:author="DISA User" w:date="2015-09-17T15:29:00Z">
              <w:r w:rsidRPr="004F214E" w:rsidDel="00A35436">
                <w:rPr>
                  <w:rFonts w:ascii="Courier New" w:eastAsia="Times New Roman" w:hAnsi="Courier New" w:cs="Courier New"/>
                  <w:sz w:val="20"/>
                  <w:szCs w:val="20"/>
                </w:rPr>
                <w:delText>S</w:delText>
              </w:r>
            </w:del>
            <w:ins w:id="518" w:author="DISA User" w:date="2015-09-17T15:29:00Z">
              <w:r w:rsidR="00A35436">
                <w:rPr>
                  <w:rFonts w:ascii="Courier New" w:eastAsia="Times New Roman" w:hAnsi="Courier New" w:cs="Courier New"/>
                  <w:sz w:val="20"/>
                  <w:szCs w:val="20"/>
                </w:rPr>
                <w:t>Z</w:t>
              </w:r>
            </w:ins>
            <w:r w:rsidRPr="004F214E">
              <w:rPr>
                <w:rFonts w:ascii="Courier New" w:eastAsia="Times New Roman" w:hAnsi="Courier New" w:cs="Courier New"/>
                <w:sz w:val="20"/>
                <w:szCs w:val="20"/>
              </w:rPr>
              <w:t>E/</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996826" w:rsidRPr="004F214E" w:rsidTr="00996826">
        <w:trPr>
          <w:tblCellSpacing w:w="7" w:type="dxa"/>
        </w:trPr>
        <w:tc>
          <w:tcPr>
            <w:tcW w:w="511" w:type="dxa"/>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13.</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19" w:author="DISA User" w:date="2015-09-18T09:51:00Z">
              <w:r w:rsidRPr="004F214E" w:rsidDel="00AD012E">
                <w:rPr>
                  <w:rFonts w:ascii="Courier New" w:eastAsia="Times New Roman" w:hAnsi="Courier New" w:cs="Courier New"/>
                  <w:sz w:val="20"/>
                  <w:szCs w:val="20"/>
                </w:rPr>
                <w:delText>18</w:delText>
              </w:r>
            </w:del>
            <w:ins w:id="520" w:author="DISA User" w:date="2015-09-18T09:52:00Z">
              <w:r>
                <w:rPr>
                  <w:rFonts w:ascii="Courier New" w:eastAsia="Times New Roman" w:hAnsi="Courier New" w:cs="Courier New"/>
                  <w:sz w:val="20"/>
                  <w:szCs w:val="20"/>
                </w:rPr>
                <w:t>22</w:t>
              </w:r>
            </w:ins>
            <w:r w:rsidRPr="004F214E">
              <w:rPr>
                <w:rFonts w:ascii="Courier New" w:eastAsia="Times New Roman" w:hAnsi="Courier New" w:cs="Courier New"/>
                <w:sz w:val="20"/>
                <w:szCs w:val="20"/>
              </w:rPr>
              <w:t>) is assigned the value "MINIMI</w:t>
            </w:r>
            <w:del w:id="521" w:author="DISA User" w:date="2015-09-18T09:51:00Z">
              <w:r w:rsidRPr="004F214E" w:rsidDel="00AD012E">
                <w:rPr>
                  <w:rFonts w:ascii="Courier New" w:eastAsia="Times New Roman" w:hAnsi="Courier New" w:cs="Courier New"/>
                  <w:sz w:val="20"/>
                  <w:szCs w:val="20"/>
                </w:rPr>
                <w:delText>S</w:delText>
              </w:r>
            </w:del>
            <w:ins w:id="522" w:author="DISA User" w:date="2015-09-18T09:51:00Z">
              <w:r>
                <w:rPr>
                  <w:rFonts w:ascii="Courier New" w:eastAsia="Times New Roman" w:hAnsi="Courier New" w:cs="Courier New"/>
                  <w:sz w:val="20"/>
                  <w:szCs w:val="20"/>
                </w:rPr>
                <w:t>Z</w:t>
              </w:r>
            </w:ins>
            <w:r w:rsidRPr="004F214E">
              <w:rPr>
                <w:rFonts w:ascii="Courier New" w:eastAsia="Times New Roman" w:hAnsi="Courier New" w:cs="Courier New"/>
                <w:sz w:val="20"/>
                <w:szCs w:val="20"/>
              </w:rPr>
              <w:t>E".</w:t>
            </w:r>
          </w:p>
        </w:tc>
        <w:tc>
          <w:tcPr>
            <w:tcW w:w="0" w:type="auto"/>
            <w:vAlign w:val="center"/>
            <w:hideMark/>
          </w:tcPr>
          <w:p w:rsidR="00996826" w:rsidRPr="004F214E" w:rsidRDefault="00996826"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14.</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23" w:author="DISA User" w:date="2015-09-17T15:29:00Z">
              <w:r w:rsidRPr="004F214E" w:rsidDel="00A35436">
                <w:rPr>
                  <w:rFonts w:ascii="Courier New" w:eastAsia="Times New Roman" w:hAnsi="Courier New" w:cs="Courier New"/>
                  <w:sz w:val="20"/>
                  <w:szCs w:val="20"/>
                </w:rPr>
                <w:delText>19</w:delText>
              </w:r>
            </w:del>
            <w:ins w:id="524" w:author="DISA User" w:date="2015-09-17T15:29:00Z">
              <w:r w:rsidR="00A35436">
                <w:rPr>
                  <w:rFonts w:ascii="Courier New" w:eastAsia="Times New Roman" w:hAnsi="Courier New" w:cs="Courier New"/>
                  <w:sz w:val="20"/>
                  <w:szCs w:val="20"/>
                </w:rPr>
                <w:t>23</w:t>
              </w:r>
            </w:ins>
            <w:r w:rsidRPr="004F214E">
              <w:rPr>
                <w:rFonts w:ascii="Courier New" w:eastAsia="Times New Roman" w:hAnsi="Courier New" w:cs="Courier New"/>
                <w:sz w:val="20"/>
                <w:szCs w:val="20"/>
              </w:rPr>
              <w:t>]F1 A /WEB SERVICES/</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14.</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25" w:author="DISA User" w:date="2015-09-18T09:52:00Z">
              <w:r w:rsidRPr="004F214E" w:rsidDel="00AD012E">
                <w:rPr>
                  <w:rFonts w:ascii="Courier New" w:eastAsia="Times New Roman" w:hAnsi="Courier New" w:cs="Courier New"/>
                  <w:sz w:val="20"/>
                  <w:szCs w:val="20"/>
                </w:rPr>
                <w:delText>19</w:delText>
              </w:r>
            </w:del>
            <w:ins w:id="526" w:author="DISA User" w:date="2015-09-18T09:52:00Z">
              <w:r>
                <w:rPr>
                  <w:rFonts w:ascii="Courier New" w:eastAsia="Times New Roman" w:hAnsi="Courier New" w:cs="Courier New"/>
                  <w:sz w:val="20"/>
                  <w:szCs w:val="20"/>
                </w:rPr>
                <w:t>23</w:t>
              </w:r>
            </w:ins>
            <w:r w:rsidRPr="004F214E">
              <w:rPr>
                <w:rFonts w:ascii="Courier New" w:eastAsia="Times New Roman" w:hAnsi="Courier New" w:cs="Courier New"/>
                <w:sz w:val="20"/>
                <w:szCs w:val="20"/>
              </w:rPr>
              <w:t>) is assigned the value "WEB SERVICES".</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15.</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27" w:author="DISA User" w:date="2015-09-17T15:29:00Z">
              <w:r w:rsidRPr="004F214E" w:rsidDel="00A35436">
                <w:rPr>
                  <w:rFonts w:ascii="Courier New" w:eastAsia="Times New Roman" w:hAnsi="Courier New" w:cs="Courier New"/>
                  <w:sz w:val="20"/>
                  <w:szCs w:val="20"/>
                </w:rPr>
                <w:delText>20</w:delText>
              </w:r>
            </w:del>
            <w:ins w:id="528" w:author="DISA User" w:date="2015-09-17T15:29:00Z">
              <w:r w:rsidR="00A35436">
                <w:rPr>
                  <w:rFonts w:ascii="Courier New" w:eastAsia="Times New Roman" w:hAnsi="Courier New" w:cs="Courier New"/>
                  <w:sz w:val="20"/>
                  <w:szCs w:val="20"/>
                </w:rPr>
                <w:t>24</w:t>
              </w:r>
            </w:ins>
            <w:r w:rsidRPr="004F214E">
              <w:rPr>
                <w:rFonts w:ascii="Courier New" w:eastAsia="Times New Roman" w:hAnsi="Courier New" w:cs="Courier New"/>
                <w:sz w:val="20"/>
                <w:szCs w:val="20"/>
              </w:rPr>
              <w:t>]F1 A /REPLICATION POLICY/</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15.</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29" w:author="DISA User" w:date="2015-09-18T09:52:00Z">
              <w:r w:rsidRPr="004F214E" w:rsidDel="00AD012E">
                <w:rPr>
                  <w:rFonts w:ascii="Courier New" w:eastAsia="Times New Roman" w:hAnsi="Courier New" w:cs="Courier New"/>
                  <w:sz w:val="20"/>
                  <w:szCs w:val="20"/>
                </w:rPr>
                <w:delText>20</w:delText>
              </w:r>
            </w:del>
            <w:ins w:id="530" w:author="DISA User" w:date="2015-09-18T09:52:00Z">
              <w:r>
                <w:rPr>
                  <w:rFonts w:ascii="Courier New" w:eastAsia="Times New Roman" w:hAnsi="Courier New" w:cs="Courier New"/>
                  <w:sz w:val="20"/>
                  <w:szCs w:val="20"/>
                </w:rPr>
                <w:t>24</w:t>
              </w:r>
            </w:ins>
            <w:r w:rsidRPr="004F214E">
              <w:rPr>
                <w:rFonts w:ascii="Courier New" w:eastAsia="Times New Roman" w:hAnsi="Courier New" w:cs="Courier New"/>
                <w:sz w:val="20"/>
                <w:szCs w:val="20"/>
              </w:rPr>
              <w:t>) is assigned the value "REPLICATION POLICY".</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16.</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31" w:author="DISA User" w:date="2015-09-17T15:29:00Z">
              <w:r w:rsidRPr="004F214E" w:rsidDel="00A35436">
                <w:rPr>
                  <w:rFonts w:ascii="Courier New" w:eastAsia="Times New Roman" w:hAnsi="Courier New" w:cs="Courier New"/>
                  <w:sz w:val="20"/>
                  <w:szCs w:val="20"/>
                </w:rPr>
                <w:delText>22</w:delText>
              </w:r>
            </w:del>
            <w:ins w:id="532" w:author="DISA User" w:date="2015-09-17T15:29:00Z">
              <w:r w:rsidR="00A35436">
                <w:rPr>
                  <w:rFonts w:ascii="Courier New" w:eastAsia="Times New Roman" w:hAnsi="Courier New" w:cs="Courier New"/>
                  <w:sz w:val="20"/>
                  <w:szCs w:val="20"/>
                </w:rPr>
                <w:t>26</w:t>
              </w:r>
            </w:ins>
            <w:r w:rsidRPr="004F214E">
              <w:rPr>
                <w:rFonts w:ascii="Courier New" w:eastAsia="Times New Roman" w:hAnsi="Courier New" w:cs="Courier New"/>
                <w:sz w:val="20"/>
                <w:szCs w:val="20"/>
              </w:rPr>
              <w:t>]F1 A /CHAT POLICY/</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16.</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33" w:author="DISA User" w:date="2015-09-18T09:52:00Z">
              <w:r w:rsidRPr="004F214E" w:rsidDel="00AD012E">
                <w:rPr>
                  <w:rFonts w:ascii="Courier New" w:eastAsia="Times New Roman" w:hAnsi="Courier New" w:cs="Courier New"/>
                  <w:sz w:val="20"/>
                  <w:szCs w:val="20"/>
                </w:rPr>
                <w:delText>22</w:delText>
              </w:r>
            </w:del>
            <w:ins w:id="534" w:author="DISA User" w:date="2015-09-18T09:52:00Z">
              <w:r>
                <w:rPr>
                  <w:rFonts w:ascii="Courier New" w:eastAsia="Times New Roman" w:hAnsi="Courier New" w:cs="Courier New"/>
                  <w:sz w:val="20"/>
                  <w:szCs w:val="20"/>
                </w:rPr>
                <w:t>26</w:t>
              </w:r>
            </w:ins>
            <w:r w:rsidRPr="004F214E">
              <w:rPr>
                <w:rFonts w:ascii="Courier New" w:eastAsia="Times New Roman" w:hAnsi="Courier New" w:cs="Courier New"/>
                <w:sz w:val="20"/>
                <w:szCs w:val="20"/>
              </w:rPr>
              <w:t>) is assigned the value "CHAT POLICY".</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A35436" w:rsidRPr="004F214E" w:rsidTr="00996826">
        <w:trPr>
          <w:tblCellSpacing w:w="7" w:type="dxa"/>
          <w:ins w:id="535" w:author="DISA User" w:date="2015-09-17T15:29:00Z"/>
        </w:trPr>
        <w:tc>
          <w:tcPr>
            <w:tcW w:w="511" w:type="dxa"/>
          </w:tcPr>
          <w:p w:rsidR="00A35436" w:rsidRPr="004F214E" w:rsidRDefault="00A35436" w:rsidP="004F214E">
            <w:pPr>
              <w:spacing w:after="0" w:line="240" w:lineRule="auto"/>
              <w:rPr>
                <w:ins w:id="536" w:author="DISA User" w:date="2015-09-17T15:29:00Z"/>
                <w:rFonts w:ascii="Courier New" w:eastAsia="Times New Roman" w:hAnsi="Courier New" w:cs="Courier New"/>
                <w:sz w:val="20"/>
                <w:szCs w:val="20"/>
              </w:rPr>
            </w:pPr>
            <w:ins w:id="537" w:author="DISA User" w:date="2015-09-17T15:29:00Z">
              <w:r>
                <w:rPr>
                  <w:rFonts w:ascii="Courier New" w:eastAsia="Times New Roman" w:hAnsi="Courier New" w:cs="Courier New"/>
                  <w:sz w:val="20"/>
                  <w:szCs w:val="20"/>
                </w:rPr>
                <w:t>16A.</w:t>
              </w:r>
            </w:ins>
          </w:p>
        </w:tc>
        <w:tc>
          <w:tcPr>
            <w:tcW w:w="0" w:type="auto"/>
            <w:vAlign w:val="center"/>
          </w:tcPr>
          <w:p w:rsidR="00A35436" w:rsidRPr="004F214E" w:rsidRDefault="00FA7BF7" w:rsidP="004F214E">
            <w:pPr>
              <w:spacing w:after="0" w:line="240" w:lineRule="auto"/>
              <w:rPr>
                <w:ins w:id="538" w:author="DISA User" w:date="2015-09-17T15:29:00Z"/>
                <w:rFonts w:ascii="Courier New" w:eastAsia="Times New Roman" w:hAnsi="Courier New" w:cs="Courier New"/>
                <w:sz w:val="20"/>
                <w:szCs w:val="20"/>
              </w:rPr>
            </w:pPr>
            <w:ins w:id="539" w:author="DISA User" w:date="2015-09-18T09:46:00Z">
              <w:r>
                <w:rPr>
                  <w:rFonts w:ascii="Courier New" w:eastAsia="Times New Roman" w:hAnsi="Courier New" w:cs="Courier New"/>
                  <w:sz w:val="20"/>
                  <w:szCs w:val="20"/>
                </w:rPr>
                <w:t>[27],Z</w:t>
              </w:r>
            </w:ins>
            <w:ins w:id="540" w:author="DISA User" w:date="2015-09-17T15:29:00Z">
              <w:r w:rsidR="00A35436">
                <w:rPr>
                  <w:rFonts w:ascii="Courier New" w:eastAsia="Times New Roman" w:hAnsi="Courier New" w:cs="Courier New"/>
                  <w:sz w:val="20"/>
                  <w:szCs w:val="20"/>
                </w:rPr>
                <w:t>[28]F1 A /SPECINST/</w:t>
              </w:r>
            </w:ins>
          </w:p>
        </w:tc>
        <w:tc>
          <w:tcPr>
            <w:tcW w:w="0" w:type="auto"/>
            <w:vAlign w:val="center"/>
          </w:tcPr>
          <w:p w:rsidR="00A35436" w:rsidRPr="004F214E" w:rsidRDefault="00A35436" w:rsidP="004F214E">
            <w:pPr>
              <w:spacing w:after="0" w:line="240" w:lineRule="auto"/>
              <w:rPr>
                <w:ins w:id="541" w:author="DISA User" w:date="2015-09-17T15:29:00Z"/>
                <w:rFonts w:ascii="Courier New" w:eastAsia="Times New Roman" w:hAnsi="Courier New" w:cs="Courier New"/>
                <w:sz w:val="20"/>
                <w:szCs w:val="20"/>
              </w:rPr>
            </w:pPr>
          </w:p>
        </w:tc>
      </w:tr>
      <w:tr w:rsidR="00AD5B51" w:rsidRPr="004F214E" w:rsidTr="00AD5B51">
        <w:trPr>
          <w:tblCellSpacing w:w="7" w:type="dxa"/>
          <w:ins w:id="542" w:author="DISA User" w:date="2015-09-18T09:52:00Z"/>
        </w:trPr>
        <w:tc>
          <w:tcPr>
            <w:tcW w:w="511" w:type="dxa"/>
          </w:tcPr>
          <w:p w:rsidR="00AD5B51" w:rsidRPr="004F214E" w:rsidRDefault="00AD5B51" w:rsidP="00741558">
            <w:pPr>
              <w:spacing w:after="0" w:line="240" w:lineRule="auto"/>
              <w:rPr>
                <w:ins w:id="543" w:author="DISA User" w:date="2015-09-18T09:52:00Z"/>
                <w:rFonts w:ascii="Courier New" w:eastAsia="Times New Roman" w:hAnsi="Courier New" w:cs="Courier New"/>
                <w:sz w:val="20"/>
                <w:szCs w:val="20"/>
              </w:rPr>
            </w:pPr>
            <w:ins w:id="544" w:author="DISA User" w:date="2015-09-18T09:52:00Z">
              <w:r>
                <w:rPr>
                  <w:rFonts w:ascii="Courier New" w:eastAsia="Times New Roman" w:hAnsi="Courier New" w:cs="Courier New"/>
                  <w:sz w:val="20"/>
                  <w:szCs w:val="20"/>
                </w:rPr>
                <w:t>16A.</w:t>
              </w:r>
            </w:ins>
          </w:p>
        </w:tc>
        <w:tc>
          <w:tcPr>
            <w:tcW w:w="0" w:type="auto"/>
            <w:vAlign w:val="center"/>
          </w:tcPr>
          <w:p w:rsidR="00AD5B51" w:rsidRPr="004F214E" w:rsidRDefault="00AD5B51" w:rsidP="00741558">
            <w:pPr>
              <w:spacing w:after="0" w:line="240" w:lineRule="auto"/>
              <w:rPr>
                <w:ins w:id="545" w:author="DISA User" w:date="2015-09-18T09:52:00Z"/>
                <w:rFonts w:ascii="Courier New" w:eastAsia="Times New Roman" w:hAnsi="Courier New" w:cs="Courier New"/>
                <w:sz w:val="20"/>
                <w:szCs w:val="20"/>
              </w:rPr>
            </w:pPr>
            <w:ins w:id="546" w:author="DISA User" w:date="2015-09-18T09:52:00Z">
              <w:r>
                <w:rPr>
                  <w:rFonts w:ascii="Courier New" w:eastAsia="Times New Roman" w:hAnsi="Courier New" w:cs="Courier New"/>
                  <w:sz w:val="20"/>
                  <w:szCs w:val="20"/>
                </w:rPr>
                <w:t xml:space="preserve">Field 1 in GENTEXT (Set 28) in every CHAT (Segment 27) is assigned the value </w:t>
              </w:r>
            </w:ins>
            <w:ins w:id="547" w:author="DISA User" w:date="2015-09-18T09:53:00Z">
              <w:r>
                <w:rPr>
                  <w:rFonts w:ascii="Courier New" w:eastAsia="Times New Roman" w:hAnsi="Courier New" w:cs="Courier New"/>
                  <w:sz w:val="20"/>
                  <w:szCs w:val="20"/>
                </w:rPr>
                <w:t>“SPECINST”.</w:t>
              </w:r>
            </w:ins>
          </w:p>
        </w:tc>
        <w:tc>
          <w:tcPr>
            <w:tcW w:w="0" w:type="auto"/>
            <w:vAlign w:val="center"/>
          </w:tcPr>
          <w:p w:rsidR="00AD5B51" w:rsidRPr="004F214E" w:rsidRDefault="00AD5B51" w:rsidP="00741558">
            <w:pPr>
              <w:spacing w:after="0" w:line="240" w:lineRule="auto"/>
              <w:rPr>
                <w:ins w:id="548" w:author="DISA User" w:date="2015-09-18T09:52:00Z"/>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17.</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49" w:author="DISA User" w:date="2015-09-17T15:30:00Z">
              <w:r w:rsidRPr="004F214E" w:rsidDel="00A35436">
                <w:rPr>
                  <w:rFonts w:ascii="Courier New" w:eastAsia="Times New Roman" w:hAnsi="Courier New" w:cs="Courier New"/>
                  <w:sz w:val="20"/>
                  <w:szCs w:val="20"/>
                </w:rPr>
                <w:delText>24</w:delText>
              </w:r>
            </w:del>
            <w:ins w:id="550" w:author="DISA User" w:date="2015-09-17T15:30:00Z">
              <w:r w:rsidR="00A35436">
                <w:rPr>
                  <w:rFonts w:ascii="Courier New" w:eastAsia="Times New Roman" w:hAnsi="Courier New" w:cs="Courier New"/>
                  <w:sz w:val="20"/>
                  <w:szCs w:val="20"/>
                </w:rPr>
                <w:t>29</w:t>
              </w:r>
            </w:ins>
            <w:r w:rsidRPr="004F214E">
              <w:rPr>
                <w:rFonts w:ascii="Courier New" w:eastAsia="Times New Roman" w:hAnsi="Courier New" w:cs="Courier New"/>
                <w:sz w:val="20"/>
                <w:szCs w:val="20"/>
              </w:rPr>
              <w:t>]F1 A /</w:t>
            </w:r>
            <w:del w:id="551" w:author="DISA User" w:date="2015-09-17T15:30:00Z">
              <w:r w:rsidRPr="004F214E" w:rsidDel="00A35436">
                <w:rPr>
                  <w:rFonts w:ascii="Courier New" w:eastAsia="Times New Roman" w:hAnsi="Courier New" w:cs="Courier New"/>
                  <w:sz w:val="20"/>
                  <w:szCs w:val="20"/>
                </w:rPr>
                <w:delText>VIDEO TELECONFERENCE</w:delText>
              </w:r>
            </w:del>
            <w:r w:rsidR="00AD5B51">
              <w:rPr>
                <w:rFonts w:ascii="Courier New" w:eastAsia="Times New Roman" w:hAnsi="Courier New" w:cs="Courier New"/>
                <w:sz w:val="20"/>
                <w:szCs w:val="20"/>
              </w:rPr>
              <w:t xml:space="preserve"> </w:t>
            </w:r>
            <w:ins w:id="552" w:author="DISA User" w:date="2015-09-17T15:30:00Z">
              <w:r w:rsidR="00A35436">
                <w:rPr>
                  <w:rFonts w:ascii="Courier New" w:eastAsia="Times New Roman" w:hAnsi="Courier New" w:cs="Courier New"/>
                  <w:sz w:val="20"/>
                  <w:szCs w:val="20"/>
                </w:rPr>
                <w:t>VTC</w:t>
              </w:r>
            </w:ins>
            <w:r w:rsidRPr="004F214E">
              <w:rPr>
                <w:rFonts w:ascii="Courier New" w:eastAsia="Times New Roman" w:hAnsi="Courier New" w:cs="Courier New"/>
                <w:sz w:val="20"/>
                <w:szCs w:val="20"/>
              </w:rPr>
              <w:t>/</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17.</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53" w:author="DISA User" w:date="2015-09-18T09:54:00Z">
              <w:r w:rsidRPr="004F214E" w:rsidDel="00AD012E">
                <w:rPr>
                  <w:rFonts w:ascii="Courier New" w:eastAsia="Times New Roman" w:hAnsi="Courier New" w:cs="Courier New"/>
                  <w:sz w:val="20"/>
                  <w:szCs w:val="20"/>
                </w:rPr>
                <w:delText>24</w:delText>
              </w:r>
            </w:del>
            <w:ins w:id="554" w:author="DISA User" w:date="2015-09-18T09:54:00Z">
              <w:r>
                <w:rPr>
                  <w:rFonts w:ascii="Courier New" w:eastAsia="Times New Roman" w:hAnsi="Courier New" w:cs="Courier New"/>
                  <w:sz w:val="20"/>
                  <w:szCs w:val="20"/>
                </w:rPr>
                <w:t>29</w:t>
              </w:r>
            </w:ins>
            <w:r w:rsidRPr="004F214E">
              <w:rPr>
                <w:rFonts w:ascii="Courier New" w:eastAsia="Times New Roman" w:hAnsi="Courier New" w:cs="Courier New"/>
                <w:sz w:val="20"/>
                <w:szCs w:val="20"/>
              </w:rPr>
              <w:t>) is assigned the value "</w:t>
            </w:r>
            <w:del w:id="555" w:author="DISA User" w:date="2015-09-18T09:54:00Z">
              <w:r w:rsidRPr="004F214E" w:rsidDel="00AD012E">
                <w:rPr>
                  <w:rFonts w:ascii="Courier New" w:eastAsia="Times New Roman" w:hAnsi="Courier New" w:cs="Courier New"/>
                  <w:sz w:val="20"/>
                  <w:szCs w:val="20"/>
                </w:rPr>
                <w:delText>VIDEO TELECONFERENCE</w:delText>
              </w:r>
            </w:del>
            <w:ins w:id="556" w:author="DISA User" w:date="2015-09-18T09:54:00Z">
              <w:r>
                <w:rPr>
                  <w:rFonts w:ascii="Courier New" w:eastAsia="Times New Roman" w:hAnsi="Courier New" w:cs="Courier New"/>
                  <w:sz w:val="20"/>
                  <w:szCs w:val="20"/>
                </w:rPr>
                <w:t xml:space="preserve"> VTC</w:t>
              </w:r>
            </w:ins>
            <w:r w:rsidRPr="004F214E">
              <w:rPr>
                <w:rFonts w:ascii="Courier New" w:eastAsia="Times New Roman" w:hAnsi="Courier New" w:cs="Courier New"/>
                <w:sz w:val="20"/>
                <w:szCs w:val="20"/>
              </w:rPr>
              <w:t>".</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18.</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57" w:author="DISA User" w:date="2015-09-17T15:30:00Z">
              <w:r w:rsidRPr="004F214E" w:rsidDel="00A35436">
                <w:rPr>
                  <w:rFonts w:ascii="Courier New" w:eastAsia="Times New Roman" w:hAnsi="Courier New" w:cs="Courier New"/>
                  <w:sz w:val="20"/>
                  <w:szCs w:val="20"/>
                </w:rPr>
                <w:delText>25</w:delText>
              </w:r>
            </w:del>
            <w:ins w:id="558" w:author="DISA User" w:date="2015-09-17T15:30:00Z">
              <w:r w:rsidR="00A35436">
                <w:rPr>
                  <w:rFonts w:ascii="Courier New" w:eastAsia="Times New Roman" w:hAnsi="Courier New" w:cs="Courier New"/>
                  <w:sz w:val="20"/>
                  <w:szCs w:val="20"/>
                </w:rPr>
                <w:t>30</w:t>
              </w:r>
            </w:ins>
            <w:r w:rsidRPr="004F214E">
              <w:rPr>
                <w:rFonts w:ascii="Courier New" w:eastAsia="Times New Roman" w:hAnsi="Courier New" w:cs="Courier New"/>
                <w:sz w:val="20"/>
                <w:szCs w:val="20"/>
              </w:rPr>
              <w:t>]F1 A /</w:t>
            </w:r>
            <w:del w:id="559" w:author="DISA User" w:date="2015-09-17T15:30:00Z">
              <w:r w:rsidRPr="004F214E" w:rsidDel="00A35436">
                <w:rPr>
                  <w:rFonts w:ascii="Courier New" w:eastAsia="Times New Roman" w:hAnsi="Courier New" w:cs="Courier New"/>
                  <w:sz w:val="20"/>
                  <w:szCs w:val="20"/>
                </w:rPr>
                <w:delText>VOICE OVER INTERNET PROTOCOL</w:delText>
              </w:r>
            </w:del>
            <w:r w:rsidR="00AD5B51">
              <w:rPr>
                <w:rFonts w:ascii="Courier New" w:eastAsia="Times New Roman" w:hAnsi="Courier New" w:cs="Courier New"/>
                <w:sz w:val="20"/>
                <w:szCs w:val="20"/>
              </w:rPr>
              <w:t xml:space="preserve"> </w:t>
            </w:r>
            <w:ins w:id="560" w:author="DISA User" w:date="2015-09-17T15:30:00Z">
              <w:r w:rsidR="00A35436">
                <w:rPr>
                  <w:rFonts w:ascii="Courier New" w:eastAsia="Times New Roman" w:hAnsi="Courier New" w:cs="Courier New"/>
                  <w:sz w:val="20"/>
                  <w:szCs w:val="20"/>
                </w:rPr>
                <w:t>VOIP</w:t>
              </w:r>
            </w:ins>
            <w:r w:rsidRPr="004F214E">
              <w:rPr>
                <w:rFonts w:ascii="Courier New" w:eastAsia="Times New Roman" w:hAnsi="Courier New" w:cs="Courier New"/>
                <w:sz w:val="20"/>
                <w:szCs w:val="20"/>
              </w:rPr>
              <w:t>/</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18.</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61" w:author="DISA User" w:date="2015-09-18T09:54:00Z">
              <w:r w:rsidRPr="004F214E" w:rsidDel="00AD012E">
                <w:rPr>
                  <w:rFonts w:ascii="Courier New" w:eastAsia="Times New Roman" w:hAnsi="Courier New" w:cs="Courier New"/>
                  <w:sz w:val="20"/>
                  <w:szCs w:val="20"/>
                </w:rPr>
                <w:delText>25</w:delText>
              </w:r>
            </w:del>
            <w:ins w:id="562" w:author="DISA User" w:date="2015-09-18T09:54:00Z">
              <w:r>
                <w:rPr>
                  <w:rFonts w:ascii="Courier New" w:eastAsia="Times New Roman" w:hAnsi="Courier New" w:cs="Courier New"/>
                  <w:sz w:val="20"/>
                  <w:szCs w:val="20"/>
                </w:rPr>
                <w:t>30</w:t>
              </w:r>
            </w:ins>
            <w:r w:rsidRPr="004F214E">
              <w:rPr>
                <w:rFonts w:ascii="Courier New" w:eastAsia="Times New Roman" w:hAnsi="Courier New" w:cs="Courier New"/>
                <w:sz w:val="20"/>
                <w:szCs w:val="20"/>
              </w:rPr>
              <w:t>) is assigned the value "</w:t>
            </w:r>
            <w:del w:id="563" w:author="DISA User" w:date="2015-09-18T09:54:00Z">
              <w:r w:rsidRPr="004F214E" w:rsidDel="00AD012E">
                <w:rPr>
                  <w:rFonts w:ascii="Courier New" w:eastAsia="Times New Roman" w:hAnsi="Courier New" w:cs="Courier New"/>
                  <w:sz w:val="20"/>
                  <w:szCs w:val="20"/>
                </w:rPr>
                <w:delText>VOICE OVER INTERNET PROTOCOL</w:delText>
              </w:r>
            </w:del>
            <w:ins w:id="564" w:author="DISA User" w:date="2015-09-18T09:54:00Z">
              <w:r>
                <w:rPr>
                  <w:rFonts w:ascii="Courier New" w:eastAsia="Times New Roman" w:hAnsi="Courier New" w:cs="Courier New"/>
                  <w:sz w:val="20"/>
                  <w:szCs w:val="20"/>
                </w:rPr>
                <w:t xml:space="preserve"> VOIP</w:t>
              </w:r>
            </w:ins>
            <w:r w:rsidRPr="004F214E">
              <w:rPr>
                <w:rFonts w:ascii="Courier New" w:eastAsia="Times New Roman" w:hAnsi="Courier New" w:cs="Courier New"/>
                <w:sz w:val="20"/>
                <w:szCs w:val="20"/>
              </w:rPr>
              <w:t>".</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19.</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65" w:author="DISA User" w:date="2015-09-17T15:30:00Z">
              <w:r w:rsidRPr="004F214E" w:rsidDel="00A35436">
                <w:rPr>
                  <w:rFonts w:ascii="Courier New" w:eastAsia="Times New Roman" w:hAnsi="Courier New" w:cs="Courier New"/>
                  <w:sz w:val="20"/>
                  <w:szCs w:val="20"/>
                </w:rPr>
                <w:delText>26</w:delText>
              </w:r>
            </w:del>
            <w:ins w:id="566" w:author="DISA User" w:date="2015-09-17T15:30:00Z">
              <w:r w:rsidR="00A35436">
                <w:rPr>
                  <w:rFonts w:ascii="Courier New" w:eastAsia="Times New Roman" w:hAnsi="Courier New" w:cs="Courier New"/>
                  <w:sz w:val="20"/>
                  <w:szCs w:val="20"/>
                </w:rPr>
                <w:t>31</w:t>
              </w:r>
            </w:ins>
            <w:r w:rsidRPr="004F214E">
              <w:rPr>
                <w:rFonts w:ascii="Courier New" w:eastAsia="Times New Roman" w:hAnsi="Courier New" w:cs="Courier New"/>
                <w:sz w:val="20"/>
                <w:szCs w:val="20"/>
              </w:rPr>
              <w:t>]F1 A /</w:t>
            </w:r>
            <w:del w:id="567" w:author="DISA User" w:date="2015-09-17T15:31:00Z">
              <w:r w:rsidRPr="004F214E" w:rsidDel="00A35436">
                <w:rPr>
                  <w:rFonts w:ascii="Courier New" w:eastAsia="Times New Roman" w:hAnsi="Courier New" w:cs="Courier New"/>
                  <w:sz w:val="20"/>
                  <w:szCs w:val="20"/>
                </w:rPr>
                <w:delText>POWERPOINT</w:delText>
              </w:r>
            </w:del>
            <w:r w:rsidR="00AD5B51">
              <w:rPr>
                <w:rFonts w:ascii="Courier New" w:eastAsia="Times New Roman" w:hAnsi="Courier New" w:cs="Courier New"/>
                <w:sz w:val="20"/>
                <w:szCs w:val="20"/>
              </w:rPr>
              <w:t xml:space="preserve"> </w:t>
            </w:r>
            <w:ins w:id="568" w:author="DISA User" w:date="2015-09-17T15:31:00Z">
              <w:r w:rsidR="00A35436">
                <w:rPr>
                  <w:rFonts w:ascii="Courier New" w:eastAsia="Times New Roman" w:hAnsi="Courier New" w:cs="Courier New"/>
                  <w:sz w:val="20"/>
                  <w:szCs w:val="20"/>
                </w:rPr>
                <w:t>PRESENTATIONS</w:t>
              </w:r>
            </w:ins>
            <w:r w:rsidRPr="004F214E">
              <w:rPr>
                <w:rFonts w:ascii="Courier New" w:eastAsia="Times New Roman" w:hAnsi="Courier New" w:cs="Courier New"/>
                <w:sz w:val="20"/>
                <w:szCs w:val="20"/>
              </w:rPr>
              <w:t>/</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19.</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69" w:author="DISA User" w:date="2015-09-18T09:54:00Z">
              <w:r w:rsidRPr="004F214E" w:rsidDel="00AD012E">
                <w:rPr>
                  <w:rFonts w:ascii="Courier New" w:eastAsia="Times New Roman" w:hAnsi="Courier New" w:cs="Courier New"/>
                  <w:sz w:val="20"/>
                  <w:szCs w:val="20"/>
                </w:rPr>
                <w:delText>26</w:delText>
              </w:r>
            </w:del>
            <w:ins w:id="570" w:author="DISA User" w:date="2015-09-18T09:54:00Z">
              <w:r>
                <w:rPr>
                  <w:rFonts w:ascii="Courier New" w:eastAsia="Times New Roman" w:hAnsi="Courier New" w:cs="Courier New"/>
                  <w:sz w:val="20"/>
                  <w:szCs w:val="20"/>
                </w:rPr>
                <w:t>31</w:t>
              </w:r>
            </w:ins>
            <w:r w:rsidRPr="004F214E">
              <w:rPr>
                <w:rFonts w:ascii="Courier New" w:eastAsia="Times New Roman" w:hAnsi="Courier New" w:cs="Courier New"/>
                <w:sz w:val="20"/>
                <w:szCs w:val="20"/>
              </w:rPr>
              <w:t>) is assigned the value "</w:t>
            </w:r>
            <w:del w:id="571" w:author="DISA User" w:date="2015-09-18T09:54:00Z">
              <w:r w:rsidRPr="004F214E" w:rsidDel="00AD012E">
                <w:rPr>
                  <w:rFonts w:ascii="Courier New" w:eastAsia="Times New Roman" w:hAnsi="Courier New" w:cs="Courier New"/>
                  <w:sz w:val="20"/>
                  <w:szCs w:val="20"/>
                </w:rPr>
                <w:delText>POWERPOINT</w:delText>
              </w:r>
            </w:del>
            <w:ins w:id="572" w:author="DISA User" w:date="2015-09-18T09:54:00Z">
              <w:r>
                <w:rPr>
                  <w:rFonts w:ascii="Courier New" w:eastAsia="Times New Roman" w:hAnsi="Courier New" w:cs="Courier New"/>
                  <w:sz w:val="20"/>
                  <w:szCs w:val="20"/>
                </w:rPr>
                <w:t xml:space="preserve"> PRESENTATIONS</w:t>
              </w:r>
            </w:ins>
            <w:r w:rsidRPr="004F214E">
              <w:rPr>
                <w:rFonts w:ascii="Courier New" w:eastAsia="Times New Roman" w:hAnsi="Courier New" w:cs="Courier New"/>
                <w:sz w:val="20"/>
                <w:szCs w:val="20"/>
              </w:rPr>
              <w:t>".</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20.</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73" w:author="DISA User" w:date="2015-09-17T15:31:00Z">
              <w:r w:rsidRPr="004F214E" w:rsidDel="00A35436">
                <w:rPr>
                  <w:rFonts w:ascii="Courier New" w:eastAsia="Times New Roman" w:hAnsi="Courier New" w:cs="Courier New"/>
                  <w:sz w:val="20"/>
                  <w:szCs w:val="20"/>
                </w:rPr>
                <w:delText>27</w:delText>
              </w:r>
            </w:del>
            <w:ins w:id="574" w:author="DISA User" w:date="2015-09-17T15:31:00Z">
              <w:r w:rsidR="00A35436">
                <w:rPr>
                  <w:rFonts w:ascii="Courier New" w:eastAsia="Times New Roman" w:hAnsi="Courier New" w:cs="Courier New"/>
                  <w:sz w:val="20"/>
                  <w:szCs w:val="20"/>
                </w:rPr>
                <w:t>32</w:t>
              </w:r>
            </w:ins>
            <w:r w:rsidRPr="004F214E">
              <w:rPr>
                <w:rFonts w:ascii="Courier New" w:eastAsia="Times New Roman" w:hAnsi="Courier New" w:cs="Courier New"/>
                <w:sz w:val="20"/>
                <w:szCs w:val="20"/>
              </w:rPr>
              <w:t>]F1 A /SOFTWARE/</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20.</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75" w:author="DISA User" w:date="2015-09-18T09:54:00Z">
              <w:r w:rsidRPr="004F214E" w:rsidDel="00AD012E">
                <w:rPr>
                  <w:rFonts w:ascii="Courier New" w:eastAsia="Times New Roman" w:hAnsi="Courier New" w:cs="Courier New"/>
                  <w:sz w:val="20"/>
                  <w:szCs w:val="20"/>
                </w:rPr>
                <w:delText>27</w:delText>
              </w:r>
            </w:del>
            <w:ins w:id="576" w:author="DISA User" w:date="2015-09-18T09:54:00Z">
              <w:r>
                <w:rPr>
                  <w:rFonts w:ascii="Courier New" w:eastAsia="Times New Roman" w:hAnsi="Courier New" w:cs="Courier New"/>
                  <w:sz w:val="20"/>
                  <w:szCs w:val="20"/>
                </w:rPr>
                <w:t>32</w:t>
              </w:r>
            </w:ins>
            <w:r w:rsidRPr="004F214E">
              <w:rPr>
                <w:rFonts w:ascii="Courier New" w:eastAsia="Times New Roman" w:hAnsi="Courier New" w:cs="Courier New"/>
                <w:sz w:val="20"/>
                <w:szCs w:val="20"/>
              </w:rPr>
              <w:t>) is assigned the value "SOFTWARE".</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21.</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77" w:author="DISA User" w:date="2015-09-17T15:31:00Z">
              <w:r w:rsidRPr="004F214E" w:rsidDel="00A35436">
                <w:rPr>
                  <w:rFonts w:ascii="Courier New" w:eastAsia="Times New Roman" w:hAnsi="Courier New" w:cs="Courier New"/>
                  <w:sz w:val="20"/>
                  <w:szCs w:val="20"/>
                </w:rPr>
                <w:delText>28</w:delText>
              </w:r>
            </w:del>
            <w:ins w:id="578" w:author="DISA User" w:date="2015-09-17T15:31:00Z">
              <w:r w:rsidR="00A35436">
                <w:rPr>
                  <w:rFonts w:ascii="Courier New" w:eastAsia="Times New Roman" w:hAnsi="Courier New" w:cs="Courier New"/>
                  <w:sz w:val="20"/>
                  <w:szCs w:val="20"/>
                </w:rPr>
                <w:t>33</w:t>
              </w:r>
            </w:ins>
            <w:r w:rsidRPr="004F214E">
              <w:rPr>
                <w:rFonts w:ascii="Courier New" w:eastAsia="Times New Roman" w:hAnsi="Courier New" w:cs="Courier New"/>
                <w:sz w:val="20"/>
                <w:szCs w:val="20"/>
              </w:rPr>
              <w:t>]F1 A /STORAGE POLICY/</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21.</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79" w:author="DISA User" w:date="2015-09-18T09:55:00Z">
              <w:r w:rsidRPr="004F214E" w:rsidDel="00AD012E">
                <w:rPr>
                  <w:rFonts w:ascii="Courier New" w:eastAsia="Times New Roman" w:hAnsi="Courier New" w:cs="Courier New"/>
                  <w:sz w:val="20"/>
                  <w:szCs w:val="20"/>
                </w:rPr>
                <w:delText>28</w:delText>
              </w:r>
            </w:del>
            <w:ins w:id="580" w:author="DISA User" w:date="2015-09-18T09:55:00Z">
              <w:r>
                <w:rPr>
                  <w:rFonts w:ascii="Courier New" w:eastAsia="Times New Roman" w:hAnsi="Courier New" w:cs="Courier New"/>
                  <w:sz w:val="20"/>
                  <w:szCs w:val="20"/>
                </w:rPr>
                <w:t>33</w:t>
              </w:r>
            </w:ins>
            <w:r w:rsidRPr="004F214E">
              <w:rPr>
                <w:rFonts w:ascii="Courier New" w:eastAsia="Times New Roman" w:hAnsi="Courier New" w:cs="Courier New"/>
                <w:sz w:val="20"/>
                <w:szCs w:val="20"/>
              </w:rPr>
              <w:t>) is assigned the value "STORAGE POLICY".</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22.</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81" w:author="DISA User" w:date="2015-09-17T15:31:00Z">
              <w:r w:rsidRPr="004F214E" w:rsidDel="00A35436">
                <w:rPr>
                  <w:rFonts w:ascii="Courier New" w:eastAsia="Times New Roman" w:hAnsi="Courier New" w:cs="Courier New"/>
                  <w:sz w:val="20"/>
                  <w:szCs w:val="20"/>
                </w:rPr>
                <w:delText>29</w:delText>
              </w:r>
            </w:del>
            <w:ins w:id="582" w:author="DISA User" w:date="2015-09-17T15:31:00Z">
              <w:r w:rsidR="00A35436">
                <w:rPr>
                  <w:rFonts w:ascii="Courier New" w:eastAsia="Times New Roman" w:hAnsi="Courier New" w:cs="Courier New"/>
                  <w:sz w:val="20"/>
                  <w:szCs w:val="20"/>
                </w:rPr>
                <w:t>34</w:t>
              </w:r>
            </w:ins>
            <w:r w:rsidRPr="004F214E">
              <w:rPr>
                <w:rFonts w:ascii="Courier New" w:eastAsia="Times New Roman" w:hAnsi="Courier New" w:cs="Courier New"/>
                <w:sz w:val="20"/>
                <w:szCs w:val="20"/>
              </w:rPr>
              <w:t>]F1 A /ARCHIVE POLICY/</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22.</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1 in GENTEXT (Set </w:t>
            </w:r>
            <w:del w:id="583" w:author="DISA User" w:date="2015-09-18T09:55:00Z">
              <w:r w:rsidRPr="004F214E" w:rsidDel="00AD012E">
                <w:rPr>
                  <w:rFonts w:ascii="Courier New" w:eastAsia="Times New Roman" w:hAnsi="Courier New" w:cs="Courier New"/>
                  <w:sz w:val="20"/>
                  <w:szCs w:val="20"/>
                </w:rPr>
                <w:delText>29</w:delText>
              </w:r>
            </w:del>
            <w:ins w:id="584" w:author="DISA User" w:date="2015-09-18T09:55:00Z">
              <w:r>
                <w:rPr>
                  <w:rFonts w:ascii="Courier New" w:eastAsia="Times New Roman" w:hAnsi="Courier New" w:cs="Courier New"/>
                  <w:sz w:val="20"/>
                  <w:szCs w:val="20"/>
                </w:rPr>
                <w:t>34</w:t>
              </w:r>
            </w:ins>
            <w:r w:rsidRPr="004F214E">
              <w:rPr>
                <w:rFonts w:ascii="Courier New" w:eastAsia="Times New Roman" w:hAnsi="Courier New" w:cs="Courier New"/>
                <w:sz w:val="20"/>
                <w:szCs w:val="20"/>
              </w:rPr>
              <w:t>) is assigned the value "ARCHIVE POLICY".</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23.</w:t>
            </w:r>
          </w:p>
        </w:tc>
        <w:tc>
          <w:tcPr>
            <w:tcW w:w="0" w:type="auto"/>
            <w:vAlign w:val="center"/>
            <w:hideMark/>
          </w:tcPr>
          <w:p w:rsidR="00CE4C83" w:rsidRPr="004F214E" w:rsidRDefault="00CE4C83" w:rsidP="00A35436">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85" w:author="DISA User" w:date="2015-09-17T15:32:00Z">
              <w:r w:rsidRPr="004F214E" w:rsidDel="00A35436">
                <w:rPr>
                  <w:rFonts w:ascii="Courier New" w:eastAsia="Times New Roman" w:hAnsi="Courier New" w:cs="Courier New"/>
                  <w:sz w:val="20"/>
                  <w:szCs w:val="20"/>
                </w:rPr>
                <w:delText>32</w:delText>
              </w:r>
            </w:del>
            <w:ins w:id="586" w:author="DISA User" w:date="2015-09-17T15:32:00Z">
              <w:r w:rsidR="00A35436">
                <w:rPr>
                  <w:rFonts w:ascii="Courier New" w:eastAsia="Times New Roman" w:hAnsi="Courier New" w:cs="Courier New"/>
                  <w:sz w:val="20"/>
                  <w:szCs w:val="20"/>
                </w:rPr>
                <w:t>37</w:t>
              </w:r>
            </w:ins>
            <w:r w:rsidRPr="004F214E">
              <w:rPr>
                <w:rFonts w:ascii="Courier New" w:eastAsia="Times New Roman" w:hAnsi="Courier New" w:cs="Courier New"/>
                <w:sz w:val="20"/>
                <w:szCs w:val="20"/>
              </w:rPr>
              <w:t>] RP ([3]F10 EQ /CONFIDENTIAL/ | /SECRET/ | /TOP SECRET/ | /RESTRICTED/ | /NATO RESTRICTED/ | /NATO CONFIDENTIAL/ | /NATO SECRET/ | /NATO SECRET-SAVATE/ | /NATO SECRET-AVICULA/ | /COSMIC TOP SECRET/ | /COSMIC TOP SECRET-BOHEMIA/ | /COSMIC TOP SECRET-BALK/ | /COSMIC TOP SECRET ATOMAL/ | /NATO SECRET ATOMAL/ | /NATO CONFIDENTIAL ATOMAL/)</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23.</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DECL (Set </w:t>
            </w:r>
            <w:del w:id="587" w:author="DISA User" w:date="2015-09-18T09:55:00Z">
              <w:r w:rsidRPr="004F214E" w:rsidDel="00AD012E">
                <w:rPr>
                  <w:rFonts w:ascii="Courier New" w:eastAsia="Times New Roman" w:hAnsi="Courier New" w:cs="Courier New"/>
                  <w:sz w:val="20"/>
                  <w:szCs w:val="20"/>
                </w:rPr>
                <w:delText>32</w:delText>
              </w:r>
            </w:del>
            <w:ins w:id="588" w:author="DISA User" w:date="2015-09-18T09:55:00Z">
              <w:r>
                <w:rPr>
                  <w:rFonts w:ascii="Courier New" w:eastAsia="Times New Roman" w:hAnsi="Courier New" w:cs="Courier New"/>
                  <w:sz w:val="20"/>
                  <w:szCs w:val="20"/>
                </w:rPr>
                <w:t>37</w:t>
              </w:r>
            </w:ins>
            <w:r w:rsidRPr="004F214E">
              <w:rPr>
                <w:rFonts w:ascii="Courier New" w:eastAsia="Times New Roman" w:hAnsi="Courier New" w:cs="Courier New"/>
                <w:sz w:val="20"/>
                <w:szCs w:val="20"/>
              </w:rPr>
              <w:t>) is required if Field 10 in MSGID (Set 3) lexicographically equals “CONFIDENTIAL” or “SECRET” or “TOP SECRET” or “RESTRICTED” or “NATO RESTRICTED” or “NATO CONFIDENTIAL” or “NATO SECRET” or “NATO SECRET-SAVATE” or “NATO SECRET-AVICULA” or “COSMIC TOP SECRET” or “COSMIC TOP SECRET-BOHEMIA” or “COSMIC TOP SECRET-BALK” or “COSMIC TOP SECRET ATOMAL” or “NATO SECRET ATOMAL” or “NATO CONFIDENTIAL ATOMAL” otherwise it is prohibited.</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r w:rsidR="00CE4C83" w:rsidRPr="004F214E" w:rsidTr="00996826">
        <w:trPr>
          <w:tblCellSpacing w:w="7" w:type="dxa"/>
        </w:trPr>
        <w:tc>
          <w:tcPr>
            <w:tcW w:w="511" w:type="dxa"/>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24.</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w:t>
            </w:r>
            <w:del w:id="589" w:author="DISA User" w:date="2015-09-18T09:55:00Z">
              <w:r w:rsidRPr="004F214E" w:rsidDel="00AD012E">
                <w:rPr>
                  <w:rFonts w:ascii="Courier New" w:eastAsia="Times New Roman" w:hAnsi="Courier New" w:cs="Courier New"/>
                  <w:sz w:val="20"/>
                  <w:szCs w:val="20"/>
                </w:rPr>
                <w:delText>32</w:delText>
              </w:r>
            </w:del>
            <w:ins w:id="590" w:author="DISA User" w:date="2015-09-18T09:55:00Z">
              <w:r w:rsidR="00AD012E">
                <w:rPr>
                  <w:rFonts w:ascii="Courier New" w:eastAsia="Times New Roman" w:hAnsi="Courier New" w:cs="Courier New"/>
                  <w:sz w:val="20"/>
                  <w:szCs w:val="20"/>
                </w:rPr>
                <w:t>37</w:t>
              </w:r>
            </w:ins>
            <w:r w:rsidRPr="004F214E">
              <w:rPr>
                <w:rFonts w:ascii="Courier New" w:eastAsia="Times New Roman" w:hAnsi="Courier New" w:cs="Courier New"/>
                <w:sz w:val="20"/>
                <w:szCs w:val="20"/>
              </w:rPr>
              <w:t>]F2 RP ([</w:t>
            </w:r>
            <w:del w:id="591" w:author="DISA User" w:date="2015-09-18T09:55:00Z">
              <w:r w:rsidRPr="004F214E" w:rsidDel="00AD012E">
                <w:rPr>
                  <w:rFonts w:ascii="Courier New" w:eastAsia="Times New Roman" w:hAnsi="Courier New" w:cs="Courier New"/>
                  <w:sz w:val="20"/>
                  <w:szCs w:val="20"/>
                </w:rPr>
                <w:delText>32</w:delText>
              </w:r>
            </w:del>
            <w:ins w:id="592" w:author="DISA User" w:date="2015-09-18T09:55:00Z">
              <w:r w:rsidR="00AD012E">
                <w:rPr>
                  <w:rFonts w:ascii="Courier New" w:eastAsia="Times New Roman" w:hAnsi="Courier New" w:cs="Courier New"/>
                  <w:sz w:val="20"/>
                  <w:szCs w:val="20"/>
                </w:rPr>
                <w:t>37</w:t>
              </w:r>
            </w:ins>
            <w:r w:rsidRPr="004F214E">
              <w:rPr>
                <w:rFonts w:ascii="Courier New" w:eastAsia="Times New Roman" w:hAnsi="Courier New" w:cs="Courier New"/>
                <w:sz w:val="20"/>
                <w:szCs w:val="20"/>
              </w:rPr>
              <w:t>]F1 = FF679-4)</w:t>
            </w:r>
          </w:p>
        </w:tc>
        <w:tc>
          <w:tcPr>
            <w:tcW w:w="0" w:type="auto"/>
            <w:vAlign w:val="center"/>
            <w:hideMark/>
          </w:tcPr>
          <w:p w:rsidR="00CE4C83" w:rsidRPr="004F214E" w:rsidRDefault="00CE4C83" w:rsidP="004F214E">
            <w:pPr>
              <w:spacing w:after="0" w:line="240" w:lineRule="auto"/>
              <w:rPr>
                <w:rFonts w:ascii="Courier New" w:eastAsia="Times New Roman" w:hAnsi="Courier New" w:cs="Courier New"/>
                <w:sz w:val="20"/>
                <w:szCs w:val="20"/>
              </w:rPr>
            </w:pPr>
          </w:p>
        </w:tc>
      </w:tr>
      <w:tr w:rsidR="00AD5B51" w:rsidRPr="004F214E" w:rsidTr="00AD5B51">
        <w:trPr>
          <w:tblCellSpacing w:w="7" w:type="dxa"/>
        </w:trPr>
        <w:tc>
          <w:tcPr>
            <w:tcW w:w="511" w:type="dxa"/>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24.</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Field 2 in DECL (Set </w:t>
            </w:r>
            <w:del w:id="593" w:author="DISA User" w:date="2015-09-18T09:56:00Z">
              <w:r w:rsidRPr="004F214E" w:rsidDel="00AD012E">
                <w:rPr>
                  <w:rFonts w:ascii="Courier New" w:eastAsia="Times New Roman" w:hAnsi="Courier New" w:cs="Courier New"/>
                  <w:sz w:val="20"/>
                  <w:szCs w:val="20"/>
                </w:rPr>
                <w:delText>32</w:delText>
              </w:r>
            </w:del>
            <w:ins w:id="594" w:author="DISA User" w:date="2015-09-18T09:56:00Z">
              <w:r>
                <w:rPr>
                  <w:rFonts w:ascii="Courier New" w:eastAsia="Times New Roman" w:hAnsi="Courier New" w:cs="Courier New"/>
                  <w:sz w:val="20"/>
                  <w:szCs w:val="20"/>
                </w:rPr>
                <w:t>37</w:t>
              </w:r>
            </w:ins>
            <w:r w:rsidRPr="004F214E">
              <w:rPr>
                <w:rFonts w:ascii="Courier New" w:eastAsia="Times New Roman" w:hAnsi="Courier New" w:cs="Courier New"/>
                <w:sz w:val="20"/>
                <w:szCs w:val="20"/>
              </w:rPr>
              <w:t xml:space="preserve">) is required if Field 1 in DECL (Set </w:t>
            </w:r>
            <w:del w:id="595" w:author="DISA User" w:date="2015-09-18T09:56:00Z">
              <w:r w:rsidRPr="004F214E" w:rsidDel="00AD012E">
                <w:rPr>
                  <w:rFonts w:ascii="Courier New" w:eastAsia="Times New Roman" w:hAnsi="Courier New" w:cs="Courier New"/>
                  <w:sz w:val="20"/>
                  <w:szCs w:val="20"/>
                </w:rPr>
                <w:delText>32</w:delText>
              </w:r>
            </w:del>
            <w:ins w:id="596" w:author="DISA User" w:date="2015-09-18T09:56:00Z">
              <w:r>
                <w:rPr>
                  <w:rFonts w:ascii="Courier New" w:eastAsia="Times New Roman" w:hAnsi="Courier New" w:cs="Courier New"/>
                  <w:sz w:val="20"/>
                  <w:szCs w:val="20"/>
                </w:rPr>
                <w:t>37</w:t>
              </w:r>
            </w:ins>
            <w:r w:rsidRPr="004F214E">
              <w:rPr>
                <w:rFonts w:ascii="Courier New" w:eastAsia="Times New Roman" w:hAnsi="Courier New" w:cs="Courier New"/>
                <w:sz w:val="20"/>
                <w:szCs w:val="20"/>
              </w:rPr>
              <w:t>) uses alternative ORIGINAL CLASSIFICATION AUTHORITY (FF679-4) otherwise it is prohibited.</w:t>
            </w:r>
          </w:p>
        </w:tc>
        <w:tc>
          <w:tcPr>
            <w:tcW w:w="0" w:type="auto"/>
            <w:vAlign w:val="center"/>
            <w:hideMark/>
          </w:tcPr>
          <w:p w:rsidR="00AD5B51" w:rsidRPr="004F214E" w:rsidRDefault="00AD5B51" w:rsidP="00741558">
            <w:pPr>
              <w:spacing w:after="0" w:line="240" w:lineRule="auto"/>
              <w:rPr>
                <w:rFonts w:ascii="Courier New" w:eastAsia="Times New Roman" w:hAnsi="Courier New" w:cs="Courier New"/>
                <w:sz w:val="20"/>
                <w:szCs w:val="20"/>
              </w:rPr>
            </w:pPr>
          </w:p>
        </w:tc>
      </w:tr>
    </w:tbl>
    <w:p w:rsidR="00CE4C83" w:rsidRPr="004F214E" w:rsidRDefault="00CE4C83" w:rsidP="004F214E">
      <w:pPr>
        <w:spacing w:after="0" w:line="240" w:lineRule="auto"/>
        <w:rPr>
          <w:rFonts w:ascii="Courier New" w:eastAsia="Times New Roman" w:hAnsi="Courier New" w:cs="Courier New"/>
          <w:sz w:val="20"/>
          <w:szCs w:val="20"/>
        </w:rPr>
      </w:pPr>
    </w:p>
    <w:p w:rsidR="007A2971" w:rsidRPr="004F214E" w:rsidRDefault="007A2971" w:rsidP="004F214E">
      <w:pPr>
        <w:spacing w:after="0"/>
        <w:rPr>
          <w:rFonts w:ascii="Courier New" w:hAnsi="Courier New" w:cs="Courier New"/>
          <w:sz w:val="20"/>
          <w:szCs w:val="20"/>
        </w:rPr>
      </w:pPr>
    </w:p>
    <w:p w:rsidR="00B45D43" w:rsidRDefault="00B45D43" w:rsidP="004F214E">
      <w:pPr>
        <w:spacing w:after="0"/>
        <w:rPr>
          <w:rFonts w:ascii="Courier New" w:hAnsi="Courier New" w:cs="Courier New"/>
          <w:sz w:val="20"/>
          <w:szCs w:val="20"/>
        </w:rPr>
        <w:sectPr w:rsidR="00B45D43" w:rsidSect="00CE4C83">
          <w:headerReference w:type="default" r:id="rId49"/>
          <w:footerReference w:type="default" r:id="rId50"/>
          <w:pgSz w:w="15840" w:h="12240" w:orient="landscape"/>
          <w:pgMar w:top="1440" w:right="1440" w:bottom="1440" w:left="1440" w:header="720" w:footer="720" w:gutter="0"/>
          <w:cols w:space="720"/>
          <w:docGrid w:linePitch="360"/>
        </w:sectPr>
      </w:pPr>
    </w:p>
    <w:p w:rsidR="00B45D43" w:rsidRPr="00E2200D" w:rsidRDefault="00B45D43" w:rsidP="00B45D43">
      <w:pPr>
        <w:jc w:val="center"/>
        <w:rPr>
          <w:rFonts w:ascii="Times New Roman" w:hAnsi="Times New Roman" w:cs="Times New Roman"/>
          <w:sz w:val="28"/>
          <w:szCs w:val="28"/>
        </w:rPr>
      </w:pPr>
      <w:r>
        <w:rPr>
          <w:rFonts w:ascii="Times New Roman" w:hAnsi="Times New Roman" w:cs="Times New Roman"/>
          <w:sz w:val="28"/>
          <w:szCs w:val="28"/>
        </w:rPr>
        <w:lastRenderedPageBreak/>
        <w:t>Annex B</w:t>
      </w:r>
    </w:p>
    <w:p w:rsidR="00B45D43" w:rsidRPr="00E2200D" w:rsidRDefault="00B45D43" w:rsidP="00B45D43">
      <w:pPr>
        <w:jc w:val="center"/>
        <w:rPr>
          <w:rFonts w:ascii="Times New Roman" w:hAnsi="Times New Roman" w:cs="Times New Roman"/>
          <w:sz w:val="28"/>
          <w:szCs w:val="28"/>
        </w:rPr>
      </w:pPr>
      <w:r>
        <w:rPr>
          <w:rFonts w:ascii="Times New Roman" w:hAnsi="Times New Roman" w:cs="Times New Roman"/>
          <w:sz w:val="28"/>
          <w:szCs w:val="28"/>
        </w:rPr>
        <w:t>Set</w:t>
      </w:r>
      <w:r w:rsidRPr="00E2200D">
        <w:rPr>
          <w:rFonts w:ascii="Times New Roman" w:hAnsi="Times New Roman" w:cs="Times New Roman"/>
          <w:sz w:val="28"/>
          <w:szCs w:val="28"/>
        </w:rPr>
        <w:t xml:space="preserve"> Format</w:t>
      </w:r>
      <w:r>
        <w:rPr>
          <w:rFonts w:ascii="Times New Roman" w:hAnsi="Times New Roman" w:cs="Times New Roman"/>
          <w:sz w:val="28"/>
          <w:szCs w:val="28"/>
        </w:rPr>
        <w:t xml:space="preserve"> Changes</w:t>
      </w:r>
    </w:p>
    <w:p w:rsidR="00B45D43" w:rsidRPr="004F214E" w:rsidRDefault="00B45D43" w:rsidP="00B45D43">
      <w:pPr>
        <w:spacing w:after="0"/>
        <w:rPr>
          <w:rFonts w:ascii="Courier New" w:eastAsia="Times New Roman" w:hAnsi="Courier New" w:cs="Courier New"/>
          <w:b/>
          <w:bCs/>
          <w:sz w:val="20"/>
          <w:szCs w:val="20"/>
        </w:rPr>
      </w:pPr>
    </w:p>
    <w:p w:rsidR="007A2971" w:rsidRPr="004F214E" w:rsidRDefault="007A2971" w:rsidP="004F214E">
      <w:pPr>
        <w:spacing w:after="0"/>
        <w:rPr>
          <w:rFonts w:ascii="Courier New" w:hAnsi="Courier New" w:cs="Courier New"/>
          <w:sz w:val="20"/>
          <w:szCs w:val="20"/>
        </w:rPr>
        <w:sectPr w:rsidR="007A2971" w:rsidRPr="004F214E" w:rsidSect="00B45D43">
          <w:headerReference w:type="default" r:id="rId51"/>
          <w:footerReference w:type="default" r:id="rId52"/>
          <w:pgSz w:w="12240" w:h="15840" w:code="1"/>
          <w:pgMar w:top="1440" w:right="1440" w:bottom="1440" w:left="1440" w:header="720" w:footer="720" w:gutter="0"/>
          <w:cols w:space="720"/>
          <w:vAlign w:val="center"/>
          <w:docGrid w:linePitch="360"/>
        </w:sect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lastRenderedPageBreak/>
        <w:t>UNCLASSIFIED</w:t>
      </w:r>
      <w:r w:rsidRPr="004F214E">
        <w:rPr>
          <w:rFonts w:ascii="Courier New" w:eastAsia="Times New Roman" w:hAnsi="Courier New" w:cs="Courier New"/>
          <w:sz w:val="20"/>
          <w:szCs w:val="20"/>
        </w:rPr>
        <w:t xml:space="preserve"> </w:t>
      </w:r>
    </w:p>
    <w:tbl>
      <w:tblPr>
        <w:tblW w:w="0" w:type="auto"/>
        <w:tblCellSpacing w:w="3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9"/>
        <w:gridCol w:w="4737"/>
        <w:gridCol w:w="4158"/>
      </w:tblGrid>
      <w:tr w:rsidR="004F214E" w:rsidRPr="004F214E" w:rsidTr="00A52B93">
        <w:trPr>
          <w:tblCellSpacing w:w="37" w:type="dxa"/>
        </w:trPr>
        <w:tc>
          <w:tcPr>
            <w:tcW w:w="4392"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IDENTIFIER: </w:t>
            </w:r>
            <w:r w:rsidRPr="004F214E">
              <w:rPr>
                <w:rFonts w:ascii="Courier New" w:eastAsia="Times New Roman" w:hAnsi="Courier New" w:cs="Courier New"/>
                <w:sz w:val="20"/>
                <w:szCs w:val="20"/>
              </w:rPr>
              <w:t>CAVEAT</w:t>
            </w:r>
          </w:p>
        </w:tc>
        <w:tc>
          <w:tcPr>
            <w:tcW w:w="4716" w:type="dxa"/>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4068"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STATUS: </w:t>
            </w:r>
            <w:r w:rsidRPr="004F214E">
              <w:rPr>
                <w:rFonts w:ascii="Courier New" w:eastAsia="Times New Roman" w:hAnsi="Courier New" w:cs="Courier New"/>
                <w:sz w:val="20"/>
                <w:szCs w:val="20"/>
              </w:rPr>
              <w:t>AGREED</w:t>
            </w:r>
          </w:p>
        </w:tc>
      </w:tr>
      <w:tr w:rsidR="004F214E" w:rsidRPr="004F214E" w:rsidTr="00A52B93">
        <w:trPr>
          <w:tblCellSpacing w:w="37" w:type="dxa"/>
        </w:trPr>
        <w:tc>
          <w:tcPr>
            <w:tcW w:w="9108" w:type="dxa"/>
            <w:gridSpan w:val="2"/>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NAME: </w:t>
            </w:r>
            <w:r w:rsidRPr="004F214E">
              <w:rPr>
                <w:rFonts w:ascii="Courier New" w:eastAsia="Times New Roman" w:hAnsi="Courier New" w:cs="Courier New"/>
                <w:sz w:val="20"/>
                <w:szCs w:val="20"/>
              </w:rPr>
              <w:t>SPECIAL CAVEATS</w:t>
            </w:r>
          </w:p>
        </w:tc>
        <w:tc>
          <w:tcPr>
            <w:tcW w:w="4068"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VERSION:</w:t>
            </w:r>
            <w:r w:rsidRPr="004F214E">
              <w:rPr>
                <w:rFonts w:ascii="Courier New" w:eastAsia="Times New Roman" w:hAnsi="Courier New" w:cs="Courier New"/>
                <w:sz w:val="20"/>
                <w:szCs w:val="20"/>
              </w:rPr>
              <w:t>B.1.01.00</w:t>
            </w:r>
          </w:p>
        </w:tc>
      </w:tr>
    </w:tbl>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SPONSORS:</w:t>
      </w:r>
      <w:r>
        <w:rPr>
          <w:rFonts w:ascii="Courier New" w:eastAsia="Times New Roman" w:hAnsi="Courier New" w:cs="Courier New"/>
          <w:b/>
          <w:bCs/>
          <w:sz w:val="20"/>
          <w:szCs w:val="20"/>
        </w:rPr>
        <w:t xml:space="preserve"> </w:t>
      </w:r>
      <w:r w:rsidRPr="004F214E">
        <w:rPr>
          <w:rFonts w:ascii="Courier New" w:eastAsia="Times New Roman" w:hAnsi="Courier New" w:cs="Courier New"/>
          <w:sz w:val="20"/>
          <w:szCs w:val="20"/>
        </w:rPr>
        <w:t>USN</w:t>
      </w:r>
      <w:del w:id="597" w:author="DISA User" w:date="2015-09-18T09:57:00Z">
        <w:r w:rsidRPr="004F214E" w:rsidDel="00AD012E">
          <w:rPr>
            <w:rFonts w:ascii="Courier New" w:eastAsia="Times New Roman" w:hAnsi="Courier New" w:cs="Courier New"/>
            <w:sz w:val="20"/>
            <w:szCs w:val="20"/>
          </w:rPr>
          <w:delText>, USJFCOM</w:delText>
        </w:r>
      </w:del>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REMARKS:</w:t>
      </w:r>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RELATED DOCUMENTS: </w:t>
      </w:r>
      <w:del w:id="598" w:author="DISA User" w:date="2015-09-18T10:45:00Z">
        <w:r w:rsidRPr="004F214E" w:rsidDel="00985594">
          <w:rPr>
            <w:rFonts w:ascii="Courier New" w:eastAsia="Times New Roman" w:hAnsi="Courier New" w:cs="Courier New"/>
            <w:sz w:val="20"/>
            <w:szCs w:val="20"/>
          </w:rPr>
          <w:delText>For further U.S. implementation guidance, see Repository of USMTF Program Items Document, item 364.</w:delText>
        </w:r>
      </w:del>
      <w:ins w:id="599" w:author="DISA User" w:date="2015-09-18T10:45:00Z">
        <w:r w:rsidR="00985594">
          <w:rPr>
            <w:rFonts w:ascii="Courier New" w:eastAsia="Times New Roman" w:hAnsi="Courier New" w:cs="Courier New"/>
            <w:sz w:val="20"/>
            <w:szCs w:val="20"/>
          </w:rPr>
          <w:t>ACP 200</w:t>
        </w:r>
      </w:ins>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SET FORMAT NOTE:</w:t>
      </w:r>
    </w:p>
    <w:p w:rsidR="004F214E" w:rsidRPr="004F214E" w:rsidRDefault="004F214E" w:rsidP="004F214E">
      <w:pPr>
        <w:spacing w:after="0" w:line="240" w:lineRule="auto"/>
        <w:rPr>
          <w:rFonts w:ascii="Courier New" w:eastAsia="Times New Roman" w:hAnsi="Courier New" w:cs="Courier New"/>
          <w:sz w:val="20"/>
          <w:szCs w:val="20"/>
        </w:rPr>
      </w:pPr>
    </w:p>
    <w:p w:rsidR="004F214E" w:rsidRDefault="004F214E" w:rsidP="004F214E">
      <w:pPr>
        <w:spacing w:after="0" w:line="240" w:lineRule="auto"/>
        <w:rPr>
          <w:ins w:id="600" w:author="DISA User" w:date="2015-09-18T10:43:00Z"/>
          <w:rFonts w:ascii="Courier New" w:eastAsia="Times New Roman" w:hAnsi="Courier New" w:cs="Courier New"/>
          <w:sz w:val="20"/>
          <w:szCs w:val="20"/>
        </w:rPr>
      </w:pPr>
      <w:r w:rsidRPr="004F214E">
        <w:rPr>
          <w:rFonts w:ascii="Courier New" w:eastAsia="Times New Roman" w:hAnsi="Courier New" w:cs="Courier New"/>
          <w:b/>
          <w:bCs/>
          <w:sz w:val="20"/>
          <w:szCs w:val="20"/>
        </w:rPr>
        <w:t>EXAMPLE</w:t>
      </w:r>
      <w:proofErr w:type="gramStart"/>
      <w:r w:rsidRPr="004F214E">
        <w:rPr>
          <w:rFonts w:ascii="Courier New" w:eastAsia="Times New Roman" w:hAnsi="Courier New" w:cs="Courier New"/>
          <w:b/>
          <w:bCs/>
          <w:sz w:val="20"/>
          <w:szCs w:val="20"/>
        </w:rPr>
        <w:t>:</w:t>
      </w:r>
      <w:proofErr w:type="gramEnd"/>
      <w:r w:rsidRPr="004F214E">
        <w:rPr>
          <w:rFonts w:ascii="Courier New" w:eastAsia="Times New Roman" w:hAnsi="Courier New" w:cs="Courier New"/>
          <w:sz w:val="20"/>
          <w:szCs w:val="20"/>
        </w:rPr>
        <w:br/>
        <w:t>CAVEAT</w:t>
      </w:r>
      <w:ins w:id="601" w:author="DISA User" w:date="2015-09-18T10:25:00Z">
        <w:r w:rsidR="00335D8A">
          <w:rPr>
            <w:rFonts w:ascii="Courier New" w:eastAsia="Times New Roman" w:hAnsi="Courier New" w:cs="Courier New"/>
            <w:sz w:val="20"/>
            <w:szCs w:val="20"/>
          </w:rPr>
          <w:t>/U</w:t>
        </w:r>
      </w:ins>
      <w:ins w:id="602" w:author="DISA User" w:date="2015-09-18T10:37:00Z">
        <w:r w:rsidR="008C4BD0" w:rsidRPr="008C4BD0">
          <w:rPr>
            <w:rFonts w:ascii="Courier New" w:eastAsia="Times New Roman" w:hAnsi="Courier New" w:cs="Courier New"/>
            <w:color w:val="800000"/>
            <w:sz w:val="20"/>
            <w:szCs w:val="20"/>
          </w:rPr>
          <w:t>/</w:t>
        </w:r>
        <w:r w:rsidR="008C4BD0" w:rsidRPr="008C4BD0">
          <w:rPr>
            <w:rFonts w:ascii="Courier New" w:hAnsi="Courier New" w:cs="Courier New"/>
            <w:sz w:val="20"/>
            <w:szCs w:val="20"/>
            <w:lang w:val="en-GB"/>
          </w:rPr>
          <w:t>REL GCTF-CNFC</w:t>
        </w:r>
      </w:ins>
      <w:r w:rsidRPr="004F214E">
        <w:rPr>
          <w:rFonts w:ascii="Courier New" w:eastAsia="Times New Roman" w:hAnsi="Courier New" w:cs="Courier New"/>
          <w:sz w:val="20"/>
          <w:szCs w:val="20"/>
        </w:rPr>
        <w:t>/</w:t>
      </w:r>
      <w:ins w:id="603" w:author="DISA User" w:date="2015-09-18T10:37:00Z">
        <w:r w:rsidR="008C4BD0">
          <w:rPr>
            <w:rFonts w:ascii="Courier New" w:eastAsia="Times New Roman" w:hAnsi="Courier New" w:cs="Courier New"/>
            <w:sz w:val="20"/>
            <w:szCs w:val="20"/>
          </w:rPr>
          <w:t>FOR EXERCISE</w:t>
        </w:r>
      </w:ins>
      <w:del w:id="604" w:author="DISA User" w:date="2015-09-18T10:38:00Z">
        <w:r w:rsidRPr="004F214E" w:rsidDel="008C4BD0">
          <w:rPr>
            <w:rFonts w:ascii="Courier New" w:eastAsia="Times New Roman" w:hAnsi="Courier New" w:cs="Courier New"/>
            <w:sz w:val="20"/>
            <w:szCs w:val="20"/>
          </w:rPr>
          <w:delText>AU-CA-NZ-UK-US</w:delText>
        </w:r>
      </w:del>
      <w:r w:rsidRPr="004F214E">
        <w:rPr>
          <w:rFonts w:ascii="Courier New" w:eastAsia="Times New Roman" w:hAnsi="Courier New" w:cs="Courier New"/>
          <w:sz w:val="20"/>
          <w:szCs w:val="20"/>
        </w:rPr>
        <w:t>//</w:t>
      </w:r>
    </w:p>
    <w:p w:rsidR="00985594" w:rsidRPr="004F214E" w:rsidRDefault="00985594" w:rsidP="004F214E">
      <w:pPr>
        <w:spacing w:after="0" w:line="240" w:lineRule="auto"/>
        <w:rPr>
          <w:rFonts w:ascii="Courier New" w:eastAsia="Times New Roman" w:hAnsi="Courier New" w:cs="Courier New"/>
          <w:sz w:val="20"/>
          <w:szCs w:val="20"/>
        </w:rPr>
      </w:pPr>
      <w:ins w:id="605" w:author="DISA User" w:date="2015-09-18T10:43:00Z">
        <w:r>
          <w:rPr>
            <w:rFonts w:ascii="Courier New" w:eastAsia="Times New Roman" w:hAnsi="Courier New" w:cs="Courier New"/>
            <w:sz w:val="20"/>
            <w:szCs w:val="20"/>
          </w:rPr>
          <w:t>CAVEAT/U/REL AUS CAN NZL GBR USA//</w:t>
        </w:r>
      </w:ins>
    </w:p>
    <w:p w:rsidR="004F214E" w:rsidRPr="004F214E" w:rsidRDefault="00E562BD" w:rsidP="004F214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25" style="width:641.5pt;height:1.5pt" o:hrpct="990" o:hralign="center" o:hrstd="t" o:hrnoshade="t" o:hr="t" fillcolor="black" stroked="f"/>
        </w:pict>
      </w:r>
    </w:p>
    <w:p w:rsidR="004F214E" w:rsidRPr="004F214E" w:rsidRDefault="004F214E" w:rsidP="004F214E">
      <w:pPr>
        <w:spacing w:after="0" w:line="240" w:lineRule="auto"/>
        <w:rPr>
          <w:rFonts w:ascii="Courier New" w:eastAsia="Times New Roman" w:hAnsi="Courier New" w:cs="Courier New"/>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56"/>
        <w:gridCol w:w="1061"/>
        <w:gridCol w:w="2825"/>
        <w:gridCol w:w="7652"/>
        <w:gridCol w:w="1196"/>
      </w:tblGrid>
      <w:tr w:rsidR="004F214E" w:rsidRPr="004F214E" w:rsidTr="00AD5B51">
        <w:trPr>
          <w:tblHeader/>
          <w:tblCellSpacing w:w="15" w:type="dxa"/>
        </w:trPr>
        <w:tc>
          <w:tcPr>
            <w:tcW w:w="333"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NO </w:t>
            </w:r>
          </w:p>
        </w:tc>
        <w:tc>
          <w:tcPr>
            <w:tcW w:w="377"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OCC </w:t>
            </w:r>
          </w:p>
        </w:tc>
        <w:tc>
          <w:tcPr>
            <w:tcW w:w="123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DESIGNATOR </w:t>
            </w:r>
          </w:p>
        </w:tc>
        <w:tc>
          <w:tcPr>
            <w:tcW w:w="257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EXPLANATION / ALLOWED FORMATS / EXAMPLES </w:t>
            </w:r>
          </w:p>
        </w:tc>
        <w:tc>
          <w:tcPr>
            <w:tcW w:w="425"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FLD-DESC </w:t>
            </w:r>
          </w:p>
        </w:tc>
      </w:tr>
      <w:tr w:rsidR="00335D8A" w:rsidRPr="004F214E" w:rsidTr="00335D8A">
        <w:trPr>
          <w:trHeight w:val="750"/>
          <w:tblCellSpacing w:w="15" w:type="dxa"/>
          <w:ins w:id="606" w:author="DISA User" w:date="2015-09-18T10:18: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rPr>
                <w:ins w:id="607" w:author="DISA User" w:date="2015-09-18T10:18:00Z"/>
                <w:rFonts w:ascii="Courier New" w:eastAsia="Times New Roman" w:hAnsi="Courier New" w:cs="Courier New"/>
                <w:sz w:val="20"/>
                <w:szCs w:val="20"/>
              </w:rPr>
            </w:pPr>
            <w:ins w:id="608" w:author="DISA User" w:date="2015-09-18T10:18:00Z">
              <w:r>
                <w:rPr>
                  <w:rFonts w:ascii="Courier New" w:eastAsia="Times New Roman" w:hAnsi="Courier New" w:cs="Courier New"/>
                  <w:sz w:val="20"/>
                  <w:szCs w:val="20"/>
                </w:rPr>
                <w:t>1</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jc w:val="center"/>
              <w:rPr>
                <w:ins w:id="609" w:author="DISA User" w:date="2015-09-18T10:18:00Z"/>
                <w:rFonts w:ascii="Courier New" w:eastAsia="Times New Roman" w:hAnsi="Courier New" w:cs="Courier New"/>
                <w:b/>
                <w:bCs/>
                <w:color w:val="FF0000"/>
                <w:sz w:val="20"/>
                <w:szCs w:val="20"/>
              </w:rPr>
            </w:pPr>
            <w:ins w:id="610" w:author="DISA User" w:date="2015-09-18T10:18:00Z">
              <w:r>
                <w:rPr>
                  <w:rFonts w:ascii="Courier New" w:eastAsia="Times New Roman" w:hAnsi="Courier New" w:cs="Courier New"/>
                  <w:b/>
                  <w:bCs/>
                  <w:color w:val="FF0000"/>
                  <w:sz w:val="20"/>
                  <w:szCs w:val="20"/>
                </w:rPr>
                <w:t>M</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rPr>
                <w:ins w:id="611" w:author="DISA User" w:date="2015-09-18T10:18:00Z"/>
                <w:rFonts w:ascii="Courier New" w:eastAsia="Times New Roman" w:hAnsi="Courier New" w:cs="Courier New"/>
                <w:sz w:val="20"/>
                <w:szCs w:val="20"/>
              </w:rPr>
            </w:pPr>
            <w:ins w:id="612" w:author="DISA User" w:date="2015-09-18T10:18:00Z">
              <w:r>
                <w:rPr>
                  <w:rFonts w:ascii="Courier New" w:eastAsia="Times New Roman" w:hAnsi="Courier New" w:cs="Courier New"/>
                  <w:sz w:val="20"/>
                  <w:szCs w:val="20"/>
                </w:rPr>
                <w:t>SECURITY CLASSIFICATION</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rPr>
                <w:ins w:id="613" w:author="DISA User" w:date="2015-09-18T10:18:00Z"/>
                <w:rFonts w:ascii="Courier New" w:eastAsia="Times New Roman" w:hAnsi="Courier New" w:cs="Courier New"/>
                <w:sz w:val="20"/>
                <w:szCs w:val="20"/>
              </w:rPr>
            </w:pPr>
            <w:ins w:id="614" w:author="DISA User" w:date="2015-09-18T10:19:00Z">
              <w:r>
                <w:rPr>
                  <w:rFonts w:ascii="Courier New" w:eastAsia="Times New Roman" w:hAnsi="Courier New" w:cs="Courier New"/>
                  <w:sz w:val="20"/>
                  <w:szCs w:val="20"/>
                </w:rPr>
                <w:t>The security classification.</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rPr>
                <w:ins w:id="615" w:author="DISA User" w:date="2015-09-18T10:18:00Z"/>
                <w:rFonts w:ascii="Courier New" w:eastAsia="Times New Roman" w:hAnsi="Courier New" w:cs="Courier New"/>
                <w:sz w:val="20"/>
                <w:szCs w:val="20"/>
              </w:rPr>
            </w:pPr>
          </w:p>
        </w:tc>
      </w:tr>
      <w:tr w:rsidR="00335D8A" w:rsidRPr="004F214E" w:rsidTr="00335D8A">
        <w:trPr>
          <w:trHeight w:val="750"/>
          <w:tblCellSpacing w:w="15" w:type="dxa"/>
          <w:ins w:id="616" w:author="DISA User" w:date="2015-09-18T10:19: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rPr>
                <w:ins w:id="617" w:author="DISA User" w:date="2015-09-18T10:19: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jc w:val="center"/>
              <w:rPr>
                <w:ins w:id="618" w:author="DISA User" w:date="2015-09-18T10:19: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rPr>
                <w:ins w:id="619" w:author="DISA User" w:date="2015-09-18T10:19: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335D8A" w:rsidRDefault="00335D8A" w:rsidP="008F0D94">
            <w:pPr>
              <w:pStyle w:val="ListParagraph"/>
              <w:numPr>
                <w:ilvl w:val="0"/>
                <w:numId w:val="2"/>
              </w:numPr>
              <w:spacing w:after="0" w:line="240" w:lineRule="auto"/>
              <w:rPr>
                <w:ins w:id="620" w:author="DISA User" w:date="2015-09-18T10:19:00Z"/>
                <w:rFonts w:eastAsia="Times New Roman"/>
                <w:sz w:val="20"/>
                <w:szCs w:val="20"/>
              </w:rPr>
            </w:pPr>
            <w:ins w:id="621" w:author="DISA User" w:date="2015-09-18T10:23:00Z">
              <w:r w:rsidRPr="00335D8A">
                <w:rPr>
                  <w:rFonts w:eastAsia="Times New Roman"/>
                  <w:sz w:val="20"/>
                  <w:szCs w:val="20"/>
                </w:rPr>
                <w:t>SECURITY CLASSIFICATION</w:t>
              </w:r>
            </w:ins>
            <w:ins w:id="622" w:author="DISA User" w:date="2015-09-18T10:24:00Z">
              <w:r>
                <w:rPr>
                  <w:rFonts w:eastAsia="Times New Roman"/>
                  <w:sz w:val="20"/>
                  <w:szCs w:val="20"/>
                </w:rPr>
                <w:t>,</w:t>
              </w:r>
              <w:r w:rsidRPr="00335D8A">
                <w:rPr>
                  <w:rFonts w:eastAsia="Times New Roman"/>
                  <w:sz w:val="20"/>
                  <w:szCs w:val="20"/>
                </w:rPr>
                <w:t xml:space="preserve"> ABBREVIATED</w:t>
              </w:r>
            </w:ins>
            <w:ins w:id="623" w:author="DISA User" w:date="2015-09-18T10:23:00Z">
              <w:r>
                <w:rPr>
                  <w:rFonts w:eastAsia="Times New Roman"/>
                  <w:sz w:val="20"/>
                  <w:szCs w:val="20"/>
                </w:rPr>
                <w:t xml:space="preserve"> (</w:t>
              </w:r>
            </w:ins>
            <w:ins w:id="624" w:author="DISA User" w:date="2015-09-18T10:43:00Z">
              <w:r w:rsidR="00985594">
                <w:rPr>
                  <w:rFonts w:eastAsia="Times New Roman"/>
                  <w:sz w:val="20"/>
                  <w:szCs w:val="20"/>
                </w:rPr>
                <w:t xml:space="preserve">F/F </w:t>
              </w:r>
            </w:ins>
            <w:ins w:id="625" w:author="DISA User" w:date="2015-09-18T10:23:00Z">
              <w:r>
                <w:rPr>
                  <w:rFonts w:eastAsia="Times New Roman"/>
                  <w:sz w:val="20"/>
                  <w:szCs w:val="20"/>
                </w:rPr>
                <w:t>901/2</w:t>
              </w:r>
              <w:proofErr w:type="gramStart"/>
              <w:r>
                <w:rPr>
                  <w:rFonts w:eastAsia="Times New Roman"/>
                  <w:sz w:val="20"/>
                  <w:szCs w:val="20"/>
                </w:rPr>
                <w:t>)</w:t>
              </w:r>
            </w:ins>
            <w:proofErr w:type="gramEnd"/>
            <w:ins w:id="626" w:author="DISA User" w:date="2015-10-01T09:24:00Z">
              <w:r w:rsidR="008F0D94">
                <w:rPr>
                  <w:rFonts w:eastAsia="Times New Roman"/>
                  <w:sz w:val="20"/>
                  <w:szCs w:val="20"/>
                </w:rPr>
                <w:br/>
              </w:r>
              <w:r w:rsidR="008F0D94" w:rsidRPr="008F0D94">
                <w:rPr>
                  <w:rFonts w:eastAsia="Times New Roman"/>
                  <w:sz w:val="20"/>
                  <w:szCs w:val="20"/>
                </w:rPr>
                <w:t>The abbreviated security classification of an item.</w:t>
              </w:r>
            </w:ins>
            <w:ins w:id="627" w:author="DISA User" w:date="2015-09-18T10:24:00Z">
              <w:r>
                <w:rPr>
                  <w:rFonts w:eastAsia="Times New Roman"/>
                  <w:sz w:val="20"/>
                  <w:szCs w:val="20"/>
                </w:rPr>
                <w:br/>
              </w:r>
              <w:r>
                <w:rPr>
                  <w:rFonts w:eastAsia="Times New Roman"/>
                  <w:sz w:val="20"/>
                  <w:szCs w:val="20"/>
                </w:rPr>
                <w:br/>
              </w:r>
            </w:ins>
            <w:ins w:id="628" w:author="DISA User" w:date="2015-09-18T10:25:00Z">
              <w:r w:rsidRPr="004F214E">
                <w:rPr>
                  <w:rFonts w:eastAsia="Times New Roman"/>
                  <w:sz w:val="20"/>
                  <w:szCs w:val="20"/>
                </w:rPr>
                <w:t xml:space="preserve">Click </w:t>
              </w:r>
              <w:r>
                <w:fldChar w:fldCharType="begin"/>
              </w:r>
              <w:r>
                <w:instrText xml:space="preserve"> HYPERLINK "javascript:GetEnumList('DutiesAndGuardType',%20'./WithDoc/OPTASK%20IM/fields.xsd')" </w:instrText>
              </w:r>
              <w:r>
                <w:fldChar w:fldCharType="separate"/>
              </w:r>
              <w:r w:rsidRPr="004F214E">
                <w:rPr>
                  <w:rFonts w:eastAsia="Times New Roman"/>
                  <w:color w:val="0000FF"/>
                  <w:sz w:val="20"/>
                  <w:szCs w:val="20"/>
                  <w:u w:val="single"/>
                </w:rPr>
                <w:t>here</w:t>
              </w:r>
              <w:r>
                <w:rPr>
                  <w:rFonts w:eastAsia="Times New Roman"/>
                  <w:color w:val="0000FF"/>
                  <w:sz w:val="20"/>
                  <w:szCs w:val="20"/>
                  <w:u w:val="single"/>
                </w:rPr>
                <w:fldChar w:fldCharType="end"/>
              </w:r>
              <w:r w:rsidRPr="004F214E">
                <w:rPr>
                  <w:rFonts w:eastAsia="Times New Roman"/>
                  <w:sz w:val="20"/>
                  <w:szCs w:val="20"/>
                </w:rPr>
                <w:t xml:space="preserve"> for the list of allowable values.</w:t>
              </w:r>
            </w:ins>
            <w:ins w:id="629" w:author="DISA User" w:date="2015-09-18T10:28:00Z">
              <w:r>
                <w:rPr>
                  <w:rFonts w:eastAsia="Times New Roman"/>
                  <w:sz w:val="20"/>
                  <w:szCs w:val="20"/>
                </w:rPr>
                <w:br/>
              </w:r>
              <w:r>
                <w:rPr>
                  <w:rFonts w:eastAsia="Times New Roman"/>
                  <w:sz w:val="20"/>
                  <w:szCs w:val="20"/>
                </w:rPr>
                <w:br/>
              </w:r>
            </w:ins>
            <w:ins w:id="630" w:author="DISA User" w:date="2015-09-18T10:56:00Z">
              <w:r w:rsidR="00153682">
                <w:rPr>
                  <w:rFonts w:eastAsia="Times New Roman"/>
                  <w:sz w:val="20"/>
                  <w:szCs w:val="20"/>
                </w:rPr>
                <w:t xml:space="preserve">EXAMPLE: </w:t>
              </w:r>
            </w:ins>
            <w:ins w:id="631" w:author="DISA User" w:date="2015-09-18T10:28:00Z">
              <w:r>
                <w:rPr>
                  <w:rFonts w:eastAsia="Times New Roman"/>
                  <w:sz w:val="20"/>
                  <w:szCs w:val="20"/>
                </w:rPr>
                <w:t>/U</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4F214E">
            <w:pPr>
              <w:spacing w:after="0" w:line="240" w:lineRule="auto"/>
              <w:rPr>
                <w:ins w:id="632" w:author="DISA User" w:date="2015-09-18T10:19:00Z"/>
                <w:rFonts w:ascii="Courier New" w:eastAsia="Times New Roman" w:hAnsi="Courier New" w:cs="Courier New"/>
                <w:sz w:val="20"/>
                <w:szCs w:val="20"/>
              </w:rPr>
            </w:pPr>
          </w:p>
        </w:tc>
      </w:tr>
      <w:tr w:rsidR="00335D8A" w:rsidRPr="004F214E" w:rsidTr="00335D8A">
        <w:trPr>
          <w:trHeight w:val="750"/>
          <w:tblCellSpacing w:w="15" w:type="dxa"/>
          <w:ins w:id="633" w:author="DISA User" w:date="2015-09-18T10:26: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2A16F0">
            <w:pPr>
              <w:spacing w:after="0" w:line="240" w:lineRule="auto"/>
              <w:rPr>
                <w:ins w:id="634" w:author="DISA User" w:date="2015-09-18T10:26: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2A16F0">
            <w:pPr>
              <w:spacing w:after="0" w:line="240" w:lineRule="auto"/>
              <w:jc w:val="center"/>
              <w:rPr>
                <w:ins w:id="635" w:author="DISA User" w:date="2015-09-18T10:26: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335D8A" w:rsidP="002A16F0">
            <w:pPr>
              <w:spacing w:after="0" w:line="240" w:lineRule="auto"/>
              <w:rPr>
                <w:ins w:id="636" w:author="DISA User" w:date="2015-09-18T10:26: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335D8A" w:rsidRDefault="008C4BD0" w:rsidP="008F0D94">
            <w:pPr>
              <w:pStyle w:val="ListParagraph"/>
              <w:numPr>
                <w:ilvl w:val="0"/>
                <w:numId w:val="2"/>
              </w:numPr>
              <w:spacing w:after="0" w:line="240" w:lineRule="auto"/>
              <w:rPr>
                <w:ins w:id="637" w:author="DISA User" w:date="2015-09-18T10:26:00Z"/>
                <w:rFonts w:eastAsia="Times New Roman"/>
                <w:sz w:val="20"/>
                <w:szCs w:val="20"/>
              </w:rPr>
            </w:pPr>
            <w:ins w:id="638" w:author="DISA User" w:date="2015-09-18T10:31:00Z">
              <w:r w:rsidRPr="008C4BD0">
                <w:rPr>
                  <w:rFonts w:eastAsia="Times New Roman"/>
                  <w:sz w:val="20"/>
                  <w:szCs w:val="20"/>
                </w:rPr>
                <w:t>SECURITY CATEGORY</w:t>
              </w:r>
            </w:ins>
            <w:ins w:id="639" w:author="DISA User" w:date="2015-09-18T10:26:00Z">
              <w:r w:rsidR="00335D8A">
                <w:rPr>
                  <w:rFonts w:eastAsia="Times New Roman"/>
                  <w:sz w:val="20"/>
                  <w:szCs w:val="20"/>
                </w:rPr>
                <w:t xml:space="preserve"> (</w:t>
              </w:r>
            </w:ins>
            <w:ins w:id="640" w:author="DISA User" w:date="2015-09-18T10:42:00Z">
              <w:r w:rsidR="00985594">
                <w:rPr>
                  <w:rFonts w:eastAsia="Times New Roman"/>
                  <w:sz w:val="20"/>
                  <w:szCs w:val="20"/>
                </w:rPr>
                <w:t xml:space="preserve">F/F </w:t>
              </w:r>
            </w:ins>
            <w:ins w:id="641" w:author="DISA User" w:date="2015-09-18T10:27:00Z">
              <w:r w:rsidR="00335D8A">
                <w:rPr>
                  <w:rFonts w:eastAsia="Times New Roman"/>
                  <w:sz w:val="20"/>
                  <w:szCs w:val="20"/>
                </w:rPr>
                <w:t>105/</w:t>
              </w:r>
            </w:ins>
            <w:ins w:id="642" w:author="DISA User" w:date="2015-09-18T10:31:00Z">
              <w:r>
                <w:rPr>
                  <w:rFonts w:eastAsia="Times New Roman"/>
                  <w:sz w:val="20"/>
                  <w:szCs w:val="20"/>
                </w:rPr>
                <w:t>4</w:t>
              </w:r>
            </w:ins>
            <w:proofErr w:type="gramStart"/>
            <w:ins w:id="643" w:author="DISA User" w:date="2015-09-18T10:26:00Z">
              <w:r w:rsidR="00335D8A">
                <w:rPr>
                  <w:rFonts w:eastAsia="Times New Roman"/>
                  <w:sz w:val="20"/>
                  <w:szCs w:val="20"/>
                </w:rPr>
                <w:t>)</w:t>
              </w:r>
            </w:ins>
            <w:proofErr w:type="gramEnd"/>
            <w:ins w:id="644" w:author="DISA User" w:date="2015-10-01T09:25:00Z">
              <w:r w:rsidR="008F0D94">
                <w:rPr>
                  <w:rFonts w:eastAsia="Times New Roman"/>
                  <w:sz w:val="20"/>
                  <w:szCs w:val="20"/>
                </w:rPr>
                <w:br/>
              </w:r>
              <w:r w:rsidR="008F0D94" w:rsidRPr="008F0D94">
                <w:rPr>
                  <w:rFonts w:eastAsia="Times New Roman"/>
                  <w:sz w:val="20"/>
                  <w:szCs w:val="20"/>
                </w:rPr>
                <w:t>The country or countries and/or international organization(s) to which classified information may be released based on the determination of an originator in accordance with established foreign disclosure procedures.</w:t>
              </w:r>
            </w:ins>
            <w:ins w:id="645" w:author="DISA User" w:date="2015-09-18T10:26:00Z">
              <w:r w:rsidR="00335D8A">
                <w:rPr>
                  <w:rFonts w:eastAsia="Times New Roman"/>
                  <w:sz w:val="20"/>
                  <w:szCs w:val="20"/>
                </w:rPr>
                <w:br/>
              </w:r>
              <w:r w:rsidR="00335D8A">
                <w:rPr>
                  <w:rFonts w:eastAsia="Times New Roman"/>
                  <w:sz w:val="20"/>
                  <w:szCs w:val="20"/>
                </w:rPr>
                <w:lastRenderedPageBreak/>
                <w:br/>
              </w:r>
            </w:ins>
            <w:ins w:id="646" w:author="DISA User" w:date="2015-09-18T10:28:00Z">
              <w:r w:rsidR="00335D8A" w:rsidRPr="004F214E">
                <w:rPr>
                  <w:rFonts w:eastAsia="Times New Roman"/>
                  <w:sz w:val="20"/>
                  <w:szCs w:val="20"/>
                </w:rPr>
                <w:t xml:space="preserve">ALLOWABLE ENTRIES: </w:t>
              </w:r>
              <w:r w:rsidR="00335D8A" w:rsidRPr="004F214E">
                <w:rPr>
                  <w:rFonts w:eastAsia="Times New Roman"/>
                  <w:color w:val="800000"/>
                  <w:sz w:val="20"/>
                  <w:szCs w:val="20"/>
                </w:rPr>
                <w:t>[\-\.,\(\)\?A-Z ]{</w:t>
              </w:r>
            </w:ins>
            <w:ins w:id="647" w:author="DISA User" w:date="2015-09-18T10:29:00Z">
              <w:r>
                <w:rPr>
                  <w:rFonts w:eastAsia="Times New Roman"/>
                  <w:color w:val="800000"/>
                  <w:sz w:val="20"/>
                  <w:szCs w:val="20"/>
                </w:rPr>
                <w:t>1</w:t>
              </w:r>
            </w:ins>
            <w:ins w:id="648" w:author="DISA User" w:date="2015-09-18T10:28:00Z">
              <w:r w:rsidR="00335D8A" w:rsidRPr="004F214E">
                <w:rPr>
                  <w:rFonts w:eastAsia="Times New Roman"/>
                  <w:color w:val="800000"/>
                  <w:sz w:val="20"/>
                  <w:szCs w:val="20"/>
                </w:rPr>
                <w:t>,</w:t>
              </w:r>
            </w:ins>
            <w:ins w:id="649" w:author="DISA User" w:date="2015-09-18T10:29:00Z">
              <w:r>
                <w:rPr>
                  <w:rFonts w:eastAsia="Times New Roman"/>
                  <w:color w:val="800000"/>
                  <w:sz w:val="20"/>
                  <w:szCs w:val="20"/>
                </w:rPr>
                <w:t>50</w:t>
              </w:r>
            </w:ins>
            <w:ins w:id="650" w:author="DISA User" w:date="2015-09-18T10:28:00Z">
              <w:r w:rsidR="00335D8A" w:rsidRPr="004F214E">
                <w:rPr>
                  <w:rFonts w:eastAsia="Times New Roman"/>
                  <w:color w:val="800000"/>
                  <w:sz w:val="20"/>
                  <w:szCs w:val="20"/>
                </w:rPr>
                <w:t>}</w:t>
              </w:r>
              <w:r w:rsidR="00335D8A">
                <w:rPr>
                  <w:rFonts w:eastAsia="Times New Roman"/>
                  <w:color w:val="800000"/>
                  <w:sz w:val="20"/>
                  <w:szCs w:val="20"/>
                </w:rPr>
                <w:br/>
              </w:r>
              <w:r w:rsidR="00335D8A">
                <w:rPr>
                  <w:rFonts w:eastAsia="Times New Roman"/>
                  <w:color w:val="800000"/>
                  <w:sz w:val="20"/>
                  <w:szCs w:val="20"/>
                </w:rPr>
                <w:br/>
              </w:r>
            </w:ins>
            <w:ins w:id="651" w:author="DISA User" w:date="2015-09-18T10:56:00Z">
              <w:r w:rsidR="00153682">
                <w:rPr>
                  <w:rFonts w:eastAsia="Times New Roman"/>
                  <w:color w:val="800000"/>
                  <w:sz w:val="20"/>
                  <w:szCs w:val="20"/>
                </w:rPr>
                <w:t xml:space="preserve">EXAMPLE: </w:t>
              </w:r>
            </w:ins>
            <w:ins w:id="652" w:author="DISA User" w:date="2015-09-18T10:28:00Z">
              <w:r w:rsidR="00335D8A">
                <w:rPr>
                  <w:rFonts w:eastAsia="Times New Roman"/>
                  <w:color w:val="800000"/>
                  <w:sz w:val="20"/>
                  <w:szCs w:val="20"/>
                </w:rPr>
                <w:t>/</w:t>
              </w:r>
              <w:r>
                <w:rPr>
                  <w:rFonts w:eastAsia="Times New Roman"/>
                  <w:color w:val="800000"/>
                  <w:sz w:val="20"/>
                  <w:szCs w:val="20"/>
                </w:rPr>
                <w:t>OTHER:ISAF CONFIDENTIAL</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35D8A" w:rsidRPr="004F214E" w:rsidRDefault="008C4BD0" w:rsidP="002A16F0">
            <w:pPr>
              <w:spacing w:after="0" w:line="240" w:lineRule="auto"/>
              <w:rPr>
                <w:ins w:id="653" w:author="DISA User" w:date="2015-09-18T10:26:00Z"/>
                <w:rFonts w:ascii="Courier New" w:eastAsia="Times New Roman" w:hAnsi="Courier New" w:cs="Courier New"/>
                <w:sz w:val="20"/>
                <w:szCs w:val="20"/>
              </w:rPr>
            </w:pPr>
            <w:ins w:id="654" w:author="DISA User" w:date="2015-09-18T10:28:00Z">
              <w:r>
                <w:rPr>
                  <w:rFonts w:ascii="Courier New" w:eastAsia="Times New Roman" w:hAnsi="Courier New" w:cs="Courier New"/>
                  <w:sz w:val="20"/>
                  <w:szCs w:val="20"/>
                </w:rPr>
                <w:lastRenderedPageBreak/>
                <w:t>OTHER</w:t>
              </w:r>
            </w:ins>
          </w:p>
        </w:tc>
      </w:tr>
      <w:tr w:rsidR="004F214E" w:rsidRPr="004F214E" w:rsidTr="00335D8A">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655" w:author="DISA User" w:date="2015-09-18T10:31:00Z">
              <w:r w:rsidRPr="004F214E" w:rsidDel="008C4BD0">
                <w:rPr>
                  <w:rFonts w:ascii="Courier New" w:eastAsia="Times New Roman" w:hAnsi="Courier New" w:cs="Courier New"/>
                  <w:sz w:val="20"/>
                  <w:szCs w:val="20"/>
                </w:rPr>
                <w:lastRenderedPageBreak/>
                <w:delText>1</w:delText>
              </w:r>
            </w:del>
            <w:ins w:id="656" w:author="DISA User" w:date="2015-09-18T10:31:00Z">
              <w:r w:rsidR="008C4BD0">
                <w:rPr>
                  <w:rFonts w:ascii="Courier New" w:eastAsia="Times New Roman" w:hAnsi="Courier New" w:cs="Courier New"/>
                  <w:sz w:val="20"/>
                  <w:szCs w:val="20"/>
                </w:rPr>
                <w:t>2</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657" w:author="DISA User" w:date="2015-09-18T10:32:00Z">
              <w:r w:rsidRPr="004F214E" w:rsidDel="008C4BD0">
                <w:rPr>
                  <w:rFonts w:ascii="Courier New" w:eastAsia="Times New Roman" w:hAnsi="Courier New" w:cs="Courier New"/>
                  <w:sz w:val="20"/>
                  <w:szCs w:val="20"/>
                </w:rPr>
                <w:delText xml:space="preserve">SPECIAL </w:delText>
              </w:r>
            </w:del>
            <w:r w:rsidRPr="004F214E">
              <w:rPr>
                <w:rFonts w:ascii="Courier New" w:eastAsia="Times New Roman" w:hAnsi="Courier New" w:cs="Courier New"/>
                <w:sz w:val="20"/>
                <w:szCs w:val="20"/>
              </w:rPr>
              <w:t>CAVEATS</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3B4E1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w:t>
            </w:r>
            <w:ins w:id="658" w:author="DISA User" w:date="2015-09-18T10:32:00Z">
              <w:r w:rsidR="008C4BD0">
                <w:rPr>
                  <w:rFonts w:ascii="Courier New" w:eastAsia="Times New Roman" w:hAnsi="Courier New" w:cs="Courier New"/>
                  <w:sz w:val="20"/>
                  <w:szCs w:val="20"/>
                </w:rPr>
                <w:t xml:space="preserve">security </w:t>
              </w:r>
            </w:ins>
            <w:r w:rsidRPr="004F214E">
              <w:rPr>
                <w:rFonts w:ascii="Courier New" w:eastAsia="Times New Roman" w:hAnsi="Courier New" w:cs="Courier New"/>
                <w:sz w:val="20"/>
                <w:szCs w:val="20"/>
              </w:rPr>
              <w:t>caveat</w:t>
            </w:r>
            <w:ins w:id="659" w:author="DISA User" w:date="2015-09-18T10:32:00Z">
              <w:r w:rsidR="008C4BD0">
                <w:rPr>
                  <w:rFonts w:ascii="Courier New" w:eastAsia="Times New Roman" w:hAnsi="Courier New" w:cs="Courier New"/>
                  <w:sz w:val="20"/>
                  <w:szCs w:val="20"/>
                </w:rPr>
                <w:t>s.</w:t>
              </w:r>
            </w:ins>
            <w:r w:rsidRPr="004F214E">
              <w:rPr>
                <w:rFonts w:ascii="Courier New" w:eastAsia="Times New Roman" w:hAnsi="Courier New" w:cs="Courier New"/>
                <w:sz w:val="20"/>
                <w:szCs w:val="20"/>
              </w:rPr>
              <w:t xml:space="preserve"> </w:t>
            </w:r>
            <w:del w:id="660" w:author="DISA User" w:date="2015-09-18T10:32:00Z">
              <w:r w:rsidRPr="004F214E" w:rsidDel="008C4BD0">
                <w:rPr>
                  <w:rFonts w:ascii="Courier New" w:eastAsia="Times New Roman" w:hAnsi="Courier New" w:cs="Courier New"/>
                  <w:sz w:val="20"/>
                  <w:szCs w:val="20"/>
                </w:rPr>
                <w:delText>is a warning that the entity requires special handling and that persons cleared and are entitled to see that caveat may have access to any entity bearing it.</w:delText>
              </w:r>
            </w:del>
            <w:r w:rsidRPr="004F214E">
              <w:rPr>
                <w:rFonts w:ascii="Courier New" w:eastAsia="Times New Roman" w:hAnsi="Courier New" w:cs="Courier New"/>
                <w:sz w:val="20"/>
                <w:szCs w:val="20"/>
              </w:rPr>
              <w:br/>
            </w:r>
            <w:r w:rsidRPr="004F214E">
              <w:rPr>
                <w:rFonts w:ascii="Courier New" w:eastAsia="Times New Roman" w:hAnsi="Courier New" w:cs="Courier New"/>
                <w:sz w:val="20"/>
                <w:szCs w:val="20"/>
              </w:rPr>
              <w:br/>
              <w:t xml:space="preserve">ALLOWABLE ENTRIES: </w:t>
            </w:r>
            <w:r w:rsidRPr="004F214E">
              <w:rPr>
                <w:rFonts w:ascii="Courier New" w:eastAsia="Times New Roman" w:hAnsi="Courier New" w:cs="Courier New"/>
                <w:color w:val="800000"/>
                <w:sz w:val="20"/>
                <w:szCs w:val="20"/>
              </w:rPr>
              <w:t>[\-\.,\(\)\?A-Z ]{</w:t>
            </w:r>
            <w:del w:id="661" w:author="DISA User" w:date="2015-09-18T10:33:00Z">
              <w:r w:rsidRPr="004F214E" w:rsidDel="008C4BD0">
                <w:rPr>
                  <w:rFonts w:ascii="Courier New" w:eastAsia="Times New Roman" w:hAnsi="Courier New" w:cs="Courier New"/>
                  <w:color w:val="800000"/>
                  <w:sz w:val="20"/>
                  <w:szCs w:val="20"/>
                </w:rPr>
                <w:delText>4</w:delText>
              </w:r>
            </w:del>
            <w:del w:id="662" w:author="DISA User" w:date="2015-09-18T10:40:00Z">
              <w:r w:rsidRPr="004F214E" w:rsidDel="00985594">
                <w:rPr>
                  <w:rFonts w:ascii="Courier New" w:eastAsia="Times New Roman" w:hAnsi="Courier New" w:cs="Courier New"/>
                  <w:color w:val="800000"/>
                  <w:sz w:val="20"/>
                  <w:szCs w:val="20"/>
                </w:rPr>
                <w:delText>,</w:delText>
              </w:r>
            </w:del>
            <w:del w:id="663" w:author="DISA User" w:date="2015-09-18T10:33:00Z">
              <w:r w:rsidRPr="004F214E" w:rsidDel="008C4BD0">
                <w:rPr>
                  <w:rFonts w:ascii="Courier New" w:eastAsia="Times New Roman" w:hAnsi="Courier New" w:cs="Courier New"/>
                  <w:color w:val="800000"/>
                  <w:sz w:val="20"/>
                  <w:szCs w:val="20"/>
                </w:rPr>
                <w:delText>25</w:delText>
              </w:r>
            </w:del>
            <w:ins w:id="664" w:author="DISA User" w:date="2015-09-18T10:33:00Z">
              <w:r w:rsidR="008C4BD0">
                <w:rPr>
                  <w:rFonts w:ascii="Courier New" w:eastAsia="Times New Roman" w:hAnsi="Courier New" w:cs="Courier New"/>
                  <w:color w:val="800000"/>
                  <w:sz w:val="20"/>
                  <w:szCs w:val="20"/>
                </w:rPr>
                <w:t>1,50</w:t>
              </w:r>
            </w:ins>
            <w:r w:rsidRPr="004F214E">
              <w:rPr>
                <w:rFonts w:ascii="Courier New" w:eastAsia="Times New Roman" w:hAnsi="Courier New" w:cs="Courier New"/>
                <w:color w:val="800000"/>
                <w:sz w:val="20"/>
                <w:szCs w:val="20"/>
              </w:rPr>
              <w:t>}</w:t>
            </w:r>
            <w:ins w:id="665" w:author="DISA User" w:date="2015-09-18T10:33:00Z">
              <w:r w:rsidR="008C4BD0">
                <w:rPr>
                  <w:rFonts w:ascii="Courier New" w:eastAsia="Times New Roman" w:hAnsi="Courier New" w:cs="Courier New"/>
                  <w:color w:val="800000"/>
                  <w:sz w:val="20"/>
                  <w:szCs w:val="20"/>
                </w:rPr>
                <w:br/>
              </w:r>
            </w:ins>
            <w:ins w:id="666" w:author="DISA User" w:date="2015-09-18T10:42:00Z">
              <w:r w:rsidR="00985594">
                <w:rPr>
                  <w:rFonts w:ascii="Courier New" w:eastAsia="Times New Roman" w:hAnsi="Courier New" w:cs="Courier New"/>
                  <w:color w:val="800000"/>
                  <w:sz w:val="20"/>
                  <w:szCs w:val="20"/>
                </w:rPr>
                <w:t xml:space="preserve">(F/F </w:t>
              </w:r>
            </w:ins>
            <w:ins w:id="667" w:author="DISA User" w:date="2015-09-30T11:36:00Z">
              <w:r w:rsidR="003B4E1C">
                <w:rPr>
                  <w:rFonts w:ascii="Courier New" w:eastAsia="Times New Roman" w:hAnsi="Courier New" w:cs="Courier New"/>
                  <w:color w:val="800000"/>
                  <w:sz w:val="20"/>
                  <w:szCs w:val="20"/>
                </w:rPr>
                <w:t>568</w:t>
              </w:r>
            </w:ins>
            <w:ins w:id="668" w:author="DISA User" w:date="2015-09-18T10:36:00Z">
              <w:r w:rsidR="008C4BD0">
                <w:rPr>
                  <w:rFonts w:ascii="Courier New" w:eastAsia="Times New Roman" w:hAnsi="Courier New" w:cs="Courier New"/>
                  <w:color w:val="800000"/>
                  <w:sz w:val="20"/>
                  <w:szCs w:val="20"/>
                </w:rPr>
                <w:t>/</w:t>
              </w:r>
            </w:ins>
            <w:ins w:id="669" w:author="DISA User" w:date="2015-09-30T11:25:00Z">
              <w:r w:rsidR="008A2616">
                <w:rPr>
                  <w:rFonts w:ascii="Courier New" w:eastAsia="Times New Roman" w:hAnsi="Courier New" w:cs="Courier New"/>
                  <w:color w:val="800000"/>
                  <w:sz w:val="20"/>
                  <w:szCs w:val="20"/>
                </w:rPr>
                <w:t>4</w:t>
              </w:r>
            </w:ins>
            <w:ins w:id="670" w:author="DISA User" w:date="2015-09-18T10:42:00Z">
              <w:r w:rsidR="00985594">
                <w:rPr>
                  <w:rFonts w:ascii="Courier New" w:eastAsia="Times New Roman" w:hAnsi="Courier New" w:cs="Courier New"/>
                  <w:color w:val="800000"/>
                  <w:sz w:val="20"/>
                  <w:szCs w:val="20"/>
                </w:rPr>
                <w:t>)</w:t>
              </w:r>
            </w:ins>
            <w:ins w:id="671" w:author="DISA User" w:date="2015-09-18T10:36:00Z">
              <w:r w:rsidR="008C4BD0">
                <w:rPr>
                  <w:rFonts w:ascii="Courier New" w:eastAsia="Times New Roman" w:hAnsi="Courier New" w:cs="Courier New"/>
                  <w:color w:val="800000"/>
                  <w:sz w:val="20"/>
                  <w:szCs w:val="20"/>
                </w:rPr>
                <w:br/>
              </w:r>
              <w:r w:rsidR="008C4BD0">
                <w:rPr>
                  <w:rFonts w:ascii="Courier New" w:eastAsia="Times New Roman" w:hAnsi="Courier New" w:cs="Courier New"/>
                  <w:color w:val="800000"/>
                  <w:sz w:val="20"/>
                  <w:szCs w:val="20"/>
                </w:rPr>
                <w:br/>
              </w:r>
            </w:ins>
            <w:ins w:id="672" w:author="DISA User" w:date="2015-09-18T10:56:00Z">
              <w:r w:rsidR="00153682">
                <w:rPr>
                  <w:rFonts w:ascii="Courier New" w:eastAsia="Times New Roman" w:hAnsi="Courier New" w:cs="Courier New"/>
                  <w:color w:val="800000"/>
                  <w:sz w:val="20"/>
                  <w:szCs w:val="20"/>
                </w:rPr>
                <w:t xml:space="preserve">EXAMPLE: </w:t>
              </w:r>
            </w:ins>
            <w:ins w:id="673" w:author="DISA User" w:date="2015-09-18T10:36:00Z">
              <w:r w:rsidR="008C4BD0" w:rsidRPr="008C4BD0">
                <w:rPr>
                  <w:rFonts w:ascii="Courier New" w:eastAsia="Times New Roman" w:hAnsi="Courier New" w:cs="Courier New"/>
                  <w:color w:val="800000"/>
                  <w:sz w:val="20"/>
                  <w:szCs w:val="20"/>
                </w:rPr>
                <w:t>/</w:t>
              </w:r>
              <w:r w:rsidR="008C4BD0" w:rsidRPr="008C4BD0">
                <w:rPr>
                  <w:rFonts w:ascii="Courier New" w:hAnsi="Courier New" w:cs="Courier New"/>
                  <w:sz w:val="20"/>
                  <w:szCs w:val="20"/>
                  <w:lang w:val="en-GB"/>
                </w:rPr>
                <w:t>REL GCTF-CNFC</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985594" w:rsidRPr="004F214E" w:rsidTr="00335D8A">
        <w:trPr>
          <w:trHeight w:val="750"/>
          <w:tblCellSpacing w:w="15" w:type="dxa"/>
          <w:ins w:id="674" w:author="DISA User" w:date="2015-09-18T10:39: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985594" w:rsidRPr="004F214E" w:rsidDel="008C4BD0" w:rsidRDefault="00985594" w:rsidP="004F214E">
            <w:pPr>
              <w:spacing w:after="0" w:line="240" w:lineRule="auto"/>
              <w:rPr>
                <w:ins w:id="675" w:author="DISA User" w:date="2015-09-18T10:39:00Z"/>
                <w:rFonts w:ascii="Courier New" w:eastAsia="Times New Roman" w:hAnsi="Courier New" w:cs="Courier New"/>
                <w:sz w:val="20"/>
                <w:szCs w:val="20"/>
              </w:rPr>
            </w:pPr>
            <w:ins w:id="676" w:author="DISA User" w:date="2015-09-18T10:39:00Z">
              <w:r>
                <w:rPr>
                  <w:rFonts w:ascii="Courier New" w:eastAsia="Times New Roman" w:hAnsi="Courier New" w:cs="Courier New"/>
                  <w:sz w:val="20"/>
                  <w:szCs w:val="20"/>
                </w:rPr>
                <w:t>3</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985594" w:rsidRPr="004F214E" w:rsidRDefault="00985594" w:rsidP="004F214E">
            <w:pPr>
              <w:spacing w:after="0" w:line="240" w:lineRule="auto"/>
              <w:jc w:val="center"/>
              <w:rPr>
                <w:ins w:id="677" w:author="DISA User" w:date="2015-09-18T10:39:00Z"/>
                <w:rFonts w:ascii="Courier New" w:eastAsia="Times New Roman" w:hAnsi="Courier New" w:cs="Courier New"/>
                <w:b/>
                <w:bCs/>
                <w:color w:val="FF0000"/>
                <w:sz w:val="20"/>
                <w:szCs w:val="20"/>
              </w:rPr>
            </w:pPr>
            <w:ins w:id="678" w:author="DISA User" w:date="2015-09-18T10:39:00Z">
              <w:r>
                <w:rPr>
                  <w:rFonts w:ascii="Courier New" w:eastAsia="Times New Roman" w:hAnsi="Courier New" w:cs="Courier New"/>
                  <w:b/>
                  <w:bCs/>
                  <w:color w:val="FF0000"/>
                  <w:sz w:val="20"/>
                  <w:szCs w:val="20"/>
                </w:rPr>
                <w:t>O</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985594" w:rsidRPr="004F214E" w:rsidDel="008C4BD0" w:rsidRDefault="00985594" w:rsidP="004F214E">
            <w:pPr>
              <w:spacing w:after="0" w:line="240" w:lineRule="auto"/>
              <w:rPr>
                <w:ins w:id="679" w:author="DISA User" w:date="2015-09-18T10:39:00Z"/>
                <w:rFonts w:ascii="Courier New" w:eastAsia="Times New Roman" w:hAnsi="Courier New" w:cs="Courier New"/>
                <w:sz w:val="20"/>
                <w:szCs w:val="20"/>
              </w:rPr>
            </w:pPr>
            <w:ins w:id="680" w:author="DISA User" w:date="2015-09-18T10:39:00Z">
              <w:r>
                <w:rPr>
                  <w:rFonts w:ascii="Courier New" w:eastAsia="Times New Roman" w:hAnsi="Courier New" w:cs="Courier New"/>
                  <w:sz w:val="20"/>
                  <w:szCs w:val="20"/>
                </w:rPr>
                <w:t>ADDITIONAL INFORMATION</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985594" w:rsidRPr="004F214E" w:rsidRDefault="00985594" w:rsidP="00985594">
            <w:pPr>
              <w:spacing w:after="0" w:line="240" w:lineRule="auto"/>
              <w:rPr>
                <w:ins w:id="681" w:author="DISA User" w:date="2015-09-18T10:39:00Z"/>
                <w:rFonts w:ascii="Courier New" w:eastAsia="Times New Roman" w:hAnsi="Courier New" w:cs="Courier New"/>
                <w:sz w:val="20"/>
                <w:szCs w:val="20"/>
              </w:rPr>
            </w:pPr>
            <w:ins w:id="682" w:author="DISA User" w:date="2015-09-18T10:39:00Z">
              <w:r>
                <w:rPr>
                  <w:rFonts w:ascii="Courier New" w:eastAsia="Times New Roman" w:hAnsi="Courier New" w:cs="Courier New"/>
                  <w:sz w:val="20"/>
                  <w:szCs w:val="20"/>
                </w:rPr>
                <w:t>Any additional information required.</w:t>
              </w:r>
              <w:r>
                <w:rPr>
                  <w:rFonts w:ascii="Courier New" w:eastAsia="Times New Roman" w:hAnsi="Courier New" w:cs="Courier New"/>
                  <w:sz w:val="20"/>
                  <w:szCs w:val="20"/>
                </w:rPr>
                <w:br/>
              </w:r>
              <w:r>
                <w:rPr>
                  <w:rFonts w:ascii="Courier New" w:eastAsia="Times New Roman" w:hAnsi="Courier New" w:cs="Courier New"/>
                  <w:sz w:val="20"/>
                  <w:szCs w:val="20"/>
                </w:rPr>
                <w:br/>
              </w:r>
            </w:ins>
            <w:ins w:id="683" w:author="DISA User" w:date="2015-09-18T10:40:00Z">
              <w:r w:rsidRPr="004F214E">
                <w:rPr>
                  <w:rFonts w:ascii="Courier New" w:eastAsia="Times New Roman" w:hAnsi="Courier New" w:cs="Courier New"/>
                  <w:sz w:val="20"/>
                  <w:szCs w:val="20"/>
                </w:rPr>
                <w:t xml:space="preserve">ALLOWABLE ENTRIES: </w:t>
              </w:r>
            </w:ins>
            <w:ins w:id="684" w:author="DISA User" w:date="2015-09-18T10:41:00Z">
              <w:r w:rsidRPr="00985594">
                <w:rPr>
                  <w:rFonts w:ascii="Courier New" w:eastAsia="Times New Roman" w:hAnsi="Courier New" w:cs="Courier New"/>
                  <w:color w:val="800000"/>
                  <w:sz w:val="20"/>
                  <w:szCs w:val="20"/>
                </w:rPr>
                <w:t>[\-A-Z0-9&amp;#</w:t>
              </w:r>
              <w:proofErr w:type="gramStart"/>
              <w:r w:rsidRPr="00985594">
                <w:rPr>
                  <w:rFonts w:ascii="Courier New" w:eastAsia="Times New Roman" w:hAnsi="Courier New" w:cs="Courier New"/>
                  <w:color w:val="800000"/>
                  <w:sz w:val="20"/>
                  <w:szCs w:val="20"/>
                </w:rPr>
                <w:t>x20;</w:t>
              </w:r>
              <w:proofErr w:type="gramEnd"/>
              <w:r w:rsidRPr="00985594">
                <w:rPr>
                  <w:rFonts w:ascii="Courier New" w:eastAsia="Times New Roman" w:hAnsi="Courier New" w:cs="Courier New"/>
                  <w:color w:val="800000"/>
                  <w:sz w:val="20"/>
                  <w:szCs w:val="20"/>
                </w:rPr>
                <w:t>\.,\(\)&amp;amp;\?!@#$%\^\*=_\+\[\]\{\}\\&amp;quot;';&gt;&amp;lt;~`\|a-z]{1,68}</w:t>
              </w:r>
            </w:ins>
            <w:ins w:id="685" w:author="DISA User" w:date="2015-09-18T10:40:00Z">
              <w:r>
                <w:rPr>
                  <w:rFonts w:ascii="Courier New" w:eastAsia="Times New Roman" w:hAnsi="Courier New" w:cs="Courier New"/>
                  <w:color w:val="800000"/>
                  <w:sz w:val="20"/>
                  <w:szCs w:val="20"/>
                </w:rPr>
                <w:br/>
              </w:r>
            </w:ins>
            <w:ins w:id="686" w:author="DISA User" w:date="2015-09-18T10:42:00Z">
              <w:r>
                <w:rPr>
                  <w:rFonts w:ascii="Courier New" w:eastAsia="Times New Roman" w:hAnsi="Courier New" w:cs="Courier New"/>
                  <w:color w:val="800000"/>
                  <w:sz w:val="20"/>
                  <w:szCs w:val="20"/>
                </w:rPr>
                <w:t>(F/F</w:t>
              </w:r>
            </w:ins>
            <w:ins w:id="687" w:author="DISA User" w:date="2015-09-18T10:40:00Z">
              <w:r>
                <w:rPr>
                  <w:rFonts w:ascii="Courier New" w:eastAsia="Times New Roman" w:hAnsi="Courier New" w:cs="Courier New"/>
                  <w:color w:val="800000"/>
                  <w:sz w:val="20"/>
                  <w:szCs w:val="20"/>
                </w:rPr>
                <w:t xml:space="preserve"> 1</w:t>
              </w:r>
            </w:ins>
            <w:ins w:id="688" w:author="DISA User" w:date="2015-09-18T10:41:00Z">
              <w:r>
                <w:rPr>
                  <w:rFonts w:ascii="Courier New" w:eastAsia="Times New Roman" w:hAnsi="Courier New" w:cs="Courier New"/>
                  <w:color w:val="800000"/>
                  <w:sz w:val="20"/>
                  <w:szCs w:val="20"/>
                </w:rPr>
                <w:t>50</w:t>
              </w:r>
            </w:ins>
            <w:ins w:id="689" w:author="DISA User" w:date="2015-09-18T10:40:00Z">
              <w:r>
                <w:rPr>
                  <w:rFonts w:ascii="Courier New" w:eastAsia="Times New Roman" w:hAnsi="Courier New" w:cs="Courier New"/>
                  <w:color w:val="800000"/>
                  <w:sz w:val="20"/>
                  <w:szCs w:val="20"/>
                </w:rPr>
                <w:t>/</w:t>
              </w:r>
            </w:ins>
            <w:ins w:id="690" w:author="DISA User" w:date="2015-09-18T10:41:00Z">
              <w:r>
                <w:rPr>
                  <w:rFonts w:ascii="Courier New" w:eastAsia="Times New Roman" w:hAnsi="Courier New" w:cs="Courier New"/>
                  <w:color w:val="800000"/>
                  <w:sz w:val="20"/>
                  <w:szCs w:val="20"/>
                </w:rPr>
                <w:t>1</w:t>
              </w:r>
            </w:ins>
            <w:ins w:id="691" w:author="DISA User" w:date="2015-09-18T10:42:00Z">
              <w:r>
                <w:rPr>
                  <w:rFonts w:ascii="Courier New" w:eastAsia="Times New Roman" w:hAnsi="Courier New" w:cs="Courier New"/>
                  <w:color w:val="800000"/>
                  <w:sz w:val="20"/>
                  <w:szCs w:val="20"/>
                </w:rPr>
                <w:t>)</w:t>
              </w:r>
            </w:ins>
            <w:ins w:id="692" w:author="DISA User" w:date="2015-09-18T10:40:00Z">
              <w:r>
                <w:rPr>
                  <w:rFonts w:ascii="Courier New" w:eastAsia="Times New Roman" w:hAnsi="Courier New" w:cs="Courier New"/>
                  <w:color w:val="800000"/>
                  <w:sz w:val="20"/>
                  <w:szCs w:val="20"/>
                </w:rPr>
                <w:br/>
              </w:r>
              <w:r>
                <w:rPr>
                  <w:rFonts w:ascii="Courier New" w:eastAsia="Times New Roman" w:hAnsi="Courier New" w:cs="Courier New"/>
                  <w:color w:val="800000"/>
                  <w:sz w:val="20"/>
                  <w:szCs w:val="20"/>
                </w:rPr>
                <w:br/>
              </w:r>
            </w:ins>
            <w:ins w:id="693" w:author="DISA User" w:date="2015-09-18T10:56:00Z">
              <w:r w:rsidR="00153682">
                <w:rPr>
                  <w:rFonts w:ascii="Courier New" w:eastAsia="Times New Roman" w:hAnsi="Courier New" w:cs="Courier New"/>
                  <w:color w:val="800000"/>
                  <w:sz w:val="20"/>
                  <w:szCs w:val="20"/>
                </w:rPr>
                <w:t xml:space="preserve">EXAMPLE: </w:t>
              </w:r>
            </w:ins>
            <w:ins w:id="694" w:author="DISA User" w:date="2015-09-18T10:40:00Z">
              <w:r w:rsidRPr="008C4BD0">
                <w:rPr>
                  <w:rFonts w:ascii="Courier New" w:eastAsia="Times New Roman" w:hAnsi="Courier New" w:cs="Courier New"/>
                  <w:color w:val="800000"/>
                  <w:sz w:val="20"/>
                  <w:szCs w:val="20"/>
                </w:rPr>
                <w:t>/</w:t>
              </w:r>
            </w:ins>
            <w:ins w:id="695" w:author="DISA User" w:date="2015-09-18T10:42:00Z">
              <w:r>
                <w:rPr>
                  <w:rFonts w:ascii="Courier New" w:hAnsi="Courier New" w:cs="Courier New"/>
                  <w:sz w:val="20"/>
                  <w:szCs w:val="20"/>
                  <w:lang w:val="en-GB"/>
                </w:rPr>
                <w:t>FOR EXERCISE</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985594" w:rsidRPr="004F214E" w:rsidRDefault="00985594" w:rsidP="004F214E">
            <w:pPr>
              <w:spacing w:after="0" w:line="240" w:lineRule="auto"/>
              <w:rPr>
                <w:ins w:id="696" w:author="DISA User" w:date="2015-09-18T10:39:00Z"/>
                <w:rFonts w:ascii="Courier New" w:eastAsia="Times New Roman" w:hAnsi="Courier New" w:cs="Courier New"/>
                <w:sz w:val="20"/>
                <w:szCs w:val="20"/>
              </w:rPr>
            </w:pPr>
          </w:p>
        </w:tc>
      </w:tr>
    </w:tbl>
    <w:p w:rsidR="004F214E" w:rsidRPr="004F214E" w:rsidRDefault="004F214E" w:rsidP="004F214E">
      <w:pPr>
        <w:spacing w:after="0"/>
        <w:rPr>
          <w:rFonts w:ascii="Courier New" w:hAnsi="Courier New" w:cs="Courier New"/>
          <w:sz w:val="20"/>
          <w:szCs w:val="20"/>
        </w:rPr>
      </w:pPr>
    </w:p>
    <w:p w:rsidR="004F214E" w:rsidRPr="004F214E" w:rsidRDefault="004F214E" w:rsidP="004F214E">
      <w:pPr>
        <w:spacing w:after="0"/>
        <w:rPr>
          <w:rFonts w:ascii="Courier New" w:hAnsi="Courier New" w:cs="Courier New"/>
          <w:sz w:val="20"/>
          <w:szCs w:val="20"/>
        </w:rPr>
        <w:sectPr w:rsidR="004F214E" w:rsidRPr="004F214E" w:rsidSect="00CE4C83">
          <w:headerReference w:type="default" r:id="rId53"/>
          <w:footerReference w:type="default" r:id="rId54"/>
          <w:pgSz w:w="15840" w:h="12240" w:orient="landscape"/>
          <w:pgMar w:top="1440" w:right="1440" w:bottom="1440" w:left="1440" w:header="720" w:footer="720" w:gutter="0"/>
          <w:cols w:space="720"/>
          <w:docGrid w:linePitch="360"/>
        </w:sect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lastRenderedPageBreak/>
        <w:t>UNCLASSIFIED</w:t>
      </w:r>
      <w:r w:rsidRPr="004F214E">
        <w:rPr>
          <w:rFonts w:ascii="Courier New" w:eastAsia="Times New Roman" w:hAnsi="Courier New" w:cs="Courier New"/>
          <w:sz w:val="20"/>
          <w:szCs w:val="20"/>
        </w:rPr>
        <w:t xml:space="preserve"> </w:t>
      </w:r>
    </w:p>
    <w:tbl>
      <w:tblPr>
        <w:tblW w:w="0" w:type="auto"/>
        <w:tblCellSpacing w:w="3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9"/>
        <w:gridCol w:w="4737"/>
        <w:gridCol w:w="4158"/>
      </w:tblGrid>
      <w:tr w:rsidR="004F214E" w:rsidRPr="004F214E" w:rsidTr="00A52B93">
        <w:trPr>
          <w:tblCellSpacing w:w="37" w:type="dxa"/>
        </w:trPr>
        <w:tc>
          <w:tcPr>
            <w:tcW w:w="4392"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IDENTIFIER: </w:t>
            </w:r>
            <w:r w:rsidRPr="004F214E">
              <w:rPr>
                <w:rFonts w:ascii="Courier New" w:eastAsia="Times New Roman" w:hAnsi="Courier New" w:cs="Courier New"/>
                <w:sz w:val="20"/>
                <w:szCs w:val="20"/>
              </w:rPr>
              <w:t>CHAT</w:t>
            </w:r>
          </w:p>
        </w:tc>
        <w:tc>
          <w:tcPr>
            <w:tcW w:w="4716" w:type="dxa"/>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4068"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STATUS: </w:t>
            </w:r>
            <w:r w:rsidRPr="004F214E">
              <w:rPr>
                <w:rFonts w:ascii="Courier New" w:eastAsia="Times New Roman" w:hAnsi="Courier New" w:cs="Courier New"/>
                <w:sz w:val="20"/>
                <w:szCs w:val="20"/>
              </w:rPr>
              <w:t>AGREED</w:t>
            </w:r>
          </w:p>
        </w:tc>
      </w:tr>
      <w:tr w:rsidR="004F214E" w:rsidRPr="004F214E" w:rsidTr="00A52B93">
        <w:trPr>
          <w:tblCellSpacing w:w="37" w:type="dxa"/>
        </w:trPr>
        <w:tc>
          <w:tcPr>
            <w:tcW w:w="9108" w:type="dxa"/>
            <w:gridSpan w:val="2"/>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NAME: </w:t>
            </w:r>
            <w:r w:rsidRPr="004F214E">
              <w:rPr>
                <w:rFonts w:ascii="Courier New" w:eastAsia="Times New Roman" w:hAnsi="Courier New" w:cs="Courier New"/>
                <w:sz w:val="20"/>
                <w:szCs w:val="20"/>
              </w:rPr>
              <w:t>CHAT ROOM</w:t>
            </w:r>
            <w:del w:id="697" w:author="DISA User" w:date="2015-09-18T11:12:00Z">
              <w:r w:rsidRPr="004F214E" w:rsidDel="00AE6C20">
                <w:rPr>
                  <w:rFonts w:ascii="Courier New" w:eastAsia="Times New Roman" w:hAnsi="Courier New" w:cs="Courier New"/>
                  <w:sz w:val="20"/>
                  <w:szCs w:val="20"/>
                </w:rPr>
                <w:delText>S</w:delText>
              </w:r>
            </w:del>
          </w:p>
        </w:tc>
        <w:tc>
          <w:tcPr>
            <w:tcW w:w="4068"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VERSION:</w:t>
            </w:r>
            <w:r w:rsidRPr="004F214E">
              <w:rPr>
                <w:rFonts w:ascii="Courier New" w:eastAsia="Times New Roman" w:hAnsi="Courier New" w:cs="Courier New"/>
                <w:sz w:val="20"/>
                <w:szCs w:val="20"/>
              </w:rPr>
              <w:t>B.1.01.00</w:t>
            </w:r>
          </w:p>
        </w:tc>
      </w:tr>
    </w:tbl>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SPONSORS:</w:t>
      </w:r>
      <w:r>
        <w:rPr>
          <w:rFonts w:ascii="Courier New" w:eastAsia="Times New Roman" w:hAnsi="Courier New" w:cs="Courier New"/>
          <w:b/>
          <w:bCs/>
          <w:sz w:val="20"/>
          <w:szCs w:val="20"/>
        </w:rPr>
        <w:t xml:space="preserve"> </w:t>
      </w:r>
      <w:r w:rsidRPr="004F214E">
        <w:rPr>
          <w:rFonts w:ascii="Courier New" w:eastAsia="Times New Roman" w:hAnsi="Courier New" w:cs="Courier New"/>
          <w:sz w:val="20"/>
          <w:szCs w:val="20"/>
        </w:rPr>
        <w:t>USN</w:t>
      </w:r>
      <w:del w:id="698" w:author="DISA User" w:date="2015-09-18T10:45:00Z">
        <w:r w:rsidRPr="004F214E" w:rsidDel="00985594">
          <w:rPr>
            <w:rFonts w:ascii="Courier New" w:eastAsia="Times New Roman" w:hAnsi="Courier New" w:cs="Courier New"/>
            <w:sz w:val="20"/>
            <w:szCs w:val="20"/>
          </w:rPr>
          <w:delText>, USJFCOM</w:delText>
        </w:r>
      </w:del>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REMARKS:</w:t>
      </w:r>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RELATED DOCUMENTS:</w:t>
      </w:r>
      <w:r>
        <w:rPr>
          <w:rFonts w:ascii="Courier New" w:eastAsia="Times New Roman" w:hAnsi="Courier New" w:cs="Courier New"/>
          <w:b/>
          <w:bCs/>
          <w:sz w:val="20"/>
          <w:szCs w:val="20"/>
        </w:rPr>
        <w:t xml:space="preserve"> </w:t>
      </w:r>
      <w:del w:id="699" w:author="DISA User" w:date="2015-09-18T10:45:00Z">
        <w:r w:rsidRPr="004F214E" w:rsidDel="00985594">
          <w:rPr>
            <w:rFonts w:ascii="Courier New" w:eastAsia="Times New Roman" w:hAnsi="Courier New" w:cs="Courier New"/>
            <w:sz w:val="20"/>
            <w:szCs w:val="20"/>
          </w:rPr>
          <w:delText>For further U.S. implementation guidance, see Repository of USMTF Program Items Document, item 364.</w:delText>
        </w:r>
      </w:del>
      <w:ins w:id="700" w:author="DISA User" w:date="2015-09-18T10:45:00Z">
        <w:r w:rsidR="00985594">
          <w:rPr>
            <w:rFonts w:ascii="Courier New" w:eastAsia="Times New Roman" w:hAnsi="Courier New" w:cs="Courier New"/>
            <w:sz w:val="20"/>
            <w:szCs w:val="20"/>
          </w:rPr>
          <w:t>ACP 200</w:t>
        </w:r>
      </w:ins>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SET FORMAT NOTE:</w:t>
      </w:r>
    </w:p>
    <w:p w:rsidR="004F214E" w:rsidRPr="004F214E" w:rsidRDefault="004F214E" w:rsidP="004F214E">
      <w:pPr>
        <w:spacing w:after="0" w:line="240" w:lineRule="auto"/>
        <w:rPr>
          <w:rFonts w:ascii="Courier New" w:eastAsia="Times New Roman" w:hAnsi="Courier New" w:cs="Courier New"/>
          <w:sz w:val="20"/>
          <w:szCs w:val="20"/>
        </w:rPr>
      </w:pPr>
    </w:p>
    <w:p w:rsidR="004F214E" w:rsidRDefault="004F214E" w:rsidP="004F214E">
      <w:pPr>
        <w:spacing w:after="0" w:line="240" w:lineRule="auto"/>
        <w:rPr>
          <w:ins w:id="701" w:author="DISA User" w:date="2015-09-18T11:05:00Z"/>
          <w:rFonts w:ascii="Courier New" w:eastAsia="Times New Roman" w:hAnsi="Courier New" w:cs="Courier New"/>
          <w:sz w:val="20"/>
          <w:szCs w:val="20"/>
        </w:rPr>
      </w:pPr>
      <w:r w:rsidRPr="004F214E">
        <w:rPr>
          <w:rFonts w:ascii="Courier New" w:eastAsia="Times New Roman" w:hAnsi="Courier New" w:cs="Courier New"/>
          <w:b/>
          <w:bCs/>
          <w:sz w:val="20"/>
          <w:szCs w:val="20"/>
        </w:rPr>
        <w:t>EXAMPLE:</w:t>
      </w:r>
      <w:r w:rsidRPr="004F214E">
        <w:rPr>
          <w:rFonts w:ascii="Courier New" w:eastAsia="Times New Roman" w:hAnsi="Courier New" w:cs="Courier New"/>
          <w:sz w:val="20"/>
          <w:szCs w:val="20"/>
        </w:rPr>
        <w:br/>
      </w:r>
      <w:del w:id="702" w:author="DISA User" w:date="2015-09-18T11:05:00Z">
        <w:r w:rsidRPr="004F214E" w:rsidDel="001845D1">
          <w:rPr>
            <w:rFonts w:ascii="Courier New" w:eastAsia="Times New Roman" w:hAnsi="Courier New" w:cs="Courier New"/>
            <w:sz w:val="20"/>
            <w:szCs w:val="20"/>
          </w:rPr>
          <w:delText>CHAT/MIO</w:delText>
        </w:r>
        <w:r w:rsidRPr="004F214E" w:rsidDel="001845D1">
          <w:rPr>
            <w:rFonts w:ascii="Courier New" w:eastAsia="Times New Roman" w:hAnsi="Courier New" w:cs="Courier New"/>
            <w:sz w:val="20"/>
            <w:szCs w:val="20"/>
          </w:rPr>
          <w:br/>
          <w:delText>/COORDINATE TACTICAL AND ADMIN OPS FROM PRESENT TO 24 HOURS OUT</w:delText>
        </w:r>
        <w:r w:rsidRPr="004F214E" w:rsidDel="001845D1">
          <w:rPr>
            <w:rFonts w:ascii="Courier New" w:eastAsia="Times New Roman" w:hAnsi="Courier New" w:cs="Courier New"/>
            <w:sz w:val="20"/>
            <w:szCs w:val="20"/>
          </w:rPr>
          <w:br/>
          <w:delText>/ALL UNITS BWC,PWO,TAO,ORO/CFMCC BWC/GUARD//</w:delText>
        </w:r>
      </w:del>
    </w:p>
    <w:p w:rsidR="001845D1" w:rsidRPr="00AE6C20" w:rsidRDefault="001845D1" w:rsidP="004F214E">
      <w:pPr>
        <w:spacing w:after="0" w:line="240" w:lineRule="auto"/>
        <w:rPr>
          <w:ins w:id="703" w:author="DISA User" w:date="2015-09-18T11:05:00Z"/>
          <w:rFonts w:ascii="Courier New" w:eastAsia="Times New Roman" w:hAnsi="Courier New" w:cs="Courier New"/>
          <w:sz w:val="20"/>
          <w:szCs w:val="20"/>
        </w:rPr>
      </w:pPr>
      <w:ins w:id="704" w:author="DISA User" w:date="2015-09-18T11:05:00Z">
        <w:r>
          <w:rPr>
            <w:rFonts w:ascii="Courier New" w:eastAsia="Times New Roman" w:hAnsi="Courier New" w:cs="Courier New"/>
            <w:sz w:val="20"/>
            <w:szCs w:val="20"/>
          </w:rPr>
          <w:t>CHAT/CMD/</w:t>
        </w:r>
        <w:r>
          <w:rPr>
            <w:rFonts w:ascii="Courier New" w:eastAsia="Times New Roman" w:hAnsi="Courier New" w:cs="Courier New"/>
            <w:color w:val="800000"/>
            <w:sz w:val="20"/>
            <w:szCs w:val="20"/>
          </w:rPr>
          <w:t>CDR TACTICAL AND ADMIN ORDERS</w:t>
        </w:r>
      </w:ins>
      <w:ins w:id="705" w:author="DISA User" w:date="2015-09-18T11:06:00Z">
        <w:r w:rsidRPr="004F214E">
          <w:rPr>
            <w:rFonts w:ascii="Courier New" w:eastAsia="Times New Roman" w:hAnsi="Courier New" w:cs="Courier New"/>
            <w:sz w:val="20"/>
            <w:szCs w:val="20"/>
          </w:rPr>
          <w:t>/ALL UNITS BWC,</w:t>
        </w:r>
        <w:r>
          <w:rPr>
            <w:rFonts w:ascii="Courier New" w:eastAsia="Times New Roman" w:hAnsi="Courier New" w:cs="Courier New"/>
            <w:sz w:val="20"/>
            <w:szCs w:val="20"/>
          </w:rPr>
          <w:t xml:space="preserve"> </w:t>
        </w:r>
        <w:r w:rsidRPr="004F214E">
          <w:rPr>
            <w:rFonts w:ascii="Courier New" w:eastAsia="Times New Roman" w:hAnsi="Courier New" w:cs="Courier New"/>
            <w:sz w:val="20"/>
            <w:szCs w:val="20"/>
          </w:rPr>
          <w:t>PWO</w:t>
        </w:r>
        <w:proofErr w:type="gramStart"/>
        <w:r w:rsidRPr="004F214E">
          <w:rPr>
            <w:rFonts w:ascii="Courier New" w:eastAsia="Times New Roman" w:hAnsi="Courier New" w:cs="Courier New"/>
            <w:sz w:val="20"/>
            <w:szCs w:val="20"/>
          </w:rPr>
          <w:t>,TAO</w:t>
        </w:r>
        <w:proofErr w:type="gramEnd"/>
        <w:r w:rsidRPr="004F214E">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4F214E">
          <w:rPr>
            <w:rFonts w:ascii="Courier New" w:eastAsia="Times New Roman" w:hAnsi="Courier New" w:cs="Courier New"/>
            <w:sz w:val="20"/>
            <w:szCs w:val="20"/>
          </w:rPr>
          <w:t>ORO</w:t>
        </w:r>
        <w:r>
          <w:rPr>
            <w:rFonts w:ascii="Courier New" w:eastAsia="Times New Roman" w:hAnsi="Courier New" w:cs="Courier New"/>
            <w:sz w:val="20"/>
            <w:szCs w:val="20"/>
          </w:rPr>
          <w:br/>
        </w:r>
        <w:r>
          <w:rPr>
            <w:rFonts w:ascii="Courier New" w:eastAsia="Times New Roman" w:hAnsi="Courier New" w:cs="Courier New"/>
            <w:color w:val="800000"/>
            <w:sz w:val="20"/>
            <w:szCs w:val="20"/>
          </w:rPr>
          <w:t>/CTG123.4/G//</w:t>
        </w:r>
      </w:ins>
      <w:ins w:id="706" w:author="DISA User" w:date="2015-09-18T11:09:00Z">
        <w:r w:rsidR="00AE6C20">
          <w:rPr>
            <w:rFonts w:ascii="Courier New" w:eastAsia="Times New Roman" w:hAnsi="Courier New" w:cs="Courier New"/>
            <w:color w:val="800000"/>
            <w:sz w:val="20"/>
            <w:szCs w:val="20"/>
          </w:rPr>
          <w:br/>
        </w:r>
        <w:r w:rsidR="00AE6C20" w:rsidRPr="00AE6C20">
          <w:rPr>
            <w:rFonts w:ascii="Courier New" w:hAnsi="Courier New" w:cs="Courier New"/>
            <w:sz w:val="20"/>
            <w:szCs w:val="20"/>
            <w:lang w:val="en-GB"/>
          </w:rPr>
          <w:t>CHAT/NGO LIAISON/BETWEEN NON-GOV ORGS AND TG</w:t>
        </w:r>
        <w:r w:rsidR="00AE6C20" w:rsidRPr="00AE6C20">
          <w:rPr>
            <w:rFonts w:ascii="Courier New" w:hAnsi="Courier New" w:cs="Courier New"/>
            <w:sz w:val="20"/>
            <w:szCs w:val="20"/>
            <w:lang w:val="en-GB"/>
          </w:rPr>
          <w:br/>
          <w:t>/CTG STAFF, NGO STAFF, MEDIA OPS POLAD/CTG123.4/X//</w:t>
        </w:r>
      </w:ins>
    </w:p>
    <w:p w:rsidR="001845D1" w:rsidRPr="004F214E" w:rsidRDefault="001845D1" w:rsidP="004F214E">
      <w:pPr>
        <w:spacing w:after="0" w:line="240" w:lineRule="auto"/>
        <w:rPr>
          <w:rFonts w:ascii="Courier New" w:eastAsia="Times New Roman" w:hAnsi="Courier New" w:cs="Courier New"/>
          <w:sz w:val="20"/>
          <w:szCs w:val="20"/>
        </w:rPr>
      </w:pPr>
    </w:p>
    <w:p w:rsidR="004F214E" w:rsidRPr="004F214E" w:rsidRDefault="00E562BD" w:rsidP="004F214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26" style="width:641.5pt;height:1.5pt" o:hrpct="990" o:hralign="center" o:hrstd="t" o:hrnoshade="t" o:hr="t" fillcolor="black" stroked="f"/>
        </w:pict>
      </w:r>
    </w:p>
    <w:p w:rsidR="004F214E" w:rsidRPr="004F214E" w:rsidRDefault="004F214E" w:rsidP="004F214E">
      <w:pPr>
        <w:spacing w:after="0" w:line="240" w:lineRule="auto"/>
        <w:rPr>
          <w:rFonts w:ascii="Courier New" w:eastAsia="Times New Roman" w:hAnsi="Courier New" w:cs="Courier New"/>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56"/>
        <w:gridCol w:w="1061"/>
        <w:gridCol w:w="3398"/>
        <w:gridCol w:w="7067"/>
        <w:gridCol w:w="1208"/>
      </w:tblGrid>
      <w:tr w:rsidR="004F214E" w:rsidRPr="004F214E" w:rsidTr="004F214E">
        <w:trPr>
          <w:tblHeader/>
          <w:tblCellSpacing w:w="15" w:type="dxa"/>
        </w:trPr>
        <w:tc>
          <w:tcPr>
            <w:tcW w:w="2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NO </w:t>
            </w:r>
          </w:p>
        </w:tc>
        <w:tc>
          <w:tcPr>
            <w:tcW w:w="1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OCC </w:t>
            </w:r>
          </w:p>
        </w:tc>
        <w:tc>
          <w:tcPr>
            <w:tcW w:w="12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DESIGNATOR </w:t>
            </w:r>
          </w:p>
        </w:tc>
        <w:tc>
          <w:tcPr>
            <w:tcW w:w="25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EXPLANATION / ALLOWED FORMATS / EXAMPLES </w:t>
            </w:r>
          </w:p>
        </w:tc>
        <w:tc>
          <w:tcPr>
            <w:tcW w:w="5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FLD-DESC </w:t>
            </w: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CHAT ROOM</w:t>
            </w:r>
            <w:del w:id="707" w:author="DISA User" w:date="2015-09-18T10:46:00Z">
              <w:r w:rsidRPr="004F214E" w:rsidDel="00985594">
                <w:rPr>
                  <w:rFonts w:ascii="Courier New" w:eastAsia="Times New Roman" w:hAnsi="Courier New" w:cs="Courier New"/>
                  <w:sz w:val="20"/>
                  <w:szCs w:val="20"/>
                </w:rPr>
                <w:delText>S</w:delText>
              </w:r>
            </w:del>
            <w:ins w:id="708" w:author="DISA User" w:date="2015-09-18T10:46:00Z">
              <w:r w:rsidR="00985594">
                <w:rPr>
                  <w:rFonts w:ascii="Courier New" w:eastAsia="Times New Roman" w:hAnsi="Courier New" w:cs="Courier New"/>
                  <w:sz w:val="20"/>
                  <w:szCs w:val="20"/>
                </w:rPr>
                <w:t>NAME</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B27BC5">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chat room</w:t>
            </w:r>
            <w:ins w:id="709" w:author="DISA User" w:date="2015-09-18T10:53:00Z">
              <w:r w:rsidR="00153682">
                <w:rPr>
                  <w:rFonts w:ascii="Courier New" w:eastAsia="Times New Roman" w:hAnsi="Courier New" w:cs="Courier New"/>
                  <w:sz w:val="20"/>
                  <w:szCs w:val="20"/>
                </w:rPr>
                <w:t xml:space="preserve"> name</w:t>
              </w:r>
            </w:ins>
            <w:del w:id="710" w:author="DISA User" w:date="2015-09-18T10:53:00Z">
              <w:r w:rsidRPr="004F214E" w:rsidDel="00153682">
                <w:rPr>
                  <w:rFonts w:ascii="Courier New" w:eastAsia="Times New Roman" w:hAnsi="Courier New" w:cs="Courier New"/>
                  <w:sz w:val="20"/>
                  <w:szCs w:val="20"/>
                </w:rPr>
                <w:delText xml:space="preserve"> specified</w:delText>
              </w:r>
            </w:del>
            <w:r w:rsidRPr="004F214E">
              <w:rPr>
                <w:rFonts w:ascii="Courier New" w:eastAsia="Times New Roman" w:hAnsi="Courier New" w:cs="Courier New"/>
                <w:sz w:val="20"/>
                <w:szCs w:val="20"/>
              </w:rPr>
              <w:t xml:space="preserve">. </w:t>
            </w:r>
            <w:del w:id="711" w:author="DISA User" w:date="2015-09-18T10:46:00Z">
              <w:r w:rsidRPr="004F214E" w:rsidDel="00985594">
                <w:rPr>
                  <w:rFonts w:ascii="Courier New" w:eastAsia="Times New Roman" w:hAnsi="Courier New" w:cs="Courier New"/>
                  <w:sz w:val="20"/>
                  <w:szCs w:val="20"/>
                </w:rPr>
                <w:delText>Alternative B (OTHER CHAT ROOMS) may only be used if the chat room is not in Alternative A (CHAT ROOMS).</w:delText>
              </w:r>
            </w:del>
            <w:ins w:id="712" w:author="DISA User" w:date="2015-09-18T10:48:00Z">
              <w:r w:rsidR="00153682">
                <w:rPr>
                  <w:rFonts w:ascii="Courier New" w:eastAsia="Times New Roman" w:hAnsi="Courier New" w:cs="Courier New"/>
                  <w:sz w:val="20"/>
                  <w:szCs w:val="20"/>
                </w:rPr>
                <w:br/>
                <w:t>(F/F 2590/</w:t>
              </w:r>
            </w:ins>
            <w:ins w:id="713" w:author="DISA User" w:date="2015-09-30T13:44:00Z">
              <w:r w:rsidR="00B27BC5">
                <w:rPr>
                  <w:rFonts w:ascii="Courier New" w:eastAsia="Times New Roman" w:hAnsi="Courier New" w:cs="Courier New"/>
                  <w:sz w:val="20"/>
                  <w:szCs w:val="20"/>
                </w:rPr>
                <w:t>8</w:t>
              </w:r>
            </w:ins>
            <w:ins w:id="714" w:author="DISA User" w:date="2015-09-18T10:49:00Z">
              <w:r w:rsidR="00153682">
                <w:rPr>
                  <w:rFonts w:ascii="Courier New" w:eastAsia="Times New Roman" w:hAnsi="Courier New" w:cs="Courier New"/>
                  <w:sz w:val="20"/>
                  <w:szCs w:val="20"/>
                </w:rPr>
                <w:t>)</w:t>
              </w:r>
              <w:r w:rsidR="00153682">
                <w:rPr>
                  <w:rFonts w:ascii="Courier New" w:eastAsia="Times New Roman" w:hAnsi="Courier New" w:cs="Courier New"/>
                  <w:sz w:val="20"/>
                  <w:szCs w:val="20"/>
                </w:rPr>
                <w:br/>
              </w:r>
              <w:r w:rsidR="00153682">
                <w:rPr>
                  <w:rFonts w:ascii="Courier New" w:eastAsia="Times New Roman" w:hAnsi="Courier New" w:cs="Courier New"/>
                  <w:sz w:val="20"/>
                  <w:szCs w:val="20"/>
                </w:rPr>
                <w:br/>
              </w:r>
            </w:ins>
            <w:ins w:id="715" w:author="DISA User" w:date="2015-09-18T10:51:00Z">
              <w:r w:rsidR="00153682" w:rsidRPr="004F214E">
                <w:rPr>
                  <w:rFonts w:ascii="Courier New" w:eastAsia="Times New Roman" w:hAnsi="Courier New" w:cs="Courier New"/>
                  <w:sz w:val="20"/>
                  <w:szCs w:val="20"/>
                </w:rPr>
                <w:t xml:space="preserve">ALLOWABLE ENTRIES: </w:t>
              </w:r>
              <w:r w:rsidR="00153682" w:rsidRPr="004F214E">
                <w:rPr>
                  <w:rFonts w:ascii="Courier New" w:eastAsia="Times New Roman" w:hAnsi="Courier New" w:cs="Courier New"/>
                  <w:color w:val="800000"/>
                  <w:sz w:val="20"/>
                  <w:szCs w:val="20"/>
                </w:rPr>
                <w:t>[\-\.,\(\)\?A-Z0-9 ]{1,20}</w:t>
              </w:r>
            </w:ins>
            <w:ins w:id="716" w:author="DISA User" w:date="2015-09-18T10:54:00Z">
              <w:r w:rsidR="00153682">
                <w:rPr>
                  <w:rFonts w:ascii="Courier New" w:eastAsia="Times New Roman" w:hAnsi="Courier New" w:cs="Courier New"/>
                  <w:color w:val="800000"/>
                  <w:sz w:val="20"/>
                  <w:szCs w:val="20"/>
                </w:rPr>
                <w:br/>
              </w:r>
              <w:r w:rsidR="00153682">
                <w:rPr>
                  <w:rFonts w:ascii="Courier New" w:eastAsia="Times New Roman" w:hAnsi="Courier New" w:cs="Courier New"/>
                  <w:color w:val="800000"/>
                  <w:sz w:val="20"/>
                  <w:szCs w:val="20"/>
                </w:rPr>
                <w:br/>
              </w:r>
            </w:ins>
            <w:ins w:id="717" w:author="DISA User" w:date="2015-09-18T10:55:00Z">
              <w:r w:rsidR="00153682">
                <w:rPr>
                  <w:rFonts w:ascii="Courier New" w:eastAsia="Times New Roman" w:hAnsi="Courier New" w:cs="Courier New"/>
                  <w:color w:val="800000"/>
                  <w:sz w:val="20"/>
                  <w:szCs w:val="20"/>
                </w:rPr>
                <w:t xml:space="preserve">EXAMPLE: </w:t>
              </w:r>
            </w:ins>
            <w:ins w:id="718" w:author="DISA User" w:date="2015-09-18T10:54:00Z">
              <w:r w:rsidR="00153682">
                <w:rPr>
                  <w:rFonts w:ascii="Courier New" w:eastAsia="Times New Roman" w:hAnsi="Courier New" w:cs="Courier New"/>
                  <w:color w:val="800000"/>
                  <w:sz w:val="20"/>
                  <w:szCs w:val="20"/>
                </w:rPr>
                <w:t>/C</w:t>
              </w:r>
            </w:ins>
            <w:ins w:id="719" w:author="DISA User" w:date="2015-09-18T10:56:00Z">
              <w:r w:rsidR="00153682">
                <w:rPr>
                  <w:rFonts w:ascii="Courier New" w:eastAsia="Times New Roman" w:hAnsi="Courier New" w:cs="Courier New"/>
                  <w:color w:val="800000"/>
                  <w:sz w:val="20"/>
                  <w:szCs w:val="20"/>
                </w:rPr>
                <w:t>MD</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98559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720" w:author="DISA User" w:date="2015-09-18T10:46:00Z">
              <w:r w:rsidRPr="004F214E" w:rsidDel="00985594">
                <w:rPr>
                  <w:rFonts w:ascii="Courier New" w:eastAsia="Times New Roman" w:hAnsi="Courier New" w:cs="Courier New"/>
                  <w:sz w:val="20"/>
                  <w:szCs w:val="20"/>
                </w:rPr>
                <w:delText xml:space="preserve">A. </w:delText>
              </w:r>
              <w:r w:rsidRPr="004F214E" w:rsidDel="00985594">
                <w:rPr>
                  <w:rFonts w:ascii="Courier New" w:eastAsia="Times New Roman" w:hAnsi="Courier New" w:cs="Courier New"/>
                  <w:sz w:val="20"/>
                  <w:szCs w:val="20"/>
                  <w:u w:val="single"/>
                </w:rPr>
                <w:delText>CHAT ROOMS</w:delText>
              </w:r>
              <w:r w:rsidRPr="004F214E" w:rsidDel="00985594">
                <w:rPr>
                  <w:rFonts w:ascii="Courier New" w:eastAsia="Times New Roman" w:hAnsi="Courier New" w:cs="Courier New"/>
                  <w:sz w:val="20"/>
                  <w:szCs w:val="20"/>
                </w:rPr>
                <w:br/>
                <w:delText>The room associated to where chat will be employed to support tactical and operational objectives.</w:delText>
              </w:r>
              <w:r w:rsidRPr="004F214E" w:rsidDel="00985594">
                <w:rPr>
                  <w:rFonts w:ascii="Courier New" w:eastAsia="Times New Roman" w:hAnsi="Courier New" w:cs="Courier New"/>
                  <w:sz w:val="20"/>
                  <w:szCs w:val="20"/>
                </w:rPr>
                <w:br/>
              </w:r>
              <w:r w:rsidRPr="004F214E" w:rsidDel="00985594">
                <w:rPr>
                  <w:rFonts w:ascii="Courier New" w:eastAsia="Times New Roman" w:hAnsi="Courier New" w:cs="Courier New"/>
                  <w:sz w:val="20"/>
                  <w:szCs w:val="20"/>
                </w:rPr>
                <w:br/>
                <w:delText xml:space="preserve">ALLOWABLE ENTRIES: Click </w:delText>
              </w:r>
              <w:r w:rsidR="001458FC" w:rsidDel="00985594">
                <w:fldChar w:fldCharType="begin"/>
              </w:r>
              <w:r w:rsidR="001458FC" w:rsidDel="00985594">
                <w:delInstrText xml:space="preserve"> HYPERLINK "javascript:GetEnumList('ChatRoomsType',%20'./WithDoc/OPTASK%20IM/fields.xsd')" </w:delInstrText>
              </w:r>
              <w:r w:rsidR="001458FC" w:rsidDel="00985594">
                <w:fldChar w:fldCharType="separate"/>
              </w:r>
              <w:r w:rsidRPr="004F214E" w:rsidDel="00985594">
                <w:rPr>
                  <w:rFonts w:ascii="Courier New" w:eastAsia="Times New Roman" w:hAnsi="Courier New" w:cs="Courier New"/>
                  <w:color w:val="0000FF"/>
                  <w:sz w:val="20"/>
                  <w:szCs w:val="20"/>
                  <w:u w:val="single"/>
                </w:rPr>
                <w:delText>here</w:delText>
              </w:r>
              <w:r w:rsidR="001458FC" w:rsidDel="00985594">
                <w:rPr>
                  <w:rFonts w:ascii="Courier New" w:eastAsia="Times New Roman" w:hAnsi="Courier New" w:cs="Courier New"/>
                  <w:color w:val="0000FF"/>
                  <w:sz w:val="20"/>
                  <w:szCs w:val="20"/>
                  <w:u w:val="single"/>
                </w:rPr>
                <w:fldChar w:fldCharType="end"/>
              </w:r>
              <w:r w:rsidRPr="004F214E" w:rsidDel="00985594">
                <w:rPr>
                  <w:rFonts w:ascii="Courier New" w:eastAsia="Times New Roman" w:hAnsi="Courier New" w:cs="Courier New"/>
                  <w:sz w:val="20"/>
                  <w:szCs w:val="20"/>
                </w:rPr>
                <w:delText xml:space="preserve"> for the list of allowable values.</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98559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721" w:author="DISA User" w:date="2015-09-18T10:46:00Z">
              <w:r w:rsidRPr="004F214E" w:rsidDel="00985594">
                <w:rPr>
                  <w:rFonts w:ascii="Courier New" w:eastAsia="Times New Roman" w:hAnsi="Courier New" w:cs="Courier New"/>
                  <w:sz w:val="20"/>
                  <w:szCs w:val="20"/>
                </w:rPr>
                <w:delText xml:space="preserve">B. </w:delText>
              </w:r>
              <w:r w:rsidRPr="004F214E" w:rsidDel="00985594">
                <w:rPr>
                  <w:rFonts w:ascii="Courier New" w:eastAsia="Times New Roman" w:hAnsi="Courier New" w:cs="Courier New"/>
                  <w:sz w:val="20"/>
                  <w:szCs w:val="20"/>
                  <w:u w:val="single"/>
                </w:rPr>
                <w:delText>OTHER CHAT ROOMS</w:delText>
              </w:r>
              <w:r w:rsidRPr="004F214E" w:rsidDel="00985594">
                <w:rPr>
                  <w:rFonts w:ascii="Courier New" w:eastAsia="Times New Roman" w:hAnsi="Courier New" w:cs="Courier New"/>
                  <w:sz w:val="20"/>
                  <w:szCs w:val="20"/>
                </w:rPr>
                <w:br/>
                <w:delText>The chat room associated to where chat will be employed to support tactical and operational objectives not covered in chat rooms alternative.</w:delText>
              </w:r>
              <w:r w:rsidRPr="004F214E" w:rsidDel="00985594">
                <w:rPr>
                  <w:rFonts w:ascii="Courier New" w:eastAsia="Times New Roman" w:hAnsi="Courier New" w:cs="Courier New"/>
                  <w:sz w:val="20"/>
                  <w:szCs w:val="20"/>
                </w:rPr>
                <w:br/>
              </w:r>
              <w:r w:rsidRPr="004F214E" w:rsidDel="00985594">
                <w:rPr>
                  <w:rFonts w:ascii="Courier New" w:eastAsia="Times New Roman" w:hAnsi="Courier New" w:cs="Courier New"/>
                  <w:sz w:val="20"/>
                  <w:szCs w:val="20"/>
                </w:rPr>
                <w:br/>
                <w:delText xml:space="preserve">ALLOWABLE ENTRIES: </w:delText>
              </w:r>
              <w:r w:rsidRPr="004F214E" w:rsidDel="00985594">
                <w:rPr>
                  <w:rFonts w:ascii="Courier New" w:eastAsia="Times New Roman" w:hAnsi="Courier New" w:cs="Courier New"/>
                  <w:color w:val="800000"/>
                  <w:sz w:val="20"/>
                  <w:szCs w:val="20"/>
                </w:rPr>
                <w:delText>[\-\.,\(\)\?A-Z0-9 ]{1,20}</w:delText>
              </w:r>
              <w:r w:rsidRPr="004F214E" w:rsidDel="00985594">
                <w:rPr>
                  <w:rFonts w:ascii="Courier New" w:eastAsia="Times New Roman" w:hAnsi="Courier New" w:cs="Courier New"/>
                  <w:color w:val="800000"/>
                  <w:sz w:val="20"/>
                  <w:szCs w:val="20"/>
                </w:rPr>
                <w:br/>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722" w:author="DISA User" w:date="2015-09-18T10:46:00Z">
              <w:r w:rsidRPr="004F214E" w:rsidDel="00985594">
                <w:rPr>
                  <w:rFonts w:ascii="Courier New" w:eastAsia="Times New Roman" w:hAnsi="Courier New" w:cs="Courier New"/>
                  <w:sz w:val="20"/>
                  <w:szCs w:val="20"/>
                </w:rPr>
                <w:delText xml:space="preserve">OTH </w:delText>
              </w:r>
            </w:del>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CHAT PURPOSE</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120A4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purpose use of the chat room.</w:t>
            </w:r>
            <w:r w:rsidRPr="004F214E">
              <w:rPr>
                <w:rFonts w:ascii="Courier New" w:eastAsia="Times New Roman" w:hAnsi="Courier New" w:cs="Courier New"/>
                <w:sz w:val="20"/>
                <w:szCs w:val="20"/>
              </w:rPr>
              <w:br/>
            </w:r>
            <w:ins w:id="723" w:author="DISA User" w:date="2015-09-18T10:58:00Z">
              <w:r w:rsidR="00120A4C">
                <w:rPr>
                  <w:rFonts w:ascii="Courier New" w:eastAsia="Times New Roman" w:hAnsi="Courier New" w:cs="Courier New"/>
                  <w:color w:val="800000"/>
                  <w:sz w:val="20"/>
                  <w:szCs w:val="20"/>
                </w:rPr>
                <w:t>(F/F 2590/4)</w:t>
              </w:r>
            </w:ins>
            <w:r w:rsidRPr="004F214E">
              <w:rPr>
                <w:rFonts w:ascii="Courier New" w:eastAsia="Times New Roman" w:hAnsi="Courier New" w:cs="Courier New"/>
                <w:sz w:val="20"/>
                <w:szCs w:val="20"/>
              </w:rPr>
              <w:br/>
              <w:t xml:space="preserve">ALLOWABLE ENTRIES: </w:t>
            </w:r>
            <w:r w:rsidRPr="004F214E">
              <w:rPr>
                <w:rFonts w:ascii="Courier New" w:eastAsia="Times New Roman" w:hAnsi="Courier New" w:cs="Courier New"/>
                <w:color w:val="800000"/>
                <w:sz w:val="20"/>
                <w:szCs w:val="20"/>
              </w:rPr>
              <w:t>[\-\.,\(\)\?A-Z0-9 ]{1,68}</w:t>
            </w:r>
            <w:ins w:id="724" w:author="DISA User" w:date="2015-09-18T10:58:00Z">
              <w:r w:rsidR="00153682">
                <w:rPr>
                  <w:rFonts w:ascii="Courier New" w:eastAsia="Times New Roman" w:hAnsi="Courier New" w:cs="Courier New"/>
                  <w:color w:val="800000"/>
                  <w:sz w:val="20"/>
                  <w:szCs w:val="20"/>
                </w:rPr>
                <w:br/>
              </w:r>
            </w:ins>
            <w:ins w:id="725" w:author="DISA User" w:date="2015-09-18T10:57:00Z">
              <w:r w:rsidR="00153682">
                <w:rPr>
                  <w:rFonts w:ascii="Courier New" w:eastAsia="Times New Roman" w:hAnsi="Courier New" w:cs="Courier New"/>
                  <w:color w:val="800000"/>
                  <w:sz w:val="20"/>
                  <w:szCs w:val="20"/>
                </w:rPr>
                <w:br/>
                <w:t>EXAMPLE: /CDR TACTICAL AND ADMIN ORDERS</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CHAT MEMBERS</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120A4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The name of the members of the chat room.</w:t>
            </w:r>
            <w:r w:rsidRPr="004F214E">
              <w:rPr>
                <w:rFonts w:ascii="Courier New" w:eastAsia="Times New Roman" w:hAnsi="Courier New" w:cs="Courier New"/>
                <w:sz w:val="20"/>
                <w:szCs w:val="20"/>
              </w:rPr>
              <w:br/>
            </w:r>
            <w:ins w:id="726" w:author="DISA User" w:date="2015-09-18T11:00:00Z">
              <w:r w:rsidR="00120A4C">
                <w:rPr>
                  <w:rFonts w:ascii="Courier New" w:eastAsia="Times New Roman" w:hAnsi="Courier New" w:cs="Courier New"/>
                  <w:color w:val="800000"/>
                  <w:sz w:val="20"/>
                  <w:szCs w:val="20"/>
                </w:rPr>
                <w:t>(F/F 2590/5)</w:t>
              </w:r>
            </w:ins>
            <w:r w:rsidRPr="004F214E">
              <w:rPr>
                <w:rFonts w:ascii="Courier New" w:eastAsia="Times New Roman" w:hAnsi="Courier New" w:cs="Courier New"/>
                <w:sz w:val="20"/>
                <w:szCs w:val="20"/>
              </w:rPr>
              <w:br/>
              <w:t xml:space="preserve">ALLOWABLE ENTRIES: </w:t>
            </w:r>
            <w:r w:rsidRPr="004F214E">
              <w:rPr>
                <w:rFonts w:ascii="Courier New" w:eastAsia="Times New Roman" w:hAnsi="Courier New" w:cs="Courier New"/>
                <w:color w:val="800000"/>
                <w:sz w:val="20"/>
                <w:szCs w:val="20"/>
              </w:rPr>
              <w:t>[\-\.,\(\)\?A-Z0-9 ]{1,68}</w:t>
            </w:r>
            <w:ins w:id="727" w:author="DISA User" w:date="2015-09-18T11:00:00Z">
              <w:r w:rsidR="001845D1">
                <w:rPr>
                  <w:rFonts w:ascii="Courier New" w:eastAsia="Times New Roman" w:hAnsi="Courier New" w:cs="Courier New"/>
                  <w:color w:val="800000"/>
                  <w:sz w:val="20"/>
                  <w:szCs w:val="20"/>
                </w:rPr>
                <w:br/>
              </w:r>
            </w:ins>
            <w:ins w:id="728" w:author="DISA User" w:date="2015-09-18T10:59:00Z">
              <w:r w:rsidR="001845D1">
                <w:rPr>
                  <w:rFonts w:ascii="Courier New" w:eastAsia="Times New Roman" w:hAnsi="Courier New" w:cs="Courier New"/>
                  <w:color w:val="800000"/>
                  <w:sz w:val="20"/>
                  <w:szCs w:val="20"/>
                </w:rPr>
                <w:br/>
              </w:r>
              <w:r w:rsidR="001845D1">
                <w:rPr>
                  <w:rFonts w:ascii="Courier New" w:eastAsia="Times New Roman" w:hAnsi="Courier New" w:cs="Courier New"/>
                  <w:sz w:val="20"/>
                  <w:szCs w:val="20"/>
                </w:rPr>
                <w:t xml:space="preserve">EXAMPLE: </w:t>
              </w:r>
              <w:r w:rsidR="001845D1" w:rsidRPr="004F214E">
                <w:rPr>
                  <w:rFonts w:ascii="Courier New" w:eastAsia="Times New Roman" w:hAnsi="Courier New" w:cs="Courier New"/>
                  <w:sz w:val="20"/>
                  <w:szCs w:val="20"/>
                </w:rPr>
                <w:t>/ALL UNITS BWC,</w:t>
              </w:r>
              <w:r w:rsidR="001845D1">
                <w:rPr>
                  <w:rFonts w:ascii="Courier New" w:eastAsia="Times New Roman" w:hAnsi="Courier New" w:cs="Courier New"/>
                  <w:sz w:val="20"/>
                  <w:szCs w:val="20"/>
                </w:rPr>
                <w:t xml:space="preserve"> </w:t>
              </w:r>
              <w:r w:rsidR="001845D1" w:rsidRPr="004F214E">
                <w:rPr>
                  <w:rFonts w:ascii="Courier New" w:eastAsia="Times New Roman" w:hAnsi="Courier New" w:cs="Courier New"/>
                  <w:sz w:val="20"/>
                  <w:szCs w:val="20"/>
                </w:rPr>
                <w:t>PWO,TAO,</w:t>
              </w:r>
            </w:ins>
            <w:ins w:id="729" w:author="DISA User" w:date="2015-09-18T11:00:00Z">
              <w:r w:rsidR="001845D1">
                <w:rPr>
                  <w:rFonts w:ascii="Courier New" w:eastAsia="Times New Roman" w:hAnsi="Courier New" w:cs="Courier New"/>
                  <w:sz w:val="20"/>
                  <w:szCs w:val="20"/>
                </w:rPr>
                <w:t xml:space="preserve"> </w:t>
              </w:r>
            </w:ins>
            <w:ins w:id="730" w:author="DISA User" w:date="2015-09-18T10:59:00Z">
              <w:r w:rsidR="001845D1" w:rsidRPr="004F214E">
                <w:rPr>
                  <w:rFonts w:ascii="Courier New" w:eastAsia="Times New Roman" w:hAnsi="Courier New" w:cs="Courier New"/>
                  <w:sz w:val="20"/>
                  <w:szCs w:val="20"/>
                </w:rPr>
                <w:t>ORO</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CHAT MODERATOR</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120A4C">
            <w:pPr>
              <w:spacing w:after="0" w:line="240" w:lineRule="auto"/>
              <w:rPr>
                <w:rFonts w:ascii="Courier New" w:eastAsia="Times New Roman" w:hAnsi="Courier New" w:cs="Courier New"/>
                <w:sz w:val="20"/>
                <w:szCs w:val="20"/>
              </w:rPr>
            </w:pPr>
            <w:del w:id="731" w:author="DISA User" w:date="2015-09-18T11:01:00Z">
              <w:r w:rsidRPr="004F214E" w:rsidDel="001845D1">
                <w:rPr>
                  <w:rFonts w:ascii="Courier New" w:eastAsia="Times New Roman" w:hAnsi="Courier New" w:cs="Courier New"/>
                  <w:sz w:val="20"/>
                  <w:szCs w:val="20"/>
                </w:rPr>
                <w:delText>The chat moderators shall maintain circuit discipline, ensure that room members are properly identified and the chat room is being used for its stated purpose.</w:delText>
              </w:r>
            </w:del>
            <w:ins w:id="732" w:author="DISA User" w:date="2015-09-18T11:01:00Z">
              <w:r w:rsidR="001845D1">
                <w:rPr>
                  <w:rFonts w:ascii="Courier New" w:eastAsia="Times New Roman" w:hAnsi="Courier New" w:cs="Courier New"/>
                  <w:sz w:val="20"/>
                  <w:szCs w:val="20"/>
                </w:rPr>
                <w:t>The unit or individual to act as chat room moderator.</w:t>
              </w:r>
            </w:ins>
            <w:r w:rsidRPr="004F214E">
              <w:rPr>
                <w:rFonts w:ascii="Courier New" w:eastAsia="Times New Roman" w:hAnsi="Courier New" w:cs="Courier New"/>
                <w:sz w:val="20"/>
                <w:szCs w:val="20"/>
              </w:rPr>
              <w:br/>
            </w:r>
            <w:ins w:id="733" w:author="DISA User" w:date="2015-09-18T11:02:00Z">
              <w:r w:rsidR="00120A4C">
                <w:rPr>
                  <w:rFonts w:ascii="Courier New" w:eastAsia="Times New Roman" w:hAnsi="Courier New" w:cs="Courier New"/>
                  <w:color w:val="800000"/>
                  <w:sz w:val="20"/>
                  <w:szCs w:val="20"/>
                </w:rPr>
                <w:t>(F/F 2590/6)</w:t>
              </w:r>
            </w:ins>
            <w:r w:rsidRPr="004F214E">
              <w:rPr>
                <w:rFonts w:ascii="Courier New" w:eastAsia="Times New Roman" w:hAnsi="Courier New" w:cs="Courier New"/>
                <w:sz w:val="20"/>
                <w:szCs w:val="20"/>
              </w:rPr>
              <w:br/>
              <w:t xml:space="preserve">ALLOWABLE ENTRIES: </w:t>
            </w:r>
            <w:r w:rsidRPr="004F214E">
              <w:rPr>
                <w:rFonts w:ascii="Courier New" w:eastAsia="Times New Roman" w:hAnsi="Courier New" w:cs="Courier New"/>
                <w:color w:val="800000"/>
                <w:sz w:val="20"/>
                <w:szCs w:val="20"/>
              </w:rPr>
              <w:t>[\-\.,\(\)\?A-Z0-9 ]{1,20}</w:t>
            </w:r>
            <w:ins w:id="734" w:author="DISA User" w:date="2015-09-18T11:02:00Z">
              <w:r w:rsidR="001845D1">
                <w:rPr>
                  <w:rFonts w:ascii="Courier New" w:eastAsia="Times New Roman" w:hAnsi="Courier New" w:cs="Courier New"/>
                  <w:color w:val="800000"/>
                  <w:sz w:val="20"/>
                  <w:szCs w:val="20"/>
                </w:rPr>
                <w:br/>
              </w:r>
              <w:r w:rsidR="001845D1">
                <w:rPr>
                  <w:rFonts w:ascii="Courier New" w:eastAsia="Times New Roman" w:hAnsi="Courier New" w:cs="Courier New"/>
                  <w:color w:val="800000"/>
                  <w:sz w:val="20"/>
                  <w:szCs w:val="20"/>
                </w:rPr>
                <w:br/>
                <w:t>EXAMPLE: /CTG123.4</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del w:id="735" w:author="DISA User" w:date="2015-09-18T11:08:00Z">
              <w:r w:rsidRPr="004F214E" w:rsidDel="001845D1">
                <w:rPr>
                  <w:rFonts w:ascii="Courier New" w:eastAsia="Times New Roman" w:hAnsi="Courier New" w:cs="Courier New"/>
                  <w:b/>
                  <w:bCs/>
                  <w:color w:val="FF0000"/>
                  <w:sz w:val="20"/>
                  <w:szCs w:val="20"/>
                </w:rPr>
                <w:delText>M</w:delText>
              </w:r>
            </w:del>
            <w:ins w:id="736" w:author="DISA User" w:date="2015-09-18T11:09:00Z">
              <w:r w:rsidR="001845D1">
                <w:rPr>
                  <w:rFonts w:ascii="Courier New" w:eastAsia="Times New Roman" w:hAnsi="Courier New" w:cs="Courier New"/>
                  <w:b/>
                  <w:bCs/>
                  <w:color w:val="FF0000"/>
                  <w:sz w:val="20"/>
                  <w:szCs w:val="20"/>
                </w:rPr>
                <w:t xml:space="preserve"> O</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737" w:author="DISA User" w:date="2015-09-18T11:03:00Z">
              <w:r w:rsidRPr="004F214E" w:rsidDel="001845D1">
                <w:rPr>
                  <w:rFonts w:ascii="Courier New" w:eastAsia="Times New Roman" w:hAnsi="Courier New" w:cs="Courier New"/>
                  <w:sz w:val="20"/>
                  <w:szCs w:val="20"/>
                </w:rPr>
                <w:delText xml:space="preserve">DUTIES AND </w:delText>
              </w:r>
            </w:del>
            <w:r w:rsidRPr="004F214E">
              <w:rPr>
                <w:rFonts w:ascii="Courier New" w:eastAsia="Times New Roman" w:hAnsi="Courier New" w:cs="Courier New"/>
                <w:sz w:val="20"/>
                <w:szCs w:val="20"/>
              </w:rPr>
              <w:t>GUARD</w:t>
            </w:r>
            <w:ins w:id="738" w:author="DISA User" w:date="2015-09-18T11:03:00Z">
              <w:r w:rsidR="001845D1">
                <w:rPr>
                  <w:rFonts w:ascii="Courier New" w:eastAsia="Times New Roman" w:hAnsi="Courier New" w:cs="Courier New"/>
                  <w:sz w:val="20"/>
                  <w:szCs w:val="20"/>
                </w:rPr>
                <w:t xml:space="preserve"> REQUIREMENTS</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1845D1">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guard </w:t>
            </w:r>
            <w:del w:id="739" w:author="DISA User" w:date="2015-09-18T11:03:00Z">
              <w:r w:rsidRPr="004F214E" w:rsidDel="001845D1">
                <w:rPr>
                  <w:rFonts w:ascii="Courier New" w:eastAsia="Times New Roman" w:hAnsi="Courier New" w:cs="Courier New"/>
                  <w:sz w:val="20"/>
                  <w:szCs w:val="20"/>
                </w:rPr>
                <w:delText xml:space="preserve">responsibilities </w:delText>
              </w:r>
            </w:del>
            <w:ins w:id="740" w:author="DISA User" w:date="2015-09-18T11:03:00Z">
              <w:r w:rsidR="001845D1">
                <w:rPr>
                  <w:rFonts w:ascii="Courier New" w:eastAsia="Times New Roman" w:hAnsi="Courier New" w:cs="Courier New"/>
                  <w:sz w:val="20"/>
                  <w:szCs w:val="20"/>
                </w:rPr>
                <w:t xml:space="preserve">requirements for the chat room. </w:t>
              </w:r>
            </w:ins>
            <w:del w:id="741" w:author="DISA User" w:date="2015-09-18T11:03:00Z">
              <w:r w:rsidRPr="004F214E" w:rsidDel="001845D1">
                <w:rPr>
                  <w:rFonts w:ascii="Courier New" w:eastAsia="Times New Roman" w:hAnsi="Courier New" w:cs="Courier New"/>
                  <w:sz w:val="20"/>
                  <w:szCs w:val="20"/>
                </w:rPr>
                <w:delText>that are used to ensure that the maximum number of circuits is manned within a force.</w:delText>
              </w:r>
            </w:del>
            <w:ins w:id="742" w:author="DISA User" w:date="2015-09-18T11:03:00Z">
              <w:r w:rsidR="001845D1">
                <w:rPr>
                  <w:rFonts w:ascii="Courier New" w:eastAsia="Times New Roman" w:hAnsi="Courier New" w:cs="Courier New"/>
                  <w:sz w:val="20"/>
                  <w:szCs w:val="20"/>
                </w:rPr>
                <w:br/>
                <w:t xml:space="preserve">(F/F </w:t>
              </w:r>
            </w:ins>
            <w:ins w:id="743" w:author="DISA User" w:date="2015-09-18T11:04:00Z">
              <w:r w:rsidR="001845D1">
                <w:rPr>
                  <w:rFonts w:ascii="Courier New" w:eastAsia="Times New Roman" w:hAnsi="Courier New" w:cs="Courier New"/>
                  <w:sz w:val="20"/>
                  <w:szCs w:val="20"/>
                </w:rPr>
                <w:t>2590/7</w:t>
              </w:r>
            </w:ins>
            <w:ins w:id="744" w:author="DISA User" w:date="2015-09-29T13:58:00Z">
              <w:r w:rsidR="009D1EE7">
                <w:rPr>
                  <w:rFonts w:ascii="Courier New" w:eastAsia="Times New Roman" w:hAnsi="Courier New" w:cs="Courier New"/>
                  <w:sz w:val="20"/>
                  <w:szCs w:val="20"/>
                </w:rPr>
                <w:t xml:space="preserve"> CHAT GUARD REQUIREMENTS</w:t>
              </w:r>
            </w:ins>
            <w:ins w:id="745" w:author="DISA User" w:date="2015-09-18T11:04:00Z">
              <w:r w:rsidR="001845D1">
                <w:rPr>
                  <w:rFonts w:ascii="Courier New" w:eastAsia="Times New Roman" w:hAnsi="Courier New" w:cs="Courier New"/>
                  <w:sz w:val="20"/>
                  <w:szCs w:val="20"/>
                </w:rPr>
                <w:t>)</w:t>
              </w:r>
            </w:ins>
            <w:r w:rsidRPr="004F214E">
              <w:rPr>
                <w:rFonts w:ascii="Courier New" w:eastAsia="Times New Roman" w:hAnsi="Courier New" w:cs="Courier New"/>
                <w:sz w:val="20"/>
                <w:szCs w:val="20"/>
              </w:rPr>
              <w:br/>
              <w:t xml:space="preserve">Click </w:t>
            </w:r>
            <w:hyperlink r:id="rId55" w:history="1">
              <w:r w:rsidRPr="004F214E">
                <w:rPr>
                  <w:rFonts w:ascii="Courier New" w:eastAsia="Times New Roman" w:hAnsi="Courier New" w:cs="Courier New"/>
                  <w:color w:val="0000FF"/>
                  <w:sz w:val="20"/>
                  <w:szCs w:val="20"/>
                  <w:u w:val="single"/>
                </w:rPr>
                <w:t>here</w:t>
              </w:r>
            </w:hyperlink>
            <w:r w:rsidRPr="004F214E">
              <w:rPr>
                <w:rFonts w:ascii="Courier New" w:eastAsia="Times New Roman" w:hAnsi="Courier New" w:cs="Courier New"/>
                <w:sz w:val="20"/>
                <w:szCs w:val="20"/>
              </w:rPr>
              <w:t xml:space="preserve"> for the list of allowable values. </w:t>
            </w:r>
            <w:ins w:id="746" w:author="DISA User" w:date="2015-09-18T11:04:00Z">
              <w:r w:rsidR="001845D1">
                <w:rPr>
                  <w:rFonts w:ascii="Courier New" w:eastAsia="Times New Roman" w:hAnsi="Courier New" w:cs="Courier New"/>
                  <w:sz w:val="20"/>
                  <w:szCs w:val="20"/>
                </w:rPr>
                <w:br/>
              </w:r>
              <w:r w:rsidR="001845D1">
                <w:rPr>
                  <w:rFonts w:ascii="Courier New" w:eastAsia="Times New Roman" w:hAnsi="Courier New" w:cs="Courier New"/>
                  <w:sz w:val="20"/>
                  <w:szCs w:val="20"/>
                </w:rPr>
                <w:br/>
                <w:t>EXAMPLE: /G</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bl>
    <w:p w:rsidR="004F214E" w:rsidRPr="004F214E" w:rsidRDefault="004F214E" w:rsidP="004F214E">
      <w:pPr>
        <w:spacing w:after="0"/>
        <w:rPr>
          <w:rFonts w:ascii="Courier New" w:hAnsi="Courier New" w:cs="Courier New"/>
          <w:sz w:val="20"/>
          <w:szCs w:val="20"/>
        </w:rPr>
      </w:pPr>
    </w:p>
    <w:p w:rsidR="004F214E" w:rsidRPr="004F214E" w:rsidRDefault="004F214E" w:rsidP="004F214E">
      <w:pPr>
        <w:spacing w:after="0"/>
        <w:rPr>
          <w:rFonts w:ascii="Courier New" w:hAnsi="Courier New" w:cs="Courier New"/>
          <w:sz w:val="20"/>
          <w:szCs w:val="20"/>
        </w:rPr>
        <w:sectPr w:rsidR="004F214E" w:rsidRPr="004F214E" w:rsidSect="00CE4C83">
          <w:headerReference w:type="default" r:id="rId56"/>
          <w:footerReference w:type="default" r:id="rId57"/>
          <w:pgSz w:w="15840" w:h="12240" w:orient="landscape"/>
          <w:pgMar w:top="1440" w:right="1440" w:bottom="1440" w:left="1440" w:header="720" w:footer="720" w:gutter="0"/>
          <w:cols w:space="720"/>
          <w:docGrid w:linePitch="360"/>
        </w:sect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lastRenderedPageBreak/>
        <w:t>UNCLASSIFIED</w:t>
      </w:r>
      <w:r w:rsidRPr="004F214E">
        <w:rPr>
          <w:rFonts w:ascii="Courier New" w:eastAsia="Times New Roman" w:hAnsi="Courier New" w:cs="Courier New"/>
          <w:sz w:val="20"/>
          <w:szCs w:val="20"/>
        </w:rPr>
        <w:t xml:space="preserve"> </w:t>
      </w:r>
    </w:p>
    <w:tbl>
      <w:tblPr>
        <w:tblW w:w="0" w:type="auto"/>
        <w:tblCellSpacing w:w="3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9"/>
        <w:gridCol w:w="4737"/>
        <w:gridCol w:w="4158"/>
      </w:tblGrid>
      <w:tr w:rsidR="004F214E" w:rsidRPr="004F214E" w:rsidTr="00A52B93">
        <w:trPr>
          <w:tblCellSpacing w:w="37" w:type="dxa"/>
        </w:trPr>
        <w:tc>
          <w:tcPr>
            <w:tcW w:w="4392"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IDENTIFIER: </w:t>
            </w:r>
            <w:r w:rsidRPr="004F214E">
              <w:rPr>
                <w:rFonts w:ascii="Courier New" w:eastAsia="Times New Roman" w:hAnsi="Courier New" w:cs="Courier New"/>
                <w:sz w:val="20"/>
                <w:szCs w:val="20"/>
              </w:rPr>
              <w:t>CPOS</w:t>
            </w:r>
          </w:p>
        </w:tc>
        <w:tc>
          <w:tcPr>
            <w:tcW w:w="4716" w:type="dxa"/>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4068"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STATUS: </w:t>
            </w:r>
            <w:r w:rsidRPr="004F214E">
              <w:rPr>
                <w:rFonts w:ascii="Courier New" w:eastAsia="Times New Roman" w:hAnsi="Courier New" w:cs="Courier New"/>
                <w:sz w:val="20"/>
                <w:szCs w:val="20"/>
              </w:rPr>
              <w:t>AGREED</w:t>
            </w:r>
          </w:p>
        </w:tc>
      </w:tr>
      <w:tr w:rsidR="004F214E" w:rsidRPr="004F214E" w:rsidTr="00A52B93">
        <w:trPr>
          <w:tblCellSpacing w:w="37" w:type="dxa"/>
        </w:trPr>
        <w:tc>
          <w:tcPr>
            <w:tcW w:w="9108" w:type="dxa"/>
            <w:gridSpan w:val="2"/>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NAME: </w:t>
            </w:r>
            <w:r w:rsidRPr="004F214E">
              <w:rPr>
                <w:rFonts w:ascii="Courier New" w:eastAsia="Times New Roman" w:hAnsi="Courier New" w:cs="Courier New"/>
                <w:sz w:val="20"/>
                <w:szCs w:val="20"/>
              </w:rPr>
              <w:t>COMMANDERS PRIORIT</w:t>
            </w:r>
            <w:ins w:id="747" w:author="DISA User" w:date="2015-09-18T11:11:00Z">
              <w:r w:rsidR="00AE6C20">
                <w:rPr>
                  <w:rFonts w:ascii="Courier New" w:eastAsia="Times New Roman" w:hAnsi="Courier New" w:cs="Courier New"/>
                  <w:sz w:val="20"/>
                  <w:szCs w:val="20"/>
                </w:rPr>
                <w:t>Y</w:t>
              </w:r>
            </w:ins>
            <w:del w:id="748" w:author="DISA User" w:date="2015-09-18T11:11:00Z">
              <w:r w:rsidRPr="004F214E" w:rsidDel="00AE6C20">
                <w:rPr>
                  <w:rFonts w:ascii="Courier New" w:eastAsia="Times New Roman" w:hAnsi="Courier New" w:cs="Courier New"/>
                  <w:sz w:val="20"/>
                  <w:szCs w:val="20"/>
                </w:rPr>
                <w:delText>IES</w:delText>
              </w:r>
            </w:del>
            <w:r w:rsidRPr="004F214E">
              <w:rPr>
                <w:rFonts w:ascii="Courier New" w:eastAsia="Times New Roman" w:hAnsi="Courier New" w:cs="Courier New"/>
                <w:sz w:val="20"/>
                <w:szCs w:val="20"/>
              </w:rPr>
              <w:t xml:space="preserve"> OF SERVICE</w:t>
            </w:r>
          </w:p>
        </w:tc>
        <w:tc>
          <w:tcPr>
            <w:tcW w:w="4068"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VERSION:</w:t>
            </w:r>
            <w:r w:rsidRPr="004F214E">
              <w:rPr>
                <w:rFonts w:ascii="Courier New" w:eastAsia="Times New Roman" w:hAnsi="Courier New" w:cs="Courier New"/>
                <w:sz w:val="20"/>
                <w:szCs w:val="20"/>
              </w:rPr>
              <w:t>B.1.01.00</w:t>
            </w:r>
          </w:p>
        </w:tc>
      </w:tr>
    </w:tbl>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SPONSORS:</w:t>
      </w:r>
      <w:r>
        <w:rPr>
          <w:rFonts w:ascii="Courier New" w:eastAsia="Times New Roman" w:hAnsi="Courier New" w:cs="Courier New"/>
          <w:b/>
          <w:bCs/>
          <w:sz w:val="20"/>
          <w:szCs w:val="20"/>
        </w:rPr>
        <w:t xml:space="preserve"> </w:t>
      </w:r>
      <w:r w:rsidRPr="004F214E">
        <w:rPr>
          <w:rFonts w:ascii="Courier New" w:eastAsia="Times New Roman" w:hAnsi="Courier New" w:cs="Courier New"/>
          <w:sz w:val="20"/>
          <w:szCs w:val="20"/>
        </w:rPr>
        <w:t>USN</w:t>
      </w:r>
      <w:del w:id="749" w:author="DISA User" w:date="2015-09-18T11:12:00Z">
        <w:r w:rsidRPr="004F214E" w:rsidDel="00AE6C20">
          <w:rPr>
            <w:rFonts w:ascii="Courier New" w:eastAsia="Times New Roman" w:hAnsi="Courier New" w:cs="Courier New"/>
            <w:sz w:val="20"/>
            <w:szCs w:val="20"/>
          </w:rPr>
          <w:delText>, USJFCOM</w:delText>
        </w:r>
      </w:del>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REMARKS:</w:t>
      </w:r>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RELATED DOCUMENTS:</w:t>
      </w:r>
      <w:r>
        <w:rPr>
          <w:rFonts w:ascii="Courier New" w:eastAsia="Times New Roman" w:hAnsi="Courier New" w:cs="Courier New"/>
          <w:b/>
          <w:bCs/>
          <w:sz w:val="20"/>
          <w:szCs w:val="20"/>
        </w:rPr>
        <w:t xml:space="preserve"> </w:t>
      </w:r>
      <w:del w:id="750" w:author="DISA User" w:date="2015-09-18T11:12:00Z">
        <w:r w:rsidRPr="004F214E" w:rsidDel="00AE6C20">
          <w:rPr>
            <w:rFonts w:ascii="Courier New" w:eastAsia="Times New Roman" w:hAnsi="Courier New" w:cs="Courier New"/>
            <w:sz w:val="20"/>
            <w:szCs w:val="20"/>
          </w:rPr>
          <w:delText>For further U.S. implementation guidance, see Repository of USMTF Program Items Document, item 364.</w:delText>
        </w:r>
      </w:del>
      <w:ins w:id="751" w:author="DISA User" w:date="2015-09-18T11:12:00Z">
        <w:r w:rsidR="00AE6C20">
          <w:rPr>
            <w:rFonts w:ascii="Courier New" w:eastAsia="Times New Roman" w:hAnsi="Courier New" w:cs="Courier New"/>
            <w:sz w:val="20"/>
            <w:szCs w:val="20"/>
          </w:rPr>
          <w:t>ACP 200</w:t>
        </w:r>
      </w:ins>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SET FORMAT NOTE:</w:t>
      </w:r>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EXAMPLE</w:t>
      </w:r>
      <w:proofErr w:type="gramStart"/>
      <w:r w:rsidRPr="004F214E">
        <w:rPr>
          <w:rFonts w:ascii="Courier New" w:eastAsia="Times New Roman" w:hAnsi="Courier New" w:cs="Courier New"/>
          <w:b/>
          <w:bCs/>
          <w:sz w:val="20"/>
          <w:szCs w:val="20"/>
        </w:rPr>
        <w:t>:</w:t>
      </w:r>
      <w:proofErr w:type="gramEnd"/>
      <w:r w:rsidRPr="004F214E">
        <w:rPr>
          <w:rFonts w:ascii="Courier New" w:eastAsia="Times New Roman" w:hAnsi="Courier New" w:cs="Courier New"/>
          <w:sz w:val="20"/>
          <w:szCs w:val="20"/>
        </w:rPr>
        <w:br/>
        <w:t>CPOS/K/A/F/G/P/OTH</w:t>
      </w:r>
      <w:ins w:id="752" w:author="DISA User" w:date="2015-09-18T11:24:00Z">
        <w:r w:rsidR="00BF2DFC">
          <w:rPr>
            <w:rFonts w:ascii="Courier New" w:eastAsia="Times New Roman" w:hAnsi="Courier New" w:cs="Courier New"/>
            <w:sz w:val="20"/>
            <w:szCs w:val="20"/>
          </w:rPr>
          <w:t>ER</w:t>
        </w:r>
      </w:ins>
      <w:r w:rsidRPr="004F214E">
        <w:rPr>
          <w:rFonts w:ascii="Courier New" w:eastAsia="Times New Roman" w:hAnsi="Courier New" w:cs="Courier New"/>
          <w:sz w:val="20"/>
          <w:szCs w:val="20"/>
        </w:rPr>
        <w:t>:</w:t>
      </w:r>
      <w:ins w:id="753" w:author="DISA User" w:date="2015-09-18T11:24:00Z">
        <w:r w:rsidR="00BF2DFC">
          <w:rPr>
            <w:rFonts w:ascii="Courier New" w:eastAsia="Times New Roman" w:hAnsi="Courier New" w:cs="Courier New"/>
            <w:sz w:val="20"/>
            <w:szCs w:val="20"/>
          </w:rPr>
          <w:t>ALL OTHER SERVICES</w:t>
        </w:r>
      </w:ins>
      <w:del w:id="754" w:author="DISA User" w:date="2015-09-18T11:24:00Z">
        <w:r w:rsidRPr="004F214E" w:rsidDel="00BF2DFC">
          <w:rPr>
            <w:rFonts w:ascii="Courier New" w:eastAsia="Times New Roman" w:hAnsi="Courier New" w:cs="Courier New"/>
            <w:sz w:val="20"/>
            <w:szCs w:val="20"/>
          </w:rPr>
          <w:delText>NEWSPAPER</w:delText>
        </w:r>
      </w:del>
      <w:r w:rsidRPr="004F214E">
        <w:rPr>
          <w:rFonts w:ascii="Courier New" w:eastAsia="Times New Roman" w:hAnsi="Courier New" w:cs="Courier New"/>
          <w:sz w:val="20"/>
          <w:szCs w:val="20"/>
        </w:rPr>
        <w:t>//</w:t>
      </w:r>
    </w:p>
    <w:p w:rsidR="004F214E" w:rsidRPr="004F214E" w:rsidRDefault="00E562BD" w:rsidP="004F214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27" style="width:641.5pt;height:1.5pt" o:hrpct="990" o:hralign="center" o:hrstd="t" o:hrnoshade="t" o:hr="t" fillcolor="black" stroked="f"/>
        </w:pict>
      </w:r>
    </w:p>
    <w:p w:rsidR="004F214E" w:rsidRPr="004F214E" w:rsidRDefault="004F214E" w:rsidP="004F214E">
      <w:pPr>
        <w:spacing w:after="0" w:line="240" w:lineRule="auto"/>
        <w:rPr>
          <w:rFonts w:ascii="Courier New" w:eastAsia="Times New Roman" w:hAnsi="Courier New" w:cs="Courier New"/>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56"/>
        <w:gridCol w:w="1061"/>
        <w:gridCol w:w="3398"/>
        <w:gridCol w:w="7067"/>
        <w:gridCol w:w="1208"/>
      </w:tblGrid>
      <w:tr w:rsidR="004F214E" w:rsidRPr="004F214E" w:rsidTr="004F214E">
        <w:trPr>
          <w:tblHeader/>
          <w:tblCellSpacing w:w="15" w:type="dxa"/>
        </w:trPr>
        <w:tc>
          <w:tcPr>
            <w:tcW w:w="2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NO </w:t>
            </w:r>
          </w:p>
        </w:tc>
        <w:tc>
          <w:tcPr>
            <w:tcW w:w="1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OCC </w:t>
            </w:r>
          </w:p>
        </w:tc>
        <w:tc>
          <w:tcPr>
            <w:tcW w:w="12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DESIGNATOR </w:t>
            </w:r>
          </w:p>
        </w:tc>
        <w:tc>
          <w:tcPr>
            <w:tcW w:w="25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EXPLANATION / ALLOWED FORMATS / EXAMPLES </w:t>
            </w:r>
          </w:p>
        </w:tc>
        <w:tc>
          <w:tcPr>
            <w:tcW w:w="5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FLD-DESC </w:t>
            </w: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r w:rsidRPr="004F214E">
              <w:rPr>
                <w:rFonts w:ascii="Courier New" w:eastAsia="Times New Roman" w:hAnsi="Courier New" w:cs="Courier New"/>
                <w:b/>
                <w:bCs/>
                <w:sz w:val="20"/>
                <w:szCs w:val="20"/>
              </w:rPr>
              <w:t>, R</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AE6C20">
            <w:pPr>
              <w:spacing w:after="0" w:line="240" w:lineRule="auto"/>
              <w:rPr>
                <w:rFonts w:ascii="Courier New" w:eastAsia="Times New Roman" w:hAnsi="Courier New" w:cs="Courier New"/>
                <w:sz w:val="20"/>
                <w:szCs w:val="20"/>
              </w:rPr>
            </w:pPr>
            <w:del w:id="755" w:author="DISA User" w:date="2015-09-18T11:15:00Z">
              <w:r w:rsidRPr="004F214E" w:rsidDel="00AE6C20">
                <w:rPr>
                  <w:rFonts w:ascii="Courier New" w:eastAsia="Times New Roman" w:hAnsi="Courier New" w:cs="Courier New"/>
                  <w:sz w:val="20"/>
                  <w:szCs w:val="20"/>
                </w:rPr>
                <w:delText xml:space="preserve">INFORMATION MANAGEMENT </w:delText>
              </w:r>
            </w:del>
            <w:r w:rsidRPr="004F214E">
              <w:rPr>
                <w:rFonts w:ascii="Courier New" w:eastAsia="Times New Roman" w:hAnsi="Courier New" w:cs="Courier New"/>
                <w:sz w:val="20"/>
                <w:szCs w:val="20"/>
              </w:rPr>
              <w:t>SERVICE</w:t>
            </w:r>
            <w:del w:id="756" w:author="DISA User" w:date="2015-09-18T11:15:00Z">
              <w:r w:rsidRPr="004F214E" w:rsidDel="00AE6C20">
                <w:rPr>
                  <w:rFonts w:ascii="Courier New" w:eastAsia="Times New Roman" w:hAnsi="Courier New" w:cs="Courier New"/>
                  <w:sz w:val="20"/>
                  <w:szCs w:val="20"/>
                </w:rPr>
                <w:delText>S</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BF2DF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w:t>
            </w:r>
            <w:del w:id="757" w:author="DISA User" w:date="2015-09-18T11:15:00Z">
              <w:r w:rsidRPr="004F214E" w:rsidDel="00AE6C20">
                <w:rPr>
                  <w:rFonts w:ascii="Courier New" w:eastAsia="Times New Roman" w:hAnsi="Courier New" w:cs="Courier New"/>
                  <w:sz w:val="20"/>
                  <w:szCs w:val="20"/>
                </w:rPr>
                <w:delText>c</w:delText>
              </w:r>
            </w:del>
            <w:ins w:id="758" w:author="DISA User" w:date="2015-09-18T11:15:00Z">
              <w:r w:rsidR="00AE6C20">
                <w:rPr>
                  <w:rFonts w:ascii="Courier New" w:eastAsia="Times New Roman" w:hAnsi="Courier New" w:cs="Courier New"/>
                  <w:sz w:val="20"/>
                  <w:szCs w:val="20"/>
                </w:rPr>
                <w:t>C</w:t>
              </w:r>
            </w:ins>
            <w:r w:rsidRPr="004F214E">
              <w:rPr>
                <w:rFonts w:ascii="Courier New" w:eastAsia="Times New Roman" w:hAnsi="Courier New" w:cs="Courier New"/>
                <w:sz w:val="20"/>
                <w:szCs w:val="20"/>
              </w:rPr>
              <w:t xml:space="preserve">ommander's </w:t>
            </w:r>
            <w:del w:id="759" w:author="DISA User" w:date="2015-09-18T11:15:00Z">
              <w:r w:rsidRPr="004F214E" w:rsidDel="00AE6C20">
                <w:rPr>
                  <w:rFonts w:ascii="Courier New" w:eastAsia="Times New Roman" w:hAnsi="Courier New" w:cs="Courier New"/>
                  <w:sz w:val="20"/>
                  <w:szCs w:val="20"/>
                </w:rPr>
                <w:delText xml:space="preserve">information management services </w:delText>
              </w:r>
            </w:del>
            <w:r w:rsidRPr="004F214E">
              <w:rPr>
                <w:rFonts w:ascii="Courier New" w:eastAsia="Times New Roman" w:hAnsi="Courier New" w:cs="Courier New"/>
                <w:sz w:val="20"/>
                <w:szCs w:val="20"/>
              </w:rPr>
              <w:t>priorities</w:t>
            </w:r>
            <w:ins w:id="760" w:author="DISA User" w:date="2015-09-18T11:15:00Z">
              <w:r w:rsidR="00AE6C20">
                <w:rPr>
                  <w:rFonts w:ascii="Courier New" w:eastAsia="Times New Roman" w:hAnsi="Courier New" w:cs="Courier New"/>
                  <w:sz w:val="20"/>
                  <w:szCs w:val="20"/>
                </w:rPr>
                <w:t xml:space="preserve"> </w:t>
              </w:r>
            </w:ins>
            <w:ins w:id="761" w:author="DISA User" w:date="2015-09-18T11:23:00Z">
              <w:r w:rsidR="00BF2DFC">
                <w:rPr>
                  <w:rFonts w:ascii="Courier New" w:eastAsia="Times New Roman" w:hAnsi="Courier New" w:cs="Courier New"/>
                  <w:sz w:val="20"/>
                  <w:szCs w:val="20"/>
                </w:rPr>
                <w:t xml:space="preserve">for </w:t>
              </w:r>
            </w:ins>
            <w:ins w:id="762" w:author="DISA User" w:date="2015-09-18T11:15:00Z">
              <w:r w:rsidR="00AE6C20">
                <w:rPr>
                  <w:rFonts w:ascii="Courier New" w:eastAsia="Times New Roman" w:hAnsi="Courier New" w:cs="Courier New"/>
                  <w:sz w:val="20"/>
                  <w:szCs w:val="20"/>
                </w:rPr>
                <w:t>application</w:t>
              </w:r>
            </w:ins>
            <w:ins w:id="763" w:author="DISA User" w:date="2015-09-18T11:23:00Z">
              <w:r w:rsidR="00BF2DFC">
                <w:rPr>
                  <w:rFonts w:ascii="Courier New" w:eastAsia="Times New Roman" w:hAnsi="Courier New" w:cs="Courier New"/>
                  <w:sz w:val="20"/>
                  <w:szCs w:val="20"/>
                </w:rPr>
                <w:t xml:space="preserve">s </w:t>
              </w:r>
            </w:ins>
            <w:ins w:id="764" w:author="DISA User" w:date="2015-09-18T11:15:00Z">
              <w:r w:rsidR="00AE6C20">
                <w:rPr>
                  <w:rFonts w:ascii="Courier New" w:eastAsia="Times New Roman" w:hAnsi="Courier New" w:cs="Courier New"/>
                  <w:sz w:val="20"/>
                  <w:szCs w:val="20"/>
                </w:rPr>
                <w:t>or serv</w:t>
              </w:r>
            </w:ins>
            <w:ins w:id="765" w:author="DISA User" w:date="2015-09-18T11:23:00Z">
              <w:r w:rsidR="00BF2DFC">
                <w:rPr>
                  <w:rFonts w:ascii="Courier New" w:eastAsia="Times New Roman" w:hAnsi="Courier New" w:cs="Courier New"/>
                  <w:sz w:val="20"/>
                  <w:szCs w:val="20"/>
                </w:rPr>
                <w:t>ices</w:t>
              </w:r>
            </w:ins>
            <w:r w:rsidRPr="004F214E">
              <w:rPr>
                <w:rFonts w:ascii="Courier New" w:eastAsia="Times New Roman" w:hAnsi="Courier New" w:cs="Courier New"/>
                <w:sz w:val="20"/>
                <w:szCs w:val="20"/>
              </w:rPr>
              <w:t>. Alternative B (OTHER</w:t>
            </w:r>
            <w:del w:id="766" w:author="DISA User" w:date="2015-09-18T11:22:00Z">
              <w:r w:rsidRPr="004F214E" w:rsidDel="00BF2DFC">
                <w:rPr>
                  <w:rFonts w:ascii="Courier New" w:eastAsia="Times New Roman" w:hAnsi="Courier New" w:cs="Courier New"/>
                  <w:sz w:val="20"/>
                  <w:szCs w:val="20"/>
                </w:rPr>
                <w:delText xml:space="preserve"> INFORMATION MANAGEMENT SERVICES</w:delText>
              </w:r>
            </w:del>
            <w:r w:rsidRPr="004F214E">
              <w:rPr>
                <w:rFonts w:ascii="Courier New" w:eastAsia="Times New Roman" w:hAnsi="Courier New" w:cs="Courier New"/>
                <w:sz w:val="20"/>
                <w:szCs w:val="20"/>
              </w:rPr>
              <w:t>) may only be used if the information management service is not in Alternative A (</w:t>
            </w:r>
            <w:del w:id="767" w:author="DISA User" w:date="2015-09-18T11:23:00Z">
              <w:r w:rsidRPr="004F214E" w:rsidDel="00BF2DFC">
                <w:rPr>
                  <w:rFonts w:ascii="Courier New" w:eastAsia="Times New Roman" w:hAnsi="Courier New" w:cs="Courier New"/>
                  <w:sz w:val="20"/>
                  <w:szCs w:val="20"/>
                </w:rPr>
                <w:delText>INFORMATION MANAGEMENT SERVICES</w:delText>
              </w:r>
            </w:del>
            <w:ins w:id="768" w:author="DISA User" w:date="2015-09-18T11:23:00Z">
              <w:r w:rsidR="00BF2DFC">
                <w:rPr>
                  <w:rFonts w:ascii="Courier New" w:eastAsia="Times New Roman" w:hAnsi="Courier New" w:cs="Courier New"/>
                  <w:sz w:val="20"/>
                  <w:szCs w:val="20"/>
                </w:rPr>
                <w:t>APPLICATION OR SERVICE</w:t>
              </w:r>
            </w:ins>
            <w:r w:rsidRPr="004F214E">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Choice of 2 elements as follow: </w:t>
            </w: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AE6C20">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A. </w:t>
            </w:r>
            <w:del w:id="769" w:author="DISA User" w:date="2015-09-18T11:17:00Z">
              <w:r w:rsidRPr="004F214E" w:rsidDel="00AE6C20">
                <w:rPr>
                  <w:rFonts w:ascii="Courier New" w:eastAsia="Times New Roman" w:hAnsi="Courier New" w:cs="Courier New"/>
                  <w:sz w:val="20"/>
                  <w:szCs w:val="20"/>
                  <w:u w:val="single"/>
                </w:rPr>
                <w:delText xml:space="preserve">INFORMATION MANAGEMENT </w:delText>
              </w:r>
            </w:del>
            <w:ins w:id="770" w:author="DISA User" w:date="2015-09-18T11:17:00Z">
              <w:r w:rsidR="00AE6C20">
                <w:rPr>
                  <w:rFonts w:ascii="Courier New" w:eastAsia="Times New Roman" w:hAnsi="Courier New" w:cs="Courier New"/>
                  <w:sz w:val="20"/>
                  <w:szCs w:val="20"/>
                  <w:u w:val="single"/>
                </w:rPr>
                <w:t xml:space="preserve">APPLICATION OR </w:t>
              </w:r>
            </w:ins>
            <w:proofErr w:type="gramStart"/>
            <w:r w:rsidRPr="004F214E">
              <w:rPr>
                <w:rFonts w:ascii="Courier New" w:eastAsia="Times New Roman" w:hAnsi="Courier New" w:cs="Courier New"/>
                <w:sz w:val="20"/>
                <w:szCs w:val="20"/>
                <w:u w:val="single"/>
              </w:rPr>
              <w:t>SERVICE</w:t>
            </w:r>
            <w:proofErr w:type="gramEnd"/>
            <w:del w:id="771" w:author="DISA User" w:date="2015-09-18T11:17:00Z">
              <w:r w:rsidRPr="004F214E" w:rsidDel="00AE6C20">
                <w:rPr>
                  <w:rFonts w:ascii="Courier New" w:eastAsia="Times New Roman" w:hAnsi="Courier New" w:cs="Courier New"/>
                  <w:sz w:val="20"/>
                  <w:szCs w:val="20"/>
                  <w:u w:val="single"/>
                </w:rPr>
                <w:delText>S</w:delText>
              </w:r>
            </w:del>
            <w:r w:rsidRPr="004F214E">
              <w:rPr>
                <w:rFonts w:ascii="Courier New" w:eastAsia="Times New Roman" w:hAnsi="Courier New" w:cs="Courier New"/>
                <w:sz w:val="20"/>
                <w:szCs w:val="20"/>
              </w:rPr>
              <w:br/>
              <w:t>The types of applications and services.</w:t>
            </w:r>
            <w:r w:rsidRPr="004F214E">
              <w:rPr>
                <w:rFonts w:ascii="Courier New" w:eastAsia="Times New Roman" w:hAnsi="Courier New" w:cs="Courier New"/>
                <w:sz w:val="20"/>
                <w:szCs w:val="20"/>
              </w:rPr>
              <w:br/>
            </w:r>
            <w:ins w:id="772" w:author="DISA User" w:date="2015-09-18T11:16:00Z">
              <w:r w:rsidR="00AE6C20">
                <w:rPr>
                  <w:rFonts w:ascii="Courier New" w:eastAsia="Times New Roman" w:hAnsi="Courier New" w:cs="Courier New"/>
                  <w:sz w:val="20"/>
                  <w:szCs w:val="20"/>
                </w:rPr>
                <w:t>(F/F 828/6)</w:t>
              </w:r>
            </w:ins>
            <w:r w:rsidRPr="004F214E">
              <w:rPr>
                <w:rFonts w:ascii="Courier New" w:eastAsia="Times New Roman" w:hAnsi="Courier New" w:cs="Courier New"/>
                <w:sz w:val="20"/>
                <w:szCs w:val="20"/>
              </w:rPr>
              <w:br/>
              <w:t xml:space="preserve">ALLOWABLE ENTRIES: Click </w:t>
            </w:r>
            <w:hyperlink r:id="rId58" w:history="1">
              <w:r w:rsidRPr="004F214E">
                <w:rPr>
                  <w:rFonts w:ascii="Courier New" w:eastAsia="Times New Roman" w:hAnsi="Courier New" w:cs="Courier New"/>
                  <w:color w:val="0000FF"/>
                  <w:sz w:val="20"/>
                  <w:szCs w:val="20"/>
                  <w:u w:val="single"/>
                </w:rPr>
                <w:t>here</w:t>
              </w:r>
            </w:hyperlink>
            <w:r w:rsidRPr="004F214E">
              <w:rPr>
                <w:rFonts w:ascii="Courier New" w:eastAsia="Times New Roman" w:hAnsi="Courier New" w:cs="Courier New"/>
                <w:sz w:val="20"/>
                <w:szCs w:val="20"/>
              </w:rPr>
              <w:t xml:space="preserve"> for the list of allowable values.</w:t>
            </w:r>
            <w:ins w:id="773" w:author="DISA User" w:date="2015-09-18T11:24:00Z">
              <w:r w:rsidR="00BF2DFC">
                <w:rPr>
                  <w:rFonts w:ascii="Courier New" w:eastAsia="Times New Roman" w:hAnsi="Courier New" w:cs="Courier New"/>
                  <w:sz w:val="20"/>
                  <w:szCs w:val="20"/>
                </w:rPr>
                <w:br/>
              </w:r>
              <w:r w:rsidR="00BF2DFC">
                <w:rPr>
                  <w:rFonts w:ascii="Courier New" w:eastAsia="Times New Roman" w:hAnsi="Courier New" w:cs="Courier New"/>
                  <w:sz w:val="20"/>
                  <w:szCs w:val="20"/>
                </w:rPr>
                <w:br/>
                <w:t>EXAMPLE: /K</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BF2DF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B. </w:t>
            </w:r>
            <w:r w:rsidRPr="004F214E">
              <w:rPr>
                <w:rFonts w:ascii="Courier New" w:eastAsia="Times New Roman" w:hAnsi="Courier New" w:cs="Courier New"/>
                <w:sz w:val="20"/>
                <w:szCs w:val="20"/>
                <w:u w:val="single"/>
              </w:rPr>
              <w:t xml:space="preserve">OTHER </w:t>
            </w:r>
            <w:del w:id="774" w:author="DISA User" w:date="2015-09-18T11:21:00Z">
              <w:r w:rsidRPr="004F214E" w:rsidDel="00BF2DFC">
                <w:rPr>
                  <w:rFonts w:ascii="Courier New" w:eastAsia="Times New Roman" w:hAnsi="Courier New" w:cs="Courier New"/>
                  <w:sz w:val="20"/>
                  <w:szCs w:val="20"/>
                  <w:u w:val="single"/>
                </w:rPr>
                <w:delText>INFORMATION MANAGEMENT SERVICES</w:delText>
              </w:r>
            </w:del>
            <w:r w:rsidRPr="004F214E">
              <w:rPr>
                <w:rFonts w:ascii="Courier New" w:eastAsia="Times New Roman" w:hAnsi="Courier New" w:cs="Courier New"/>
                <w:sz w:val="20"/>
                <w:szCs w:val="20"/>
              </w:rPr>
              <w:br/>
            </w:r>
            <w:del w:id="775" w:author="DISA User" w:date="2015-09-18T11:21:00Z">
              <w:r w:rsidRPr="004F214E" w:rsidDel="00BF2DFC">
                <w:rPr>
                  <w:rFonts w:ascii="Courier New" w:eastAsia="Times New Roman" w:hAnsi="Courier New" w:cs="Courier New"/>
                  <w:sz w:val="20"/>
                  <w:szCs w:val="20"/>
                </w:rPr>
                <w:delText>The other types of applications and services.</w:delText>
              </w:r>
            </w:del>
            <w:ins w:id="776" w:author="DISA User" w:date="2015-09-18T11:21:00Z">
              <w:r w:rsidR="00BF2DFC">
                <w:rPr>
                  <w:rFonts w:ascii="Courier New" w:eastAsia="Times New Roman" w:hAnsi="Courier New" w:cs="Courier New"/>
                  <w:sz w:val="20"/>
                  <w:szCs w:val="20"/>
                </w:rPr>
                <w:br/>
              </w:r>
              <w:r w:rsidR="00BF2DFC" w:rsidRPr="00BF2DFC">
                <w:rPr>
                  <w:rFonts w:ascii="Courier New" w:eastAsia="Times New Roman" w:hAnsi="Courier New" w:cs="Courier New"/>
                  <w:sz w:val="20"/>
                  <w:szCs w:val="20"/>
                </w:rPr>
                <w:t xml:space="preserve">The information not provided by the other field </w:t>
              </w:r>
              <w:r w:rsidR="00BF2DFC" w:rsidRPr="00BF2DFC">
                <w:rPr>
                  <w:rFonts w:ascii="Courier New" w:eastAsia="Times New Roman" w:hAnsi="Courier New" w:cs="Courier New"/>
                  <w:sz w:val="20"/>
                  <w:szCs w:val="20"/>
                </w:rPr>
                <w:lastRenderedPageBreak/>
                <w:t>alternatives.</w:t>
              </w:r>
            </w:ins>
            <w:r w:rsidRPr="004F214E">
              <w:rPr>
                <w:rFonts w:ascii="Courier New" w:eastAsia="Times New Roman" w:hAnsi="Courier New" w:cs="Courier New"/>
                <w:sz w:val="20"/>
                <w:szCs w:val="20"/>
              </w:rPr>
              <w:br/>
            </w:r>
            <w:ins w:id="777" w:author="DISA User" w:date="2015-09-18T11:16:00Z">
              <w:r w:rsidR="00AE6C20">
                <w:rPr>
                  <w:rFonts w:ascii="Courier New" w:eastAsia="Times New Roman" w:hAnsi="Courier New" w:cs="Courier New"/>
                  <w:sz w:val="20"/>
                  <w:szCs w:val="20"/>
                </w:rPr>
                <w:t xml:space="preserve">(F/F </w:t>
              </w:r>
            </w:ins>
            <w:ins w:id="778" w:author="DISA User" w:date="2015-09-18T11:21:00Z">
              <w:r w:rsidR="00BF2DFC">
                <w:rPr>
                  <w:rFonts w:ascii="Courier New" w:eastAsia="Times New Roman" w:hAnsi="Courier New" w:cs="Courier New"/>
                  <w:sz w:val="20"/>
                  <w:szCs w:val="20"/>
                </w:rPr>
                <w:t>393</w:t>
              </w:r>
            </w:ins>
            <w:ins w:id="779" w:author="DISA User" w:date="2015-09-18T11:16:00Z">
              <w:r w:rsidR="00AE6C20">
                <w:rPr>
                  <w:rFonts w:ascii="Courier New" w:eastAsia="Times New Roman" w:hAnsi="Courier New" w:cs="Courier New"/>
                  <w:sz w:val="20"/>
                  <w:szCs w:val="20"/>
                </w:rPr>
                <w:t>/</w:t>
              </w:r>
            </w:ins>
            <w:ins w:id="780" w:author="DISA User" w:date="2015-09-18T11:21:00Z">
              <w:r w:rsidR="00BF2DFC">
                <w:rPr>
                  <w:rFonts w:ascii="Courier New" w:eastAsia="Times New Roman" w:hAnsi="Courier New" w:cs="Courier New"/>
                  <w:sz w:val="20"/>
                  <w:szCs w:val="20"/>
                </w:rPr>
                <w:t>1</w:t>
              </w:r>
            </w:ins>
            <w:ins w:id="781" w:author="DISA User" w:date="2015-09-18T11:16:00Z">
              <w:r w:rsidR="00AE6C20">
                <w:rPr>
                  <w:rFonts w:ascii="Courier New" w:eastAsia="Times New Roman" w:hAnsi="Courier New" w:cs="Courier New"/>
                  <w:sz w:val="20"/>
                  <w:szCs w:val="20"/>
                </w:rPr>
                <w:t>)</w:t>
              </w:r>
            </w:ins>
            <w:r w:rsidRPr="004F214E">
              <w:rPr>
                <w:rFonts w:ascii="Courier New" w:eastAsia="Times New Roman" w:hAnsi="Courier New" w:cs="Courier New"/>
                <w:sz w:val="20"/>
                <w:szCs w:val="20"/>
              </w:rPr>
              <w:br/>
              <w:t xml:space="preserve">ALLOWABLE ENTRIES: </w:t>
            </w:r>
            <w:r w:rsidRPr="004F214E">
              <w:rPr>
                <w:rFonts w:ascii="Courier New" w:eastAsia="Times New Roman" w:hAnsi="Courier New" w:cs="Courier New"/>
                <w:color w:val="800000"/>
                <w:sz w:val="20"/>
                <w:szCs w:val="20"/>
              </w:rPr>
              <w:t>[\-\.,\(\)\?A-Z0-9 ]{1,</w:t>
            </w:r>
            <w:del w:id="782" w:author="DISA User" w:date="2015-09-18T11:20:00Z">
              <w:r w:rsidRPr="004F214E" w:rsidDel="00AE6C20">
                <w:rPr>
                  <w:rFonts w:ascii="Courier New" w:eastAsia="Times New Roman" w:hAnsi="Courier New" w:cs="Courier New"/>
                  <w:color w:val="800000"/>
                  <w:sz w:val="20"/>
                  <w:szCs w:val="20"/>
                </w:rPr>
                <w:delText>15</w:delText>
              </w:r>
            </w:del>
            <w:ins w:id="783" w:author="DISA User" w:date="2015-09-18T11:21:00Z">
              <w:r w:rsidR="00BF2DFC">
                <w:rPr>
                  <w:rFonts w:ascii="Courier New" w:eastAsia="Times New Roman" w:hAnsi="Courier New" w:cs="Courier New"/>
                  <w:color w:val="800000"/>
                  <w:sz w:val="20"/>
                  <w:szCs w:val="20"/>
                </w:rPr>
                <w:t>5</w:t>
              </w:r>
            </w:ins>
            <w:ins w:id="784" w:author="DISA User" w:date="2015-09-18T11:20:00Z">
              <w:r w:rsidR="00AE6C20">
                <w:rPr>
                  <w:rFonts w:ascii="Courier New" w:eastAsia="Times New Roman" w:hAnsi="Courier New" w:cs="Courier New"/>
                  <w:color w:val="800000"/>
                  <w:sz w:val="20"/>
                  <w:szCs w:val="20"/>
                </w:rPr>
                <w:t>0</w:t>
              </w:r>
            </w:ins>
            <w:r w:rsidRPr="004F214E">
              <w:rPr>
                <w:rFonts w:ascii="Courier New" w:eastAsia="Times New Roman" w:hAnsi="Courier New" w:cs="Courier New"/>
                <w:color w:val="800000"/>
                <w:sz w:val="20"/>
                <w:szCs w:val="20"/>
              </w:rPr>
              <w:t>}</w:t>
            </w:r>
            <w:ins w:id="785" w:author="DISA User" w:date="2015-09-18T11:22:00Z">
              <w:r w:rsidR="00BF2DFC">
                <w:rPr>
                  <w:rFonts w:ascii="Courier New" w:eastAsia="Times New Roman" w:hAnsi="Courier New" w:cs="Courier New"/>
                  <w:color w:val="800000"/>
                  <w:sz w:val="20"/>
                  <w:szCs w:val="20"/>
                </w:rPr>
                <w:br/>
                <w:t>EXAMPLE: /OTHER:ALL OTHER SERVICES</w:t>
              </w:r>
            </w:ins>
            <w:r w:rsidRPr="004F214E">
              <w:rPr>
                <w:rFonts w:ascii="Courier New" w:eastAsia="Times New Roman" w:hAnsi="Courier New" w:cs="Courier New"/>
                <w:color w:val="800000"/>
                <w:sz w:val="20"/>
                <w:szCs w:val="20"/>
              </w:rPr>
              <w:br/>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OTH</w:t>
            </w:r>
            <w:ins w:id="786" w:author="DISA User" w:date="2015-09-18T11:20:00Z">
              <w:r w:rsidR="00BF2DFC">
                <w:rPr>
                  <w:rFonts w:ascii="Courier New" w:eastAsia="Times New Roman" w:hAnsi="Courier New" w:cs="Courier New"/>
                  <w:sz w:val="20"/>
                  <w:szCs w:val="20"/>
                </w:rPr>
                <w:t>ER</w:t>
              </w:r>
            </w:ins>
            <w:r w:rsidRPr="004F214E">
              <w:rPr>
                <w:rFonts w:ascii="Courier New" w:eastAsia="Times New Roman" w:hAnsi="Courier New" w:cs="Courier New"/>
                <w:sz w:val="20"/>
                <w:szCs w:val="20"/>
              </w:rPr>
              <w:t xml:space="preserve"> </w:t>
            </w:r>
          </w:p>
        </w:tc>
      </w:tr>
    </w:tbl>
    <w:p w:rsidR="004F214E" w:rsidRPr="004F214E" w:rsidRDefault="004F214E" w:rsidP="004F214E">
      <w:pPr>
        <w:spacing w:after="0"/>
        <w:rPr>
          <w:rFonts w:ascii="Courier New" w:hAnsi="Courier New" w:cs="Courier New"/>
          <w:sz w:val="20"/>
          <w:szCs w:val="20"/>
        </w:rPr>
      </w:pPr>
    </w:p>
    <w:p w:rsidR="00C455FE" w:rsidRDefault="00C455FE" w:rsidP="004F214E">
      <w:pPr>
        <w:spacing w:after="0"/>
        <w:rPr>
          <w:rFonts w:ascii="Courier New" w:hAnsi="Courier New" w:cs="Courier New"/>
          <w:sz w:val="20"/>
          <w:szCs w:val="20"/>
        </w:rPr>
        <w:sectPr w:rsidR="00C455FE" w:rsidSect="00CE4C83">
          <w:headerReference w:type="default" r:id="rId59"/>
          <w:footerReference w:type="default" r:id="rId60"/>
          <w:pgSz w:w="15840" w:h="12240" w:orient="landscape"/>
          <w:pgMar w:top="1440" w:right="1440" w:bottom="1440" w:left="1440" w:header="720" w:footer="720" w:gutter="0"/>
          <w:cols w:space="720"/>
          <w:docGrid w:linePitch="360"/>
        </w:sectPr>
      </w:pPr>
    </w:p>
    <w:p w:rsidR="00C455FE" w:rsidRPr="00C455FE" w:rsidRDefault="00C455FE" w:rsidP="00C455FE">
      <w:pPr>
        <w:spacing w:after="0" w:line="240" w:lineRule="auto"/>
        <w:jc w:val="center"/>
        <w:rPr>
          <w:rFonts w:ascii="Courier New" w:eastAsia="Times New Roman" w:hAnsi="Courier New" w:cs="Courier New"/>
          <w:b/>
          <w:bCs/>
          <w:sz w:val="52"/>
          <w:szCs w:val="52"/>
        </w:rPr>
      </w:pPr>
      <w:r w:rsidRPr="00C455FE">
        <w:rPr>
          <w:rFonts w:ascii="Courier New" w:eastAsia="Times New Roman" w:hAnsi="Courier New" w:cs="Courier New"/>
          <w:b/>
          <w:bCs/>
          <w:sz w:val="52"/>
          <w:szCs w:val="52"/>
        </w:rPr>
        <w:lastRenderedPageBreak/>
        <w:t>DELETE SET FNP</w:t>
      </w:r>
    </w:p>
    <w:p w:rsidR="00C455FE" w:rsidRPr="00C455FE" w:rsidDel="00C455FE" w:rsidRDefault="00C455FE" w:rsidP="00C455FE">
      <w:pPr>
        <w:spacing w:after="0" w:line="240" w:lineRule="auto"/>
        <w:rPr>
          <w:del w:id="787" w:author="DISA User" w:date="2015-09-30T10:14:00Z"/>
          <w:rFonts w:ascii="Courier New" w:eastAsia="Times New Roman" w:hAnsi="Courier New" w:cs="Courier New"/>
          <w:sz w:val="20"/>
          <w:szCs w:val="20"/>
        </w:rPr>
      </w:pPr>
      <w:del w:id="788" w:author="DISA User" w:date="2015-09-30T10:14:00Z">
        <w:r w:rsidRPr="00C455FE" w:rsidDel="00C455FE">
          <w:rPr>
            <w:rFonts w:ascii="Courier New" w:eastAsia="Times New Roman" w:hAnsi="Courier New" w:cs="Courier New"/>
            <w:b/>
            <w:bCs/>
            <w:sz w:val="20"/>
            <w:szCs w:val="20"/>
          </w:rPr>
          <w:delText>UNCLASSIFIED</w:delText>
        </w:r>
        <w:r w:rsidRPr="00C455FE" w:rsidDel="00C455FE">
          <w:rPr>
            <w:rFonts w:ascii="Courier New" w:eastAsia="Times New Roman" w:hAnsi="Courier New" w:cs="Courier New"/>
            <w:sz w:val="20"/>
            <w:szCs w:val="20"/>
          </w:rPr>
          <w:delText xml:space="preserve"> </w:delText>
        </w:r>
      </w:del>
    </w:p>
    <w:tbl>
      <w:tblPr>
        <w:tblW w:w="0" w:type="auto"/>
        <w:tblCellSpacing w:w="3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9"/>
        <w:gridCol w:w="4737"/>
        <w:gridCol w:w="4158"/>
      </w:tblGrid>
      <w:tr w:rsidR="00C455FE" w:rsidRPr="00C455FE" w:rsidDel="00C455FE" w:rsidTr="00C455FE">
        <w:trPr>
          <w:tblCellSpacing w:w="37" w:type="dxa"/>
          <w:del w:id="789" w:author="DISA User" w:date="2015-09-30T10:14:00Z"/>
        </w:trPr>
        <w:tc>
          <w:tcPr>
            <w:tcW w:w="4392" w:type="dxa"/>
            <w:hideMark/>
          </w:tcPr>
          <w:p w:rsidR="00C455FE" w:rsidRPr="00C455FE" w:rsidDel="00C455FE" w:rsidRDefault="00C455FE" w:rsidP="00C455FE">
            <w:pPr>
              <w:spacing w:after="0" w:line="240" w:lineRule="auto"/>
              <w:rPr>
                <w:del w:id="790" w:author="DISA User" w:date="2015-09-30T10:14:00Z"/>
                <w:rFonts w:ascii="Courier New" w:eastAsia="Times New Roman" w:hAnsi="Courier New" w:cs="Courier New"/>
                <w:sz w:val="20"/>
                <w:szCs w:val="20"/>
              </w:rPr>
            </w:pPr>
            <w:del w:id="791" w:author="DISA User" w:date="2015-09-30T10:14:00Z">
              <w:r w:rsidRPr="00C455FE" w:rsidDel="00C455FE">
                <w:rPr>
                  <w:rFonts w:ascii="Courier New" w:eastAsia="Times New Roman" w:hAnsi="Courier New" w:cs="Courier New"/>
                  <w:b/>
                  <w:bCs/>
                  <w:sz w:val="20"/>
                  <w:szCs w:val="20"/>
                </w:rPr>
                <w:delText xml:space="preserve">SET FORMAT IDENTIFIER: </w:delText>
              </w:r>
              <w:r w:rsidRPr="00C455FE" w:rsidDel="00C455FE">
                <w:rPr>
                  <w:rFonts w:ascii="Courier New" w:eastAsia="Times New Roman" w:hAnsi="Courier New" w:cs="Courier New"/>
                  <w:sz w:val="20"/>
                  <w:szCs w:val="20"/>
                </w:rPr>
                <w:delText>FNP</w:delText>
              </w:r>
            </w:del>
          </w:p>
        </w:tc>
        <w:tc>
          <w:tcPr>
            <w:tcW w:w="4716" w:type="dxa"/>
            <w:hideMark/>
          </w:tcPr>
          <w:p w:rsidR="00C455FE" w:rsidRPr="00C455FE" w:rsidDel="00C455FE" w:rsidRDefault="00C455FE" w:rsidP="00C455FE">
            <w:pPr>
              <w:spacing w:after="0" w:line="240" w:lineRule="auto"/>
              <w:rPr>
                <w:del w:id="792" w:author="DISA User" w:date="2015-09-30T10:14:00Z"/>
                <w:rFonts w:ascii="Courier New" w:eastAsia="Times New Roman" w:hAnsi="Courier New" w:cs="Courier New"/>
                <w:sz w:val="20"/>
                <w:szCs w:val="20"/>
              </w:rPr>
            </w:pPr>
          </w:p>
        </w:tc>
        <w:tc>
          <w:tcPr>
            <w:tcW w:w="4068" w:type="dxa"/>
            <w:hideMark/>
          </w:tcPr>
          <w:p w:rsidR="00C455FE" w:rsidRPr="00C455FE" w:rsidDel="00C455FE" w:rsidRDefault="00C455FE" w:rsidP="00C455FE">
            <w:pPr>
              <w:spacing w:after="0" w:line="240" w:lineRule="auto"/>
              <w:rPr>
                <w:del w:id="793" w:author="DISA User" w:date="2015-09-30T10:14:00Z"/>
                <w:rFonts w:ascii="Courier New" w:eastAsia="Times New Roman" w:hAnsi="Courier New" w:cs="Courier New"/>
                <w:sz w:val="20"/>
                <w:szCs w:val="20"/>
              </w:rPr>
            </w:pPr>
            <w:del w:id="794" w:author="DISA User" w:date="2015-09-30T10:14:00Z">
              <w:r w:rsidRPr="00C455FE" w:rsidDel="00C455FE">
                <w:rPr>
                  <w:rFonts w:ascii="Courier New" w:eastAsia="Times New Roman" w:hAnsi="Courier New" w:cs="Courier New"/>
                  <w:b/>
                  <w:bCs/>
                  <w:sz w:val="20"/>
                  <w:szCs w:val="20"/>
                </w:rPr>
                <w:delText xml:space="preserve">STATUS: </w:delText>
              </w:r>
              <w:r w:rsidRPr="00C455FE" w:rsidDel="00C455FE">
                <w:rPr>
                  <w:rFonts w:ascii="Courier New" w:eastAsia="Times New Roman" w:hAnsi="Courier New" w:cs="Courier New"/>
                  <w:sz w:val="20"/>
                  <w:szCs w:val="20"/>
                </w:rPr>
                <w:delText>AGREED</w:delText>
              </w:r>
            </w:del>
          </w:p>
        </w:tc>
      </w:tr>
      <w:tr w:rsidR="00C455FE" w:rsidRPr="00C455FE" w:rsidDel="00C455FE" w:rsidTr="00C455FE">
        <w:trPr>
          <w:tblCellSpacing w:w="37" w:type="dxa"/>
          <w:del w:id="795" w:author="DISA User" w:date="2015-09-30T10:14:00Z"/>
        </w:trPr>
        <w:tc>
          <w:tcPr>
            <w:tcW w:w="9108" w:type="dxa"/>
            <w:gridSpan w:val="2"/>
            <w:hideMark/>
          </w:tcPr>
          <w:p w:rsidR="00C455FE" w:rsidRPr="00C455FE" w:rsidDel="00C455FE" w:rsidRDefault="00C455FE" w:rsidP="00C455FE">
            <w:pPr>
              <w:spacing w:after="0" w:line="240" w:lineRule="auto"/>
              <w:rPr>
                <w:del w:id="796" w:author="DISA User" w:date="2015-09-30T10:14:00Z"/>
                <w:rFonts w:ascii="Courier New" w:eastAsia="Times New Roman" w:hAnsi="Courier New" w:cs="Courier New"/>
                <w:sz w:val="20"/>
                <w:szCs w:val="20"/>
              </w:rPr>
            </w:pPr>
            <w:del w:id="797" w:author="DISA User" w:date="2015-09-30T10:14:00Z">
              <w:r w:rsidRPr="00C455FE" w:rsidDel="00C455FE">
                <w:rPr>
                  <w:rFonts w:ascii="Courier New" w:eastAsia="Times New Roman" w:hAnsi="Courier New" w:cs="Courier New"/>
                  <w:b/>
                  <w:bCs/>
                  <w:sz w:val="20"/>
                  <w:szCs w:val="20"/>
                </w:rPr>
                <w:delText xml:space="preserve">SET FORMAT NAME: </w:delText>
              </w:r>
              <w:r w:rsidRPr="00C455FE" w:rsidDel="00C455FE">
                <w:rPr>
                  <w:rFonts w:ascii="Courier New" w:eastAsia="Times New Roman" w:hAnsi="Courier New" w:cs="Courier New"/>
                  <w:sz w:val="20"/>
                  <w:szCs w:val="20"/>
                </w:rPr>
                <w:delText>FILE NAMING POLICY</w:delText>
              </w:r>
            </w:del>
          </w:p>
        </w:tc>
        <w:tc>
          <w:tcPr>
            <w:tcW w:w="4068" w:type="dxa"/>
            <w:hideMark/>
          </w:tcPr>
          <w:p w:rsidR="00C455FE" w:rsidRPr="00C455FE" w:rsidDel="00C455FE" w:rsidRDefault="00C455FE" w:rsidP="00C455FE">
            <w:pPr>
              <w:spacing w:after="0" w:line="240" w:lineRule="auto"/>
              <w:rPr>
                <w:del w:id="798" w:author="DISA User" w:date="2015-09-30T10:14:00Z"/>
                <w:rFonts w:ascii="Courier New" w:eastAsia="Times New Roman" w:hAnsi="Courier New" w:cs="Courier New"/>
                <w:sz w:val="20"/>
                <w:szCs w:val="20"/>
              </w:rPr>
            </w:pPr>
            <w:del w:id="799" w:author="DISA User" w:date="2015-09-30T10:14:00Z">
              <w:r w:rsidRPr="00C455FE" w:rsidDel="00C455FE">
                <w:rPr>
                  <w:rFonts w:ascii="Courier New" w:eastAsia="Times New Roman" w:hAnsi="Courier New" w:cs="Courier New"/>
                  <w:b/>
                  <w:bCs/>
                  <w:sz w:val="20"/>
                  <w:szCs w:val="20"/>
                </w:rPr>
                <w:delText>VERSION:</w:delText>
              </w:r>
              <w:r w:rsidRPr="00C455FE" w:rsidDel="00C455FE">
                <w:rPr>
                  <w:rFonts w:ascii="Courier New" w:eastAsia="Times New Roman" w:hAnsi="Courier New" w:cs="Courier New"/>
                  <w:sz w:val="20"/>
                  <w:szCs w:val="20"/>
                </w:rPr>
                <w:delText>B.1.01.00</w:delText>
              </w:r>
            </w:del>
          </w:p>
        </w:tc>
      </w:tr>
    </w:tbl>
    <w:p w:rsidR="00C455FE" w:rsidRPr="00C455FE" w:rsidDel="00C455FE" w:rsidRDefault="00C455FE" w:rsidP="00C455FE">
      <w:pPr>
        <w:spacing w:after="0" w:line="240" w:lineRule="auto"/>
        <w:rPr>
          <w:del w:id="800" w:author="DISA User" w:date="2015-09-30T10:14:00Z"/>
          <w:rFonts w:ascii="Courier New" w:eastAsia="Times New Roman" w:hAnsi="Courier New" w:cs="Courier New"/>
          <w:sz w:val="20"/>
          <w:szCs w:val="20"/>
        </w:rPr>
      </w:pPr>
    </w:p>
    <w:p w:rsidR="00C455FE" w:rsidRPr="00C455FE" w:rsidDel="00C455FE" w:rsidRDefault="00C455FE" w:rsidP="00C455FE">
      <w:pPr>
        <w:spacing w:after="0" w:line="240" w:lineRule="auto"/>
        <w:rPr>
          <w:del w:id="801" w:author="DISA User" w:date="2015-09-30T10:14:00Z"/>
          <w:rFonts w:ascii="Courier New" w:eastAsia="Times New Roman" w:hAnsi="Courier New" w:cs="Courier New"/>
          <w:sz w:val="20"/>
          <w:szCs w:val="20"/>
        </w:rPr>
      </w:pPr>
      <w:del w:id="802" w:author="DISA User" w:date="2015-09-30T10:14:00Z">
        <w:r w:rsidRPr="00C455FE" w:rsidDel="00C455FE">
          <w:rPr>
            <w:rFonts w:ascii="Courier New" w:eastAsia="Times New Roman" w:hAnsi="Courier New" w:cs="Courier New"/>
            <w:b/>
            <w:bCs/>
            <w:sz w:val="20"/>
            <w:szCs w:val="20"/>
          </w:rPr>
          <w:delText>SPONSORS:</w:delText>
        </w:r>
        <w:r w:rsidRPr="00C455FE" w:rsidDel="00C455FE">
          <w:rPr>
            <w:rFonts w:ascii="Courier New" w:eastAsia="Times New Roman" w:hAnsi="Courier New" w:cs="Courier New"/>
            <w:sz w:val="20"/>
            <w:szCs w:val="20"/>
          </w:rPr>
          <w:delText>USN, USJFCOM</w:delText>
        </w:r>
      </w:del>
    </w:p>
    <w:p w:rsidR="00C455FE" w:rsidRPr="00C455FE" w:rsidDel="00C455FE" w:rsidRDefault="00C455FE" w:rsidP="00C455FE">
      <w:pPr>
        <w:spacing w:after="0" w:line="240" w:lineRule="auto"/>
        <w:rPr>
          <w:del w:id="803" w:author="DISA User" w:date="2015-09-30T10:14:00Z"/>
          <w:rFonts w:ascii="Courier New" w:eastAsia="Times New Roman" w:hAnsi="Courier New" w:cs="Courier New"/>
          <w:sz w:val="20"/>
          <w:szCs w:val="20"/>
        </w:rPr>
      </w:pPr>
    </w:p>
    <w:p w:rsidR="00C455FE" w:rsidRPr="00C455FE" w:rsidDel="00C455FE" w:rsidRDefault="00C455FE" w:rsidP="00C455FE">
      <w:pPr>
        <w:spacing w:after="0" w:line="240" w:lineRule="auto"/>
        <w:rPr>
          <w:del w:id="804" w:author="DISA User" w:date="2015-09-30T10:14:00Z"/>
          <w:rFonts w:ascii="Courier New" w:eastAsia="Times New Roman" w:hAnsi="Courier New" w:cs="Courier New"/>
          <w:sz w:val="20"/>
          <w:szCs w:val="20"/>
        </w:rPr>
      </w:pPr>
      <w:del w:id="805" w:author="DISA User" w:date="2015-09-30T10:14:00Z">
        <w:r w:rsidRPr="00C455FE" w:rsidDel="00C455FE">
          <w:rPr>
            <w:rFonts w:ascii="Courier New" w:eastAsia="Times New Roman" w:hAnsi="Courier New" w:cs="Courier New"/>
            <w:b/>
            <w:bCs/>
            <w:sz w:val="20"/>
            <w:szCs w:val="20"/>
          </w:rPr>
          <w:delText>REMARKS:</w:delText>
        </w:r>
      </w:del>
    </w:p>
    <w:p w:rsidR="00C455FE" w:rsidRPr="00C455FE" w:rsidDel="00C455FE" w:rsidRDefault="00C455FE" w:rsidP="00C455FE">
      <w:pPr>
        <w:spacing w:after="0" w:line="240" w:lineRule="auto"/>
        <w:rPr>
          <w:del w:id="806" w:author="DISA User" w:date="2015-09-30T10:14:00Z"/>
          <w:rFonts w:ascii="Courier New" w:eastAsia="Times New Roman" w:hAnsi="Courier New" w:cs="Courier New"/>
          <w:sz w:val="20"/>
          <w:szCs w:val="20"/>
        </w:rPr>
      </w:pPr>
    </w:p>
    <w:p w:rsidR="00C455FE" w:rsidRPr="00C455FE" w:rsidDel="00C455FE" w:rsidRDefault="00C455FE" w:rsidP="00C455FE">
      <w:pPr>
        <w:spacing w:after="0" w:line="240" w:lineRule="auto"/>
        <w:rPr>
          <w:del w:id="807" w:author="DISA User" w:date="2015-09-30T10:14:00Z"/>
          <w:rFonts w:ascii="Courier New" w:eastAsia="Times New Roman" w:hAnsi="Courier New" w:cs="Courier New"/>
          <w:sz w:val="20"/>
          <w:szCs w:val="20"/>
        </w:rPr>
      </w:pPr>
      <w:del w:id="808" w:author="DISA User" w:date="2015-09-30T10:14:00Z">
        <w:r w:rsidRPr="00C455FE" w:rsidDel="00C455FE">
          <w:rPr>
            <w:rFonts w:ascii="Courier New" w:eastAsia="Times New Roman" w:hAnsi="Courier New" w:cs="Courier New"/>
            <w:b/>
            <w:bCs/>
            <w:sz w:val="20"/>
            <w:szCs w:val="20"/>
          </w:rPr>
          <w:delText>RELATED DOCUMENTS:</w:delText>
        </w:r>
        <w:r w:rsidDel="00C455FE">
          <w:rPr>
            <w:rFonts w:ascii="Courier New" w:eastAsia="Times New Roman" w:hAnsi="Courier New" w:cs="Courier New"/>
            <w:b/>
            <w:bCs/>
            <w:sz w:val="20"/>
            <w:szCs w:val="20"/>
          </w:rPr>
          <w:delText xml:space="preserve"> </w:delText>
        </w:r>
        <w:r w:rsidRPr="00C455FE" w:rsidDel="00C455FE">
          <w:rPr>
            <w:rFonts w:ascii="Courier New" w:eastAsia="Times New Roman" w:hAnsi="Courier New" w:cs="Courier New"/>
            <w:sz w:val="20"/>
            <w:szCs w:val="20"/>
          </w:rPr>
          <w:delText>For further U.S. implementation guidance, see Repository of USMTF Program Items Document, item 364.</w:delText>
        </w:r>
      </w:del>
    </w:p>
    <w:p w:rsidR="00C455FE" w:rsidRPr="00C455FE" w:rsidDel="00C455FE" w:rsidRDefault="00C455FE" w:rsidP="00C455FE">
      <w:pPr>
        <w:spacing w:after="0" w:line="240" w:lineRule="auto"/>
        <w:rPr>
          <w:del w:id="809" w:author="DISA User" w:date="2015-09-30T10:14:00Z"/>
          <w:rFonts w:ascii="Courier New" w:eastAsia="Times New Roman" w:hAnsi="Courier New" w:cs="Courier New"/>
          <w:sz w:val="20"/>
          <w:szCs w:val="20"/>
        </w:rPr>
      </w:pPr>
    </w:p>
    <w:p w:rsidR="00C455FE" w:rsidRPr="00C455FE" w:rsidDel="00C455FE" w:rsidRDefault="00C455FE" w:rsidP="00C455FE">
      <w:pPr>
        <w:spacing w:after="0" w:line="240" w:lineRule="auto"/>
        <w:rPr>
          <w:del w:id="810" w:author="DISA User" w:date="2015-09-30T10:14:00Z"/>
          <w:rFonts w:ascii="Courier New" w:eastAsia="Times New Roman" w:hAnsi="Courier New" w:cs="Courier New"/>
          <w:sz w:val="20"/>
          <w:szCs w:val="20"/>
        </w:rPr>
      </w:pPr>
      <w:del w:id="811" w:author="DISA User" w:date="2015-09-30T10:14:00Z">
        <w:r w:rsidRPr="00C455FE" w:rsidDel="00C455FE">
          <w:rPr>
            <w:rFonts w:ascii="Courier New" w:eastAsia="Times New Roman" w:hAnsi="Courier New" w:cs="Courier New"/>
            <w:b/>
            <w:bCs/>
            <w:sz w:val="20"/>
            <w:szCs w:val="20"/>
          </w:rPr>
          <w:delText>SET FORMAT NOTE:</w:delText>
        </w:r>
      </w:del>
    </w:p>
    <w:p w:rsidR="00C455FE" w:rsidRPr="00C455FE" w:rsidDel="00C455FE" w:rsidRDefault="00C455FE" w:rsidP="00C455FE">
      <w:pPr>
        <w:spacing w:after="0" w:line="240" w:lineRule="auto"/>
        <w:rPr>
          <w:del w:id="812" w:author="DISA User" w:date="2015-09-30T10:14:00Z"/>
          <w:rFonts w:ascii="Courier New" w:eastAsia="Times New Roman" w:hAnsi="Courier New" w:cs="Courier New"/>
          <w:sz w:val="20"/>
          <w:szCs w:val="20"/>
        </w:rPr>
      </w:pPr>
    </w:p>
    <w:p w:rsidR="00C455FE" w:rsidRPr="00C455FE" w:rsidDel="00C455FE" w:rsidRDefault="00C455FE" w:rsidP="00C455FE">
      <w:pPr>
        <w:spacing w:after="0" w:line="240" w:lineRule="auto"/>
        <w:rPr>
          <w:del w:id="813" w:author="DISA User" w:date="2015-09-30T10:14:00Z"/>
          <w:rFonts w:ascii="Courier New" w:eastAsia="Times New Roman" w:hAnsi="Courier New" w:cs="Courier New"/>
          <w:sz w:val="20"/>
          <w:szCs w:val="20"/>
        </w:rPr>
      </w:pPr>
      <w:del w:id="814" w:author="DISA User" w:date="2015-09-30T10:14:00Z">
        <w:r w:rsidRPr="00C455FE" w:rsidDel="00C455FE">
          <w:rPr>
            <w:rFonts w:ascii="Courier New" w:eastAsia="Times New Roman" w:hAnsi="Courier New" w:cs="Courier New"/>
            <w:b/>
            <w:bCs/>
            <w:sz w:val="20"/>
            <w:szCs w:val="20"/>
          </w:rPr>
          <w:delText>EXAMPLE:</w:delText>
        </w:r>
        <w:r w:rsidRPr="00C455FE" w:rsidDel="00C455FE">
          <w:rPr>
            <w:rFonts w:ascii="Courier New" w:eastAsia="Times New Roman" w:hAnsi="Courier New" w:cs="Courier New"/>
            <w:sz w:val="20"/>
            <w:szCs w:val="20"/>
          </w:rPr>
          <w:br/>
          <w:delText>FNP/NL-03-1M-POLICY JFMCC.DOC//</w:delText>
        </w:r>
      </w:del>
    </w:p>
    <w:p w:rsidR="00C455FE" w:rsidRPr="00C455FE" w:rsidDel="00C455FE" w:rsidRDefault="00E562BD" w:rsidP="00C455FE">
      <w:pPr>
        <w:spacing w:after="0" w:line="240" w:lineRule="auto"/>
        <w:rPr>
          <w:del w:id="815" w:author="DISA User" w:date="2015-09-30T10:14:00Z"/>
          <w:rFonts w:ascii="Courier New" w:eastAsia="Times New Roman" w:hAnsi="Courier New" w:cs="Courier New"/>
          <w:sz w:val="20"/>
          <w:szCs w:val="20"/>
        </w:rPr>
      </w:pPr>
      <w:del w:id="816" w:author="DISA User" w:date="2015-09-30T10:14:00Z">
        <w:r>
          <w:rPr>
            <w:rFonts w:ascii="Courier New" w:eastAsia="Times New Roman" w:hAnsi="Courier New" w:cs="Courier New"/>
            <w:sz w:val="20"/>
            <w:szCs w:val="20"/>
          </w:rPr>
          <w:pict>
            <v:rect id="_x0000_i1028" style="width:641.5pt;height:1.5pt" o:hrpct="990" o:hralign="center" o:hrstd="t" o:hrnoshade="t" o:hr="t" fillcolor="black" stroked="f"/>
          </w:pict>
        </w:r>
      </w:del>
    </w:p>
    <w:p w:rsidR="00C455FE" w:rsidRPr="00C455FE" w:rsidDel="00C455FE" w:rsidRDefault="00C455FE" w:rsidP="00C455FE">
      <w:pPr>
        <w:spacing w:after="0" w:line="240" w:lineRule="auto"/>
        <w:rPr>
          <w:del w:id="817" w:author="DISA User" w:date="2015-09-30T10:14:00Z"/>
          <w:rFonts w:ascii="Courier New" w:eastAsia="Times New Roman" w:hAnsi="Courier New" w:cs="Courier New"/>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56"/>
        <w:gridCol w:w="1061"/>
        <w:gridCol w:w="3398"/>
        <w:gridCol w:w="7067"/>
        <w:gridCol w:w="1208"/>
      </w:tblGrid>
      <w:tr w:rsidR="00C455FE" w:rsidRPr="00C455FE" w:rsidDel="00C455FE" w:rsidTr="00C455FE">
        <w:trPr>
          <w:tblCellSpacing w:w="15" w:type="dxa"/>
          <w:del w:id="818" w:author="DISA User" w:date="2015-09-30T10:14:00Z"/>
        </w:trPr>
        <w:tc>
          <w:tcPr>
            <w:tcW w:w="2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455FE" w:rsidRPr="00C455FE" w:rsidDel="00C455FE" w:rsidRDefault="00C455FE" w:rsidP="00C455FE">
            <w:pPr>
              <w:spacing w:after="0" w:line="240" w:lineRule="auto"/>
              <w:jc w:val="center"/>
              <w:rPr>
                <w:del w:id="819" w:author="DISA User" w:date="2015-09-30T10:14:00Z"/>
                <w:rFonts w:ascii="Courier New" w:eastAsia="Times New Roman" w:hAnsi="Courier New" w:cs="Courier New"/>
                <w:b/>
                <w:bCs/>
                <w:sz w:val="20"/>
                <w:szCs w:val="20"/>
              </w:rPr>
            </w:pPr>
            <w:del w:id="820" w:author="DISA User" w:date="2015-09-30T10:14:00Z">
              <w:r w:rsidRPr="00C455FE" w:rsidDel="00C455FE">
                <w:rPr>
                  <w:rFonts w:ascii="Courier New" w:eastAsia="Times New Roman" w:hAnsi="Courier New" w:cs="Courier New"/>
                  <w:b/>
                  <w:bCs/>
                  <w:sz w:val="20"/>
                  <w:szCs w:val="20"/>
                </w:rPr>
                <w:delText xml:space="preserve">NO </w:delText>
              </w:r>
            </w:del>
          </w:p>
        </w:tc>
        <w:tc>
          <w:tcPr>
            <w:tcW w:w="1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455FE" w:rsidRPr="00C455FE" w:rsidDel="00C455FE" w:rsidRDefault="00C455FE" w:rsidP="00C455FE">
            <w:pPr>
              <w:spacing w:after="0" w:line="240" w:lineRule="auto"/>
              <w:jc w:val="center"/>
              <w:rPr>
                <w:del w:id="821" w:author="DISA User" w:date="2015-09-30T10:14:00Z"/>
                <w:rFonts w:ascii="Courier New" w:eastAsia="Times New Roman" w:hAnsi="Courier New" w:cs="Courier New"/>
                <w:b/>
                <w:bCs/>
                <w:sz w:val="20"/>
                <w:szCs w:val="20"/>
              </w:rPr>
            </w:pPr>
            <w:del w:id="822" w:author="DISA User" w:date="2015-09-30T10:14:00Z">
              <w:r w:rsidRPr="00C455FE" w:rsidDel="00C455FE">
                <w:rPr>
                  <w:rFonts w:ascii="Courier New" w:eastAsia="Times New Roman" w:hAnsi="Courier New" w:cs="Courier New"/>
                  <w:b/>
                  <w:bCs/>
                  <w:sz w:val="20"/>
                  <w:szCs w:val="20"/>
                </w:rPr>
                <w:delText xml:space="preserve">OCC </w:delText>
              </w:r>
            </w:del>
          </w:p>
        </w:tc>
        <w:tc>
          <w:tcPr>
            <w:tcW w:w="12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455FE" w:rsidRPr="00C455FE" w:rsidDel="00C455FE" w:rsidRDefault="00C455FE" w:rsidP="00C455FE">
            <w:pPr>
              <w:spacing w:after="0" w:line="240" w:lineRule="auto"/>
              <w:jc w:val="center"/>
              <w:rPr>
                <w:del w:id="823" w:author="DISA User" w:date="2015-09-30T10:14:00Z"/>
                <w:rFonts w:ascii="Courier New" w:eastAsia="Times New Roman" w:hAnsi="Courier New" w:cs="Courier New"/>
                <w:b/>
                <w:bCs/>
                <w:sz w:val="20"/>
                <w:szCs w:val="20"/>
              </w:rPr>
            </w:pPr>
            <w:del w:id="824" w:author="DISA User" w:date="2015-09-30T10:14:00Z">
              <w:r w:rsidRPr="00C455FE" w:rsidDel="00C455FE">
                <w:rPr>
                  <w:rFonts w:ascii="Courier New" w:eastAsia="Times New Roman" w:hAnsi="Courier New" w:cs="Courier New"/>
                  <w:b/>
                  <w:bCs/>
                  <w:sz w:val="20"/>
                  <w:szCs w:val="20"/>
                </w:rPr>
                <w:delText xml:space="preserve">DESIGNATOR </w:delText>
              </w:r>
            </w:del>
          </w:p>
        </w:tc>
        <w:tc>
          <w:tcPr>
            <w:tcW w:w="25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455FE" w:rsidRPr="00C455FE" w:rsidDel="00C455FE" w:rsidRDefault="00C455FE" w:rsidP="00C455FE">
            <w:pPr>
              <w:spacing w:after="0" w:line="240" w:lineRule="auto"/>
              <w:jc w:val="center"/>
              <w:rPr>
                <w:del w:id="825" w:author="DISA User" w:date="2015-09-30T10:14:00Z"/>
                <w:rFonts w:ascii="Courier New" w:eastAsia="Times New Roman" w:hAnsi="Courier New" w:cs="Courier New"/>
                <w:b/>
                <w:bCs/>
                <w:sz w:val="20"/>
                <w:szCs w:val="20"/>
              </w:rPr>
            </w:pPr>
            <w:del w:id="826" w:author="DISA User" w:date="2015-09-30T10:14:00Z">
              <w:r w:rsidRPr="00C455FE" w:rsidDel="00C455FE">
                <w:rPr>
                  <w:rFonts w:ascii="Courier New" w:eastAsia="Times New Roman" w:hAnsi="Courier New" w:cs="Courier New"/>
                  <w:b/>
                  <w:bCs/>
                  <w:sz w:val="20"/>
                  <w:szCs w:val="20"/>
                </w:rPr>
                <w:delText xml:space="preserve">EXPLANATION / ALLOWED FORMATS / EXAMPLES </w:delText>
              </w:r>
            </w:del>
          </w:p>
        </w:tc>
        <w:tc>
          <w:tcPr>
            <w:tcW w:w="5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455FE" w:rsidRPr="00C455FE" w:rsidDel="00C455FE" w:rsidRDefault="00C455FE" w:rsidP="00C455FE">
            <w:pPr>
              <w:spacing w:after="0" w:line="240" w:lineRule="auto"/>
              <w:jc w:val="center"/>
              <w:rPr>
                <w:del w:id="827" w:author="DISA User" w:date="2015-09-30T10:14:00Z"/>
                <w:rFonts w:ascii="Courier New" w:eastAsia="Times New Roman" w:hAnsi="Courier New" w:cs="Courier New"/>
                <w:b/>
                <w:bCs/>
                <w:sz w:val="20"/>
                <w:szCs w:val="20"/>
              </w:rPr>
            </w:pPr>
            <w:del w:id="828" w:author="DISA User" w:date="2015-09-30T10:14:00Z">
              <w:r w:rsidRPr="00C455FE" w:rsidDel="00C455FE">
                <w:rPr>
                  <w:rFonts w:ascii="Courier New" w:eastAsia="Times New Roman" w:hAnsi="Courier New" w:cs="Courier New"/>
                  <w:b/>
                  <w:bCs/>
                  <w:sz w:val="20"/>
                  <w:szCs w:val="20"/>
                </w:rPr>
                <w:delText xml:space="preserve">FLD-DESC </w:delText>
              </w:r>
            </w:del>
          </w:p>
        </w:tc>
      </w:tr>
      <w:tr w:rsidR="00C455FE" w:rsidRPr="00C455FE" w:rsidDel="00C455FE" w:rsidTr="00C455FE">
        <w:trPr>
          <w:trHeight w:val="750"/>
          <w:tblCellSpacing w:w="15" w:type="dxa"/>
          <w:del w:id="829" w:author="DISA User" w:date="2015-09-30T10:14: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55FE" w:rsidRPr="00C455FE" w:rsidDel="00C455FE" w:rsidRDefault="00C455FE" w:rsidP="00C455FE">
            <w:pPr>
              <w:spacing w:after="0" w:line="240" w:lineRule="auto"/>
              <w:rPr>
                <w:del w:id="830" w:author="DISA User" w:date="2015-09-30T10:14:00Z"/>
                <w:rFonts w:ascii="Courier New" w:eastAsia="Times New Roman" w:hAnsi="Courier New" w:cs="Courier New"/>
                <w:sz w:val="20"/>
                <w:szCs w:val="20"/>
              </w:rPr>
            </w:pPr>
            <w:del w:id="831" w:author="DISA User" w:date="2015-09-30T10:14:00Z">
              <w:r w:rsidRPr="00C455FE" w:rsidDel="00C455FE">
                <w:rPr>
                  <w:rFonts w:ascii="Courier New" w:eastAsia="Times New Roman" w:hAnsi="Courier New" w:cs="Courier New"/>
                  <w:sz w:val="20"/>
                  <w:szCs w:val="20"/>
                </w:rPr>
                <w:delText>1</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55FE" w:rsidRPr="00C455FE" w:rsidDel="00C455FE" w:rsidRDefault="00C455FE" w:rsidP="00C455FE">
            <w:pPr>
              <w:spacing w:after="0" w:line="240" w:lineRule="auto"/>
              <w:jc w:val="center"/>
              <w:rPr>
                <w:del w:id="832" w:author="DISA User" w:date="2015-09-30T10:14:00Z"/>
                <w:rFonts w:ascii="Courier New" w:eastAsia="Times New Roman" w:hAnsi="Courier New" w:cs="Courier New"/>
                <w:sz w:val="20"/>
                <w:szCs w:val="20"/>
              </w:rPr>
            </w:pPr>
            <w:del w:id="833" w:author="DISA User" w:date="2015-09-30T10:14:00Z">
              <w:r w:rsidRPr="00C455FE" w:rsidDel="00C455FE">
                <w:rPr>
                  <w:rFonts w:ascii="Courier New" w:eastAsia="Times New Roman" w:hAnsi="Courier New" w:cs="Courier New"/>
                  <w:b/>
                  <w:bCs/>
                  <w:color w:val="FF0000"/>
                  <w:sz w:val="20"/>
                  <w:szCs w:val="20"/>
                </w:rPr>
                <w:delText>M</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55FE" w:rsidRPr="00C455FE" w:rsidDel="00C455FE" w:rsidRDefault="00C455FE" w:rsidP="00C455FE">
            <w:pPr>
              <w:spacing w:after="0" w:line="240" w:lineRule="auto"/>
              <w:rPr>
                <w:del w:id="834" w:author="DISA User" w:date="2015-09-30T10:14:00Z"/>
                <w:rFonts w:ascii="Courier New" w:eastAsia="Times New Roman" w:hAnsi="Courier New" w:cs="Courier New"/>
                <w:sz w:val="20"/>
                <w:szCs w:val="20"/>
              </w:rPr>
            </w:pPr>
            <w:del w:id="835" w:author="DISA User" w:date="2015-09-30T10:14:00Z">
              <w:r w:rsidRPr="00C455FE" w:rsidDel="00C455FE">
                <w:rPr>
                  <w:rFonts w:ascii="Courier New" w:eastAsia="Times New Roman" w:hAnsi="Courier New" w:cs="Courier New"/>
                  <w:sz w:val="20"/>
                  <w:szCs w:val="20"/>
                </w:rPr>
                <w:delText>FILE NAMING POLICY</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55FE" w:rsidRPr="00C455FE" w:rsidDel="00C455FE" w:rsidRDefault="00C455FE" w:rsidP="00C455FE">
            <w:pPr>
              <w:spacing w:after="0" w:line="240" w:lineRule="auto"/>
              <w:rPr>
                <w:del w:id="836" w:author="DISA User" w:date="2015-09-30T10:14:00Z"/>
                <w:rFonts w:ascii="Courier New" w:eastAsia="Times New Roman" w:hAnsi="Courier New" w:cs="Courier New"/>
                <w:sz w:val="20"/>
                <w:szCs w:val="20"/>
              </w:rPr>
            </w:pPr>
            <w:del w:id="837" w:author="DISA User" w:date="2015-09-30T10:14:00Z">
              <w:r w:rsidRPr="00C455FE" w:rsidDel="00C455FE">
                <w:rPr>
                  <w:rFonts w:ascii="Courier New" w:eastAsia="Times New Roman" w:hAnsi="Courier New" w:cs="Courier New"/>
                  <w:sz w:val="20"/>
                  <w:szCs w:val="20"/>
                </w:rPr>
                <w:delText>The file naming policy allows the commander to stipulate the file naming structure to be used.</w:delText>
              </w:r>
              <w:r w:rsidRPr="00C455FE" w:rsidDel="00C455FE">
                <w:rPr>
                  <w:rFonts w:ascii="Courier New" w:eastAsia="Times New Roman" w:hAnsi="Courier New" w:cs="Courier New"/>
                  <w:sz w:val="20"/>
                  <w:szCs w:val="20"/>
                </w:rPr>
                <w:br/>
              </w:r>
              <w:r w:rsidRPr="00C455FE" w:rsidDel="00C455FE">
                <w:rPr>
                  <w:rFonts w:ascii="Courier New" w:eastAsia="Times New Roman" w:hAnsi="Courier New" w:cs="Courier New"/>
                  <w:sz w:val="20"/>
                  <w:szCs w:val="20"/>
                </w:rPr>
                <w:br/>
                <w:delText xml:space="preserve">ALLOWABLE ENTRIES: </w:delText>
              </w:r>
              <w:r w:rsidRPr="00C455FE" w:rsidDel="00C455FE">
                <w:rPr>
                  <w:rFonts w:ascii="Courier New" w:eastAsia="Times New Roman" w:hAnsi="Courier New" w:cs="Courier New"/>
                  <w:color w:val="800000"/>
                  <w:sz w:val="20"/>
                  <w:szCs w:val="20"/>
                </w:rPr>
                <w:delText>[\-\.,\(\)\?A-Z0-9 ]{5,40}</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55FE" w:rsidRPr="00C455FE" w:rsidDel="00C455FE" w:rsidRDefault="00C455FE" w:rsidP="00C455FE">
            <w:pPr>
              <w:spacing w:after="0" w:line="240" w:lineRule="auto"/>
              <w:rPr>
                <w:del w:id="838" w:author="DISA User" w:date="2015-09-30T10:14:00Z"/>
                <w:rFonts w:ascii="Courier New" w:eastAsia="Times New Roman" w:hAnsi="Courier New" w:cs="Courier New"/>
                <w:sz w:val="20"/>
                <w:szCs w:val="20"/>
              </w:rPr>
            </w:pPr>
          </w:p>
        </w:tc>
      </w:tr>
    </w:tbl>
    <w:p w:rsidR="007A2971" w:rsidRDefault="007A2971" w:rsidP="004F214E">
      <w:pPr>
        <w:spacing w:after="0"/>
        <w:rPr>
          <w:rFonts w:ascii="Courier New" w:hAnsi="Courier New" w:cs="Courier New"/>
          <w:sz w:val="20"/>
          <w:szCs w:val="20"/>
        </w:rPr>
      </w:pPr>
    </w:p>
    <w:p w:rsidR="00C455FE" w:rsidRPr="004F214E" w:rsidRDefault="00C455FE" w:rsidP="004F214E">
      <w:pPr>
        <w:spacing w:after="0"/>
        <w:rPr>
          <w:rFonts w:ascii="Courier New" w:hAnsi="Courier New" w:cs="Courier New"/>
          <w:sz w:val="20"/>
          <w:szCs w:val="20"/>
        </w:rPr>
        <w:sectPr w:rsidR="00C455FE" w:rsidRPr="004F214E" w:rsidSect="00CE4C83">
          <w:headerReference w:type="default" r:id="rId61"/>
          <w:footerReference w:type="default" r:id="rId62"/>
          <w:pgSz w:w="15840" w:h="12240" w:orient="landscape"/>
          <w:pgMar w:top="1440" w:right="1440" w:bottom="1440" w:left="1440" w:header="720" w:footer="720" w:gutter="0"/>
          <w:cols w:space="720"/>
          <w:docGrid w:linePitch="360"/>
        </w:sect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lastRenderedPageBreak/>
        <w:t>UNCLASSIFIED</w:t>
      </w:r>
      <w:r w:rsidRPr="004F214E">
        <w:rPr>
          <w:rFonts w:ascii="Courier New" w:eastAsia="Times New Roman" w:hAnsi="Courier New" w:cs="Courier New"/>
          <w:sz w:val="20"/>
          <w:szCs w:val="20"/>
        </w:rPr>
        <w:t xml:space="preserve"> </w:t>
      </w:r>
    </w:p>
    <w:tbl>
      <w:tblPr>
        <w:tblW w:w="0" w:type="auto"/>
        <w:tblCellSpacing w:w="3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9"/>
        <w:gridCol w:w="4737"/>
        <w:gridCol w:w="4158"/>
      </w:tblGrid>
      <w:tr w:rsidR="004F214E" w:rsidRPr="004F214E" w:rsidTr="00A52B93">
        <w:trPr>
          <w:tblCellSpacing w:w="37" w:type="dxa"/>
        </w:trPr>
        <w:tc>
          <w:tcPr>
            <w:tcW w:w="4392"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IDENTIFIER: </w:t>
            </w:r>
            <w:r w:rsidRPr="004F214E">
              <w:rPr>
                <w:rFonts w:ascii="Courier New" w:eastAsia="Times New Roman" w:hAnsi="Courier New" w:cs="Courier New"/>
                <w:sz w:val="20"/>
                <w:szCs w:val="20"/>
              </w:rPr>
              <w:t>IDP</w:t>
            </w:r>
          </w:p>
        </w:tc>
        <w:tc>
          <w:tcPr>
            <w:tcW w:w="4716" w:type="dxa"/>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4068"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STATUS: </w:t>
            </w:r>
            <w:r w:rsidRPr="004F214E">
              <w:rPr>
                <w:rFonts w:ascii="Courier New" w:eastAsia="Times New Roman" w:hAnsi="Courier New" w:cs="Courier New"/>
                <w:sz w:val="20"/>
                <w:szCs w:val="20"/>
              </w:rPr>
              <w:t>AGREED</w:t>
            </w:r>
          </w:p>
        </w:tc>
      </w:tr>
      <w:tr w:rsidR="004F214E" w:rsidRPr="004F214E" w:rsidTr="00A52B93">
        <w:trPr>
          <w:tblCellSpacing w:w="37" w:type="dxa"/>
        </w:trPr>
        <w:tc>
          <w:tcPr>
            <w:tcW w:w="9108" w:type="dxa"/>
            <w:gridSpan w:val="2"/>
            <w:hideMark/>
          </w:tcPr>
          <w:p w:rsidR="004F214E" w:rsidRPr="004F214E" w:rsidRDefault="004F214E" w:rsidP="0035575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NAME: </w:t>
            </w:r>
            <w:r w:rsidRPr="004F214E">
              <w:rPr>
                <w:rFonts w:ascii="Courier New" w:eastAsia="Times New Roman" w:hAnsi="Courier New" w:cs="Courier New"/>
                <w:sz w:val="20"/>
                <w:szCs w:val="20"/>
              </w:rPr>
              <w:t xml:space="preserve">INFORMATION DISSEMINATION </w:t>
            </w:r>
            <w:del w:id="839" w:author="DISA User" w:date="2015-09-18T13:39:00Z">
              <w:r w:rsidRPr="004F214E" w:rsidDel="0035575C">
                <w:rPr>
                  <w:rFonts w:ascii="Courier New" w:eastAsia="Times New Roman" w:hAnsi="Courier New" w:cs="Courier New"/>
                  <w:sz w:val="20"/>
                  <w:szCs w:val="20"/>
                </w:rPr>
                <w:delText>PLAN</w:delText>
              </w:r>
            </w:del>
            <w:ins w:id="840" w:author="DISA User" w:date="2015-09-18T13:39:00Z">
              <w:r w:rsidR="0035575C">
                <w:rPr>
                  <w:rFonts w:ascii="Courier New" w:eastAsia="Times New Roman" w:hAnsi="Courier New" w:cs="Courier New"/>
                  <w:sz w:val="20"/>
                  <w:szCs w:val="20"/>
                </w:rPr>
                <w:t>POLICY</w:t>
              </w:r>
            </w:ins>
          </w:p>
        </w:tc>
        <w:tc>
          <w:tcPr>
            <w:tcW w:w="4068" w:type="dxa"/>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VERSION:</w:t>
            </w:r>
            <w:r w:rsidRPr="004F214E">
              <w:rPr>
                <w:rFonts w:ascii="Courier New" w:eastAsia="Times New Roman" w:hAnsi="Courier New" w:cs="Courier New"/>
                <w:sz w:val="20"/>
                <w:szCs w:val="20"/>
              </w:rPr>
              <w:t>B.1.01.01</w:t>
            </w:r>
          </w:p>
        </w:tc>
      </w:tr>
    </w:tbl>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SPONSORS:</w:t>
      </w:r>
      <w:r>
        <w:rPr>
          <w:rFonts w:ascii="Courier New" w:eastAsia="Times New Roman" w:hAnsi="Courier New" w:cs="Courier New"/>
          <w:b/>
          <w:bCs/>
          <w:sz w:val="20"/>
          <w:szCs w:val="20"/>
        </w:rPr>
        <w:t xml:space="preserve"> </w:t>
      </w:r>
      <w:r w:rsidRPr="004F214E">
        <w:rPr>
          <w:rFonts w:ascii="Courier New" w:eastAsia="Times New Roman" w:hAnsi="Courier New" w:cs="Courier New"/>
          <w:sz w:val="20"/>
          <w:szCs w:val="20"/>
        </w:rPr>
        <w:t>USN</w:t>
      </w:r>
      <w:del w:id="841" w:author="DISA User" w:date="2015-09-18T13:39:00Z">
        <w:r w:rsidRPr="004F214E" w:rsidDel="0035575C">
          <w:rPr>
            <w:rFonts w:ascii="Courier New" w:eastAsia="Times New Roman" w:hAnsi="Courier New" w:cs="Courier New"/>
            <w:sz w:val="20"/>
            <w:szCs w:val="20"/>
          </w:rPr>
          <w:delText>, USJFCOM</w:delText>
        </w:r>
      </w:del>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REMARKS:</w:t>
      </w:r>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RELATED DOCUMENTS:</w:t>
      </w:r>
      <w:r>
        <w:rPr>
          <w:rFonts w:ascii="Courier New" w:eastAsia="Times New Roman" w:hAnsi="Courier New" w:cs="Courier New"/>
          <w:b/>
          <w:bCs/>
          <w:sz w:val="20"/>
          <w:szCs w:val="20"/>
        </w:rPr>
        <w:t xml:space="preserve"> </w:t>
      </w:r>
      <w:del w:id="842" w:author="DISA User" w:date="2015-09-18T13:40:00Z">
        <w:r w:rsidRPr="004F214E" w:rsidDel="0035575C">
          <w:rPr>
            <w:rFonts w:ascii="Courier New" w:eastAsia="Times New Roman" w:hAnsi="Courier New" w:cs="Courier New"/>
            <w:sz w:val="20"/>
            <w:szCs w:val="20"/>
          </w:rPr>
          <w:delText>For further U.S. implementation guidance, see Repository of USMTF Program Items Document, item 364.</w:delText>
        </w:r>
      </w:del>
      <w:ins w:id="843" w:author="DISA User" w:date="2015-09-18T13:40:00Z">
        <w:r w:rsidR="0035575C">
          <w:rPr>
            <w:rFonts w:ascii="Courier New" w:eastAsia="Times New Roman" w:hAnsi="Courier New" w:cs="Courier New"/>
            <w:sz w:val="20"/>
            <w:szCs w:val="20"/>
          </w:rPr>
          <w:t>ACP 200</w:t>
        </w:r>
      </w:ins>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SET FORMAT NOTE:</w:t>
      </w:r>
    </w:p>
    <w:p w:rsidR="004F214E" w:rsidRPr="004F214E" w:rsidRDefault="004F214E" w:rsidP="004F214E">
      <w:pPr>
        <w:spacing w:after="0" w:line="240" w:lineRule="auto"/>
        <w:rPr>
          <w:rFonts w:ascii="Courier New" w:eastAsia="Times New Roman" w:hAnsi="Courier New" w:cs="Courier New"/>
          <w:sz w:val="20"/>
          <w:szCs w:val="20"/>
        </w:r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EXAMPLE</w:t>
      </w:r>
      <w:proofErr w:type="gramStart"/>
      <w:r w:rsidRPr="004F214E">
        <w:rPr>
          <w:rFonts w:ascii="Courier New" w:eastAsia="Times New Roman" w:hAnsi="Courier New" w:cs="Courier New"/>
          <w:b/>
          <w:bCs/>
          <w:sz w:val="20"/>
          <w:szCs w:val="20"/>
        </w:rPr>
        <w:t>:</w:t>
      </w:r>
      <w:proofErr w:type="gramEnd"/>
      <w:r w:rsidRPr="004F214E">
        <w:rPr>
          <w:rFonts w:ascii="Courier New" w:eastAsia="Times New Roman" w:hAnsi="Courier New" w:cs="Courier New"/>
          <w:sz w:val="20"/>
          <w:szCs w:val="20"/>
        </w:rPr>
        <w:br/>
      </w:r>
      <w:del w:id="844" w:author="DISA User" w:date="2015-09-18T15:37:00Z">
        <w:r w:rsidRPr="004F214E" w:rsidDel="00057CFC">
          <w:rPr>
            <w:rFonts w:ascii="Courier New" w:eastAsia="Times New Roman" w:hAnsi="Courier New" w:cs="Courier New"/>
            <w:sz w:val="20"/>
            <w:szCs w:val="20"/>
          </w:rPr>
          <w:delText>IDP/MTFID:OPGEN/CTG 647.2/ASOF:1230/NLT:1530</w:delText>
        </w:r>
        <w:r w:rsidRPr="004F214E" w:rsidDel="00057CFC">
          <w:rPr>
            <w:rFonts w:ascii="Courier New" w:eastAsia="Times New Roman" w:hAnsi="Courier New" w:cs="Courier New"/>
            <w:sz w:val="20"/>
            <w:szCs w:val="20"/>
          </w:rPr>
          <w:br/>
          <w:delText>/WEB SITE-STRIKE OPS, ATO FOLDER/ALL UNITS/CHAT/NT:1230/ACT:CTG 765.3</w:delText>
        </w:r>
        <w:r w:rsidRPr="004F214E" w:rsidDel="00057CFC">
          <w:rPr>
            <w:rFonts w:ascii="Courier New" w:eastAsia="Times New Roman" w:hAnsi="Courier New" w:cs="Courier New"/>
            <w:sz w:val="20"/>
            <w:szCs w:val="20"/>
          </w:rPr>
          <w:br/>
          <w:delText>/INFO:CTF 345.7//</w:delText>
        </w:r>
        <w:r w:rsidRPr="004F214E" w:rsidDel="00057CFC">
          <w:rPr>
            <w:rFonts w:ascii="Courier New" w:eastAsia="Times New Roman" w:hAnsi="Courier New" w:cs="Courier New"/>
            <w:sz w:val="20"/>
            <w:szCs w:val="20"/>
          </w:rPr>
          <w:br/>
          <w:delText>IDP/MT:WX REPORT/CTG 647.6/AS REQD/NLT:1200/POST - OPTASK FOLDER</w:delText>
        </w:r>
        <w:r w:rsidRPr="004F214E" w:rsidDel="00057CFC">
          <w:rPr>
            <w:rFonts w:ascii="Courier New" w:eastAsia="Times New Roman" w:hAnsi="Courier New" w:cs="Courier New"/>
            <w:sz w:val="20"/>
            <w:szCs w:val="20"/>
          </w:rPr>
          <w:br/>
          <w:delText>/CTG 456.3/EMAIL/AS REQD/ACT:CTG 765.3/AS REQD//</w:delText>
        </w:r>
      </w:del>
      <w:ins w:id="845" w:author="DISA User" w:date="2015-09-18T15:37:00Z">
        <w:r w:rsidR="00057CFC">
          <w:rPr>
            <w:rFonts w:ascii="Courier New" w:eastAsia="Times New Roman" w:hAnsi="Courier New" w:cs="Courier New"/>
            <w:sz w:val="20"/>
            <w:szCs w:val="20"/>
          </w:rPr>
          <w:br/>
          <w:t>IDP/OPGEN/</w:t>
        </w:r>
      </w:ins>
      <w:ins w:id="846" w:author="DISA User" w:date="2015-09-18T15:38:00Z">
        <w:r w:rsidR="00057CFC">
          <w:rPr>
            <w:rFonts w:ascii="Courier New" w:eastAsia="Times New Roman" w:hAnsi="Courier New" w:cs="Courier New"/>
            <w:sz w:val="20"/>
            <w:szCs w:val="20"/>
          </w:rPr>
          <w:t>CTG 647.2/QUAL:AS REQD/</w:t>
        </w:r>
      </w:ins>
      <w:ins w:id="847" w:author="DISA User" w:date="2015-09-18T15:39:00Z">
        <w:r w:rsidR="00057CFC">
          <w:rPr>
            <w:rFonts w:ascii="Courier New" w:eastAsia="Times New Roman" w:hAnsi="Courier New" w:cs="Courier New"/>
            <w:sz w:val="20"/>
            <w:szCs w:val="20"/>
          </w:rPr>
          <w:t>QUAL:AS REQD/ALL UNITS/CHAT, EMAIL</w:t>
        </w:r>
        <w:r w:rsidR="00057CFC">
          <w:rPr>
            <w:rFonts w:ascii="Courier New" w:eastAsia="Times New Roman" w:hAnsi="Courier New" w:cs="Courier New"/>
            <w:sz w:val="20"/>
            <w:szCs w:val="20"/>
          </w:rPr>
          <w:br/>
          <w:t>/IMMEDIATELY/</w:t>
        </w:r>
      </w:ins>
      <w:ins w:id="848" w:author="DISA User" w:date="2015-09-18T15:40:00Z">
        <w:r w:rsidR="00057CFC">
          <w:rPr>
            <w:rFonts w:ascii="Courier New" w:eastAsia="Times New Roman" w:hAnsi="Courier New" w:cs="Courier New"/>
            <w:sz w:val="20"/>
            <w:szCs w:val="20"/>
          </w:rPr>
          <w:t>ALL/CTF//</w:t>
        </w:r>
      </w:ins>
    </w:p>
    <w:p w:rsidR="004F214E" w:rsidRPr="004F214E" w:rsidRDefault="00E562BD" w:rsidP="004F214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29" style="width:463.3pt;height:1.5pt" o:hrpct="990" o:hralign="center" o:hrstd="t" o:hrnoshade="t" o:hr="t" fillcolor="black" stroked="f"/>
        </w:pict>
      </w:r>
    </w:p>
    <w:p w:rsidR="004F214E" w:rsidRPr="004F214E" w:rsidRDefault="004F214E" w:rsidP="004F214E">
      <w:pPr>
        <w:spacing w:after="0" w:line="240" w:lineRule="auto"/>
        <w:rPr>
          <w:rFonts w:ascii="Courier New" w:eastAsia="Times New Roman" w:hAnsi="Courier New" w:cs="Courier New"/>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56"/>
        <w:gridCol w:w="1062"/>
        <w:gridCol w:w="2824"/>
        <w:gridCol w:w="7652"/>
        <w:gridCol w:w="1196"/>
      </w:tblGrid>
      <w:tr w:rsidR="004F214E" w:rsidRPr="004F214E" w:rsidTr="002A16F0">
        <w:trPr>
          <w:tblHeader/>
          <w:tblCellSpacing w:w="15" w:type="dxa"/>
        </w:trPr>
        <w:tc>
          <w:tcPr>
            <w:tcW w:w="333"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NO </w:t>
            </w:r>
          </w:p>
        </w:tc>
        <w:tc>
          <w:tcPr>
            <w:tcW w:w="377"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OCC </w:t>
            </w:r>
          </w:p>
        </w:tc>
        <w:tc>
          <w:tcPr>
            <w:tcW w:w="102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DESIGNATOR </w:t>
            </w:r>
          </w:p>
        </w:tc>
        <w:tc>
          <w:tcPr>
            <w:tcW w:w="2784"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EXPLANATION / ALLOWED FORMATS / EXAMPLES </w:t>
            </w:r>
          </w:p>
        </w:tc>
        <w:tc>
          <w:tcPr>
            <w:tcW w:w="42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4F214E">
            <w:pPr>
              <w:spacing w:after="0" w:line="240"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FLD-DESC </w:t>
            </w: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35575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REPORT </w:t>
            </w:r>
            <w:del w:id="849" w:author="DISA User" w:date="2015-09-18T13:41:00Z">
              <w:r w:rsidRPr="004F214E" w:rsidDel="0035575C">
                <w:rPr>
                  <w:rFonts w:ascii="Courier New" w:eastAsia="Times New Roman" w:hAnsi="Courier New" w:cs="Courier New"/>
                  <w:sz w:val="20"/>
                  <w:szCs w:val="20"/>
                </w:rPr>
                <w:delText>TYPE</w:delText>
              </w:r>
            </w:del>
            <w:ins w:id="850" w:author="DISA User" w:date="2015-09-18T13:41:00Z">
              <w:r w:rsidR="0035575C">
                <w:rPr>
                  <w:rFonts w:ascii="Courier New" w:eastAsia="Times New Roman" w:hAnsi="Courier New" w:cs="Courier New"/>
                  <w:sz w:val="20"/>
                  <w:szCs w:val="20"/>
                </w:rPr>
                <w:t xml:space="preserve"> IDENTIF</w:t>
              </w:r>
            </w:ins>
            <w:ins w:id="851" w:author="DISA User" w:date="2015-09-18T13:46:00Z">
              <w:r w:rsidR="0035575C">
                <w:rPr>
                  <w:rFonts w:ascii="Courier New" w:eastAsia="Times New Roman" w:hAnsi="Courier New" w:cs="Courier New"/>
                  <w:sz w:val="20"/>
                  <w:szCs w:val="20"/>
                </w:rPr>
                <w:t>I</w:t>
              </w:r>
            </w:ins>
            <w:ins w:id="852" w:author="DISA User" w:date="2015-09-18T13:41:00Z">
              <w:r w:rsidR="0035575C">
                <w:rPr>
                  <w:rFonts w:ascii="Courier New" w:eastAsia="Times New Roman" w:hAnsi="Courier New" w:cs="Courier New"/>
                  <w:sz w:val="20"/>
                  <w:szCs w:val="20"/>
                </w:rPr>
                <w:t>ER</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9D1EE7">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w:t>
            </w:r>
            <w:del w:id="853" w:author="DISA User" w:date="2015-09-18T13:40:00Z">
              <w:r w:rsidRPr="004F214E" w:rsidDel="0035575C">
                <w:rPr>
                  <w:rFonts w:ascii="Courier New" w:eastAsia="Times New Roman" w:hAnsi="Courier New" w:cs="Courier New"/>
                  <w:sz w:val="20"/>
                  <w:szCs w:val="20"/>
                </w:rPr>
                <w:delText xml:space="preserve">type of message or </w:delText>
              </w:r>
            </w:del>
            <w:ins w:id="854" w:author="DISA User" w:date="2015-09-18T13:40:00Z">
              <w:r w:rsidR="0035575C">
                <w:rPr>
                  <w:rFonts w:ascii="Courier New" w:eastAsia="Times New Roman" w:hAnsi="Courier New" w:cs="Courier New"/>
                  <w:sz w:val="20"/>
                  <w:szCs w:val="20"/>
                </w:rPr>
                <w:t xml:space="preserve">relevant </w:t>
              </w:r>
            </w:ins>
            <w:r w:rsidRPr="004F214E">
              <w:rPr>
                <w:rFonts w:ascii="Courier New" w:eastAsia="Times New Roman" w:hAnsi="Courier New" w:cs="Courier New"/>
                <w:sz w:val="20"/>
                <w:szCs w:val="20"/>
              </w:rPr>
              <w:t>report</w:t>
            </w:r>
            <w:ins w:id="855" w:author="DISA User" w:date="2015-09-18T13:40:00Z">
              <w:r w:rsidR="0035575C">
                <w:rPr>
                  <w:rFonts w:ascii="Courier New" w:eastAsia="Times New Roman" w:hAnsi="Courier New" w:cs="Courier New"/>
                  <w:sz w:val="20"/>
                  <w:szCs w:val="20"/>
                </w:rPr>
                <w:t xml:space="preserve"> title or the type of information provided</w:t>
              </w:r>
            </w:ins>
            <w:r w:rsidRPr="004F214E">
              <w:rPr>
                <w:rFonts w:ascii="Courier New" w:eastAsia="Times New Roman" w:hAnsi="Courier New" w:cs="Courier New"/>
                <w:sz w:val="20"/>
                <w:szCs w:val="20"/>
              </w:rPr>
              <w:t>.</w:t>
            </w:r>
            <w:ins w:id="856" w:author="DISA User" w:date="2015-09-18T13:45:00Z">
              <w:r w:rsidR="0035575C">
                <w:rPr>
                  <w:rFonts w:ascii="Courier New" w:eastAsia="Times New Roman" w:hAnsi="Courier New" w:cs="Courier New"/>
                  <w:sz w:val="20"/>
                  <w:szCs w:val="20"/>
                </w:rPr>
                <w:br/>
              </w:r>
            </w:ins>
            <w:ins w:id="857" w:author="DISA User" w:date="2015-09-18T13:48:00Z">
              <w:r w:rsidR="0035575C">
                <w:rPr>
                  <w:rFonts w:ascii="Courier New" w:eastAsia="Times New Roman" w:hAnsi="Courier New" w:cs="Courier New"/>
                  <w:sz w:val="20"/>
                  <w:szCs w:val="20"/>
                </w:rPr>
                <w:t>(F/F 48</w:t>
              </w:r>
              <w:r w:rsidR="009D1EE7">
                <w:rPr>
                  <w:rFonts w:ascii="Courier New" w:eastAsia="Times New Roman" w:hAnsi="Courier New" w:cs="Courier New"/>
                  <w:sz w:val="20"/>
                  <w:szCs w:val="20"/>
                </w:rPr>
                <w:t>7/xxx) ALPHANUMERIC IDENTIFIER</w:t>
              </w:r>
            </w:ins>
            <w:ins w:id="858" w:author="DISA User" w:date="2015-09-18T13:49:00Z">
              <w:r w:rsidR="0035575C">
                <w:rPr>
                  <w:rFonts w:ascii="Courier New" w:eastAsia="Times New Roman" w:hAnsi="Courier New" w:cs="Courier New"/>
                  <w:sz w:val="20"/>
                  <w:szCs w:val="20"/>
                </w:rPr>
                <w:br/>
              </w:r>
              <w:r w:rsidR="0035575C">
                <w:rPr>
                  <w:rFonts w:ascii="Courier New" w:eastAsia="Times New Roman" w:hAnsi="Courier New" w:cs="Courier New"/>
                  <w:sz w:val="20"/>
                  <w:szCs w:val="20"/>
                </w:rPr>
                <w:br/>
              </w:r>
              <w:r w:rsidR="0035575C" w:rsidRPr="004F214E">
                <w:rPr>
                  <w:rFonts w:ascii="Courier New" w:eastAsia="Times New Roman" w:hAnsi="Courier New" w:cs="Courier New"/>
                  <w:sz w:val="20"/>
                  <w:szCs w:val="20"/>
                </w:rPr>
                <w:t xml:space="preserve">ALLOWABLE ENTRIES: </w:t>
              </w:r>
              <w:r w:rsidR="0035575C" w:rsidRPr="004F214E">
                <w:rPr>
                  <w:rFonts w:ascii="Courier New" w:eastAsia="Times New Roman" w:hAnsi="Courier New" w:cs="Courier New"/>
                  <w:color w:val="800000"/>
                  <w:sz w:val="20"/>
                  <w:szCs w:val="20"/>
                </w:rPr>
                <w:t>[\-\.,\(\)\?A-Z0-9 ]{1,30}</w:t>
              </w:r>
              <w:r w:rsidR="0035575C">
                <w:rPr>
                  <w:rFonts w:ascii="Courier New" w:eastAsia="Times New Roman" w:hAnsi="Courier New" w:cs="Courier New"/>
                  <w:color w:val="800000"/>
                  <w:sz w:val="20"/>
                  <w:szCs w:val="20"/>
                </w:rPr>
                <w:br/>
              </w:r>
              <w:r w:rsidR="0035575C">
                <w:rPr>
                  <w:rFonts w:ascii="Courier New" w:eastAsia="Times New Roman" w:hAnsi="Courier New" w:cs="Courier New"/>
                  <w:color w:val="800000"/>
                  <w:sz w:val="20"/>
                  <w:szCs w:val="20"/>
                </w:rPr>
                <w:br/>
                <w:t>EXAMPLE: /</w:t>
              </w:r>
            </w:ins>
            <w:ins w:id="859" w:author="DISA User" w:date="2015-09-18T13:57:00Z">
              <w:r w:rsidR="00703525">
                <w:rPr>
                  <w:rFonts w:ascii="Courier New" w:eastAsia="Times New Roman" w:hAnsi="Courier New" w:cs="Courier New"/>
                  <w:color w:val="800000"/>
                  <w:sz w:val="20"/>
                  <w:szCs w:val="20"/>
                </w:rPr>
                <w:t>OPGEN</w:t>
              </w:r>
            </w:ins>
            <w:ins w:id="860" w:author="DISA User" w:date="2015-09-18T13:45:00Z">
              <w:r w:rsidR="0035575C">
                <w:rPr>
                  <w:rFonts w:ascii="Courier New" w:eastAsia="Times New Roman" w:hAnsi="Courier New" w:cs="Courier New"/>
                  <w:sz w:val="20"/>
                  <w:szCs w:val="20"/>
                </w:rPr>
                <w:br/>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861" w:author="DISA User" w:date="2015-09-18T13:41:00Z">
              <w:r w:rsidRPr="004F214E" w:rsidDel="0035575C">
                <w:rPr>
                  <w:rFonts w:ascii="Courier New" w:eastAsia="Times New Roman" w:hAnsi="Courier New" w:cs="Courier New"/>
                  <w:sz w:val="20"/>
                  <w:szCs w:val="20"/>
                </w:rPr>
                <w:delText xml:space="preserve">A. </w:delText>
              </w:r>
              <w:r w:rsidRPr="004F214E" w:rsidDel="0035575C">
                <w:rPr>
                  <w:rFonts w:ascii="Courier New" w:eastAsia="Times New Roman" w:hAnsi="Courier New" w:cs="Courier New"/>
                  <w:sz w:val="20"/>
                  <w:szCs w:val="20"/>
                  <w:u w:val="single"/>
                </w:rPr>
                <w:delText>MESSAGE TEXT FORMAT IDENTIFIER</w:delText>
              </w:r>
              <w:r w:rsidRPr="004F214E" w:rsidDel="0035575C">
                <w:rPr>
                  <w:rFonts w:ascii="Courier New" w:eastAsia="Times New Roman" w:hAnsi="Courier New" w:cs="Courier New"/>
                  <w:sz w:val="20"/>
                  <w:szCs w:val="20"/>
                </w:rPr>
                <w:br/>
                <w:delText>The identifier of a message or report.</w:delText>
              </w:r>
              <w:r w:rsidRPr="004F214E" w:rsidDel="0035575C">
                <w:rPr>
                  <w:rFonts w:ascii="Courier New" w:eastAsia="Times New Roman" w:hAnsi="Courier New" w:cs="Courier New"/>
                  <w:sz w:val="20"/>
                  <w:szCs w:val="20"/>
                </w:rPr>
                <w:br/>
              </w:r>
              <w:r w:rsidRPr="004F214E" w:rsidDel="0035575C">
                <w:rPr>
                  <w:rFonts w:ascii="Courier New" w:eastAsia="Times New Roman" w:hAnsi="Courier New" w:cs="Courier New"/>
                  <w:sz w:val="20"/>
                  <w:szCs w:val="20"/>
                </w:rPr>
                <w:br/>
                <w:delText xml:space="preserve">ALLOWABLE ENTRIES: </w:delText>
              </w:r>
              <w:r w:rsidRPr="004F214E" w:rsidDel="0035575C">
                <w:rPr>
                  <w:rFonts w:ascii="Courier New" w:eastAsia="Times New Roman" w:hAnsi="Courier New" w:cs="Courier New"/>
                  <w:color w:val="800000"/>
                  <w:sz w:val="20"/>
                  <w:szCs w:val="20"/>
                </w:rPr>
                <w:delText>[\-\.,\(\)\?A-Z0-9 ]{2,20}</w:delText>
              </w:r>
              <w:r w:rsidRPr="004F214E" w:rsidDel="0035575C">
                <w:rPr>
                  <w:rFonts w:ascii="Courier New" w:eastAsia="Times New Roman" w:hAnsi="Courier New" w:cs="Courier New"/>
                  <w:color w:val="800000"/>
                  <w:sz w:val="20"/>
                  <w:szCs w:val="20"/>
                </w:rPr>
                <w:br/>
                <w:delText xml:space="preserve">Use the short title of the appropriate USMTF message. </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862" w:author="DISA User" w:date="2015-09-18T13:41:00Z">
              <w:r w:rsidRPr="004F214E" w:rsidDel="0035575C">
                <w:rPr>
                  <w:rFonts w:ascii="Courier New" w:eastAsia="Times New Roman" w:hAnsi="Courier New" w:cs="Courier New"/>
                  <w:sz w:val="20"/>
                  <w:szCs w:val="20"/>
                </w:rPr>
                <w:delText xml:space="preserve">MTFID </w:delText>
              </w:r>
            </w:del>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863" w:author="DISA User" w:date="2015-09-18T13:41:00Z">
              <w:r w:rsidRPr="004F214E" w:rsidDel="0035575C">
                <w:rPr>
                  <w:rFonts w:ascii="Courier New" w:eastAsia="Times New Roman" w:hAnsi="Courier New" w:cs="Courier New"/>
                  <w:sz w:val="20"/>
                  <w:szCs w:val="20"/>
                </w:rPr>
                <w:delText xml:space="preserve">B. </w:delText>
              </w:r>
              <w:r w:rsidRPr="004F214E" w:rsidDel="0035575C">
                <w:rPr>
                  <w:rFonts w:ascii="Courier New" w:eastAsia="Times New Roman" w:hAnsi="Courier New" w:cs="Courier New"/>
                  <w:sz w:val="20"/>
                  <w:szCs w:val="20"/>
                  <w:u w:val="single"/>
                </w:rPr>
                <w:delText>MESSAGE TYPE</w:delText>
              </w:r>
              <w:r w:rsidRPr="004F214E" w:rsidDel="0035575C">
                <w:rPr>
                  <w:rFonts w:ascii="Courier New" w:eastAsia="Times New Roman" w:hAnsi="Courier New" w:cs="Courier New"/>
                  <w:sz w:val="20"/>
                  <w:szCs w:val="20"/>
                </w:rPr>
                <w:br/>
                <w:delText>The type of message or report.</w:delText>
              </w:r>
              <w:r w:rsidRPr="004F214E" w:rsidDel="0035575C">
                <w:rPr>
                  <w:rFonts w:ascii="Courier New" w:eastAsia="Times New Roman" w:hAnsi="Courier New" w:cs="Courier New"/>
                  <w:sz w:val="20"/>
                  <w:szCs w:val="20"/>
                </w:rPr>
                <w:br/>
              </w:r>
              <w:r w:rsidRPr="004F214E" w:rsidDel="0035575C">
                <w:rPr>
                  <w:rFonts w:ascii="Courier New" w:eastAsia="Times New Roman" w:hAnsi="Courier New" w:cs="Courier New"/>
                  <w:sz w:val="20"/>
                  <w:szCs w:val="20"/>
                </w:rPr>
                <w:br/>
                <w:delText xml:space="preserve">ALLOWABLE ENTRIES: </w:delText>
              </w:r>
              <w:r w:rsidRPr="004F214E" w:rsidDel="0035575C">
                <w:rPr>
                  <w:rFonts w:ascii="Courier New" w:eastAsia="Times New Roman" w:hAnsi="Courier New" w:cs="Courier New"/>
                  <w:color w:val="800000"/>
                  <w:sz w:val="20"/>
                  <w:szCs w:val="20"/>
                </w:rPr>
                <w:delText>[\-\.,\(\)\?A-Z0-9 ]{1,20}</w:delText>
              </w:r>
              <w:r w:rsidRPr="004F214E" w:rsidDel="0035575C">
                <w:rPr>
                  <w:rFonts w:ascii="Courier New" w:eastAsia="Times New Roman" w:hAnsi="Courier New" w:cs="Courier New"/>
                  <w:color w:val="800000"/>
                  <w:sz w:val="20"/>
                  <w:szCs w:val="20"/>
                </w:rPr>
                <w:br/>
                <w:delText xml:space="preserve">NON-USMTF MESSAGES SHOULD USE THE APPROPRIATE MESSAGE TITLE. CLARIFY IN A FREE-TEXT SET, IF NECESSARY. </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864" w:author="DISA User" w:date="2015-09-18T13:41:00Z">
              <w:r w:rsidRPr="004F214E" w:rsidDel="0035575C">
                <w:rPr>
                  <w:rFonts w:ascii="Courier New" w:eastAsia="Times New Roman" w:hAnsi="Courier New" w:cs="Courier New"/>
                  <w:sz w:val="20"/>
                  <w:szCs w:val="20"/>
                </w:rPr>
                <w:delText xml:space="preserve">MT </w:delText>
              </w:r>
            </w:del>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865" w:author="DISA User" w:date="2015-09-18T13:49:00Z">
              <w:r w:rsidRPr="004F214E" w:rsidDel="00703525">
                <w:rPr>
                  <w:rFonts w:ascii="Courier New" w:eastAsia="Times New Roman" w:hAnsi="Courier New" w:cs="Courier New"/>
                  <w:sz w:val="20"/>
                  <w:szCs w:val="20"/>
                </w:rPr>
                <w:delText>REPORTING UNIT</w:delText>
              </w:r>
            </w:del>
            <w:ins w:id="866" w:author="DISA User" w:date="2015-09-18T13:49:00Z">
              <w:r w:rsidR="00703525">
                <w:rPr>
                  <w:rFonts w:ascii="Courier New" w:eastAsia="Times New Roman" w:hAnsi="Courier New" w:cs="Courier New"/>
                  <w:sz w:val="20"/>
                  <w:szCs w:val="20"/>
                </w:rPr>
                <w:br/>
                <w:t>SUBMISSION SOURCE</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120A4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unit </w:t>
            </w:r>
            <w:ins w:id="867" w:author="DISA User" w:date="2015-09-18T13:50:00Z">
              <w:r w:rsidR="00703525">
                <w:rPr>
                  <w:rFonts w:ascii="Courier New" w:eastAsia="Times New Roman" w:hAnsi="Courier New" w:cs="Courier New"/>
                  <w:sz w:val="20"/>
                  <w:szCs w:val="20"/>
                </w:rPr>
                <w:t xml:space="preserve">or agency normally </w:t>
              </w:r>
            </w:ins>
            <w:r w:rsidRPr="004F214E">
              <w:rPr>
                <w:rFonts w:ascii="Courier New" w:eastAsia="Times New Roman" w:hAnsi="Courier New" w:cs="Courier New"/>
                <w:sz w:val="20"/>
                <w:szCs w:val="20"/>
              </w:rPr>
              <w:t xml:space="preserve">responsible for </w:t>
            </w:r>
            <w:del w:id="868" w:author="DISA User" w:date="2015-09-18T13:50:00Z">
              <w:r w:rsidRPr="004F214E" w:rsidDel="00703525">
                <w:rPr>
                  <w:rFonts w:ascii="Courier New" w:eastAsia="Times New Roman" w:hAnsi="Courier New" w:cs="Courier New"/>
                  <w:sz w:val="20"/>
                  <w:szCs w:val="20"/>
                </w:rPr>
                <w:delText>making required</w:delText>
              </w:r>
            </w:del>
            <w:r w:rsidRPr="004F214E">
              <w:rPr>
                <w:rFonts w:ascii="Courier New" w:eastAsia="Times New Roman" w:hAnsi="Courier New" w:cs="Courier New"/>
                <w:sz w:val="20"/>
                <w:szCs w:val="20"/>
              </w:rPr>
              <w:t xml:space="preserve"> </w:t>
            </w:r>
            <w:ins w:id="869" w:author="DISA User" w:date="2015-09-18T13:50:00Z">
              <w:r w:rsidR="00703525">
                <w:rPr>
                  <w:rFonts w:ascii="Courier New" w:eastAsia="Times New Roman" w:hAnsi="Courier New" w:cs="Courier New"/>
                  <w:sz w:val="20"/>
                  <w:szCs w:val="20"/>
                </w:rPr>
                <w:t xml:space="preserve">submitting the </w:t>
              </w:r>
            </w:ins>
            <w:r w:rsidRPr="004F214E">
              <w:rPr>
                <w:rFonts w:ascii="Courier New" w:eastAsia="Times New Roman" w:hAnsi="Courier New" w:cs="Courier New"/>
                <w:sz w:val="20"/>
                <w:szCs w:val="20"/>
              </w:rPr>
              <w:t>report</w:t>
            </w:r>
            <w:del w:id="870" w:author="DISA User" w:date="2015-09-18T13:50:00Z">
              <w:r w:rsidRPr="004F214E" w:rsidDel="00703525">
                <w:rPr>
                  <w:rFonts w:ascii="Courier New" w:eastAsia="Times New Roman" w:hAnsi="Courier New" w:cs="Courier New"/>
                  <w:sz w:val="20"/>
                  <w:szCs w:val="20"/>
                </w:rPr>
                <w:delText>s</w:delText>
              </w:r>
            </w:del>
            <w:r w:rsidRPr="004F214E">
              <w:rPr>
                <w:rFonts w:ascii="Courier New" w:eastAsia="Times New Roman" w:hAnsi="Courier New" w:cs="Courier New"/>
                <w:sz w:val="20"/>
                <w:szCs w:val="20"/>
              </w:rPr>
              <w:t>.</w:t>
            </w:r>
            <w:r w:rsidRPr="004F214E">
              <w:rPr>
                <w:rFonts w:ascii="Courier New" w:eastAsia="Times New Roman" w:hAnsi="Courier New" w:cs="Courier New"/>
                <w:sz w:val="20"/>
                <w:szCs w:val="20"/>
              </w:rPr>
              <w:br/>
            </w:r>
            <w:ins w:id="871" w:author="DISA User" w:date="2015-09-18T13:53:00Z">
              <w:r w:rsidR="00120A4C">
                <w:rPr>
                  <w:rFonts w:ascii="Courier New" w:eastAsia="Times New Roman" w:hAnsi="Courier New" w:cs="Courier New"/>
                  <w:color w:val="800000"/>
                  <w:sz w:val="20"/>
                  <w:szCs w:val="20"/>
                </w:rPr>
                <w:t xml:space="preserve">(F/F 987/71) </w:t>
              </w:r>
            </w:ins>
            <w:ins w:id="872" w:author="DISA User" w:date="2015-09-18T13:54:00Z">
              <w:r w:rsidR="00120A4C" w:rsidRPr="00703525">
                <w:rPr>
                  <w:rFonts w:ascii="Courier New" w:eastAsia="Times New Roman" w:hAnsi="Courier New" w:cs="Courier New"/>
                  <w:color w:val="800000"/>
                  <w:sz w:val="20"/>
                  <w:szCs w:val="20"/>
                </w:rPr>
                <w:t>UNIT DESIGNATOR NAME</w:t>
              </w:r>
            </w:ins>
            <w:r w:rsidRPr="004F214E">
              <w:rPr>
                <w:rFonts w:ascii="Courier New" w:eastAsia="Times New Roman" w:hAnsi="Courier New" w:cs="Courier New"/>
                <w:sz w:val="20"/>
                <w:szCs w:val="20"/>
              </w:rPr>
              <w:br/>
              <w:t xml:space="preserve">ALLOWABLE ENTRIES: </w:t>
            </w:r>
            <w:r w:rsidRPr="004F214E">
              <w:rPr>
                <w:rFonts w:ascii="Courier New" w:eastAsia="Times New Roman" w:hAnsi="Courier New" w:cs="Courier New"/>
                <w:color w:val="800000"/>
                <w:sz w:val="20"/>
                <w:szCs w:val="20"/>
              </w:rPr>
              <w:t>[\-\.</w:t>
            </w:r>
            <w:proofErr w:type="gramStart"/>
            <w:r w:rsidRPr="004F214E">
              <w:rPr>
                <w:rFonts w:ascii="Courier New" w:eastAsia="Times New Roman" w:hAnsi="Courier New" w:cs="Courier New"/>
                <w:color w:val="800000"/>
                <w:sz w:val="20"/>
                <w:szCs w:val="20"/>
              </w:rPr>
              <w:t>,\</w:t>
            </w:r>
            <w:proofErr w:type="gramEnd"/>
            <w:r w:rsidRPr="004F214E">
              <w:rPr>
                <w:rFonts w:ascii="Courier New" w:eastAsia="Times New Roman" w:hAnsi="Courier New" w:cs="Courier New"/>
                <w:color w:val="800000"/>
                <w:sz w:val="20"/>
                <w:szCs w:val="20"/>
              </w:rPr>
              <w:t>(\)\?A-Z0-9 ]{1,</w:t>
            </w:r>
            <w:del w:id="873" w:author="DISA User" w:date="2015-09-18T13:51:00Z">
              <w:r w:rsidRPr="004F214E" w:rsidDel="00703525">
                <w:rPr>
                  <w:rFonts w:ascii="Courier New" w:eastAsia="Times New Roman" w:hAnsi="Courier New" w:cs="Courier New"/>
                  <w:color w:val="800000"/>
                  <w:sz w:val="20"/>
                  <w:szCs w:val="20"/>
                </w:rPr>
                <w:delText>30</w:delText>
              </w:r>
            </w:del>
            <w:ins w:id="874" w:author="DISA User" w:date="2015-09-18T13:51:00Z">
              <w:r w:rsidR="00703525">
                <w:rPr>
                  <w:rFonts w:ascii="Courier New" w:eastAsia="Times New Roman" w:hAnsi="Courier New" w:cs="Courier New"/>
                  <w:color w:val="800000"/>
                  <w:sz w:val="20"/>
                  <w:szCs w:val="20"/>
                </w:rPr>
                <w:t>38</w:t>
              </w:r>
            </w:ins>
            <w:r w:rsidRPr="004F214E">
              <w:rPr>
                <w:rFonts w:ascii="Courier New" w:eastAsia="Times New Roman" w:hAnsi="Courier New" w:cs="Courier New"/>
                <w:color w:val="800000"/>
                <w:sz w:val="20"/>
                <w:szCs w:val="20"/>
              </w:rPr>
              <w:t>}</w:t>
            </w:r>
            <w:ins w:id="875" w:author="DISA User" w:date="2015-09-18T13:53:00Z">
              <w:r w:rsidR="00703525">
                <w:rPr>
                  <w:rFonts w:ascii="Courier New" w:eastAsia="Times New Roman" w:hAnsi="Courier New" w:cs="Courier New"/>
                  <w:color w:val="800000"/>
                  <w:sz w:val="20"/>
                  <w:szCs w:val="20"/>
                </w:rPr>
                <w:br/>
              </w:r>
            </w:ins>
            <w:r w:rsidRPr="004F214E">
              <w:rPr>
                <w:rFonts w:ascii="Courier New" w:eastAsia="Times New Roman" w:hAnsi="Courier New" w:cs="Courier New"/>
                <w:color w:val="800000"/>
                <w:sz w:val="20"/>
                <w:szCs w:val="20"/>
              </w:rPr>
              <w:br/>
              <w:t>THE OFFICIAL DESIGNATION OF THE UNIT. IF THE DESIGNATION IS GREATER THAN THE NUMBER OF ALLOWABLE CHARACTERS, EITHER EMPLOY ABBREVIATIONS THAT ARE EASILY RECOGNIZABLE OR STANDARD (E.G., DIV FOR DIVISION) TO REDUCE CHARACTERS TO ACCOMMODATE LIMITS, OR ENTER IN A FOLLOWING FREE-TEXT SET. IF REPORTING A SHIP AS THE UNIT, OMIT THE GOVERNMENT DESIGNATION. FOR EXAMPLE, ENTER THE USS ROBERT G. BRADLEY AS THE BRADLEY RG.</w:t>
            </w:r>
            <w:ins w:id="876" w:author="DISA User" w:date="2015-09-18T13:57:00Z">
              <w:r w:rsidR="00703525">
                <w:rPr>
                  <w:rFonts w:ascii="Courier New" w:eastAsia="Times New Roman" w:hAnsi="Courier New" w:cs="Courier New"/>
                  <w:color w:val="800000"/>
                  <w:sz w:val="20"/>
                  <w:szCs w:val="20"/>
                </w:rPr>
                <w:br/>
              </w:r>
              <w:r w:rsidR="00703525">
                <w:rPr>
                  <w:rFonts w:ascii="Courier New" w:eastAsia="Times New Roman" w:hAnsi="Courier New" w:cs="Courier New"/>
                  <w:color w:val="800000"/>
                  <w:sz w:val="20"/>
                  <w:szCs w:val="20"/>
                </w:rPr>
                <w:br/>
                <w:t>EXAMPLE: /</w:t>
              </w:r>
              <w:r w:rsidR="00703525" w:rsidRPr="004F214E">
                <w:rPr>
                  <w:rFonts w:ascii="Courier New" w:eastAsia="Times New Roman" w:hAnsi="Courier New" w:cs="Courier New"/>
                  <w:sz w:val="20"/>
                  <w:szCs w:val="20"/>
                </w:rPr>
                <w:t>CTG 647.2</w:t>
              </w:r>
            </w:ins>
            <w:del w:id="877" w:author="DISA User" w:date="2015-09-18T13:57:00Z">
              <w:r w:rsidRPr="004F214E" w:rsidDel="00703525">
                <w:rPr>
                  <w:rFonts w:ascii="Courier New" w:eastAsia="Times New Roman" w:hAnsi="Courier New" w:cs="Courier New"/>
                  <w:color w:val="800000"/>
                  <w:sz w:val="20"/>
                  <w:szCs w:val="20"/>
                </w:rPr>
                <w:delText xml:space="preserve"> </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SUBMIT AS OF</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878" w:author="DISA User" w:date="2015-09-18T13:54:00Z">
              <w:r w:rsidRPr="004F214E" w:rsidDel="00703525">
                <w:rPr>
                  <w:rFonts w:ascii="Courier New" w:eastAsia="Times New Roman" w:hAnsi="Courier New" w:cs="Courier New"/>
                  <w:sz w:val="20"/>
                  <w:szCs w:val="20"/>
                </w:rPr>
                <w:delText>The AS OF time the report is to be submitted or "AS REQD".</w:delText>
              </w:r>
            </w:del>
            <w:ins w:id="879" w:author="DISA User" w:date="2015-09-18T13:54:00Z">
              <w:r w:rsidR="00703525">
                <w:rPr>
                  <w:rFonts w:ascii="Courier New" w:eastAsia="Times New Roman" w:hAnsi="Courier New" w:cs="Courier New"/>
                  <w:sz w:val="20"/>
                  <w:szCs w:val="20"/>
                </w:rPr>
                <w:br/>
                <w:t>The close out time for recurring reports. Not app</w:t>
              </w:r>
            </w:ins>
            <w:ins w:id="880" w:author="DISA User" w:date="2015-09-18T13:55:00Z">
              <w:r w:rsidR="00703525">
                <w:rPr>
                  <w:rFonts w:ascii="Courier New" w:eastAsia="Times New Roman" w:hAnsi="Courier New" w:cs="Courier New"/>
                  <w:sz w:val="20"/>
                  <w:szCs w:val="20"/>
                </w:rPr>
                <w:t>licable for non-recurring reports.</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881" w:author="DISA User" w:date="2015-09-18T13:58:00Z">
              <w:r w:rsidRPr="004F214E" w:rsidDel="00703525">
                <w:rPr>
                  <w:rFonts w:ascii="Courier New" w:eastAsia="Times New Roman" w:hAnsi="Courier New" w:cs="Courier New"/>
                  <w:sz w:val="20"/>
                  <w:szCs w:val="20"/>
                </w:rPr>
                <w:delText xml:space="preserve">A. </w:delText>
              </w:r>
              <w:r w:rsidRPr="004F214E" w:rsidDel="00703525">
                <w:rPr>
                  <w:rFonts w:ascii="Courier New" w:eastAsia="Times New Roman" w:hAnsi="Courier New" w:cs="Courier New"/>
                  <w:color w:val="008000"/>
                  <w:sz w:val="20"/>
                  <w:szCs w:val="20"/>
                  <w:u w:val="single"/>
                </w:rPr>
                <w:delText>TIME, HOUR-MINUTE</w:delText>
              </w:r>
              <w:r w:rsidRPr="004F214E" w:rsidDel="00703525">
                <w:rPr>
                  <w:rFonts w:ascii="Courier New" w:eastAsia="Times New Roman" w:hAnsi="Courier New" w:cs="Courier New"/>
                  <w:sz w:val="20"/>
                  <w:szCs w:val="20"/>
                </w:rPr>
                <w:br/>
              </w:r>
              <w:r w:rsidRPr="004F214E" w:rsidDel="00703525">
                <w:rPr>
                  <w:rFonts w:ascii="Courier New" w:eastAsia="Times New Roman" w:hAnsi="Courier New" w:cs="Courier New"/>
                  <w:sz w:val="20"/>
                  <w:szCs w:val="20"/>
                </w:rPr>
                <w:br/>
                <w:delText>The timekeeping in hours and minutes of the twenty-four (24) hour period of a calendar day.</w:delText>
              </w:r>
              <w:r w:rsidRPr="004F214E" w:rsidDel="00703525">
                <w:rPr>
                  <w:rFonts w:ascii="Courier New" w:eastAsia="Times New Roman" w:hAnsi="Courier New" w:cs="Courier New"/>
                  <w:sz w:val="20"/>
                  <w:szCs w:val="20"/>
                </w:rPr>
                <w:br/>
                <w:delText xml:space="preserve">EXPRESS AS FOLLOWS: </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882" w:author="DISA User" w:date="2015-09-18T13:58:00Z">
              <w:r w:rsidRPr="004F214E" w:rsidDel="00703525">
                <w:rPr>
                  <w:rFonts w:ascii="Courier New" w:eastAsia="Times New Roman" w:hAnsi="Courier New" w:cs="Courier New"/>
                  <w:sz w:val="20"/>
                  <w:szCs w:val="20"/>
                </w:rPr>
                <w:delText xml:space="preserve">ASOF </w:delText>
              </w:r>
            </w:del>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378"/>
              <w:gridCol w:w="7184"/>
            </w:tblGrid>
            <w:tr w:rsidR="004F214E" w:rsidRPr="004F214E" w:rsidDel="00703525">
              <w:trPr>
                <w:trHeight w:val="750"/>
                <w:tblCellSpacing w:w="0" w:type="dxa"/>
                <w:del w:id="883" w:author="DISA User" w:date="2015-09-18T13:58:00Z"/>
              </w:trPr>
              <w:tc>
                <w:tcPr>
                  <w:tcW w:w="250" w:type="pct"/>
                  <w:shd w:val="clear" w:color="auto" w:fill="FFFFF0"/>
                  <w:tcMar>
                    <w:top w:w="15" w:type="dxa"/>
                    <w:left w:w="15" w:type="dxa"/>
                    <w:bottom w:w="15" w:type="dxa"/>
                    <w:right w:w="15" w:type="dxa"/>
                  </w:tcMar>
                  <w:vAlign w:val="center"/>
                  <w:hideMark/>
                </w:tcPr>
                <w:p w:rsidR="004F214E" w:rsidRPr="004F214E" w:rsidDel="00703525" w:rsidRDefault="004F214E" w:rsidP="004F214E">
                  <w:pPr>
                    <w:spacing w:after="0" w:line="240" w:lineRule="auto"/>
                    <w:rPr>
                      <w:del w:id="884" w:author="DISA User" w:date="2015-09-18T13:58:00Z"/>
                      <w:rFonts w:ascii="Courier New" w:eastAsia="Times New Roman" w:hAnsi="Courier New" w:cs="Courier New"/>
                      <w:sz w:val="20"/>
                      <w:szCs w:val="20"/>
                    </w:rPr>
                  </w:pPr>
                </w:p>
              </w:tc>
              <w:tc>
                <w:tcPr>
                  <w:tcW w:w="4750" w:type="pct"/>
                  <w:shd w:val="clear" w:color="auto" w:fill="FFFFF0"/>
                  <w:tcMar>
                    <w:top w:w="15" w:type="dxa"/>
                    <w:left w:w="15" w:type="dxa"/>
                    <w:bottom w:w="15" w:type="dxa"/>
                    <w:right w:w="15" w:type="dxa"/>
                  </w:tcMar>
                  <w:vAlign w:val="center"/>
                  <w:hideMark/>
                </w:tcPr>
                <w:p w:rsidR="004F214E" w:rsidRPr="004F214E" w:rsidDel="00703525" w:rsidRDefault="004F214E" w:rsidP="004F214E">
                  <w:pPr>
                    <w:spacing w:after="0" w:line="240" w:lineRule="auto"/>
                    <w:rPr>
                      <w:del w:id="885" w:author="DISA User" w:date="2015-09-18T13:58:00Z"/>
                      <w:rFonts w:ascii="Courier New" w:eastAsia="Times New Roman" w:hAnsi="Courier New" w:cs="Courier New"/>
                      <w:sz w:val="20"/>
                      <w:szCs w:val="20"/>
                    </w:rPr>
                  </w:pPr>
                  <w:del w:id="886" w:author="DISA User" w:date="2015-09-18T13:58:00Z">
                    <w:r w:rsidRPr="004F214E" w:rsidDel="00703525">
                      <w:rPr>
                        <w:rFonts w:ascii="Courier New" w:eastAsia="Times New Roman" w:hAnsi="Courier New" w:cs="Courier New"/>
                        <w:sz w:val="20"/>
                        <w:szCs w:val="20"/>
                        <w:u w:val="single"/>
                      </w:rPr>
                      <w:delText>HOUR (TIME)</w:delText>
                    </w:r>
                    <w:r w:rsidRPr="004F214E" w:rsidDel="00703525">
                      <w:rPr>
                        <w:rFonts w:ascii="Courier New" w:eastAsia="Times New Roman" w:hAnsi="Courier New" w:cs="Courier New"/>
                        <w:sz w:val="20"/>
                        <w:szCs w:val="20"/>
                      </w:rPr>
                      <w:br/>
                      <w:delText>One of the twenty-four (24) completed intervals of elapsed mean solar time into which every completed calendar day is divided.</w:delText>
                    </w:r>
                    <w:r w:rsidRPr="004F214E" w:rsidDel="00703525">
                      <w:rPr>
                        <w:rFonts w:ascii="Courier New" w:eastAsia="Times New Roman" w:hAnsi="Courier New" w:cs="Courier New"/>
                        <w:sz w:val="20"/>
                        <w:szCs w:val="20"/>
                      </w:rPr>
                      <w:br/>
                    </w:r>
                    <w:r w:rsidRPr="004F214E" w:rsidDel="00703525">
                      <w:rPr>
                        <w:rFonts w:ascii="Courier New" w:eastAsia="Times New Roman" w:hAnsi="Courier New" w:cs="Courier New"/>
                        <w:sz w:val="20"/>
                        <w:szCs w:val="20"/>
                      </w:rPr>
                      <w:br/>
                    </w:r>
                    <w:r w:rsidRPr="004F214E" w:rsidDel="00703525">
                      <w:rPr>
                        <w:rFonts w:ascii="Courier New" w:eastAsia="Times New Roman" w:hAnsi="Courier New" w:cs="Courier New"/>
                        <w:sz w:val="20"/>
                        <w:szCs w:val="20"/>
                      </w:rPr>
                      <w:br/>
                      <w:delText>ALLOWABLE ENTRIES: INTEGER</w:delText>
                    </w:r>
                    <w:r w:rsidRPr="004F214E" w:rsidDel="00703525">
                      <w:rPr>
                        <w:rFonts w:ascii="Courier New" w:eastAsia="Times New Roman" w:hAnsi="Courier New" w:cs="Courier New"/>
                        <w:sz w:val="20"/>
                        <w:szCs w:val="20"/>
                      </w:rPr>
                      <w:br/>
                      <w:delText>Min Length: 2</w:delText>
                    </w:r>
                    <w:r w:rsidRPr="004F214E" w:rsidDel="00703525">
                      <w:rPr>
                        <w:rFonts w:ascii="Courier New" w:eastAsia="Times New Roman" w:hAnsi="Courier New" w:cs="Courier New"/>
                        <w:sz w:val="20"/>
                        <w:szCs w:val="20"/>
                      </w:rPr>
                      <w:br/>
                      <w:delText>Max Length: 2</w:delText>
                    </w:r>
                    <w:r w:rsidRPr="004F214E" w:rsidDel="00703525">
                      <w:rPr>
                        <w:rFonts w:ascii="Courier New" w:eastAsia="Times New Roman" w:hAnsi="Courier New" w:cs="Courier New"/>
                        <w:sz w:val="20"/>
                        <w:szCs w:val="20"/>
                      </w:rPr>
                      <w:br/>
                      <w:delText xml:space="preserve">Range: (00 through 23). </w:delText>
                    </w:r>
                  </w:del>
                </w:p>
              </w:tc>
            </w:tr>
          </w:tbl>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378"/>
              <w:gridCol w:w="7184"/>
            </w:tblGrid>
            <w:tr w:rsidR="004F214E" w:rsidRPr="004F214E" w:rsidDel="00703525">
              <w:trPr>
                <w:trHeight w:val="750"/>
                <w:tblCellSpacing w:w="0" w:type="dxa"/>
                <w:del w:id="887" w:author="DISA User" w:date="2015-09-18T13:58:00Z"/>
              </w:trPr>
              <w:tc>
                <w:tcPr>
                  <w:tcW w:w="250" w:type="pct"/>
                  <w:shd w:val="clear" w:color="auto" w:fill="FFFFF0"/>
                  <w:tcMar>
                    <w:top w:w="15" w:type="dxa"/>
                    <w:left w:w="15" w:type="dxa"/>
                    <w:bottom w:w="15" w:type="dxa"/>
                    <w:right w:w="15" w:type="dxa"/>
                  </w:tcMar>
                  <w:vAlign w:val="center"/>
                  <w:hideMark/>
                </w:tcPr>
                <w:p w:rsidR="004F214E" w:rsidRPr="004F214E" w:rsidDel="00703525" w:rsidRDefault="004F214E" w:rsidP="004F214E">
                  <w:pPr>
                    <w:spacing w:after="0" w:line="240" w:lineRule="auto"/>
                    <w:rPr>
                      <w:del w:id="888" w:author="DISA User" w:date="2015-09-18T13:58:00Z"/>
                      <w:rFonts w:ascii="Courier New" w:eastAsia="Times New Roman" w:hAnsi="Courier New" w:cs="Courier New"/>
                      <w:sz w:val="20"/>
                      <w:szCs w:val="20"/>
                    </w:rPr>
                  </w:pPr>
                </w:p>
              </w:tc>
              <w:tc>
                <w:tcPr>
                  <w:tcW w:w="4750" w:type="pct"/>
                  <w:shd w:val="clear" w:color="auto" w:fill="FFFFF0"/>
                  <w:tcMar>
                    <w:top w:w="15" w:type="dxa"/>
                    <w:left w:w="15" w:type="dxa"/>
                    <w:bottom w:w="15" w:type="dxa"/>
                    <w:right w:w="15" w:type="dxa"/>
                  </w:tcMar>
                  <w:vAlign w:val="center"/>
                  <w:hideMark/>
                </w:tcPr>
                <w:p w:rsidR="004F214E" w:rsidRPr="004F214E" w:rsidDel="00703525" w:rsidRDefault="004F214E" w:rsidP="004F214E">
                  <w:pPr>
                    <w:spacing w:after="0" w:line="240" w:lineRule="auto"/>
                    <w:rPr>
                      <w:del w:id="889" w:author="DISA User" w:date="2015-09-18T13:58:00Z"/>
                      <w:rFonts w:ascii="Courier New" w:eastAsia="Times New Roman" w:hAnsi="Courier New" w:cs="Courier New"/>
                      <w:sz w:val="20"/>
                      <w:szCs w:val="20"/>
                    </w:rPr>
                  </w:pPr>
                  <w:del w:id="890" w:author="DISA User" w:date="2015-09-18T13:58:00Z">
                    <w:r w:rsidRPr="004F214E" w:rsidDel="00703525">
                      <w:rPr>
                        <w:rFonts w:ascii="Courier New" w:eastAsia="Times New Roman" w:hAnsi="Courier New" w:cs="Courier New"/>
                        <w:sz w:val="20"/>
                        <w:szCs w:val="20"/>
                        <w:u w:val="single"/>
                      </w:rPr>
                      <w:delText>MINUTE (TIME)</w:delText>
                    </w:r>
                    <w:r w:rsidRPr="004F214E" w:rsidDel="00703525">
                      <w:rPr>
                        <w:rFonts w:ascii="Courier New" w:eastAsia="Times New Roman" w:hAnsi="Courier New" w:cs="Courier New"/>
                        <w:sz w:val="20"/>
                        <w:szCs w:val="20"/>
                      </w:rPr>
                      <w:br/>
                      <w:delText>One of sixty (60) completed intervals of elapsed mean solar time into which every hour of completed time is divided.</w:delText>
                    </w:r>
                    <w:r w:rsidRPr="004F214E" w:rsidDel="00703525">
                      <w:rPr>
                        <w:rFonts w:ascii="Courier New" w:eastAsia="Times New Roman" w:hAnsi="Courier New" w:cs="Courier New"/>
                        <w:sz w:val="20"/>
                        <w:szCs w:val="20"/>
                      </w:rPr>
                      <w:br/>
                    </w:r>
                    <w:r w:rsidRPr="004F214E" w:rsidDel="00703525">
                      <w:rPr>
                        <w:rFonts w:ascii="Courier New" w:eastAsia="Times New Roman" w:hAnsi="Courier New" w:cs="Courier New"/>
                        <w:sz w:val="20"/>
                        <w:szCs w:val="20"/>
                      </w:rPr>
                      <w:br/>
                    </w:r>
                    <w:r w:rsidRPr="004F214E" w:rsidDel="00703525">
                      <w:rPr>
                        <w:rFonts w:ascii="Courier New" w:eastAsia="Times New Roman" w:hAnsi="Courier New" w:cs="Courier New"/>
                        <w:sz w:val="20"/>
                        <w:szCs w:val="20"/>
                      </w:rPr>
                      <w:br/>
                      <w:delText>ALLOWABLE ENTRIES: INTEGER</w:delText>
                    </w:r>
                    <w:r w:rsidRPr="004F214E" w:rsidDel="00703525">
                      <w:rPr>
                        <w:rFonts w:ascii="Courier New" w:eastAsia="Times New Roman" w:hAnsi="Courier New" w:cs="Courier New"/>
                        <w:sz w:val="20"/>
                        <w:szCs w:val="20"/>
                      </w:rPr>
                      <w:br/>
                      <w:delText>Min Length: 2</w:delText>
                    </w:r>
                    <w:r w:rsidRPr="004F214E" w:rsidDel="00703525">
                      <w:rPr>
                        <w:rFonts w:ascii="Courier New" w:eastAsia="Times New Roman" w:hAnsi="Courier New" w:cs="Courier New"/>
                        <w:sz w:val="20"/>
                        <w:szCs w:val="20"/>
                      </w:rPr>
                      <w:br/>
                      <w:delText>Max Length: 2</w:delText>
                    </w:r>
                    <w:r w:rsidRPr="004F214E" w:rsidDel="00703525">
                      <w:rPr>
                        <w:rFonts w:ascii="Courier New" w:eastAsia="Times New Roman" w:hAnsi="Courier New" w:cs="Courier New"/>
                        <w:sz w:val="20"/>
                        <w:szCs w:val="20"/>
                      </w:rPr>
                      <w:br/>
                      <w:delText xml:space="preserve">Range: (00 through 59). </w:delText>
                    </w:r>
                  </w:del>
                </w:p>
              </w:tc>
            </w:tr>
          </w:tbl>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891" w:author="DISA User" w:date="2015-09-18T13:58:00Z">
              <w:r w:rsidRPr="004F214E" w:rsidDel="00703525">
                <w:rPr>
                  <w:rFonts w:ascii="Courier New" w:eastAsia="Times New Roman" w:hAnsi="Courier New" w:cs="Courier New"/>
                  <w:sz w:val="20"/>
                  <w:szCs w:val="20"/>
                </w:rPr>
                <w:delText xml:space="preserve">B. </w:delText>
              </w:r>
              <w:r w:rsidRPr="004F214E" w:rsidDel="00703525">
                <w:rPr>
                  <w:rFonts w:ascii="Courier New" w:eastAsia="Times New Roman" w:hAnsi="Courier New" w:cs="Courier New"/>
                  <w:sz w:val="20"/>
                  <w:szCs w:val="20"/>
                  <w:u w:val="single"/>
                </w:rPr>
                <w:delText>NON DISCRETE INDICATOR, AS REQUIRED</w:delText>
              </w:r>
              <w:r w:rsidRPr="004F214E" w:rsidDel="00703525">
                <w:rPr>
                  <w:rFonts w:ascii="Courier New" w:eastAsia="Times New Roman" w:hAnsi="Courier New" w:cs="Courier New"/>
                  <w:sz w:val="20"/>
                  <w:szCs w:val="20"/>
                </w:rPr>
                <w:br/>
                <w:delText>The code used to indicate as required.</w:delText>
              </w:r>
              <w:r w:rsidRPr="004F214E" w:rsidDel="00703525">
                <w:rPr>
                  <w:rFonts w:ascii="Courier New" w:eastAsia="Times New Roman" w:hAnsi="Courier New" w:cs="Courier New"/>
                  <w:sz w:val="20"/>
                  <w:szCs w:val="20"/>
                </w:rPr>
                <w:br/>
              </w:r>
              <w:r w:rsidRPr="004F214E" w:rsidDel="00703525">
                <w:rPr>
                  <w:rFonts w:ascii="Courier New" w:eastAsia="Times New Roman" w:hAnsi="Courier New" w:cs="Courier New"/>
                  <w:sz w:val="20"/>
                  <w:szCs w:val="20"/>
                </w:rPr>
                <w:br/>
                <w:delText xml:space="preserve">ALLOWABLE ENTRIES: </w:delText>
              </w:r>
              <w:r w:rsidRPr="004F214E" w:rsidDel="00703525">
                <w:rPr>
                  <w:rFonts w:ascii="Courier New" w:eastAsia="Times New Roman" w:hAnsi="Courier New" w:cs="Courier New"/>
                  <w:color w:val="800000"/>
                  <w:sz w:val="20"/>
                  <w:szCs w:val="20"/>
                </w:rPr>
                <w:delText>AS REQD</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703525" w:rsidRPr="004F214E" w:rsidTr="002A16F0">
        <w:trPr>
          <w:trHeight w:val="750"/>
          <w:tblCellSpacing w:w="15" w:type="dxa"/>
          <w:ins w:id="892" w:author="DISA User" w:date="2015-09-18T13:59: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703525" w:rsidRPr="004F214E" w:rsidRDefault="00703525" w:rsidP="004F214E">
            <w:pPr>
              <w:spacing w:after="0" w:line="240" w:lineRule="auto"/>
              <w:rPr>
                <w:ins w:id="893" w:author="DISA User" w:date="2015-09-18T13:59: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703525" w:rsidRPr="004F214E" w:rsidRDefault="00703525" w:rsidP="004F214E">
            <w:pPr>
              <w:spacing w:after="0" w:line="240" w:lineRule="auto"/>
              <w:jc w:val="center"/>
              <w:rPr>
                <w:ins w:id="894" w:author="DISA User" w:date="2015-09-18T13:59: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703525" w:rsidRPr="004F214E" w:rsidRDefault="00703525" w:rsidP="004F214E">
            <w:pPr>
              <w:spacing w:after="0" w:line="240" w:lineRule="auto"/>
              <w:rPr>
                <w:ins w:id="895" w:author="DISA User" w:date="2015-09-18T13:59: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703525" w:rsidRPr="00120A4C" w:rsidRDefault="00703525" w:rsidP="00071186">
            <w:pPr>
              <w:pStyle w:val="ListParagraph"/>
              <w:numPr>
                <w:ilvl w:val="0"/>
                <w:numId w:val="3"/>
              </w:numPr>
              <w:spacing w:after="0" w:line="240" w:lineRule="auto"/>
              <w:rPr>
                <w:ins w:id="896" w:author="DISA User" w:date="2015-09-18T13:59:00Z"/>
                <w:rFonts w:eastAsia="Times New Roman"/>
                <w:b w:val="0"/>
                <w:sz w:val="20"/>
                <w:szCs w:val="20"/>
              </w:rPr>
            </w:pPr>
            <w:ins w:id="897" w:author="DISA User" w:date="2015-09-18T13:59:00Z">
              <w:r w:rsidRPr="00120A4C">
                <w:rPr>
                  <w:rFonts w:eastAsia="Times New Roman"/>
                  <w:b w:val="0"/>
                  <w:sz w:val="20"/>
                  <w:szCs w:val="20"/>
                </w:rPr>
                <w:t>REPORT FREQUENCY</w:t>
              </w:r>
            </w:ins>
            <w:ins w:id="898" w:author="DISA User" w:date="2015-09-18T14:02:00Z">
              <w:r w:rsidR="00071186" w:rsidRPr="00120A4C">
                <w:rPr>
                  <w:rFonts w:eastAsia="Times New Roman"/>
                  <w:b w:val="0"/>
                  <w:sz w:val="20"/>
                  <w:szCs w:val="20"/>
                </w:rPr>
                <w:t xml:space="preserve"> (F/F 484/</w:t>
              </w:r>
            </w:ins>
            <w:ins w:id="899" w:author="DISA User" w:date="2015-09-18T14:05:00Z">
              <w:r w:rsidR="00071186" w:rsidRPr="00120A4C">
                <w:rPr>
                  <w:rFonts w:eastAsia="Times New Roman"/>
                  <w:b w:val="0"/>
                  <w:sz w:val="20"/>
                  <w:szCs w:val="20"/>
                </w:rPr>
                <w:t>2</w:t>
              </w:r>
            </w:ins>
            <w:proofErr w:type="gramStart"/>
            <w:ins w:id="900" w:author="DISA User" w:date="2015-09-18T14:02:00Z">
              <w:r w:rsidR="00071186" w:rsidRPr="00120A4C">
                <w:rPr>
                  <w:rFonts w:eastAsia="Times New Roman"/>
                  <w:b w:val="0"/>
                  <w:sz w:val="20"/>
                  <w:szCs w:val="20"/>
                </w:rPr>
                <w:t>)</w:t>
              </w:r>
              <w:proofErr w:type="gramEnd"/>
              <w:r w:rsidR="00071186" w:rsidRPr="00120A4C">
                <w:rPr>
                  <w:rFonts w:eastAsia="Times New Roman"/>
                  <w:b w:val="0"/>
                  <w:sz w:val="20"/>
                  <w:szCs w:val="20"/>
                </w:rPr>
                <w:br/>
              </w:r>
            </w:ins>
            <w:ins w:id="901" w:author="DISA User" w:date="2015-09-18T14:05:00Z">
              <w:r w:rsidR="00071186" w:rsidRPr="00120A4C">
                <w:rPr>
                  <w:rFonts w:eastAsia="Times New Roman"/>
                  <w:b w:val="0"/>
                  <w:sz w:val="20"/>
                  <w:szCs w:val="20"/>
                </w:rPr>
                <w:t>The frequency with which a report is to be made available to the requester.</w:t>
              </w:r>
            </w:ins>
            <w:ins w:id="902" w:author="DISA User" w:date="2015-09-18T14:03:00Z">
              <w:r w:rsidR="00071186" w:rsidRPr="00120A4C">
                <w:rPr>
                  <w:rFonts w:eastAsia="Times New Roman"/>
                  <w:b w:val="0"/>
                  <w:sz w:val="20"/>
                  <w:szCs w:val="20"/>
                </w:rPr>
                <w:br/>
              </w:r>
              <w:r w:rsidR="00071186" w:rsidRPr="00120A4C">
                <w:rPr>
                  <w:rFonts w:eastAsia="Times New Roman"/>
                  <w:b w:val="0"/>
                  <w:sz w:val="20"/>
                  <w:szCs w:val="20"/>
                </w:rPr>
                <w:br/>
                <w:t>EXAMPLE: /</w:t>
              </w:r>
            </w:ins>
            <w:ins w:id="903" w:author="DISA User" w:date="2015-09-18T14:04:00Z">
              <w:r w:rsidR="00071186" w:rsidRPr="00120A4C">
                <w:rPr>
                  <w:rFonts w:eastAsia="Times New Roman"/>
                  <w:b w:val="0"/>
                  <w:sz w:val="20"/>
                  <w:szCs w:val="20"/>
                </w:rPr>
                <w:t>FREQ:DAILY</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703525" w:rsidRPr="004F214E" w:rsidRDefault="00071186" w:rsidP="004F214E">
            <w:pPr>
              <w:spacing w:after="0" w:line="240" w:lineRule="auto"/>
              <w:rPr>
                <w:ins w:id="904" w:author="DISA User" w:date="2015-09-18T13:59:00Z"/>
                <w:rFonts w:ascii="Courier New" w:eastAsia="Times New Roman" w:hAnsi="Courier New" w:cs="Courier New"/>
                <w:sz w:val="20"/>
                <w:szCs w:val="20"/>
              </w:rPr>
            </w:pPr>
            <w:ins w:id="905" w:author="DISA User" w:date="2015-09-18T14:04:00Z">
              <w:r>
                <w:rPr>
                  <w:rFonts w:ascii="Courier New" w:eastAsia="Times New Roman" w:hAnsi="Courier New" w:cs="Courier New"/>
                  <w:sz w:val="20"/>
                  <w:szCs w:val="20"/>
                </w:rPr>
                <w:t>FREQ</w:t>
              </w:r>
            </w:ins>
          </w:p>
        </w:tc>
      </w:tr>
      <w:tr w:rsidR="00071186" w:rsidRPr="004F214E" w:rsidTr="002A16F0">
        <w:trPr>
          <w:trHeight w:val="750"/>
          <w:tblCellSpacing w:w="15" w:type="dxa"/>
          <w:ins w:id="906" w:author="DISA User" w:date="2015-09-18T14:06: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4F214E" w:rsidRDefault="00071186" w:rsidP="004F214E">
            <w:pPr>
              <w:spacing w:after="0" w:line="240" w:lineRule="auto"/>
              <w:rPr>
                <w:ins w:id="907" w:author="DISA User" w:date="2015-09-18T14:06: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4F214E" w:rsidRDefault="00071186" w:rsidP="004F214E">
            <w:pPr>
              <w:spacing w:after="0" w:line="240" w:lineRule="auto"/>
              <w:jc w:val="center"/>
              <w:rPr>
                <w:ins w:id="908" w:author="DISA User" w:date="2015-09-18T14:06: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4F214E" w:rsidRDefault="00071186" w:rsidP="004F214E">
            <w:pPr>
              <w:spacing w:after="0" w:line="240" w:lineRule="auto"/>
              <w:rPr>
                <w:ins w:id="909" w:author="DISA User" w:date="2015-09-18T14:06: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120A4C" w:rsidRDefault="00071186" w:rsidP="00071186">
            <w:pPr>
              <w:pStyle w:val="ListParagraph"/>
              <w:numPr>
                <w:ilvl w:val="0"/>
                <w:numId w:val="3"/>
              </w:numPr>
              <w:spacing w:after="0" w:line="240" w:lineRule="auto"/>
              <w:rPr>
                <w:ins w:id="910" w:author="DISA User" w:date="2015-09-18T14:06:00Z"/>
                <w:rFonts w:eastAsia="Times New Roman"/>
                <w:b w:val="0"/>
                <w:sz w:val="20"/>
                <w:szCs w:val="20"/>
              </w:rPr>
            </w:pPr>
            <w:ins w:id="911" w:author="DISA User" w:date="2015-09-18T14:07:00Z">
              <w:r w:rsidRPr="00120A4C">
                <w:rPr>
                  <w:rFonts w:eastAsia="Times New Roman"/>
                  <w:b w:val="0"/>
                  <w:sz w:val="20"/>
                  <w:szCs w:val="20"/>
                </w:rPr>
                <w:t xml:space="preserve">TIME, NON-DISCRETE INDICATOR (F/F </w:t>
              </w:r>
            </w:ins>
            <w:ins w:id="912" w:author="DISA User" w:date="2015-09-18T14:08:00Z">
              <w:r w:rsidRPr="00120A4C">
                <w:rPr>
                  <w:rFonts w:eastAsia="Times New Roman"/>
                  <w:b w:val="0"/>
                  <w:sz w:val="20"/>
                  <w:szCs w:val="20"/>
                </w:rPr>
                <w:t>2309/12</w:t>
              </w:r>
              <w:proofErr w:type="gramStart"/>
              <w:r w:rsidRPr="00120A4C">
                <w:rPr>
                  <w:rFonts w:eastAsia="Times New Roman"/>
                  <w:b w:val="0"/>
                  <w:sz w:val="20"/>
                  <w:szCs w:val="20"/>
                </w:rPr>
                <w:t>)</w:t>
              </w:r>
              <w:proofErr w:type="gramEnd"/>
              <w:r w:rsidRPr="00120A4C">
                <w:rPr>
                  <w:rFonts w:eastAsia="Times New Roman"/>
                  <w:b w:val="0"/>
                  <w:sz w:val="20"/>
                  <w:szCs w:val="20"/>
                </w:rPr>
                <w:br/>
                <w:t>The time, non-discrete indicator.</w:t>
              </w:r>
              <w:r w:rsidRPr="00120A4C">
                <w:rPr>
                  <w:rFonts w:eastAsia="Times New Roman"/>
                  <w:b w:val="0"/>
                  <w:sz w:val="20"/>
                  <w:szCs w:val="20"/>
                </w:rPr>
                <w:br/>
              </w:r>
              <w:r w:rsidRPr="00120A4C">
                <w:rPr>
                  <w:rFonts w:eastAsia="Times New Roman"/>
                  <w:b w:val="0"/>
                  <w:sz w:val="20"/>
                  <w:szCs w:val="20"/>
                </w:rPr>
                <w:br/>
                <w:t>EXAMPLE: /QUAL:</w:t>
              </w:r>
            </w:ins>
            <w:ins w:id="913" w:author="DISA User" w:date="2015-09-18T14:09:00Z">
              <w:r w:rsidRPr="00120A4C">
                <w:rPr>
                  <w:rFonts w:eastAsia="Times New Roman"/>
                  <w:b w:val="0"/>
                  <w:sz w:val="20"/>
                  <w:szCs w:val="20"/>
                </w:rPr>
                <w:t>AS REQD</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4F214E" w:rsidRDefault="00071186" w:rsidP="004F214E">
            <w:pPr>
              <w:spacing w:after="0" w:line="240" w:lineRule="auto"/>
              <w:rPr>
                <w:ins w:id="914" w:author="DISA User" w:date="2015-09-18T14:06:00Z"/>
                <w:rFonts w:ascii="Courier New" w:eastAsia="Times New Roman" w:hAnsi="Courier New" w:cs="Courier New"/>
                <w:sz w:val="20"/>
                <w:szCs w:val="20"/>
              </w:rPr>
            </w:pPr>
            <w:ins w:id="915" w:author="DISA User" w:date="2015-09-18T14:06:00Z">
              <w:r>
                <w:rPr>
                  <w:rFonts w:ascii="Courier New" w:eastAsia="Times New Roman" w:hAnsi="Courier New" w:cs="Courier New"/>
                  <w:sz w:val="20"/>
                  <w:szCs w:val="20"/>
                </w:rPr>
                <w:t>QUAL</w:t>
              </w:r>
            </w:ins>
          </w:p>
        </w:tc>
      </w:tr>
      <w:tr w:rsidR="00071186" w:rsidRPr="004F214E" w:rsidTr="002A16F0">
        <w:trPr>
          <w:trHeight w:val="750"/>
          <w:tblCellSpacing w:w="15" w:type="dxa"/>
          <w:ins w:id="916" w:author="DISA User" w:date="2015-09-18T14:10: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4F214E" w:rsidRDefault="00071186" w:rsidP="004F214E">
            <w:pPr>
              <w:spacing w:after="0" w:line="240" w:lineRule="auto"/>
              <w:rPr>
                <w:ins w:id="917" w:author="DISA User" w:date="2015-09-18T14:10: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4F214E" w:rsidRDefault="00071186" w:rsidP="004F214E">
            <w:pPr>
              <w:spacing w:after="0" w:line="240" w:lineRule="auto"/>
              <w:jc w:val="center"/>
              <w:rPr>
                <w:ins w:id="918" w:author="DISA User" w:date="2015-09-18T14:10: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120A4C" w:rsidRDefault="00071186" w:rsidP="004F214E">
            <w:pPr>
              <w:spacing w:after="0" w:line="240" w:lineRule="auto"/>
              <w:rPr>
                <w:ins w:id="919" w:author="DISA User" w:date="2015-09-18T14:10: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120A4C" w:rsidRDefault="003E4068" w:rsidP="003E4068">
            <w:pPr>
              <w:pStyle w:val="ListParagraph"/>
              <w:numPr>
                <w:ilvl w:val="0"/>
                <w:numId w:val="3"/>
              </w:numPr>
              <w:spacing w:after="0" w:line="240" w:lineRule="auto"/>
              <w:rPr>
                <w:ins w:id="920" w:author="DISA User" w:date="2015-09-18T14:10:00Z"/>
                <w:rFonts w:eastAsia="Times New Roman"/>
                <w:b w:val="0"/>
                <w:sz w:val="20"/>
                <w:szCs w:val="20"/>
              </w:rPr>
            </w:pPr>
            <w:ins w:id="921" w:author="DISA User" w:date="2015-09-18T14:11:00Z">
              <w:r w:rsidRPr="00120A4C">
                <w:rPr>
                  <w:b w:val="0"/>
                  <w:sz w:val="20"/>
                  <w:szCs w:val="20"/>
                  <w:u w:val="single"/>
                </w:rPr>
                <w:t>DATE-TIME GROUP</w:t>
              </w:r>
            </w:ins>
            <w:ins w:id="922" w:author="DISA User" w:date="2015-09-18T14:13:00Z">
              <w:r w:rsidRPr="00120A4C">
                <w:rPr>
                  <w:b w:val="0"/>
                  <w:sz w:val="20"/>
                  <w:szCs w:val="20"/>
                  <w:u w:val="single"/>
                </w:rPr>
                <w:t xml:space="preserve"> (F/F 647/1</w:t>
              </w:r>
              <w:proofErr w:type="gramStart"/>
              <w:r w:rsidRPr="00120A4C">
                <w:rPr>
                  <w:b w:val="0"/>
                  <w:sz w:val="20"/>
                  <w:szCs w:val="20"/>
                  <w:u w:val="single"/>
                </w:rPr>
                <w:t>)</w:t>
              </w:r>
            </w:ins>
            <w:proofErr w:type="gramEnd"/>
            <w:ins w:id="923" w:author="DISA User" w:date="2015-09-18T14:11:00Z">
              <w:r w:rsidRPr="00120A4C">
                <w:rPr>
                  <w:b w:val="0"/>
                  <w:sz w:val="20"/>
                  <w:szCs w:val="20"/>
                </w:rPr>
                <w:br/>
                <w:t>A point in time expressed as date-time group (DTG). Expressed as six digits with a time zone suffix and the standardized abbreviation for the month and a 4-digit year. The first pair of the six digits represents the day; the hour; and the minutes. The time zone suffix can be one of 35 time zones, to include 10 half-hour increment time zones based upon the local standard time, Greenwich, England (UTC).</w:t>
              </w:r>
              <w:r w:rsidRPr="00120A4C">
                <w:rPr>
                  <w:b w:val="0"/>
                </w:rPr>
                <w:br/>
              </w:r>
              <w:r w:rsidRPr="00120A4C">
                <w:rPr>
                  <w:b w:val="0"/>
                </w:rPr>
                <w:br/>
              </w:r>
              <w:r w:rsidRPr="00120A4C">
                <w:rPr>
                  <w:b w:val="0"/>
                  <w:sz w:val="20"/>
                  <w:szCs w:val="20"/>
                </w:rPr>
                <w:t xml:space="preserve">ALLOWABLE ENTRIES: </w:t>
              </w:r>
              <w:r w:rsidRPr="00120A4C">
                <w:rPr>
                  <w:b w:val="0"/>
                  <w:color w:val="800000"/>
                  <w:sz w:val="20"/>
                  <w:szCs w:val="20"/>
                </w:rPr>
                <w:t>(0[1-9]|(1|2)[0-9]|3(0|1))((0|1)[0-9]|2[0-3])[0-5][0-9][A-IK-Z0-9](JAN|FEB|MAR|APR|MAY|JUN|JUL|AUG|SEP|OCT|NOV|DEC)[0-9]{4}</w:t>
              </w:r>
              <w:r w:rsidRPr="00120A4C">
                <w:rPr>
                  <w:b w:val="0"/>
                  <w:color w:val="800000"/>
                  <w:sz w:val="20"/>
                  <w:szCs w:val="20"/>
                </w:rPr>
                <w:br/>
                <w:t xml:space="preserve">The first element is a 2-digit number representing the day, in values from 01 to 31. The second element is a 2-digit number representing the hour, in values from 00 to 23. The third element is a 2-digit number representing the minute, in values from 00 to 59. The fourth element is a single alphanumeric character representing one of the 35 time zones, to include 10 half-hour increment time zones based upon the local standard time, Greenwich, England (UTC). The fifth element is a 3-letter abbreviated month name, allowing a choice of JAN, FEB, MAR, APR, MAY, JUN, JUL, AUG, SEP, OCT, NOV, DEC. The sixth element is a 4-digit number representing the year, in values from 0000 to 9999. The time zone suffix can be one of 35 time zones, to include 10 half-hour increment time zones based upon the local standard time, Greenwich, England (UTC). The time zones UTC Plus 1 Hour through UTC Plus 12 Hours are represented by the letters A through M, respectively, omitting the letter J; the time zones UTC Minus 1 Hour through UTC Minus 12 Hours are represented by the letters N through Y, respectively; time zone UTC is represented by the letter Z; the half-hour increment time zones UTC Plus 3:30 Hours through UTC Plus 6:30 Hours are represented by are represented the numbers 0 </w:t>
              </w:r>
              <w:r w:rsidRPr="00120A4C">
                <w:rPr>
                  <w:b w:val="0"/>
                  <w:color w:val="800000"/>
                  <w:sz w:val="20"/>
                  <w:szCs w:val="20"/>
                </w:rPr>
                <w:lastRenderedPageBreak/>
                <w:t>through 3, respectively; UTC Plus 9:30 Hours through UTC Plus 11:30 Hours are represented by the numbers 4 through 6, respectively; UTC Minus 3:30 Hours is represented by the number 7, and UTC Minus 8:30 Hours and UTC Minus 9:30 Hours are represented by the numbers 8 and 9, respectively.</w:t>
              </w:r>
            </w:ins>
            <w:ins w:id="924" w:author="DISA User" w:date="2015-09-18T14:12:00Z">
              <w:r w:rsidRPr="00120A4C">
                <w:rPr>
                  <w:b w:val="0"/>
                  <w:color w:val="800000"/>
                  <w:sz w:val="20"/>
                  <w:szCs w:val="20"/>
                </w:rPr>
                <w:br/>
              </w:r>
              <w:r w:rsidRPr="00120A4C">
                <w:rPr>
                  <w:b w:val="0"/>
                  <w:color w:val="800000"/>
                  <w:sz w:val="20"/>
                  <w:szCs w:val="20"/>
                </w:rPr>
                <w:br/>
                <w:t>EXAMPLE: /</w:t>
              </w:r>
              <w:r w:rsidRPr="00120A4C">
                <w:rPr>
                  <w:b w:val="0"/>
                  <w:sz w:val="20"/>
                  <w:szCs w:val="20"/>
                  <w:lang w:val="en-GB"/>
                </w:rPr>
                <w:t>DTG:121600ZAUG2015</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071186" w:rsidRPr="004F214E" w:rsidRDefault="003E4068" w:rsidP="004F214E">
            <w:pPr>
              <w:spacing w:after="0" w:line="240" w:lineRule="auto"/>
              <w:rPr>
                <w:ins w:id="925" w:author="DISA User" w:date="2015-09-18T14:10:00Z"/>
                <w:rFonts w:ascii="Courier New" w:eastAsia="Times New Roman" w:hAnsi="Courier New" w:cs="Courier New"/>
                <w:sz w:val="20"/>
                <w:szCs w:val="20"/>
              </w:rPr>
            </w:pPr>
            <w:ins w:id="926" w:author="DISA User" w:date="2015-09-18T14:12:00Z">
              <w:r>
                <w:rPr>
                  <w:rFonts w:ascii="Courier New" w:eastAsia="Times New Roman" w:hAnsi="Courier New" w:cs="Courier New"/>
                  <w:sz w:val="20"/>
                  <w:szCs w:val="20"/>
                </w:rPr>
                <w:lastRenderedPageBreak/>
                <w:t>DTG</w:t>
              </w:r>
            </w:ins>
          </w:p>
        </w:tc>
      </w:tr>
      <w:tr w:rsidR="003E4068" w:rsidRPr="004F214E" w:rsidTr="002A16F0">
        <w:trPr>
          <w:trHeight w:val="750"/>
          <w:tblCellSpacing w:w="15" w:type="dxa"/>
          <w:ins w:id="927" w:author="DISA User" w:date="2015-09-18T14:13: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4F214E" w:rsidRDefault="003E4068" w:rsidP="004F214E">
            <w:pPr>
              <w:spacing w:after="0" w:line="240" w:lineRule="auto"/>
              <w:rPr>
                <w:ins w:id="928" w:author="DISA User" w:date="2015-09-18T14:13: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4F214E" w:rsidRDefault="003E4068" w:rsidP="004F214E">
            <w:pPr>
              <w:spacing w:after="0" w:line="240" w:lineRule="auto"/>
              <w:jc w:val="center"/>
              <w:rPr>
                <w:ins w:id="929" w:author="DISA User" w:date="2015-09-18T14:13: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4F214E" w:rsidRDefault="003E4068" w:rsidP="004F214E">
            <w:pPr>
              <w:spacing w:after="0" w:line="240" w:lineRule="auto"/>
              <w:rPr>
                <w:ins w:id="930" w:author="DISA User" w:date="2015-09-18T14:13: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120A4C" w:rsidRDefault="003E4068" w:rsidP="003E4068">
            <w:pPr>
              <w:pStyle w:val="ListParagraph"/>
              <w:numPr>
                <w:ilvl w:val="0"/>
                <w:numId w:val="3"/>
              </w:numPr>
              <w:spacing w:after="0" w:line="240" w:lineRule="auto"/>
              <w:rPr>
                <w:ins w:id="931" w:author="DISA User" w:date="2015-09-18T14:13:00Z"/>
                <w:rFonts w:eastAsia="Times New Roman"/>
                <w:b w:val="0"/>
                <w:sz w:val="20"/>
                <w:szCs w:val="20"/>
              </w:rPr>
            </w:pPr>
            <w:ins w:id="932" w:author="DISA User" w:date="2015-09-18T14:15:00Z">
              <w:r w:rsidRPr="00120A4C">
                <w:rPr>
                  <w:rFonts w:eastAsia="Times New Roman"/>
                  <w:b w:val="0"/>
                  <w:sz w:val="20"/>
                  <w:szCs w:val="20"/>
                </w:rPr>
                <w:t>MILITARY TIME (F/F 315/1</w:t>
              </w:r>
              <w:proofErr w:type="gramStart"/>
              <w:r w:rsidRPr="00120A4C">
                <w:rPr>
                  <w:rFonts w:eastAsia="Times New Roman"/>
                  <w:b w:val="0"/>
                  <w:sz w:val="20"/>
                  <w:szCs w:val="20"/>
                </w:rPr>
                <w:t>)</w:t>
              </w:r>
            </w:ins>
            <w:proofErr w:type="gramEnd"/>
            <w:ins w:id="933" w:author="DISA User" w:date="2015-09-18T14:16:00Z">
              <w:r w:rsidRPr="00120A4C">
                <w:rPr>
                  <w:rFonts w:eastAsia="Times New Roman"/>
                  <w:b w:val="0"/>
                  <w:sz w:val="20"/>
                  <w:szCs w:val="20"/>
                </w:rPr>
                <w:br/>
                <w:t>The time of the event. The first element is a number representing the hour, in values from 00 to 23. The second element is a number representing the minute, in values from 00 to 59. The third element is a single alphanumeric character representing one of 35 time zones, to include 10 half-hour increment time zones based upon the local standard time, Greenwich, England (UTC).</w:t>
              </w:r>
              <w:r w:rsidRPr="00120A4C">
                <w:rPr>
                  <w:rFonts w:eastAsia="Times New Roman"/>
                  <w:b w:val="0"/>
                  <w:sz w:val="20"/>
                  <w:szCs w:val="20"/>
                </w:rPr>
                <w:br/>
              </w:r>
              <w:r w:rsidRPr="00120A4C">
                <w:rPr>
                  <w:rFonts w:eastAsia="Times New Roman"/>
                  <w:b w:val="0"/>
                  <w:sz w:val="20"/>
                  <w:szCs w:val="20"/>
                </w:rPr>
                <w:br/>
              </w:r>
              <w:r w:rsidRPr="00120A4C">
                <w:rPr>
                  <w:b w:val="0"/>
                  <w:sz w:val="20"/>
                  <w:szCs w:val="20"/>
                </w:rPr>
                <w:t>ALLOWABLE ENTRIES: ((0|1</w:t>
              </w:r>
              <w:proofErr w:type="gramStart"/>
              <w:r w:rsidRPr="00120A4C">
                <w:rPr>
                  <w:b w:val="0"/>
                  <w:sz w:val="20"/>
                  <w:szCs w:val="20"/>
                </w:rPr>
                <w:t>)[</w:t>
              </w:r>
              <w:proofErr w:type="gramEnd"/>
              <w:r w:rsidRPr="00120A4C">
                <w:rPr>
                  <w:b w:val="0"/>
                  <w:sz w:val="20"/>
                  <w:szCs w:val="20"/>
                </w:rPr>
                <w:t>0-9]|2[0-3])[0-5][0-9][A-IK-Z0-9]</w:t>
              </w:r>
              <w:r w:rsidRPr="00120A4C">
                <w:rPr>
                  <w:b w:val="0"/>
                  <w:sz w:val="20"/>
                  <w:szCs w:val="20"/>
                </w:rPr>
                <w:br/>
              </w:r>
            </w:ins>
            <w:ins w:id="934" w:author="DISA User" w:date="2015-09-18T14:18:00Z">
              <w:r w:rsidRPr="00120A4C">
                <w:rPr>
                  <w:rFonts w:eastAsia="Times New Roman"/>
                  <w:b w:val="0"/>
                  <w:sz w:val="20"/>
                  <w:szCs w:val="20"/>
                </w:rPr>
                <w:t>The first element is a number representing the hour, in values from 00 to 23. The second element is a number representing the minute, in values from 00 to 59. The third element is a single alphanumeric character representing one of 35 time zones, to include 10 half-hour increment time zones based upon the local standard time, Greenwich, England (UTC).</w:t>
              </w:r>
              <w:r w:rsidRPr="00120A4C">
                <w:rPr>
                  <w:rFonts w:eastAsia="Times New Roman"/>
                  <w:b w:val="0"/>
                  <w:sz w:val="20"/>
                  <w:szCs w:val="20"/>
                </w:rPr>
                <w:br/>
              </w:r>
              <w:r w:rsidRPr="00120A4C">
                <w:rPr>
                  <w:rFonts w:eastAsia="Times New Roman"/>
                  <w:b w:val="0"/>
                  <w:sz w:val="20"/>
                  <w:szCs w:val="20"/>
                </w:rPr>
                <w:br/>
                <w:t xml:space="preserve">EXAMPLE: </w:t>
              </w:r>
            </w:ins>
            <w:ins w:id="935" w:author="DISA User" w:date="2015-09-18T14:19:00Z">
              <w:r w:rsidRPr="00120A4C">
                <w:rPr>
                  <w:rFonts w:eastAsia="Times New Roman"/>
                  <w:b w:val="0"/>
                  <w:sz w:val="20"/>
                  <w:szCs w:val="20"/>
                </w:rPr>
                <w:t>/</w:t>
              </w:r>
              <w:r w:rsidRPr="00120A4C">
                <w:rPr>
                  <w:b w:val="0"/>
                  <w:sz w:val="20"/>
                  <w:szCs w:val="20"/>
                  <w:lang w:val="en-GB"/>
                </w:rPr>
                <w:t>MIL:1200Z</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4F214E" w:rsidRDefault="003E4068" w:rsidP="004F214E">
            <w:pPr>
              <w:spacing w:after="0" w:line="240" w:lineRule="auto"/>
              <w:rPr>
                <w:ins w:id="936" w:author="DISA User" w:date="2015-09-18T14:13:00Z"/>
                <w:rFonts w:ascii="Courier New" w:eastAsia="Times New Roman" w:hAnsi="Courier New" w:cs="Courier New"/>
                <w:sz w:val="20"/>
                <w:szCs w:val="20"/>
              </w:rPr>
            </w:pPr>
            <w:ins w:id="937" w:author="DISA User" w:date="2015-09-18T14:19:00Z">
              <w:r>
                <w:rPr>
                  <w:rFonts w:ascii="Courier New" w:eastAsia="Times New Roman" w:hAnsi="Courier New" w:cs="Courier New"/>
                  <w:sz w:val="20"/>
                  <w:szCs w:val="20"/>
                </w:rPr>
                <w:t>MIL</w:t>
              </w:r>
            </w:ins>
          </w:p>
        </w:tc>
      </w:tr>
      <w:tr w:rsidR="003E4068" w:rsidRPr="004F214E" w:rsidTr="002A16F0">
        <w:trPr>
          <w:trHeight w:val="750"/>
          <w:tblCellSpacing w:w="15" w:type="dxa"/>
          <w:ins w:id="938" w:author="DISA User" w:date="2015-09-18T14:19: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4F214E" w:rsidRDefault="003E4068" w:rsidP="004F214E">
            <w:pPr>
              <w:spacing w:after="0" w:line="240" w:lineRule="auto"/>
              <w:rPr>
                <w:ins w:id="939" w:author="DISA User" w:date="2015-09-18T14:19: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4F214E" w:rsidRDefault="003E4068" w:rsidP="004F214E">
            <w:pPr>
              <w:spacing w:after="0" w:line="240" w:lineRule="auto"/>
              <w:jc w:val="center"/>
              <w:rPr>
                <w:ins w:id="940" w:author="DISA User" w:date="2015-09-18T14:19: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4F214E" w:rsidRDefault="003E4068" w:rsidP="004F214E">
            <w:pPr>
              <w:spacing w:after="0" w:line="240" w:lineRule="auto"/>
              <w:rPr>
                <w:ins w:id="941" w:author="DISA User" w:date="2015-09-18T14:19: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120A4C" w:rsidRDefault="003E4068" w:rsidP="002A16F0">
            <w:pPr>
              <w:pStyle w:val="ListParagraph"/>
              <w:numPr>
                <w:ilvl w:val="0"/>
                <w:numId w:val="3"/>
              </w:numPr>
              <w:spacing w:after="0" w:line="240" w:lineRule="auto"/>
              <w:rPr>
                <w:ins w:id="942" w:author="DISA User" w:date="2015-09-18T14:19:00Z"/>
                <w:rFonts w:eastAsia="Times New Roman"/>
                <w:b w:val="0"/>
                <w:sz w:val="20"/>
                <w:szCs w:val="20"/>
              </w:rPr>
            </w:pPr>
            <w:ins w:id="943" w:author="DISA User" w:date="2015-09-18T14:20:00Z">
              <w:r w:rsidRPr="00120A4C">
                <w:rPr>
                  <w:rFonts w:eastAsia="Times New Roman"/>
                  <w:b w:val="0"/>
                  <w:sz w:val="20"/>
                  <w:szCs w:val="20"/>
                </w:rPr>
                <w:t>TIME AMPLICATION COMMENT (150/</w:t>
              </w:r>
            </w:ins>
            <w:ins w:id="944" w:author="DISA User" w:date="2015-09-18T14:22:00Z">
              <w:r w:rsidR="002A16F0" w:rsidRPr="00120A4C">
                <w:rPr>
                  <w:rFonts w:eastAsia="Times New Roman"/>
                  <w:b w:val="0"/>
                  <w:sz w:val="20"/>
                  <w:szCs w:val="20"/>
                </w:rPr>
                <w:t>55</w:t>
              </w:r>
              <w:proofErr w:type="gramStart"/>
              <w:r w:rsidR="002A16F0" w:rsidRPr="00120A4C">
                <w:rPr>
                  <w:rFonts w:eastAsia="Times New Roman"/>
                  <w:b w:val="0"/>
                  <w:sz w:val="20"/>
                  <w:szCs w:val="20"/>
                </w:rPr>
                <w:t>)</w:t>
              </w:r>
              <w:proofErr w:type="gramEnd"/>
              <w:r w:rsidR="002A16F0" w:rsidRPr="00120A4C">
                <w:rPr>
                  <w:rFonts w:eastAsia="Times New Roman"/>
                  <w:b w:val="0"/>
                  <w:sz w:val="20"/>
                  <w:szCs w:val="20"/>
                </w:rPr>
                <w:br/>
                <w:t>Additional information about the mission timing.</w:t>
              </w:r>
              <w:r w:rsidR="002A16F0" w:rsidRPr="00120A4C">
                <w:rPr>
                  <w:rFonts w:eastAsia="Times New Roman"/>
                  <w:b w:val="0"/>
                  <w:sz w:val="20"/>
                  <w:szCs w:val="20"/>
                </w:rPr>
                <w:br/>
              </w:r>
              <w:r w:rsidR="002A16F0" w:rsidRPr="00120A4C">
                <w:rPr>
                  <w:rFonts w:eastAsia="Times New Roman"/>
                  <w:b w:val="0"/>
                  <w:sz w:val="20"/>
                  <w:szCs w:val="20"/>
                </w:rPr>
                <w:br/>
              </w:r>
              <w:r w:rsidR="002A16F0" w:rsidRPr="00120A4C">
                <w:rPr>
                  <w:b w:val="0"/>
                  <w:sz w:val="20"/>
                  <w:szCs w:val="20"/>
                </w:rPr>
                <w:t>ALLOWABLE ENTRIES:</w:t>
              </w:r>
              <w:r w:rsidR="002A16F0" w:rsidRPr="00120A4C">
                <w:rPr>
                  <w:b w:val="0"/>
                </w:rPr>
                <w:t xml:space="preserve"> </w:t>
              </w:r>
              <w:r w:rsidR="002A16F0" w:rsidRPr="00120A4C">
                <w:rPr>
                  <w:b w:val="0"/>
                  <w:sz w:val="20"/>
                  <w:szCs w:val="20"/>
                </w:rPr>
                <w:t>[\-A-Z0-9&amp;#</w:t>
              </w:r>
              <w:proofErr w:type="gramStart"/>
              <w:r w:rsidR="002A16F0" w:rsidRPr="00120A4C">
                <w:rPr>
                  <w:b w:val="0"/>
                  <w:sz w:val="20"/>
                  <w:szCs w:val="20"/>
                </w:rPr>
                <w:t>x20;</w:t>
              </w:r>
              <w:proofErr w:type="gramEnd"/>
              <w:r w:rsidR="002A16F0" w:rsidRPr="00120A4C">
                <w:rPr>
                  <w:b w:val="0"/>
                  <w:sz w:val="20"/>
                  <w:szCs w:val="20"/>
                </w:rPr>
                <w:t>\.,\(\)&amp;amp;\?!@#$%\^\*=_\+\[\]\{\}\\&amp;quot;';&gt;&amp;lt;~`\|a-z]{1,11}</w:t>
              </w:r>
            </w:ins>
            <w:ins w:id="945" w:author="DISA User" w:date="2015-09-18T14:23:00Z">
              <w:r w:rsidR="002A16F0" w:rsidRPr="00120A4C">
                <w:rPr>
                  <w:b w:val="0"/>
                  <w:sz w:val="20"/>
                  <w:szCs w:val="20"/>
                </w:rPr>
                <w:br/>
              </w:r>
              <w:r w:rsidR="002A16F0" w:rsidRPr="00120A4C">
                <w:rPr>
                  <w:b w:val="0"/>
                  <w:sz w:val="20"/>
                  <w:szCs w:val="20"/>
                </w:rPr>
                <w:br/>
                <w:t>EXAMPLE: /OTHER:TBC</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3E4068" w:rsidRPr="004F214E" w:rsidRDefault="002A16F0" w:rsidP="004F214E">
            <w:pPr>
              <w:spacing w:after="0" w:line="240" w:lineRule="auto"/>
              <w:rPr>
                <w:ins w:id="946" w:author="DISA User" w:date="2015-09-18T14:19:00Z"/>
                <w:rFonts w:ascii="Courier New" w:eastAsia="Times New Roman" w:hAnsi="Courier New" w:cs="Courier New"/>
                <w:sz w:val="20"/>
                <w:szCs w:val="20"/>
              </w:rPr>
            </w:pPr>
            <w:ins w:id="947" w:author="DISA User" w:date="2015-09-18T14:23:00Z">
              <w:r>
                <w:rPr>
                  <w:rFonts w:ascii="Courier New" w:eastAsia="Times New Roman" w:hAnsi="Courier New" w:cs="Courier New"/>
                  <w:sz w:val="20"/>
                  <w:szCs w:val="20"/>
                </w:rPr>
                <w:t>OTHER</w:t>
              </w:r>
            </w:ins>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del w:id="948" w:author="DISA User" w:date="2015-09-18T14:32:00Z">
              <w:r w:rsidRPr="004F214E" w:rsidDel="00C46295">
                <w:rPr>
                  <w:rFonts w:ascii="Courier New" w:eastAsia="Times New Roman" w:hAnsi="Courier New" w:cs="Courier New"/>
                  <w:b/>
                  <w:bCs/>
                  <w:color w:val="FF0000"/>
                  <w:sz w:val="20"/>
                  <w:szCs w:val="20"/>
                </w:rPr>
                <w:delText>M</w:delText>
              </w:r>
            </w:del>
            <w:ins w:id="949" w:author="DISA User" w:date="2015-09-18T14:32:00Z">
              <w:r w:rsidR="00C46295">
                <w:rPr>
                  <w:rFonts w:ascii="Courier New" w:eastAsia="Times New Roman" w:hAnsi="Courier New" w:cs="Courier New"/>
                  <w:b/>
                  <w:bCs/>
                  <w:color w:val="FF0000"/>
                  <w:sz w:val="20"/>
                  <w:szCs w:val="20"/>
                </w:rPr>
                <w:t xml:space="preserve"> O</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950" w:author="DISA User" w:date="2015-09-18T14:26:00Z">
              <w:r w:rsidRPr="004F214E" w:rsidDel="002A16F0">
                <w:rPr>
                  <w:rFonts w:ascii="Courier New" w:eastAsia="Times New Roman" w:hAnsi="Courier New" w:cs="Courier New"/>
                  <w:sz w:val="20"/>
                  <w:szCs w:val="20"/>
                </w:rPr>
                <w:delText>ARRIVE NO LATER THAN</w:delText>
              </w:r>
            </w:del>
            <w:ins w:id="951" w:author="DISA User" w:date="2015-09-18T14:26:00Z">
              <w:r w:rsidR="002A16F0">
                <w:rPr>
                  <w:rFonts w:ascii="Courier New" w:eastAsia="Times New Roman" w:hAnsi="Courier New" w:cs="Courier New"/>
                  <w:sz w:val="20"/>
                  <w:szCs w:val="20"/>
                </w:rPr>
                <w:br/>
                <w:t>SUBMIT NLT</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952" w:author="DISA User" w:date="2015-09-18T14:26:00Z">
              <w:r w:rsidRPr="004F214E" w:rsidDel="002A16F0">
                <w:rPr>
                  <w:rFonts w:ascii="Courier New" w:eastAsia="Times New Roman" w:hAnsi="Courier New" w:cs="Courier New"/>
                  <w:sz w:val="20"/>
                  <w:szCs w:val="20"/>
                </w:rPr>
                <w:delText>The No Later Time (NLT) the report is to arrive by or "AS REQD".</w:delText>
              </w:r>
            </w:del>
            <w:ins w:id="953" w:author="DISA User" w:date="2015-09-18T14:26:00Z">
              <w:r w:rsidR="002A16F0">
                <w:rPr>
                  <w:rFonts w:ascii="Courier New" w:eastAsia="Times New Roman" w:hAnsi="Courier New" w:cs="Courier New"/>
                  <w:sz w:val="20"/>
                  <w:szCs w:val="20"/>
                </w:rPr>
                <w:br/>
                <w:t>The time for which the report has to be submitted for review.</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954" w:author="DISA User" w:date="2015-09-18T14:25:00Z">
              <w:r w:rsidRPr="004F214E" w:rsidDel="002A16F0">
                <w:rPr>
                  <w:rFonts w:ascii="Courier New" w:eastAsia="Times New Roman" w:hAnsi="Courier New" w:cs="Courier New"/>
                  <w:sz w:val="20"/>
                  <w:szCs w:val="20"/>
                </w:rPr>
                <w:delText xml:space="preserve">A. </w:delText>
              </w:r>
              <w:r w:rsidRPr="004F214E" w:rsidDel="002A16F0">
                <w:rPr>
                  <w:rFonts w:ascii="Courier New" w:eastAsia="Times New Roman" w:hAnsi="Courier New" w:cs="Courier New"/>
                  <w:color w:val="008000"/>
                  <w:sz w:val="20"/>
                  <w:szCs w:val="20"/>
                  <w:u w:val="single"/>
                </w:rPr>
                <w:delText>TIME, HOUR-MINUTE</w:delText>
              </w:r>
              <w:r w:rsidRPr="004F214E" w:rsidDel="002A16F0">
                <w:rPr>
                  <w:rFonts w:ascii="Courier New" w:eastAsia="Times New Roman" w:hAnsi="Courier New" w:cs="Courier New"/>
                  <w:sz w:val="20"/>
                  <w:szCs w:val="20"/>
                </w:rPr>
                <w:br/>
              </w:r>
              <w:r w:rsidRPr="004F214E" w:rsidDel="002A16F0">
                <w:rPr>
                  <w:rFonts w:ascii="Courier New" w:eastAsia="Times New Roman" w:hAnsi="Courier New" w:cs="Courier New"/>
                  <w:sz w:val="20"/>
                  <w:szCs w:val="20"/>
                </w:rPr>
                <w:br/>
                <w:delText>The timekeeping in hours and minutes of the twenty-four (24) hour period of a calendar day.</w:delText>
              </w:r>
              <w:r w:rsidRPr="004F214E" w:rsidDel="002A16F0">
                <w:rPr>
                  <w:rFonts w:ascii="Courier New" w:eastAsia="Times New Roman" w:hAnsi="Courier New" w:cs="Courier New"/>
                  <w:sz w:val="20"/>
                  <w:szCs w:val="20"/>
                </w:rPr>
                <w:br/>
                <w:delText xml:space="preserve">EXPRESS AS FOLLOWS: </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955" w:author="DISA User" w:date="2015-09-18T14:25:00Z">
              <w:r w:rsidRPr="004F214E" w:rsidDel="002A16F0">
                <w:rPr>
                  <w:rFonts w:ascii="Courier New" w:eastAsia="Times New Roman" w:hAnsi="Courier New" w:cs="Courier New"/>
                  <w:sz w:val="20"/>
                  <w:szCs w:val="20"/>
                </w:rPr>
                <w:delText xml:space="preserve">NLT </w:delText>
              </w:r>
            </w:del>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378"/>
              <w:gridCol w:w="7184"/>
            </w:tblGrid>
            <w:tr w:rsidR="004F214E" w:rsidRPr="004F214E" w:rsidDel="002A16F0">
              <w:trPr>
                <w:trHeight w:val="750"/>
                <w:tblCellSpacing w:w="0" w:type="dxa"/>
                <w:del w:id="956" w:author="DISA User" w:date="2015-09-18T14:25:00Z"/>
              </w:trPr>
              <w:tc>
                <w:tcPr>
                  <w:tcW w:w="250" w:type="pct"/>
                  <w:shd w:val="clear" w:color="auto" w:fill="FFFFF0"/>
                  <w:tcMar>
                    <w:top w:w="15" w:type="dxa"/>
                    <w:left w:w="15" w:type="dxa"/>
                    <w:bottom w:w="15" w:type="dxa"/>
                    <w:right w:w="15" w:type="dxa"/>
                  </w:tcMar>
                  <w:vAlign w:val="center"/>
                  <w:hideMark/>
                </w:tcPr>
                <w:p w:rsidR="004F214E" w:rsidRPr="004F214E" w:rsidDel="002A16F0" w:rsidRDefault="004F214E" w:rsidP="004F214E">
                  <w:pPr>
                    <w:spacing w:after="0" w:line="240" w:lineRule="auto"/>
                    <w:rPr>
                      <w:del w:id="957" w:author="DISA User" w:date="2015-09-18T14:25:00Z"/>
                      <w:rFonts w:ascii="Courier New" w:eastAsia="Times New Roman" w:hAnsi="Courier New" w:cs="Courier New"/>
                      <w:sz w:val="20"/>
                      <w:szCs w:val="20"/>
                    </w:rPr>
                  </w:pPr>
                </w:p>
              </w:tc>
              <w:tc>
                <w:tcPr>
                  <w:tcW w:w="4750" w:type="pct"/>
                  <w:shd w:val="clear" w:color="auto" w:fill="FFFFF0"/>
                  <w:tcMar>
                    <w:top w:w="15" w:type="dxa"/>
                    <w:left w:w="15" w:type="dxa"/>
                    <w:bottom w:w="15" w:type="dxa"/>
                    <w:right w:w="15" w:type="dxa"/>
                  </w:tcMar>
                  <w:vAlign w:val="center"/>
                  <w:hideMark/>
                </w:tcPr>
                <w:p w:rsidR="004F214E" w:rsidRPr="004F214E" w:rsidDel="002A16F0" w:rsidRDefault="004F214E" w:rsidP="00C46295">
                  <w:pPr>
                    <w:spacing w:after="0" w:line="240" w:lineRule="auto"/>
                    <w:rPr>
                      <w:del w:id="958" w:author="DISA User" w:date="2015-09-18T14:25:00Z"/>
                      <w:rFonts w:ascii="Courier New" w:eastAsia="Times New Roman" w:hAnsi="Courier New" w:cs="Courier New"/>
                      <w:sz w:val="20"/>
                      <w:szCs w:val="20"/>
                    </w:rPr>
                  </w:pPr>
                  <w:del w:id="959" w:author="DISA User" w:date="2015-09-18T14:25:00Z">
                    <w:r w:rsidRPr="004F214E" w:rsidDel="002A16F0">
                      <w:rPr>
                        <w:rFonts w:ascii="Courier New" w:eastAsia="Times New Roman" w:hAnsi="Courier New" w:cs="Courier New"/>
                        <w:sz w:val="20"/>
                        <w:szCs w:val="20"/>
                        <w:u w:val="single"/>
                      </w:rPr>
                      <w:delText>HOUR (TIME)</w:delText>
                    </w:r>
                    <w:r w:rsidRPr="004F214E" w:rsidDel="002A16F0">
                      <w:rPr>
                        <w:rFonts w:ascii="Courier New" w:eastAsia="Times New Roman" w:hAnsi="Courier New" w:cs="Courier New"/>
                        <w:sz w:val="20"/>
                        <w:szCs w:val="20"/>
                      </w:rPr>
                      <w:br/>
                      <w:delText>One of the twenty-four (24) completed intervals of elapsed mean solar time into which every completed calendar day is divided.</w:delText>
                    </w:r>
                    <w:r w:rsidRPr="004F214E" w:rsidDel="002A16F0">
                      <w:rPr>
                        <w:rFonts w:ascii="Courier New" w:eastAsia="Times New Roman" w:hAnsi="Courier New" w:cs="Courier New"/>
                        <w:sz w:val="20"/>
                        <w:szCs w:val="20"/>
                      </w:rPr>
                      <w:br/>
                    </w:r>
                    <w:r w:rsidRPr="004F214E" w:rsidDel="002A16F0">
                      <w:rPr>
                        <w:rFonts w:ascii="Courier New" w:eastAsia="Times New Roman" w:hAnsi="Courier New" w:cs="Courier New"/>
                        <w:sz w:val="20"/>
                        <w:szCs w:val="20"/>
                      </w:rPr>
                      <w:br/>
                    </w:r>
                    <w:r w:rsidRPr="004F214E" w:rsidDel="002A16F0">
                      <w:rPr>
                        <w:rFonts w:ascii="Courier New" w:eastAsia="Times New Roman" w:hAnsi="Courier New" w:cs="Courier New"/>
                        <w:sz w:val="20"/>
                        <w:szCs w:val="20"/>
                      </w:rPr>
                      <w:br/>
                      <w:delText>ALLOWABLE ENTRIES: INTEGER</w:delText>
                    </w:r>
                    <w:r w:rsidRPr="004F214E" w:rsidDel="002A16F0">
                      <w:rPr>
                        <w:rFonts w:ascii="Courier New" w:eastAsia="Times New Roman" w:hAnsi="Courier New" w:cs="Courier New"/>
                        <w:sz w:val="20"/>
                        <w:szCs w:val="20"/>
                      </w:rPr>
                      <w:br/>
                      <w:delText>Min Length: 2</w:delText>
                    </w:r>
                    <w:r w:rsidRPr="004F214E" w:rsidDel="002A16F0">
                      <w:rPr>
                        <w:rFonts w:ascii="Courier New" w:eastAsia="Times New Roman" w:hAnsi="Courier New" w:cs="Courier New"/>
                        <w:sz w:val="20"/>
                        <w:szCs w:val="20"/>
                      </w:rPr>
                      <w:br/>
                      <w:delText>Max Length: 2</w:delText>
                    </w:r>
                    <w:r w:rsidRPr="004F214E" w:rsidDel="002A16F0">
                      <w:rPr>
                        <w:rFonts w:ascii="Courier New" w:eastAsia="Times New Roman" w:hAnsi="Courier New" w:cs="Courier New"/>
                        <w:sz w:val="20"/>
                        <w:szCs w:val="20"/>
                      </w:rPr>
                      <w:br/>
                      <w:delText xml:space="preserve">Range: (00 through 23). </w:delText>
                    </w:r>
                  </w:del>
                </w:p>
              </w:tc>
            </w:tr>
          </w:tbl>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378"/>
              <w:gridCol w:w="7184"/>
            </w:tblGrid>
            <w:tr w:rsidR="004F214E" w:rsidRPr="004F214E" w:rsidDel="002A16F0">
              <w:trPr>
                <w:trHeight w:val="750"/>
                <w:tblCellSpacing w:w="0" w:type="dxa"/>
                <w:del w:id="960" w:author="DISA User" w:date="2015-09-18T14:25:00Z"/>
              </w:trPr>
              <w:tc>
                <w:tcPr>
                  <w:tcW w:w="250" w:type="pct"/>
                  <w:shd w:val="clear" w:color="auto" w:fill="FFFFF0"/>
                  <w:tcMar>
                    <w:top w:w="15" w:type="dxa"/>
                    <w:left w:w="15" w:type="dxa"/>
                    <w:bottom w:w="15" w:type="dxa"/>
                    <w:right w:w="15" w:type="dxa"/>
                  </w:tcMar>
                  <w:vAlign w:val="center"/>
                  <w:hideMark/>
                </w:tcPr>
                <w:p w:rsidR="004F214E" w:rsidRPr="004F214E" w:rsidDel="002A16F0" w:rsidRDefault="004F214E" w:rsidP="004F214E">
                  <w:pPr>
                    <w:spacing w:after="0" w:line="240" w:lineRule="auto"/>
                    <w:rPr>
                      <w:del w:id="961" w:author="DISA User" w:date="2015-09-18T14:25:00Z"/>
                      <w:rFonts w:ascii="Courier New" w:eastAsia="Times New Roman" w:hAnsi="Courier New" w:cs="Courier New"/>
                      <w:sz w:val="20"/>
                      <w:szCs w:val="20"/>
                    </w:rPr>
                  </w:pPr>
                </w:p>
              </w:tc>
              <w:tc>
                <w:tcPr>
                  <w:tcW w:w="4750" w:type="pct"/>
                  <w:shd w:val="clear" w:color="auto" w:fill="FFFFF0"/>
                  <w:tcMar>
                    <w:top w:w="15" w:type="dxa"/>
                    <w:left w:w="15" w:type="dxa"/>
                    <w:bottom w:w="15" w:type="dxa"/>
                    <w:right w:w="15" w:type="dxa"/>
                  </w:tcMar>
                  <w:vAlign w:val="center"/>
                  <w:hideMark/>
                </w:tcPr>
                <w:p w:rsidR="004F214E" w:rsidRPr="004F214E" w:rsidDel="002A16F0" w:rsidRDefault="004F214E" w:rsidP="004F214E">
                  <w:pPr>
                    <w:spacing w:after="0" w:line="240" w:lineRule="auto"/>
                    <w:rPr>
                      <w:del w:id="962" w:author="DISA User" w:date="2015-09-18T14:25:00Z"/>
                      <w:rFonts w:ascii="Courier New" w:eastAsia="Times New Roman" w:hAnsi="Courier New" w:cs="Courier New"/>
                      <w:sz w:val="20"/>
                      <w:szCs w:val="20"/>
                    </w:rPr>
                  </w:pPr>
                  <w:del w:id="963" w:author="DISA User" w:date="2015-09-18T14:25:00Z">
                    <w:r w:rsidRPr="004F214E" w:rsidDel="002A16F0">
                      <w:rPr>
                        <w:rFonts w:ascii="Courier New" w:eastAsia="Times New Roman" w:hAnsi="Courier New" w:cs="Courier New"/>
                        <w:sz w:val="20"/>
                        <w:szCs w:val="20"/>
                        <w:u w:val="single"/>
                      </w:rPr>
                      <w:delText>MINUTE (TIME)</w:delText>
                    </w:r>
                    <w:r w:rsidRPr="004F214E" w:rsidDel="002A16F0">
                      <w:rPr>
                        <w:rFonts w:ascii="Courier New" w:eastAsia="Times New Roman" w:hAnsi="Courier New" w:cs="Courier New"/>
                        <w:sz w:val="20"/>
                        <w:szCs w:val="20"/>
                      </w:rPr>
                      <w:br/>
                      <w:delText>One of sixty (60) completed intervals of elapsed mean solar time into which every hour of completed time is divided.</w:delText>
                    </w:r>
                    <w:r w:rsidRPr="004F214E" w:rsidDel="002A16F0">
                      <w:rPr>
                        <w:rFonts w:ascii="Courier New" w:eastAsia="Times New Roman" w:hAnsi="Courier New" w:cs="Courier New"/>
                        <w:sz w:val="20"/>
                        <w:szCs w:val="20"/>
                      </w:rPr>
                      <w:br/>
                    </w:r>
                    <w:r w:rsidRPr="004F214E" w:rsidDel="002A16F0">
                      <w:rPr>
                        <w:rFonts w:ascii="Courier New" w:eastAsia="Times New Roman" w:hAnsi="Courier New" w:cs="Courier New"/>
                        <w:sz w:val="20"/>
                        <w:szCs w:val="20"/>
                      </w:rPr>
                      <w:br/>
                    </w:r>
                    <w:r w:rsidRPr="004F214E" w:rsidDel="002A16F0">
                      <w:rPr>
                        <w:rFonts w:ascii="Courier New" w:eastAsia="Times New Roman" w:hAnsi="Courier New" w:cs="Courier New"/>
                        <w:sz w:val="20"/>
                        <w:szCs w:val="20"/>
                      </w:rPr>
                      <w:br/>
                      <w:delText>ALLOWABLE ENTRIES: INTEGER</w:delText>
                    </w:r>
                    <w:r w:rsidRPr="004F214E" w:rsidDel="002A16F0">
                      <w:rPr>
                        <w:rFonts w:ascii="Courier New" w:eastAsia="Times New Roman" w:hAnsi="Courier New" w:cs="Courier New"/>
                        <w:sz w:val="20"/>
                        <w:szCs w:val="20"/>
                      </w:rPr>
                      <w:br/>
                      <w:delText>Min Length: 2</w:delText>
                    </w:r>
                    <w:r w:rsidRPr="004F214E" w:rsidDel="002A16F0">
                      <w:rPr>
                        <w:rFonts w:ascii="Courier New" w:eastAsia="Times New Roman" w:hAnsi="Courier New" w:cs="Courier New"/>
                        <w:sz w:val="20"/>
                        <w:szCs w:val="20"/>
                      </w:rPr>
                      <w:br/>
                      <w:delText>Max Length: 2</w:delText>
                    </w:r>
                    <w:r w:rsidRPr="004F214E" w:rsidDel="002A16F0">
                      <w:rPr>
                        <w:rFonts w:ascii="Courier New" w:eastAsia="Times New Roman" w:hAnsi="Courier New" w:cs="Courier New"/>
                        <w:sz w:val="20"/>
                        <w:szCs w:val="20"/>
                      </w:rPr>
                      <w:br/>
                      <w:delText xml:space="preserve">Range: (00 through 59). </w:delText>
                    </w:r>
                  </w:del>
                </w:p>
              </w:tc>
            </w:tr>
          </w:tbl>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964" w:author="DISA User" w:date="2015-09-18T14:25:00Z">
              <w:r w:rsidRPr="004F214E" w:rsidDel="002A16F0">
                <w:rPr>
                  <w:rFonts w:ascii="Courier New" w:eastAsia="Times New Roman" w:hAnsi="Courier New" w:cs="Courier New"/>
                  <w:sz w:val="20"/>
                  <w:szCs w:val="20"/>
                </w:rPr>
                <w:delText xml:space="preserve">B. </w:delText>
              </w:r>
              <w:r w:rsidRPr="004F214E" w:rsidDel="002A16F0">
                <w:rPr>
                  <w:rFonts w:ascii="Courier New" w:eastAsia="Times New Roman" w:hAnsi="Courier New" w:cs="Courier New"/>
                  <w:sz w:val="20"/>
                  <w:szCs w:val="20"/>
                  <w:u w:val="single"/>
                </w:rPr>
                <w:delText>NON DISCRETE INDICATOR, AS REQUIRED</w:delText>
              </w:r>
              <w:r w:rsidRPr="004F214E" w:rsidDel="002A16F0">
                <w:rPr>
                  <w:rFonts w:ascii="Courier New" w:eastAsia="Times New Roman" w:hAnsi="Courier New" w:cs="Courier New"/>
                  <w:sz w:val="20"/>
                  <w:szCs w:val="20"/>
                </w:rPr>
                <w:br/>
                <w:delText>The code used to indicate as required.</w:delText>
              </w:r>
              <w:r w:rsidRPr="004F214E" w:rsidDel="002A16F0">
                <w:rPr>
                  <w:rFonts w:ascii="Courier New" w:eastAsia="Times New Roman" w:hAnsi="Courier New" w:cs="Courier New"/>
                  <w:sz w:val="20"/>
                  <w:szCs w:val="20"/>
                </w:rPr>
                <w:br/>
              </w:r>
              <w:r w:rsidRPr="004F214E" w:rsidDel="002A16F0">
                <w:rPr>
                  <w:rFonts w:ascii="Courier New" w:eastAsia="Times New Roman" w:hAnsi="Courier New" w:cs="Courier New"/>
                  <w:sz w:val="20"/>
                  <w:szCs w:val="20"/>
                </w:rPr>
                <w:br/>
                <w:delText xml:space="preserve">ALLOWABLE ENTRIES: </w:delText>
              </w:r>
              <w:r w:rsidRPr="004F214E" w:rsidDel="002A16F0">
                <w:rPr>
                  <w:rFonts w:ascii="Courier New" w:eastAsia="Times New Roman" w:hAnsi="Courier New" w:cs="Courier New"/>
                  <w:color w:val="800000"/>
                  <w:sz w:val="20"/>
                  <w:szCs w:val="20"/>
                </w:rPr>
                <w:delText>AS REQD</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2A16F0" w:rsidRPr="004F214E" w:rsidTr="002A16F0">
        <w:trPr>
          <w:trHeight w:val="750"/>
          <w:tblCellSpacing w:w="15" w:type="dxa"/>
          <w:ins w:id="965" w:author="DISA User" w:date="2015-09-18T14:27: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66" w:author="DISA User" w:date="2015-09-18T14:27: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jc w:val="center"/>
              <w:rPr>
                <w:ins w:id="967" w:author="DISA User" w:date="2015-09-18T14:27: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68" w:author="DISA User" w:date="2015-09-18T14:27: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120A4C" w:rsidRDefault="002A16F0" w:rsidP="002A16F0">
            <w:pPr>
              <w:pStyle w:val="ListParagraph"/>
              <w:numPr>
                <w:ilvl w:val="0"/>
                <w:numId w:val="4"/>
              </w:numPr>
              <w:spacing w:after="0" w:line="240" w:lineRule="auto"/>
              <w:rPr>
                <w:ins w:id="969" w:author="DISA User" w:date="2015-09-18T14:27:00Z"/>
                <w:rFonts w:eastAsia="Times New Roman"/>
                <w:b w:val="0"/>
                <w:sz w:val="20"/>
                <w:szCs w:val="20"/>
              </w:rPr>
            </w:pPr>
            <w:ins w:id="970" w:author="DISA User" w:date="2015-09-18T14:27:00Z">
              <w:r w:rsidRPr="00120A4C">
                <w:rPr>
                  <w:rFonts w:eastAsia="Times New Roman"/>
                  <w:b w:val="0"/>
                  <w:sz w:val="20"/>
                  <w:szCs w:val="20"/>
                </w:rPr>
                <w:t>REPORT FREQUENCY (F/F 484/2</w:t>
              </w:r>
              <w:proofErr w:type="gramStart"/>
              <w:r w:rsidRPr="00120A4C">
                <w:rPr>
                  <w:rFonts w:eastAsia="Times New Roman"/>
                  <w:b w:val="0"/>
                  <w:sz w:val="20"/>
                  <w:szCs w:val="20"/>
                </w:rPr>
                <w:t>)</w:t>
              </w:r>
              <w:proofErr w:type="gramEnd"/>
              <w:r w:rsidRPr="00120A4C">
                <w:rPr>
                  <w:rFonts w:eastAsia="Times New Roman"/>
                  <w:b w:val="0"/>
                  <w:sz w:val="20"/>
                  <w:szCs w:val="20"/>
                </w:rPr>
                <w:br/>
                <w:t>The frequency with which a report is to be made available to the requester.</w:t>
              </w:r>
              <w:r w:rsidRPr="00120A4C">
                <w:rPr>
                  <w:rFonts w:eastAsia="Times New Roman"/>
                  <w:b w:val="0"/>
                  <w:sz w:val="20"/>
                  <w:szCs w:val="20"/>
                </w:rPr>
                <w:br/>
              </w:r>
              <w:r w:rsidRPr="00120A4C">
                <w:rPr>
                  <w:rFonts w:eastAsia="Times New Roman"/>
                  <w:b w:val="0"/>
                  <w:sz w:val="20"/>
                  <w:szCs w:val="20"/>
                </w:rPr>
                <w:br/>
                <w:t>EXAMPLE: /FREQ:DAILY</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71" w:author="DISA User" w:date="2015-09-18T14:27:00Z"/>
                <w:rFonts w:ascii="Courier New" w:eastAsia="Times New Roman" w:hAnsi="Courier New" w:cs="Courier New"/>
                <w:sz w:val="20"/>
                <w:szCs w:val="20"/>
              </w:rPr>
            </w:pPr>
            <w:ins w:id="972" w:author="DISA User" w:date="2015-09-18T14:27:00Z">
              <w:r>
                <w:rPr>
                  <w:rFonts w:ascii="Courier New" w:eastAsia="Times New Roman" w:hAnsi="Courier New" w:cs="Courier New"/>
                  <w:sz w:val="20"/>
                  <w:szCs w:val="20"/>
                </w:rPr>
                <w:t>FREQ</w:t>
              </w:r>
            </w:ins>
          </w:p>
        </w:tc>
      </w:tr>
      <w:tr w:rsidR="002A16F0" w:rsidRPr="004F214E" w:rsidTr="002A16F0">
        <w:trPr>
          <w:trHeight w:val="750"/>
          <w:tblCellSpacing w:w="15" w:type="dxa"/>
          <w:ins w:id="973" w:author="DISA User" w:date="2015-09-18T14:27: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74" w:author="DISA User" w:date="2015-09-18T14:27: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jc w:val="center"/>
              <w:rPr>
                <w:ins w:id="975" w:author="DISA User" w:date="2015-09-18T14:27: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76" w:author="DISA User" w:date="2015-09-18T14:27: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120A4C" w:rsidRDefault="002A16F0" w:rsidP="002A16F0">
            <w:pPr>
              <w:pStyle w:val="ListParagraph"/>
              <w:numPr>
                <w:ilvl w:val="0"/>
                <w:numId w:val="4"/>
              </w:numPr>
              <w:spacing w:after="0" w:line="240" w:lineRule="auto"/>
              <w:rPr>
                <w:ins w:id="977" w:author="DISA User" w:date="2015-09-18T14:27:00Z"/>
                <w:rFonts w:eastAsia="Times New Roman"/>
                <w:b w:val="0"/>
                <w:sz w:val="20"/>
                <w:szCs w:val="20"/>
              </w:rPr>
            </w:pPr>
            <w:ins w:id="978" w:author="DISA User" w:date="2015-09-18T14:27:00Z">
              <w:r w:rsidRPr="00120A4C">
                <w:rPr>
                  <w:rFonts w:eastAsia="Times New Roman"/>
                  <w:b w:val="0"/>
                  <w:sz w:val="20"/>
                  <w:szCs w:val="20"/>
                </w:rPr>
                <w:t>TIME, NON-DISCRETE INDICATOR (F/F 2309/12</w:t>
              </w:r>
              <w:proofErr w:type="gramStart"/>
              <w:r w:rsidRPr="00120A4C">
                <w:rPr>
                  <w:rFonts w:eastAsia="Times New Roman"/>
                  <w:b w:val="0"/>
                  <w:sz w:val="20"/>
                  <w:szCs w:val="20"/>
                </w:rPr>
                <w:t>)</w:t>
              </w:r>
              <w:proofErr w:type="gramEnd"/>
              <w:r w:rsidRPr="00120A4C">
                <w:rPr>
                  <w:rFonts w:eastAsia="Times New Roman"/>
                  <w:b w:val="0"/>
                  <w:sz w:val="20"/>
                  <w:szCs w:val="20"/>
                </w:rPr>
                <w:br/>
                <w:t>The time, non-discrete indicator.</w:t>
              </w:r>
              <w:r w:rsidRPr="00120A4C">
                <w:rPr>
                  <w:rFonts w:eastAsia="Times New Roman"/>
                  <w:b w:val="0"/>
                  <w:sz w:val="20"/>
                  <w:szCs w:val="20"/>
                </w:rPr>
                <w:br/>
              </w:r>
              <w:r w:rsidRPr="00120A4C">
                <w:rPr>
                  <w:rFonts w:eastAsia="Times New Roman"/>
                  <w:b w:val="0"/>
                  <w:sz w:val="20"/>
                  <w:szCs w:val="20"/>
                </w:rPr>
                <w:br/>
                <w:t>EXAMPLE: /QUAL:AS REQD</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79" w:author="DISA User" w:date="2015-09-18T14:27:00Z"/>
                <w:rFonts w:ascii="Courier New" w:eastAsia="Times New Roman" w:hAnsi="Courier New" w:cs="Courier New"/>
                <w:sz w:val="20"/>
                <w:szCs w:val="20"/>
              </w:rPr>
            </w:pPr>
            <w:ins w:id="980" w:author="DISA User" w:date="2015-09-18T14:27:00Z">
              <w:r>
                <w:rPr>
                  <w:rFonts w:ascii="Courier New" w:eastAsia="Times New Roman" w:hAnsi="Courier New" w:cs="Courier New"/>
                  <w:sz w:val="20"/>
                  <w:szCs w:val="20"/>
                </w:rPr>
                <w:t>QUAL</w:t>
              </w:r>
            </w:ins>
          </w:p>
        </w:tc>
      </w:tr>
      <w:tr w:rsidR="002A16F0" w:rsidRPr="004F214E" w:rsidTr="002A16F0">
        <w:trPr>
          <w:trHeight w:val="750"/>
          <w:tblCellSpacing w:w="15" w:type="dxa"/>
          <w:ins w:id="981" w:author="DISA User" w:date="2015-09-18T14:28: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82" w:author="DISA User" w:date="2015-09-18T14:28: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jc w:val="center"/>
              <w:rPr>
                <w:ins w:id="983" w:author="DISA User" w:date="2015-09-18T14:28: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84" w:author="DISA User" w:date="2015-09-18T14:28: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120A4C" w:rsidRDefault="002A16F0" w:rsidP="002A16F0">
            <w:pPr>
              <w:pStyle w:val="ListParagraph"/>
              <w:numPr>
                <w:ilvl w:val="0"/>
                <w:numId w:val="4"/>
              </w:numPr>
              <w:spacing w:after="0" w:line="240" w:lineRule="auto"/>
              <w:rPr>
                <w:ins w:id="985" w:author="DISA User" w:date="2015-09-18T14:28:00Z"/>
                <w:rFonts w:eastAsia="Times New Roman"/>
                <w:b w:val="0"/>
                <w:sz w:val="20"/>
                <w:szCs w:val="20"/>
              </w:rPr>
            </w:pPr>
            <w:ins w:id="986" w:author="DISA User" w:date="2015-09-18T14:28:00Z">
              <w:r w:rsidRPr="00120A4C">
                <w:rPr>
                  <w:b w:val="0"/>
                  <w:sz w:val="20"/>
                  <w:szCs w:val="20"/>
                  <w:u w:val="single"/>
                </w:rPr>
                <w:t>DATE-TIME GROUP (F/F 647/1</w:t>
              </w:r>
              <w:proofErr w:type="gramStart"/>
              <w:r w:rsidRPr="00120A4C">
                <w:rPr>
                  <w:b w:val="0"/>
                  <w:sz w:val="20"/>
                  <w:szCs w:val="20"/>
                  <w:u w:val="single"/>
                </w:rPr>
                <w:t>)</w:t>
              </w:r>
              <w:proofErr w:type="gramEnd"/>
              <w:r w:rsidRPr="00120A4C">
                <w:rPr>
                  <w:b w:val="0"/>
                  <w:sz w:val="20"/>
                  <w:szCs w:val="20"/>
                </w:rPr>
                <w:br/>
                <w:t>A point in time expressed as date-time group (DTG). Expressed as six digits with a time zone suffix and the standardized abbreviation for the month and a 4-digit year. The first pair of the six digits represents the day; the hour; and the minutes. The time zone suffix can be one of 35 time zones, to include 10 half-hour increment time zones based upon the local standard time, Greenwich, England (UTC).</w:t>
              </w:r>
              <w:r w:rsidRPr="00120A4C">
                <w:rPr>
                  <w:b w:val="0"/>
                </w:rPr>
                <w:br/>
              </w:r>
              <w:r w:rsidRPr="00120A4C">
                <w:rPr>
                  <w:b w:val="0"/>
                </w:rPr>
                <w:br/>
              </w:r>
              <w:r w:rsidRPr="00120A4C">
                <w:rPr>
                  <w:b w:val="0"/>
                  <w:sz w:val="20"/>
                  <w:szCs w:val="20"/>
                </w:rPr>
                <w:t xml:space="preserve">ALLOWABLE ENTRIES: </w:t>
              </w:r>
              <w:r w:rsidRPr="00120A4C">
                <w:rPr>
                  <w:b w:val="0"/>
                  <w:color w:val="800000"/>
                  <w:sz w:val="20"/>
                  <w:szCs w:val="20"/>
                </w:rPr>
                <w:t>(0[1-9]|(1|2)[0-9]|3(0|1))((0|1)[0-9]|2[0-3])[0-5][0-9][A-IK-Z0-9](JAN|FEB|MAR|APR|MAY|JUN|JUL|AUG|SEP|OCT|NOV|DEC)[0-9]{4}</w:t>
              </w:r>
              <w:r w:rsidRPr="00120A4C">
                <w:rPr>
                  <w:b w:val="0"/>
                  <w:color w:val="800000"/>
                  <w:sz w:val="20"/>
                  <w:szCs w:val="20"/>
                </w:rPr>
                <w:br/>
                <w:t xml:space="preserve">The first element is a 2-digit number representing the day, in values from 01 to 31. The second element is a 2-digit number representing the hour, in values from 00 to 23. The third element is a 2-digit number representing the minute, in values from 00 to 59. The fourth element is a single alphanumeric character representing one of the 35 time zones, to include 10 half-hour increment time zones based upon the local standard time, Greenwich, England (UTC). The fifth element is a 3-letter abbreviated month name, allowing a choice of JAN, FEB, MAR, APR, MAY, JUN, JUL, AUG, SEP, OCT, NOV, DEC. The sixth element is a 4-digit number representing the year, in values from 0000 to 9999. The time </w:t>
              </w:r>
              <w:r w:rsidRPr="00120A4C">
                <w:rPr>
                  <w:b w:val="0"/>
                  <w:color w:val="800000"/>
                  <w:sz w:val="20"/>
                  <w:szCs w:val="20"/>
                </w:rPr>
                <w:lastRenderedPageBreak/>
                <w:t>zone suffix can be one of 35 time zones, to include 10 half-hour increment time zones based upon the local standard time, Greenwich, England (UTC). The time zones UTC Plus 1 Hour through UTC Plus 12 Hours are represented by the letters A through M, respectively, omitting the letter J; the time zones UTC Minus 1 Hour through UTC Minus 12 Hours are represented by the letters N through Y, respectively; time zone UTC is represented by the letter Z; the half-hour increment time zones UTC Plus 3:30 Hours through UTC Plus 6:30 Hours are represented by are represented the numbers 0 through 3, respectively; UTC Plus 9:30 Hours through UTC Plus 11:30 Hours are represented by the numbers 4 through 6, respectively; UTC Minus 3:30 Hours is represented by the number 7, and UTC Minus 8:30 Hours and UTC Minus 9:30 Hours are represented by the numbers 8 and 9, respectively.</w:t>
              </w:r>
              <w:r w:rsidRPr="00120A4C">
                <w:rPr>
                  <w:b w:val="0"/>
                  <w:color w:val="800000"/>
                  <w:sz w:val="20"/>
                  <w:szCs w:val="20"/>
                </w:rPr>
                <w:br/>
              </w:r>
              <w:r w:rsidRPr="00120A4C">
                <w:rPr>
                  <w:b w:val="0"/>
                  <w:color w:val="800000"/>
                  <w:sz w:val="20"/>
                  <w:szCs w:val="20"/>
                </w:rPr>
                <w:br/>
                <w:t>EXAMPLE: /</w:t>
              </w:r>
              <w:r w:rsidRPr="00120A4C">
                <w:rPr>
                  <w:b w:val="0"/>
                  <w:sz w:val="20"/>
                  <w:szCs w:val="20"/>
                  <w:lang w:val="en-GB"/>
                </w:rPr>
                <w:t>DTG:121600ZAUG2015</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87" w:author="DISA User" w:date="2015-09-18T14:28:00Z"/>
                <w:rFonts w:ascii="Courier New" w:eastAsia="Times New Roman" w:hAnsi="Courier New" w:cs="Courier New"/>
                <w:sz w:val="20"/>
                <w:szCs w:val="20"/>
              </w:rPr>
            </w:pPr>
            <w:ins w:id="988" w:author="DISA User" w:date="2015-09-18T14:28:00Z">
              <w:r>
                <w:rPr>
                  <w:rFonts w:ascii="Courier New" w:eastAsia="Times New Roman" w:hAnsi="Courier New" w:cs="Courier New"/>
                  <w:sz w:val="20"/>
                  <w:szCs w:val="20"/>
                </w:rPr>
                <w:lastRenderedPageBreak/>
                <w:t>DTG</w:t>
              </w:r>
            </w:ins>
          </w:p>
        </w:tc>
      </w:tr>
      <w:tr w:rsidR="002A16F0" w:rsidRPr="004F214E" w:rsidTr="002A16F0">
        <w:trPr>
          <w:trHeight w:val="387"/>
          <w:tblCellSpacing w:w="15" w:type="dxa"/>
          <w:ins w:id="989" w:author="DISA User" w:date="2015-09-18T14:28: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90" w:author="DISA User" w:date="2015-09-18T14:28: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jc w:val="center"/>
              <w:rPr>
                <w:ins w:id="991" w:author="DISA User" w:date="2015-09-18T14:28: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92" w:author="DISA User" w:date="2015-09-18T14:28: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120A4C" w:rsidRDefault="002A16F0" w:rsidP="002A16F0">
            <w:pPr>
              <w:pStyle w:val="ListParagraph"/>
              <w:numPr>
                <w:ilvl w:val="0"/>
                <w:numId w:val="4"/>
              </w:numPr>
              <w:spacing w:after="0" w:line="240" w:lineRule="auto"/>
              <w:rPr>
                <w:ins w:id="993" w:author="DISA User" w:date="2015-09-18T14:28:00Z"/>
                <w:rFonts w:eastAsia="Times New Roman"/>
                <w:b w:val="0"/>
                <w:sz w:val="20"/>
                <w:szCs w:val="20"/>
              </w:rPr>
            </w:pPr>
            <w:ins w:id="994" w:author="DISA User" w:date="2015-09-18T14:28:00Z">
              <w:r w:rsidRPr="00120A4C">
                <w:rPr>
                  <w:rFonts w:eastAsia="Times New Roman"/>
                  <w:b w:val="0"/>
                  <w:sz w:val="20"/>
                  <w:szCs w:val="20"/>
                </w:rPr>
                <w:t>MILITARY TIME (F/F 315/1</w:t>
              </w:r>
              <w:proofErr w:type="gramStart"/>
              <w:r w:rsidRPr="00120A4C">
                <w:rPr>
                  <w:rFonts w:eastAsia="Times New Roman"/>
                  <w:b w:val="0"/>
                  <w:sz w:val="20"/>
                  <w:szCs w:val="20"/>
                </w:rPr>
                <w:t>)</w:t>
              </w:r>
              <w:proofErr w:type="gramEnd"/>
              <w:r w:rsidRPr="00120A4C">
                <w:rPr>
                  <w:rFonts w:eastAsia="Times New Roman"/>
                  <w:b w:val="0"/>
                  <w:sz w:val="20"/>
                  <w:szCs w:val="20"/>
                </w:rPr>
                <w:br/>
                <w:t>The time of the event. The first element is a number representing the hour, in values from 00 to 23. The second element is a number representing the minute, in values from 00 to 59. The third element is a single alphanumeric character representing one of 35 time zones, to include 10 half-hour increment time zones based upon the local standard time, Greenwich, England (UTC).</w:t>
              </w:r>
              <w:r w:rsidRPr="00120A4C">
                <w:rPr>
                  <w:rFonts w:eastAsia="Times New Roman"/>
                  <w:b w:val="0"/>
                  <w:sz w:val="20"/>
                  <w:szCs w:val="20"/>
                </w:rPr>
                <w:br/>
              </w:r>
              <w:r w:rsidRPr="00120A4C">
                <w:rPr>
                  <w:rFonts w:eastAsia="Times New Roman"/>
                  <w:b w:val="0"/>
                  <w:sz w:val="20"/>
                  <w:szCs w:val="20"/>
                </w:rPr>
                <w:br/>
              </w:r>
              <w:r w:rsidRPr="00120A4C">
                <w:rPr>
                  <w:b w:val="0"/>
                  <w:sz w:val="20"/>
                  <w:szCs w:val="20"/>
                </w:rPr>
                <w:t>ALLOWABLE ENTRIES: ((0|1</w:t>
              </w:r>
              <w:proofErr w:type="gramStart"/>
              <w:r w:rsidRPr="00120A4C">
                <w:rPr>
                  <w:b w:val="0"/>
                  <w:sz w:val="20"/>
                  <w:szCs w:val="20"/>
                </w:rPr>
                <w:t>)[</w:t>
              </w:r>
              <w:proofErr w:type="gramEnd"/>
              <w:r w:rsidRPr="00120A4C">
                <w:rPr>
                  <w:b w:val="0"/>
                  <w:sz w:val="20"/>
                  <w:szCs w:val="20"/>
                </w:rPr>
                <w:t>0-9]|2[0-3])[0-5][0-9][A-IK-Z0-9]</w:t>
              </w:r>
              <w:r w:rsidRPr="00120A4C">
                <w:rPr>
                  <w:b w:val="0"/>
                  <w:sz w:val="20"/>
                  <w:szCs w:val="20"/>
                </w:rPr>
                <w:br/>
              </w:r>
              <w:r w:rsidRPr="00120A4C">
                <w:rPr>
                  <w:rFonts w:eastAsia="Times New Roman"/>
                  <w:b w:val="0"/>
                  <w:sz w:val="20"/>
                  <w:szCs w:val="20"/>
                </w:rPr>
                <w:t>The first element is a number representing the hour, in values from 00 to 23. The second element is a number representing the minute, in values from 00 to 59. The third element is a single alphanumeric character representing one of 35 time zones, to include 10 half-hour increment time zones based upon the local standard time, Greenwich, England (UTC).</w:t>
              </w:r>
              <w:r w:rsidRPr="00120A4C">
                <w:rPr>
                  <w:rFonts w:eastAsia="Times New Roman"/>
                  <w:b w:val="0"/>
                  <w:sz w:val="20"/>
                  <w:szCs w:val="20"/>
                </w:rPr>
                <w:br/>
              </w:r>
              <w:r w:rsidRPr="00120A4C">
                <w:rPr>
                  <w:rFonts w:eastAsia="Times New Roman"/>
                  <w:b w:val="0"/>
                  <w:sz w:val="20"/>
                  <w:szCs w:val="20"/>
                </w:rPr>
                <w:br/>
              </w:r>
              <w:r w:rsidRPr="00120A4C">
                <w:rPr>
                  <w:rFonts w:eastAsia="Times New Roman"/>
                  <w:b w:val="0"/>
                  <w:sz w:val="20"/>
                  <w:szCs w:val="20"/>
                </w:rPr>
                <w:lastRenderedPageBreak/>
                <w:t>EXAMPLE: /</w:t>
              </w:r>
              <w:r w:rsidRPr="00120A4C">
                <w:rPr>
                  <w:b w:val="0"/>
                  <w:sz w:val="20"/>
                  <w:szCs w:val="20"/>
                  <w:lang w:val="en-GB"/>
                </w:rPr>
                <w:t>MIL:1200Z</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95" w:author="DISA User" w:date="2015-09-18T14:28:00Z"/>
                <w:rFonts w:ascii="Courier New" w:eastAsia="Times New Roman" w:hAnsi="Courier New" w:cs="Courier New"/>
                <w:sz w:val="20"/>
                <w:szCs w:val="20"/>
              </w:rPr>
            </w:pPr>
            <w:ins w:id="996" w:author="DISA User" w:date="2015-09-18T14:28:00Z">
              <w:r>
                <w:rPr>
                  <w:rFonts w:ascii="Courier New" w:eastAsia="Times New Roman" w:hAnsi="Courier New" w:cs="Courier New"/>
                  <w:sz w:val="20"/>
                  <w:szCs w:val="20"/>
                </w:rPr>
                <w:lastRenderedPageBreak/>
                <w:t>MIL</w:t>
              </w:r>
            </w:ins>
          </w:p>
        </w:tc>
      </w:tr>
      <w:tr w:rsidR="002A16F0" w:rsidRPr="004F214E" w:rsidTr="002A16F0">
        <w:trPr>
          <w:trHeight w:val="750"/>
          <w:tblCellSpacing w:w="15" w:type="dxa"/>
          <w:ins w:id="997" w:author="DISA User" w:date="2015-09-18T14:29: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998" w:author="DISA User" w:date="2015-09-18T14:29: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jc w:val="center"/>
              <w:rPr>
                <w:ins w:id="999" w:author="DISA User" w:date="2015-09-18T14:29:00Z"/>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1000" w:author="DISA User" w:date="2015-09-18T14:29: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120A4C" w:rsidRDefault="002A16F0" w:rsidP="002A16F0">
            <w:pPr>
              <w:pStyle w:val="ListParagraph"/>
              <w:numPr>
                <w:ilvl w:val="0"/>
                <w:numId w:val="4"/>
              </w:numPr>
              <w:spacing w:after="0" w:line="240" w:lineRule="auto"/>
              <w:rPr>
                <w:ins w:id="1001" w:author="DISA User" w:date="2015-09-18T14:29:00Z"/>
                <w:rFonts w:eastAsia="Times New Roman"/>
                <w:b w:val="0"/>
                <w:sz w:val="20"/>
                <w:szCs w:val="20"/>
              </w:rPr>
            </w:pPr>
            <w:ins w:id="1002" w:author="DISA User" w:date="2015-09-18T14:29:00Z">
              <w:r w:rsidRPr="00120A4C">
                <w:rPr>
                  <w:rFonts w:eastAsia="Times New Roman"/>
                  <w:b w:val="0"/>
                  <w:sz w:val="20"/>
                  <w:szCs w:val="20"/>
                </w:rPr>
                <w:t>TIME AMPLICATION COMMENT (150/55</w:t>
              </w:r>
              <w:proofErr w:type="gramStart"/>
              <w:r w:rsidRPr="00120A4C">
                <w:rPr>
                  <w:rFonts w:eastAsia="Times New Roman"/>
                  <w:b w:val="0"/>
                  <w:sz w:val="20"/>
                  <w:szCs w:val="20"/>
                </w:rPr>
                <w:t>)</w:t>
              </w:r>
              <w:proofErr w:type="gramEnd"/>
              <w:r w:rsidRPr="00120A4C">
                <w:rPr>
                  <w:rFonts w:eastAsia="Times New Roman"/>
                  <w:b w:val="0"/>
                  <w:sz w:val="20"/>
                  <w:szCs w:val="20"/>
                </w:rPr>
                <w:br/>
                <w:t>Additional information about the mission timing.</w:t>
              </w:r>
              <w:r w:rsidRPr="00120A4C">
                <w:rPr>
                  <w:rFonts w:eastAsia="Times New Roman"/>
                  <w:b w:val="0"/>
                  <w:sz w:val="20"/>
                  <w:szCs w:val="20"/>
                </w:rPr>
                <w:br/>
              </w:r>
              <w:r w:rsidRPr="00120A4C">
                <w:rPr>
                  <w:rFonts w:eastAsia="Times New Roman"/>
                  <w:b w:val="0"/>
                  <w:sz w:val="20"/>
                  <w:szCs w:val="20"/>
                </w:rPr>
                <w:br/>
              </w:r>
              <w:r w:rsidRPr="00120A4C">
                <w:rPr>
                  <w:b w:val="0"/>
                  <w:sz w:val="20"/>
                  <w:szCs w:val="20"/>
                </w:rPr>
                <w:t>ALLOWABLE ENTRIES:</w:t>
              </w:r>
              <w:r w:rsidRPr="00120A4C">
                <w:rPr>
                  <w:b w:val="0"/>
                </w:rPr>
                <w:t xml:space="preserve"> </w:t>
              </w:r>
              <w:r w:rsidRPr="00120A4C">
                <w:rPr>
                  <w:b w:val="0"/>
                  <w:sz w:val="20"/>
                  <w:szCs w:val="20"/>
                </w:rPr>
                <w:t>[\-A-Z0-9&amp;#</w:t>
              </w:r>
              <w:proofErr w:type="gramStart"/>
              <w:r w:rsidRPr="00120A4C">
                <w:rPr>
                  <w:b w:val="0"/>
                  <w:sz w:val="20"/>
                  <w:szCs w:val="20"/>
                </w:rPr>
                <w:t>x20;</w:t>
              </w:r>
              <w:proofErr w:type="gramEnd"/>
              <w:r w:rsidRPr="00120A4C">
                <w:rPr>
                  <w:b w:val="0"/>
                  <w:sz w:val="20"/>
                  <w:szCs w:val="20"/>
                </w:rPr>
                <w:t>\.,\(\)&amp;amp;\?!@#$%\^\*=_\+\[\]\{\}\\&amp;quot;';&gt;&amp;lt;~`\|a-z]{1,11}</w:t>
              </w:r>
              <w:r w:rsidRPr="00120A4C">
                <w:rPr>
                  <w:b w:val="0"/>
                  <w:sz w:val="20"/>
                  <w:szCs w:val="20"/>
                </w:rPr>
                <w:br/>
              </w:r>
              <w:r w:rsidRPr="00120A4C">
                <w:rPr>
                  <w:b w:val="0"/>
                  <w:sz w:val="20"/>
                  <w:szCs w:val="20"/>
                </w:rPr>
                <w:br/>
                <w:t>EXAMPLE: /OTHER:TBC</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2A16F0" w:rsidRPr="004F214E" w:rsidRDefault="002A16F0" w:rsidP="002A16F0">
            <w:pPr>
              <w:spacing w:after="0" w:line="240" w:lineRule="auto"/>
              <w:rPr>
                <w:ins w:id="1003" w:author="DISA User" w:date="2015-09-18T14:29:00Z"/>
                <w:rFonts w:ascii="Courier New" w:eastAsia="Times New Roman" w:hAnsi="Courier New" w:cs="Courier New"/>
                <w:sz w:val="20"/>
                <w:szCs w:val="20"/>
              </w:rPr>
            </w:pPr>
            <w:ins w:id="1004" w:author="DISA User" w:date="2015-09-18T14:29:00Z">
              <w:r>
                <w:rPr>
                  <w:rFonts w:ascii="Courier New" w:eastAsia="Times New Roman" w:hAnsi="Courier New" w:cs="Courier New"/>
                  <w:sz w:val="20"/>
                  <w:szCs w:val="20"/>
                </w:rPr>
                <w:t>OTHER</w:t>
              </w:r>
            </w:ins>
          </w:p>
        </w:tc>
      </w:tr>
      <w:tr w:rsidR="004F214E" w:rsidRPr="004F214E" w:rsidTr="00C46295">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005" w:author="DISA User" w:date="2015-09-18T14:31:00Z">
              <w:r w:rsidRPr="004F214E" w:rsidDel="00C46295">
                <w:rPr>
                  <w:rFonts w:ascii="Courier New" w:eastAsia="Times New Roman" w:hAnsi="Courier New" w:cs="Courier New"/>
                  <w:sz w:val="20"/>
                  <w:szCs w:val="20"/>
                </w:rPr>
                <w:delText>5</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jc w:val="center"/>
              <w:rPr>
                <w:rFonts w:ascii="Courier New" w:eastAsia="Times New Roman" w:hAnsi="Courier New" w:cs="Courier New"/>
                <w:sz w:val="20"/>
                <w:szCs w:val="20"/>
              </w:rPr>
            </w:pPr>
            <w:del w:id="1006" w:author="DISA User" w:date="2015-09-18T14:31:00Z">
              <w:r w:rsidRPr="004F214E" w:rsidDel="00C46295">
                <w:rPr>
                  <w:rFonts w:ascii="Courier New" w:eastAsia="Times New Roman" w:hAnsi="Courier New" w:cs="Courier New"/>
                  <w:b/>
                  <w:bCs/>
                  <w:color w:val="FF0000"/>
                  <w:sz w:val="20"/>
                  <w:szCs w:val="20"/>
                </w:rPr>
                <w:delText>M</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007" w:author="DISA User" w:date="2015-09-18T14:31:00Z">
              <w:r w:rsidRPr="004F214E" w:rsidDel="00C46295">
                <w:rPr>
                  <w:rFonts w:ascii="Courier New" w:eastAsia="Times New Roman" w:hAnsi="Courier New" w:cs="Courier New"/>
                  <w:sz w:val="20"/>
                  <w:szCs w:val="20"/>
                </w:rPr>
                <w:delText>TRANSMISSION TYPE</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120A4C" w:rsidRDefault="004F214E" w:rsidP="004F214E">
            <w:pPr>
              <w:spacing w:after="0" w:line="240" w:lineRule="auto"/>
              <w:rPr>
                <w:rFonts w:ascii="Courier New" w:eastAsia="Times New Roman" w:hAnsi="Courier New" w:cs="Courier New"/>
                <w:sz w:val="20"/>
                <w:szCs w:val="20"/>
              </w:rPr>
            </w:pPr>
            <w:del w:id="1008" w:author="DISA User" w:date="2015-09-18T14:31:00Z">
              <w:r w:rsidRPr="00120A4C" w:rsidDel="00C46295">
                <w:rPr>
                  <w:rFonts w:ascii="Courier New" w:eastAsia="Times New Roman" w:hAnsi="Courier New" w:cs="Courier New"/>
                  <w:sz w:val="20"/>
                  <w:szCs w:val="20"/>
                </w:rPr>
                <w:delText>The discussion group or web page location to post the transmission method or the electronic method the information was distributed.</w:delText>
              </w:r>
              <w:r w:rsidRPr="00120A4C" w:rsidDel="00C46295">
                <w:rPr>
                  <w:rFonts w:ascii="Courier New" w:eastAsia="Times New Roman" w:hAnsi="Courier New" w:cs="Courier New"/>
                  <w:sz w:val="20"/>
                  <w:szCs w:val="20"/>
                </w:rPr>
                <w:br/>
              </w:r>
              <w:r w:rsidRPr="00120A4C" w:rsidDel="00C46295">
                <w:rPr>
                  <w:rFonts w:ascii="Courier New" w:eastAsia="Times New Roman" w:hAnsi="Courier New" w:cs="Courier New"/>
                  <w:sz w:val="20"/>
                  <w:szCs w:val="20"/>
                </w:rPr>
                <w:br/>
                <w:delText xml:space="preserve">ALLOWABLE ENTRIES: </w:delText>
              </w:r>
              <w:r w:rsidRPr="00120A4C" w:rsidDel="00C46295">
                <w:rPr>
                  <w:rFonts w:ascii="Courier New" w:eastAsia="Times New Roman" w:hAnsi="Courier New" w:cs="Courier New"/>
                  <w:color w:val="800000"/>
                  <w:sz w:val="20"/>
                  <w:szCs w:val="20"/>
                </w:rPr>
                <w:delText>[\-\.,\(\)\?A-Z0-9 ]{4,35}</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1009" w:author="DISA User" w:date="2015-09-18T14:31:00Z">
              <w:r w:rsidRPr="004F214E" w:rsidDel="00C46295">
                <w:rPr>
                  <w:rFonts w:ascii="Courier New" w:eastAsia="Times New Roman" w:hAnsi="Courier New" w:cs="Courier New"/>
                  <w:sz w:val="20"/>
                  <w:szCs w:val="20"/>
                </w:rPr>
                <w:delText>6</w:delText>
              </w:r>
            </w:del>
            <w:ins w:id="1010" w:author="DISA User" w:date="2015-09-18T14:31:00Z">
              <w:r w:rsidR="00C46295">
                <w:rPr>
                  <w:rFonts w:ascii="Courier New" w:eastAsia="Times New Roman" w:hAnsi="Courier New" w:cs="Courier New"/>
                  <w:sz w:val="20"/>
                  <w:szCs w:val="20"/>
                </w:rPr>
                <w:t xml:space="preserve"> 5</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01DF01"/>
                <w:sz w:val="20"/>
                <w:szCs w:val="20"/>
              </w:rPr>
              <w:t>O</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NOTIFY WHO</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120A4C" w:rsidRDefault="004F214E" w:rsidP="00C46295">
            <w:pPr>
              <w:spacing w:after="0" w:line="240" w:lineRule="auto"/>
              <w:rPr>
                <w:rFonts w:ascii="Courier New" w:eastAsia="Times New Roman" w:hAnsi="Courier New" w:cs="Courier New"/>
                <w:sz w:val="20"/>
                <w:szCs w:val="20"/>
              </w:rPr>
            </w:pPr>
            <w:del w:id="1011" w:author="DISA User" w:date="2015-09-18T14:33:00Z">
              <w:r w:rsidRPr="00120A4C" w:rsidDel="00C46295">
                <w:rPr>
                  <w:rFonts w:ascii="Courier New" w:eastAsia="Times New Roman" w:hAnsi="Courier New" w:cs="Courier New"/>
                  <w:sz w:val="20"/>
                  <w:szCs w:val="20"/>
                </w:rPr>
                <w:delText>The name of the unit who is to be notified.</w:delText>
              </w:r>
            </w:del>
            <w:ins w:id="1012" w:author="DISA User" w:date="2015-09-18T14:33:00Z">
              <w:r w:rsidR="00C46295" w:rsidRPr="00120A4C">
                <w:rPr>
                  <w:rFonts w:ascii="Courier New" w:eastAsia="Times New Roman" w:hAnsi="Courier New" w:cs="Courier New"/>
                  <w:sz w:val="20"/>
                  <w:szCs w:val="20"/>
                </w:rPr>
                <w:br/>
                <w:t>The person, the group of person, who should be notified after posting a report.</w:t>
              </w:r>
            </w:ins>
            <w:r w:rsidRPr="00120A4C">
              <w:rPr>
                <w:rFonts w:ascii="Courier New" w:eastAsia="Times New Roman" w:hAnsi="Courier New" w:cs="Courier New"/>
                <w:sz w:val="20"/>
                <w:szCs w:val="20"/>
              </w:rPr>
              <w:br/>
            </w:r>
            <w:ins w:id="1013" w:author="DISA User" w:date="2015-09-18T14:35:00Z">
              <w:r w:rsidR="00C46295" w:rsidRPr="00120A4C">
                <w:rPr>
                  <w:rFonts w:ascii="Courier New" w:eastAsia="Times New Roman" w:hAnsi="Courier New" w:cs="Courier New"/>
                  <w:sz w:val="20"/>
                  <w:szCs w:val="20"/>
                </w:rPr>
                <w:t>(F/F 487/x</w:t>
              </w:r>
              <w:r w:rsidR="009D1EE7" w:rsidRPr="00120A4C">
                <w:rPr>
                  <w:rFonts w:ascii="Courier New" w:eastAsia="Times New Roman" w:hAnsi="Courier New" w:cs="Courier New"/>
                  <w:sz w:val="20"/>
                  <w:szCs w:val="20"/>
                </w:rPr>
                <w:t>xx) ALPHANUMERIC IDENTIFIER</w:t>
              </w:r>
              <w:r w:rsidR="00C46295" w:rsidRPr="00120A4C">
                <w:rPr>
                  <w:rFonts w:ascii="Courier New" w:eastAsia="Times New Roman" w:hAnsi="Courier New" w:cs="Courier New"/>
                  <w:sz w:val="20"/>
                  <w:szCs w:val="20"/>
                </w:rPr>
                <w:br/>
              </w:r>
            </w:ins>
            <w:r w:rsidRPr="00120A4C">
              <w:rPr>
                <w:rFonts w:ascii="Courier New" w:eastAsia="Times New Roman" w:hAnsi="Courier New" w:cs="Courier New"/>
                <w:sz w:val="20"/>
                <w:szCs w:val="20"/>
              </w:rPr>
              <w:br/>
              <w:t xml:space="preserve">ALLOWABLE ENTRIES: </w:t>
            </w:r>
            <w:r w:rsidRPr="00120A4C">
              <w:rPr>
                <w:rFonts w:ascii="Courier New" w:eastAsia="Times New Roman" w:hAnsi="Courier New" w:cs="Courier New"/>
                <w:color w:val="800000"/>
                <w:sz w:val="20"/>
                <w:szCs w:val="20"/>
              </w:rPr>
              <w:t>[\-\.,\(\)\?A-Z0-9 ]{1,</w:t>
            </w:r>
            <w:del w:id="1014" w:author="DISA User" w:date="2015-09-18T14:36:00Z">
              <w:r w:rsidRPr="00120A4C" w:rsidDel="00C46295">
                <w:rPr>
                  <w:rFonts w:ascii="Courier New" w:eastAsia="Times New Roman" w:hAnsi="Courier New" w:cs="Courier New"/>
                  <w:color w:val="800000"/>
                  <w:sz w:val="20"/>
                  <w:szCs w:val="20"/>
                </w:rPr>
                <w:delText>20</w:delText>
              </w:r>
            </w:del>
            <w:ins w:id="1015" w:author="DISA User" w:date="2015-09-18T14:36:00Z">
              <w:r w:rsidR="00C46295" w:rsidRPr="00120A4C">
                <w:rPr>
                  <w:rFonts w:ascii="Courier New" w:eastAsia="Times New Roman" w:hAnsi="Courier New" w:cs="Courier New"/>
                  <w:color w:val="800000"/>
                  <w:sz w:val="20"/>
                  <w:szCs w:val="20"/>
                </w:rPr>
                <w:t>30</w:t>
              </w:r>
            </w:ins>
            <w:r w:rsidRPr="00120A4C">
              <w:rPr>
                <w:rFonts w:ascii="Courier New" w:eastAsia="Times New Roman" w:hAnsi="Courier New" w:cs="Courier New"/>
                <w:color w:val="800000"/>
                <w:sz w:val="20"/>
                <w:szCs w:val="20"/>
              </w:rPr>
              <w:t>}</w:t>
            </w:r>
            <w:ins w:id="1016" w:author="DISA User" w:date="2015-09-18T14:37:00Z">
              <w:r w:rsidR="00C46295" w:rsidRPr="00120A4C">
                <w:rPr>
                  <w:rFonts w:ascii="Courier New" w:eastAsia="Times New Roman" w:hAnsi="Courier New" w:cs="Courier New"/>
                  <w:color w:val="800000"/>
                  <w:sz w:val="20"/>
                  <w:szCs w:val="20"/>
                </w:rPr>
                <w:br/>
              </w:r>
            </w:ins>
            <w:ins w:id="1017" w:author="DISA User" w:date="2015-09-18T14:36:00Z">
              <w:r w:rsidR="00C46295" w:rsidRPr="00120A4C">
                <w:rPr>
                  <w:rFonts w:ascii="Courier New" w:eastAsia="Times New Roman" w:hAnsi="Courier New" w:cs="Courier New"/>
                  <w:color w:val="800000"/>
                  <w:sz w:val="20"/>
                  <w:szCs w:val="20"/>
                </w:rPr>
                <w:br/>
                <w:t>EXAMPLE: /ALL UNITS</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C46295" w:rsidRPr="004F214E" w:rsidTr="001738F5">
        <w:trPr>
          <w:trHeight w:val="750"/>
          <w:tblCellSpacing w:w="15" w:type="dxa"/>
          <w:ins w:id="1018" w:author="DISA User" w:date="2015-09-18T14:41: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6295" w:rsidRPr="004F214E" w:rsidRDefault="00C46295" w:rsidP="001738F5">
            <w:pPr>
              <w:spacing w:after="0" w:line="240" w:lineRule="auto"/>
              <w:rPr>
                <w:ins w:id="1019" w:author="DISA User" w:date="2015-09-18T14:41:00Z"/>
                <w:rFonts w:ascii="Courier New" w:eastAsia="Times New Roman" w:hAnsi="Courier New" w:cs="Courier New"/>
                <w:sz w:val="20"/>
                <w:szCs w:val="20"/>
              </w:rPr>
            </w:pPr>
            <w:ins w:id="1020" w:author="DISA User" w:date="2015-09-18T14:41:00Z">
              <w:r>
                <w:rPr>
                  <w:rFonts w:ascii="Courier New" w:eastAsia="Times New Roman" w:hAnsi="Courier New" w:cs="Courier New"/>
                  <w:sz w:val="20"/>
                  <w:szCs w:val="20"/>
                </w:rPr>
                <w:t>6</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6295" w:rsidRPr="004F214E" w:rsidRDefault="001A01BB" w:rsidP="001738F5">
            <w:pPr>
              <w:spacing w:after="0" w:line="240" w:lineRule="auto"/>
              <w:jc w:val="center"/>
              <w:rPr>
                <w:ins w:id="1021" w:author="DISA User" w:date="2015-09-18T14:41:00Z"/>
                <w:rFonts w:ascii="Courier New" w:eastAsia="Times New Roman" w:hAnsi="Courier New" w:cs="Courier New"/>
                <w:sz w:val="20"/>
                <w:szCs w:val="20"/>
              </w:rPr>
            </w:pPr>
            <w:ins w:id="1022" w:author="DISA User" w:date="2015-09-18T14:45:00Z">
              <w:r>
                <w:rPr>
                  <w:rFonts w:ascii="Courier New" w:eastAsia="Times New Roman" w:hAnsi="Courier New" w:cs="Courier New"/>
                  <w:b/>
                  <w:bCs/>
                  <w:color w:val="FF0000"/>
                  <w:sz w:val="20"/>
                  <w:szCs w:val="20"/>
                </w:rPr>
                <w:t>O</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6295" w:rsidRPr="004F214E" w:rsidRDefault="00C46295" w:rsidP="001A01BB">
            <w:pPr>
              <w:spacing w:after="0" w:line="240" w:lineRule="auto"/>
              <w:rPr>
                <w:ins w:id="1023" w:author="DISA User" w:date="2015-09-18T14:41:00Z"/>
                <w:rFonts w:ascii="Courier New" w:eastAsia="Times New Roman" w:hAnsi="Courier New" w:cs="Courier New"/>
                <w:sz w:val="20"/>
                <w:szCs w:val="20"/>
              </w:rPr>
            </w:pPr>
            <w:ins w:id="1024" w:author="DISA User" w:date="2015-09-18T14:41:00Z">
              <w:r w:rsidRPr="004F214E">
                <w:rPr>
                  <w:rFonts w:ascii="Courier New" w:eastAsia="Times New Roman" w:hAnsi="Courier New" w:cs="Courier New"/>
                  <w:sz w:val="20"/>
                  <w:szCs w:val="20"/>
                </w:rPr>
                <w:t xml:space="preserve">NOTIFICATION </w:t>
              </w:r>
              <w:r>
                <w:rPr>
                  <w:rFonts w:ascii="Courier New" w:eastAsia="Times New Roman" w:hAnsi="Courier New" w:cs="Courier New"/>
                  <w:sz w:val="20"/>
                  <w:szCs w:val="20"/>
                </w:rPr>
                <w:t>METHOD</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6295" w:rsidRPr="00120A4C" w:rsidRDefault="00C46295" w:rsidP="001738F5">
            <w:pPr>
              <w:spacing w:after="0" w:line="240" w:lineRule="auto"/>
              <w:rPr>
                <w:ins w:id="1025" w:author="DISA User" w:date="2015-09-18T14:41:00Z"/>
                <w:rFonts w:ascii="Courier New" w:eastAsia="Times New Roman" w:hAnsi="Courier New" w:cs="Courier New"/>
                <w:sz w:val="20"/>
                <w:szCs w:val="20"/>
              </w:rPr>
            </w:pPr>
            <w:ins w:id="1026" w:author="DISA User" w:date="2015-09-18T14:41:00Z">
              <w:r w:rsidRPr="00120A4C">
                <w:rPr>
                  <w:rFonts w:ascii="Courier New" w:eastAsia="Times New Roman" w:hAnsi="Courier New" w:cs="Courier New"/>
                  <w:sz w:val="20"/>
                  <w:szCs w:val="20"/>
                </w:rPr>
                <w:t>The preferred method of notification following the posting of information.</w:t>
              </w:r>
              <w:r w:rsidRPr="00120A4C">
                <w:rPr>
                  <w:rFonts w:ascii="Courier New" w:eastAsia="Times New Roman" w:hAnsi="Courier New" w:cs="Courier New"/>
                  <w:sz w:val="20"/>
                  <w:szCs w:val="20"/>
                </w:rPr>
                <w:br/>
                <w:t>(F/F 487/xxx) ALPHANUMERIC IDEN</w:t>
              </w:r>
              <w:r w:rsidR="009D1EE7" w:rsidRPr="00120A4C">
                <w:rPr>
                  <w:rFonts w:ascii="Courier New" w:eastAsia="Times New Roman" w:hAnsi="Courier New" w:cs="Courier New"/>
                  <w:sz w:val="20"/>
                  <w:szCs w:val="20"/>
                </w:rPr>
                <w:t>TIFIER</w:t>
              </w:r>
              <w:r w:rsidRPr="00120A4C">
                <w:rPr>
                  <w:rFonts w:ascii="Courier New" w:eastAsia="Times New Roman" w:hAnsi="Courier New" w:cs="Courier New"/>
                  <w:sz w:val="20"/>
                  <w:szCs w:val="20"/>
                </w:rPr>
                <w:br/>
              </w:r>
              <w:r w:rsidRPr="00120A4C">
                <w:rPr>
                  <w:rFonts w:ascii="Courier New" w:eastAsia="Times New Roman" w:hAnsi="Courier New" w:cs="Courier New"/>
                  <w:sz w:val="20"/>
                  <w:szCs w:val="20"/>
                </w:rPr>
                <w:br/>
                <w:t xml:space="preserve">ALLOWABLE ENTRIES: </w:t>
              </w:r>
              <w:r w:rsidRPr="00120A4C">
                <w:rPr>
                  <w:rFonts w:ascii="Courier New" w:eastAsia="Times New Roman" w:hAnsi="Courier New" w:cs="Courier New"/>
                  <w:color w:val="800000"/>
                  <w:sz w:val="20"/>
                  <w:szCs w:val="20"/>
                </w:rPr>
                <w:t>[\-\.,\(\)\?A-Z0-9 ]{1,30}</w:t>
              </w:r>
              <w:r w:rsidRPr="00120A4C">
                <w:rPr>
                  <w:rFonts w:ascii="Courier New" w:eastAsia="Times New Roman" w:hAnsi="Courier New" w:cs="Courier New"/>
                  <w:color w:val="800000"/>
                  <w:sz w:val="20"/>
                  <w:szCs w:val="20"/>
                </w:rPr>
                <w:br/>
              </w:r>
              <w:r w:rsidRPr="00120A4C">
                <w:rPr>
                  <w:rFonts w:ascii="Courier New" w:eastAsia="Times New Roman" w:hAnsi="Courier New" w:cs="Courier New"/>
                  <w:color w:val="800000"/>
                  <w:sz w:val="20"/>
                  <w:szCs w:val="20"/>
                </w:rPr>
                <w:br/>
                <w:t>EXAMPLE: /CHAT, EMAIL</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6295" w:rsidRPr="004F214E" w:rsidRDefault="00C46295" w:rsidP="001738F5">
            <w:pPr>
              <w:spacing w:after="0" w:line="240" w:lineRule="auto"/>
              <w:rPr>
                <w:ins w:id="1027" w:author="DISA User" w:date="2015-09-18T14:41:00Z"/>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jc w:val="center"/>
              <w:rPr>
                <w:rFonts w:ascii="Courier New" w:eastAsia="Times New Roman" w:hAnsi="Courier New" w:cs="Courier New"/>
                <w:sz w:val="20"/>
                <w:szCs w:val="20"/>
              </w:rPr>
            </w:pPr>
            <w:del w:id="1028" w:author="DISA User" w:date="2015-09-18T14:45:00Z">
              <w:r w:rsidRPr="004F214E" w:rsidDel="001A01BB">
                <w:rPr>
                  <w:rFonts w:ascii="Courier New" w:eastAsia="Times New Roman" w:hAnsi="Courier New" w:cs="Courier New"/>
                  <w:b/>
                  <w:bCs/>
                  <w:color w:val="FF0000"/>
                  <w:sz w:val="20"/>
                  <w:szCs w:val="20"/>
                </w:rPr>
                <w:delText>M</w:delText>
              </w:r>
            </w:del>
            <w:ins w:id="1029" w:author="DISA User" w:date="2015-09-18T14:45:00Z">
              <w:r w:rsidR="001A01BB">
                <w:rPr>
                  <w:rFonts w:ascii="Courier New" w:eastAsia="Times New Roman" w:hAnsi="Courier New" w:cs="Courier New"/>
                  <w:b/>
                  <w:bCs/>
                  <w:color w:val="FF0000"/>
                  <w:sz w:val="20"/>
                  <w:szCs w:val="20"/>
                </w:rPr>
                <w:t xml:space="preserve"> O</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1A01BB">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NOTIFICATION </w:t>
            </w:r>
            <w:del w:id="1030" w:author="DISA User" w:date="2015-09-18T14:42:00Z">
              <w:r w:rsidRPr="004F214E" w:rsidDel="001A01BB">
                <w:rPr>
                  <w:rFonts w:ascii="Courier New" w:eastAsia="Times New Roman" w:hAnsi="Courier New" w:cs="Courier New"/>
                  <w:sz w:val="20"/>
                  <w:szCs w:val="20"/>
                </w:rPr>
                <w:delText>TIMING</w:delText>
              </w:r>
            </w:del>
            <w:ins w:id="1031" w:author="DISA User" w:date="2015-09-18T14:42:00Z">
              <w:r w:rsidR="001A01BB">
                <w:rPr>
                  <w:rFonts w:ascii="Courier New" w:eastAsia="Times New Roman" w:hAnsi="Courier New" w:cs="Courier New"/>
                  <w:sz w:val="20"/>
                  <w:szCs w:val="20"/>
                </w:rPr>
                <w:t xml:space="preserve"> METHOD</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C46295" w:rsidRPr="003D30CC" w:rsidRDefault="004F214E" w:rsidP="00C46295">
            <w:pPr>
              <w:spacing w:after="0" w:line="240" w:lineRule="auto"/>
              <w:rPr>
                <w:rFonts w:ascii="Courier New" w:eastAsia="Times New Roman" w:hAnsi="Courier New" w:cs="Courier New"/>
                <w:sz w:val="20"/>
                <w:szCs w:val="20"/>
              </w:rPr>
            </w:pPr>
            <w:del w:id="1032" w:author="DISA User" w:date="2015-09-18T14:42:00Z">
              <w:r w:rsidRPr="003D30CC" w:rsidDel="001A01BB">
                <w:rPr>
                  <w:rFonts w:ascii="Courier New" w:eastAsia="Times New Roman" w:hAnsi="Courier New" w:cs="Courier New"/>
                  <w:sz w:val="20"/>
                  <w:szCs w:val="20"/>
                </w:rPr>
                <w:delText>The notification timings of the report or "AS REQD".</w:delText>
              </w:r>
            </w:del>
            <w:ins w:id="1033" w:author="DISA User" w:date="2015-09-18T14:42:00Z">
              <w:r w:rsidR="001A01BB" w:rsidRPr="003D30CC">
                <w:rPr>
                  <w:rFonts w:ascii="Courier New" w:eastAsia="Times New Roman" w:hAnsi="Courier New" w:cs="Courier New"/>
                  <w:sz w:val="20"/>
                  <w:szCs w:val="20"/>
                </w:rPr>
                <w:br/>
                <w:t>The precedence to use when notifying that a report is available.</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1A01BB">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120A4C"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120A4C" w:rsidRDefault="004F214E" w:rsidP="004F214E">
            <w:pPr>
              <w:spacing w:after="0" w:line="240" w:lineRule="auto"/>
              <w:rPr>
                <w:rFonts w:ascii="Courier New" w:eastAsia="Times New Roman" w:hAnsi="Courier New" w:cs="Courier New"/>
                <w:sz w:val="20"/>
                <w:szCs w:val="20"/>
              </w:rPr>
            </w:pPr>
            <w:del w:id="1034" w:author="DISA User" w:date="2015-09-18T14:43:00Z">
              <w:r w:rsidRPr="00120A4C" w:rsidDel="001A01BB">
                <w:rPr>
                  <w:rFonts w:ascii="Courier New" w:eastAsia="Times New Roman" w:hAnsi="Courier New" w:cs="Courier New"/>
                  <w:sz w:val="20"/>
                  <w:szCs w:val="20"/>
                </w:rPr>
                <w:delText xml:space="preserve">A. </w:delText>
              </w:r>
              <w:r w:rsidRPr="00120A4C" w:rsidDel="001A01BB">
                <w:rPr>
                  <w:rFonts w:ascii="Courier New" w:eastAsia="Times New Roman" w:hAnsi="Courier New" w:cs="Courier New"/>
                  <w:color w:val="008000"/>
                  <w:sz w:val="20"/>
                  <w:szCs w:val="20"/>
                  <w:u w:val="single"/>
                </w:rPr>
                <w:delText>TIME, HOUR-MINUTE</w:delText>
              </w:r>
              <w:r w:rsidRPr="00120A4C" w:rsidDel="001A01BB">
                <w:rPr>
                  <w:rFonts w:ascii="Courier New" w:eastAsia="Times New Roman" w:hAnsi="Courier New" w:cs="Courier New"/>
                  <w:sz w:val="20"/>
                  <w:szCs w:val="20"/>
                </w:rPr>
                <w:br/>
              </w:r>
              <w:r w:rsidRPr="00120A4C" w:rsidDel="001A01BB">
                <w:rPr>
                  <w:rFonts w:ascii="Courier New" w:eastAsia="Times New Roman" w:hAnsi="Courier New" w:cs="Courier New"/>
                  <w:sz w:val="20"/>
                  <w:szCs w:val="20"/>
                </w:rPr>
                <w:br/>
                <w:delText>The timekeeping in hours and minutes of the twenty-four (24) hour period of a calendar day.</w:delText>
              </w:r>
              <w:r w:rsidRPr="00120A4C" w:rsidDel="001A01BB">
                <w:rPr>
                  <w:rFonts w:ascii="Courier New" w:eastAsia="Times New Roman" w:hAnsi="Courier New" w:cs="Courier New"/>
                  <w:sz w:val="20"/>
                  <w:szCs w:val="20"/>
                </w:rPr>
                <w:br/>
                <w:delText xml:space="preserve">EXPRESS AS FOLLOWS: </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035" w:author="DISA User" w:date="2015-09-18T14:43:00Z">
              <w:r w:rsidRPr="004F214E" w:rsidDel="001A01BB">
                <w:rPr>
                  <w:rFonts w:ascii="Courier New" w:eastAsia="Times New Roman" w:hAnsi="Courier New" w:cs="Courier New"/>
                  <w:sz w:val="20"/>
                  <w:szCs w:val="20"/>
                </w:rPr>
                <w:delText xml:space="preserve">NT </w:delText>
              </w:r>
            </w:del>
          </w:p>
        </w:tc>
      </w:tr>
      <w:tr w:rsidR="004F214E" w:rsidRPr="004F214E" w:rsidTr="001A01BB">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378"/>
              <w:gridCol w:w="7184"/>
            </w:tblGrid>
            <w:tr w:rsidR="004F214E" w:rsidRPr="00120A4C" w:rsidDel="001A01BB">
              <w:trPr>
                <w:trHeight w:val="750"/>
                <w:tblCellSpacing w:w="0" w:type="dxa"/>
                <w:del w:id="1036" w:author="DISA User" w:date="2015-09-18T14:43:00Z"/>
              </w:trPr>
              <w:tc>
                <w:tcPr>
                  <w:tcW w:w="250" w:type="pct"/>
                  <w:shd w:val="clear" w:color="auto" w:fill="FFFFF0"/>
                  <w:tcMar>
                    <w:top w:w="15" w:type="dxa"/>
                    <w:left w:w="15" w:type="dxa"/>
                    <w:bottom w:w="15" w:type="dxa"/>
                    <w:right w:w="15" w:type="dxa"/>
                  </w:tcMar>
                  <w:vAlign w:val="center"/>
                  <w:hideMark/>
                </w:tcPr>
                <w:p w:rsidR="004F214E" w:rsidRPr="00120A4C" w:rsidDel="001A01BB" w:rsidRDefault="004F214E" w:rsidP="004F214E">
                  <w:pPr>
                    <w:spacing w:after="0" w:line="240" w:lineRule="auto"/>
                    <w:rPr>
                      <w:del w:id="1037" w:author="DISA User" w:date="2015-09-18T14:43:00Z"/>
                      <w:rFonts w:ascii="Courier New" w:eastAsia="Times New Roman" w:hAnsi="Courier New" w:cs="Courier New"/>
                      <w:sz w:val="20"/>
                      <w:szCs w:val="20"/>
                    </w:rPr>
                  </w:pPr>
                </w:p>
              </w:tc>
              <w:tc>
                <w:tcPr>
                  <w:tcW w:w="4750" w:type="pct"/>
                  <w:shd w:val="clear" w:color="auto" w:fill="FFFFF0"/>
                  <w:tcMar>
                    <w:top w:w="15" w:type="dxa"/>
                    <w:left w:w="15" w:type="dxa"/>
                    <w:bottom w:w="15" w:type="dxa"/>
                    <w:right w:w="15" w:type="dxa"/>
                  </w:tcMar>
                  <w:vAlign w:val="center"/>
                  <w:hideMark/>
                </w:tcPr>
                <w:p w:rsidR="004F214E" w:rsidRPr="00120A4C" w:rsidDel="001A01BB" w:rsidRDefault="004F214E" w:rsidP="004F214E">
                  <w:pPr>
                    <w:spacing w:after="0" w:line="240" w:lineRule="auto"/>
                    <w:rPr>
                      <w:del w:id="1038" w:author="DISA User" w:date="2015-09-18T14:43:00Z"/>
                      <w:rFonts w:ascii="Courier New" w:eastAsia="Times New Roman" w:hAnsi="Courier New" w:cs="Courier New"/>
                      <w:sz w:val="20"/>
                      <w:szCs w:val="20"/>
                    </w:rPr>
                  </w:pPr>
                  <w:del w:id="1039" w:author="DISA User" w:date="2015-09-18T14:43:00Z">
                    <w:r w:rsidRPr="00120A4C" w:rsidDel="001A01BB">
                      <w:rPr>
                        <w:rFonts w:ascii="Courier New" w:eastAsia="Times New Roman" w:hAnsi="Courier New" w:cs="Courier New"/>
                        <w:sz w:val="20"/>
                        <w:szCs w:val="20"/>
                        <w:u w:val="single"/>
                      </w:rPr>
                      <w:delText>HOUR (TIME)</w:delText>
                    </w:r>
                    <w:r w:rsidRPr="00120A4C" w:rsidDel="001A01BB">
                      <w:rPr>
                        <w:rFonts w:ascii="Courier New" w:eastAsia="Times New Roman" w:hAnsi="Courier New" w:cs="Courier New"/>
                        <w:sz w:val="20"/>
                        <w:szCs w:val="20"/>
                      </w:rPr>
                      <w:br/>
                      <w:delText>One of the twenty-four (24) completed intervals of elapsed mean solar time into which every completed calendar day is divided.</w:delText>
                    </w:r>
                    <w:r w:rsidRPr="00120A4C" w:rsidDel="001A01BB">
                      <w:rPr>
                        <w:rFonts w:ascii="Courier New" w:eastAsia="Times New Roman" w:hAnsi="Courier New" w:cs="Courier New"/>
                        <w:sz w:val="20"/>
                        <w:szCs w:val="20"/>
                      </w:rPr>
                      <w:br/>
                    </w:r>
                    <w:r w:rsidRPr="00120A4C" w:rsidDel="001A01BB">
                      <w:rPr>
                        <w:rFonts w:ascii="Courier New" w:eastAsia="Times New Roman" w:hAnsi="Courier New" w:cs="Courier New"/>
                        <w:sz w:val="20"/>
                        <w:szCs w:val="20"/>
                      </w:rPr>
                      <w:br/>
                    </w:r>
                    <w:r w:rsidRPr="00120A4C" w:rsidDel="001A01BB">
                      <w:rPr>
                        <w:rFonts w:ascii="Courier New" w:eastAsia="Times New Roman" w:hAnsi="Courier New" w:cs="Courier New"/>
                        <w:sz w:val="20"/>
                        <w:szCs w:val="20"/>
                      </w:rPr>
                      <w:br/>
                      <w:delText>ALLOWABLE ENTRIES: INTEGER</w:delText>
                    </w:r>
                    <w:r w:rsidRPr="00120A4C" w:rsidDel="001A01BB">
                      <w:rPr>
                        <w:rFonts w:ascii="Courier New" w:eastAsia="Times New Roman" w:hAnsi="Courier New" w:cs="Courier New"/>
                        <w:sz w:val="20"/>
                        <w:szCs w:val="20"/>
                      </w:rPr>
                      <w:br/>
                      <w:delText>Min Length: 2</w:delText>
                    </w:r>
                    <w:r w:rsidRPr="00120A4C" w:rsidDel="001A01BB">
                      <w:rPr>
                        <w:rFonts w:ascii="Courier New" w:eastAsia="Times New Roman" w:hAnsi="Courier New" w:cs="Courier New"/>
                        <w:sz w:val="20"/>
                        <w:szCs w:val="20"/>
                      </w:rPr>
                      <w:br/>
                      <w:delText>Max Length: 2</w:delText>
                    </w:r>
                    <w:r w:rsidRPr="00120A4C" w:rsidDel="001A01BB">
                      <w:rPr>
                        <w:rFonts w:ascii="Courier New" w:eastAsia="Times New Roman" w:hAnsi="Courier New" w:cs="Courier New"/>
                        <w:sz w:val="20"/>
                        <w:szCs w:val="20"/>
                      </w:rPr>
                      <w:br/>
                      <w:delText xml:space="preserve">Range: (00 through 23). </w:delText>
                    </w:r>
                  </w:del>
                </w:p>
              </w:tc>
            </w:tr>
          </w:tbl>
          <w:p w:rsidR="004F214E" w:rsidRPr="00120A4C"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1A01BB">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tbl>
            <w:tblPr>
              <w:tblW w:w="5000" w:type="pct"/>
              <w:tblCellSpacing w:w="0" w:type="dxa"/>
              <w:tblCellMar>
                <w:left w:w="0" w:type="dxa"/>
                <w:right w:w="0" w:type="dxa"/>
              </w:tblCellMar>
              <w:tblLook w:val="04A0" w:firstRow="1" w:lastRow="0" w:firstColumn="1" w:lastColumn="0" w:noHBand="0" w:noVBand="1"/>
            </w:tblPr>
            <w:tblGrid>
              <w:gridCol w:w="378"/>
              <w:gridCol w:w="7184"/>
            </w:tblGrid>
            <w:tr w:rsidR="004F214E" w:rsidRPr="00120A4C" w:rsidDel="001A01BB">
              <w:trPr>
                <w:trHeight w:val="750"/>
                <w:tblCellSpacing w:w="0" w:type="dxa"/>
                <w:del w:id="1040" w:author="DISA User" w:date="2015-09-18T14:43:00Z"/>
              </w:trPr>
              <w:tc>
                <w:tcPr>
                  <w:tcW w:w="250" w:type="pct"/>
                  <w:shd w:val="clear" w:color="auto" w:fill="FFFFF0"/>
                  <w:tcMar>
                    <w:top w:w="15" w:type="dxa"/>
                    <w:left w:w="15" w:type="dxa"/>
                    <w:bottom w:w="15" w:type="dxa"/>
                    <w:right w:w="15" w:type="dxa"/>
                  </w:tcMar>
                  <w:vAlign w:val="center"/>
                  <w:hideMark/>
                </w:tcPr>
                <w:p w:rsidR="004F214E" w:rsidRPr="00120A4C" w:rsidDel="001A01BB" w:rsidRDefault="004F214E" w:rsidP="004F214E">
                  <w:pPr>
                    <w:spacing w:after="0" w:line="240" w:lineRule="auto"/>
                    <w:rPr>
                      <w:del w:id="1041" w:author="DISA User" w:date="2015-09-18T14:43:00Z"/>
                      <w:rFonts w:ascii="Courier New" w:eastAsia="Times New Roman" w:hAnsi="Courier New" w:cs="Courier New"/>
                      <w:sz w:val="20"/>
                      <w:szCs w:val="20"/>
                    </w:rPr>
                  </w:pPr>
                </w:p>
              </w:tc>
              <w:tc>
                <w:tcPr>
                  <w:tcW w:w="4750" w:type="pct"/>
                  <w:shd w:val="clear" w:color="auto" w:fill="FFFFF0"/>
                  <w:tcMar>
                    <w:top w:w="15" w:type="dxa"/>
                    <w:left w:w="15" w:type="dxa"/>
                    <w:bottom w:w="15" w:type="dxa"/>
                    <w:right w:w="15" w:type="dxa"/>
                  </w:tcMar>
                  <w:vAlign w:val="center"/>
                  <w:hideMark/>
                </w:tcPr>
                <w:p w:rsidR="004F214E" w:rsidRPr="00120A4C" w:rsidDel="001A01BB" w:rsidRDefault="004F214E" w:rsidP="004F214E">
                  <w:pPr>
                    <w:spacing w:after="0" w:line="240" w:lineRule="auto"/>
                    <w:rPr>
                      <w:del w:id="1042" w:author="DISA User" w:date="2015-09-18T14:43:00Z"/>
                      <w:rFonts w:ascii="Courier New" w:eastAsia="Times New Roman" w:hAnsi="Courier New" w:cs="Courier New"/>
                      <w:sz w:val="20"/>
                      <w:szCs w:val="20"/>
                    </w:rPr>
                  </w:pPr>
                  <w:del w:id="1043" w:author="DISA User" w:date="2015-09-18T14:43:00Z">
                    <w:r w:rsidRPr="00120A4C" w:rsidDel="001A01BB">
                      <w:rPr>
                        <w:rFonts w:ascii="Courier New" w:eastAsia="Times New Roman" w:hAnsi="Courier New" w:cs="Courier New"/>
                        <w:sz w:val="20"/>
                        <w:szCs w:val="20"/>
                        <w:u w:val="single"/>
                      </w:rPr>
                      <w:delText>MINUTE (TIME)</w:delText>
                    </w:r>
                    <w:r w:rsidRPr="00120A4C" w:rsidDel="001A01BB">
                      <w:rPr>
                        <w:rFonts w:ascii="Courier New" w:eastAsia="Times New Roman" w:hAnsi="Courier New" w:cs="Courier New"/>
                        <w:sz w:val="20"/>
                        <w:szCs w:val="20"/>
                      </w:rPr>
                      <w:br/>
                      <w:delText>One of sixty (60) completed intervals of elapsed mean solar time into which every hour of completed time is divided.</w:delText>
                    </w:r>
                    <w:r w:rsidRPr="00120A4C" w:rsidDel="001A01BB">
                      <w:rPr>
                        <w:rFonts w:ascii="Courier New" w:eastAsia="Times New Roman" w:hAnsi="Courier New" w:cs="Courier New"/>
                        <w:sz w:val="20"/>
                        <w:szCs w:val="20"/>
                      </w:rPr>
                      <w:br/>
                    </w:r>
                    <w:r w:rsidRPr="00120A4C" w:rsidDel="001A01BB">
                      <w:rPr>
                        <w:rFonts w:ascii="Courier New" w:eastAsia="Times New Roman" w:hAnsi="Courier New" w:cs="Courier New"/>
                        <w:sz w:val="20"/>
                        <w:szCs w:val="20"/>
                      </w:rPr>
                      <w:br/>
                    </w:r>
                    <w:r w:rsidRPr="00120A4C" w:rsidDel="001A01BB">
                      <w:rPr>
                        <w:rFonts w:ascii="Courier New" w:eastAsia="Times New Roman" w:hAnsi="Courier New" w:cs="Courier New"/>
                        <w:sz w:val="20"/>
                        <w:szCs w:val="20"/>
                      </w:rPr>
                      <w:br/>
                      <w:delText>ALLOWABLE ENTRIES: INTEGER</w:delText>
                    </w:r>
                    <w:r w:rsidRPr="00120A4C" w:rsidDel="001A01BB">
                      <w:rPr>
                        <w:rFonts w:ascii="Courier New" w:eastAsia="Times New Roman" w:hAnsi="Courier New" w:cs="Courier New"/>
                        <w:sz w:val="20"/>
                        <w:szCs w:val="20"/>
                      </w:rPr>
                      <w:br/>
                      <w:delText>Min Length: 2</w:delText>
                    </w:r>
                    <w:r w:rsidRPr="00120A4C" w:rsidDel="001A01BB">
                      <w:rPr>
                        <w:rFonts w:ascii="Courier New" w:eastAsia="Times New Roman" w:hAnsi="Courier New" w:cs="Courier New"/>
                        <w:sz w:val="20"/>
                        <w:szCs w:val="20"/>
                      </w:rPr>
                      <w:br/>
                      <w:delText>Max Length: 2</w:delText>
                    </w:r>
                    <w:r w:rsidRPr="00120A4C" w:rsidDel="001A01BB">
                      <w:rPr>
                        <w:rFonts w:ascii="Courier New" w:eastAsia="Times New Roman" w:hAnsi="Courier New" w:cs="Courier New"/>
                        <w:sz w:val="20"/>
                        <w:szCs w:val="20"/>
                      </w:rPr>
                      <w:br/>
                      <w:delText xml:space="preserve">Range: (00 through 59). </w:delText>
                    </w:r>
                  </w:del>
                </w:p>
              </w:tc>
            </w:tr>
          </w:tbl>
          <w:p w:rsidR="004F214E" w:rsidRPr="00120A4C"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Del="001A01BB" w:rsidTr="002A16F0">
        <w:trPr>
          <w:trHeight w:val="750"/>
          <w:tblCellSpacing w:w="15" w:type="dxa"/>
          <w:del w:id="1044" w:author="DISA User" w:date="2015-09-18T14:43: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Del="001A01BB" w:rsidRDefault="004F214E" w:rsidP="004F214E">
            <w:pPr>
              <w:spacing w:after="0" w:line="240" w:lineRule="auto"/>
              <w:rPr>
                <w:del w:id="1045" w:author="DISA User" w:date="2015-09-18T14:43: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Del="001A01BB" w:rsidRDefault="004F214E" w:rsidP="004F214E">
            <w:pPr>
              <w:spacing w:after="0" w:line="240" w:lineRule="auto"/>
              <w:rPr>
                <w:del w:id="1046" w:author="DISA User" w:date="2015-09-18T14:43: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Del="001A01BB" w:rsidRDefault="004F214E" w:rsidP="004F214E">
            <w:pPr>
              <w:spacing w:after="0" w:line="240" w:lineRule="auto"/>
              <w:rPr>
                <w:del w:id="1047" w:author="DISA User" w:date="2015-09-18T14:43: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120A4C" w:rsidDel="001A01BB" w:rsidRDefault="004F214E" w:rsidP="004F214E">
            <w:pPr>
              <w:spacing w:after="0" w:line="240" w:lineRule="auto"/>
              <w:rPr>
                <w:del w:id="1048" w:author="DISA User" w:date="2015-09-18T14:43:00Z"/>
                <w:rFonts w:ascii="Courier New" w:eastAsia="Times New Roman" w:hAnsi="Courier New" w:cs="Courier New"/>
                <w:sz w:val="20"/>
                <w:szCs w:val="20"/>
              </w:rPr>
            </w:pPr>
            <w:del w:id="1049" w:author="DISA User" w:date="2015-09-18T14:43:00Z">
              <w:r w:rsidRPr="00120A4C" w:rsidDel="001A01BB">
                <w:rPr>
                  <w:rFonts w:ascii="Courier New" w:eastAsia="Times New Roman" w:hAnsi="Courier New" w:cs="Courier New"/>
                  <w:sz w:val="20"/>
                  <w:szCs w:val="20"/>
                </w:rPr>
                <w:delText xml:space="preserve">B. </w:delText>
              </w:r>
              <w:r w:rsidRPr="00120A4C" w:rsidDel="001A01BB">
                <w:rPr>
                  <w:rFonts w:ascii="Courier New" w:eastAsia="Times New Roman" w:hAnsi="Courier New" w:cs="Courier New"/>
                  <w:sz w:val="20"/>
                  <w:szCs w:val="20"/>
                  <w:u w:val="single"/>
                </w:rPr>
                <w:delText>NON DISCRETE INDICATOR, AS REQUIRED</w:delText>
              </w:r>
              <w:r w:rsidRPr="00120A4C" w:rsidDel="001A01BB">
                <w:rPr>
                  <w:rFonts w:ascii="Courier New" w:eastAsia="Times New Roman" w:hAnsi="Courier New" w:cs="Courier New"/>
                  <w:sz w:val="20"/>
                  <w:szCs w:val="20"/>
                </w:rPr>
                <w:br/>
                <w:delText>The code used to indicate as required.</w:delText>
              </w:r>
              <w:r w:rsidRPr="00120A4C" w:rsidDel="001A01BB">
                <w:rPr>
                  <w:rFonts w:ascii="Courier New" w:eastAsia="Times New Roman" w:hAnsi="Courier New" w:cs="Courier New"/>
                  <w:sz w:val="20"/>
                  <w:szCs w:val="20"/>
                </w:rPr>
                <w:br/>
              </w:r>
              <w:r w:rsidRPr="00120A4C" w:rsidDel="001A01BB">
                <w:rPr>
                  <w:rFonts w:ascii="Courier New" w:eastAsia="Times New Roman" w:hAnsi="Courier New" w:cs="Courier New"/>
                  <w:sz w:val="20"/>
                  <w:szCs w:val="20"/>
                </w:rPr>
                <w:br/>
                <w:delText xml:space="preserve">ALLOWABLE ENTRIES: </w:delText>
              </w:r>
              <w:r w:rsidRPr="00120A4C" w:rsidDel="001A01BB">
                <w:rPr>
                  <w:rFonts w:ascii="Courier New" w:eastAsia="Times New Roman" w:hAnsi="Courier New" w:cs="Courier New"/>
                  <w:color w:val="800000"/>
                  <w:sz w:val="20"/>
                  <w:szCs w:val="20"/>
                </w:rPr>
                <w:delText>AS REQD</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Del="001A01BB" w:rsidRDefault="004F214E" w:rsidP="004F214E">
            <w:pPr>
              <w:spacing w:after="0" w:line="240" w:lineRule="auto"/>
              <w:rPr>
                <w:del w:id="1050" w:author="DISA User" w:date="2015-09-18T14:43:00Z"/>
                <w:rFonts w:ascii="Courier New" w:eastAsia="Times New Roman" w:hAnsi="Courier New" w:cs="Courier New"/>
                <w:sz w:val="20"/>
                <w:szCs w:val="20"/>
              </w:rPr>
            </w:pPr>
          </w:p>
        </w:tc>
      </w:tr>
      <w:tr w:rsidR="001A01BB" w:rsidRPr="004F214E" w:rsidTr="002A16F0">
        <w:trPr>
          <w:trHeight w:val="750"/>
          <w:tblCellSpacing w:w="15" w:type="dxa"/>
          <w:ins w:id="1051" w:author="DISA User" w:date="2015-09-18T14:46: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A01BB" w:rsidRPr="004F214E" w:rsidRDefault="001A01BB" w:rsidP="004F214E">
            <w:pPr>
              <w:spacing w:after="0" w:line="240" w:lineRule="auto"/>
              <w:rPr>
                <w:ins w:id="1052" w:author="DISA User" w:date="2015-09-18T14:46: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A01BB" w:rsidRPr="004F214E" w:rsidRDefault="001A01BB" w:rsidP="001A01BB">
            <w:pPr>
              <w:spacing w:after="0" w:line="240" w:lineRule="auto"/>
              <w:jc w:val="center"/>
              <w:rPr>
                <w:ins w:id="1053" w:author="DISA User" w:date="2015-09-18T14:46:00Z"/>
                <w:rFonts w:ascii="Courier New" w:eastAsia="Times New Roman" w:hAnsi="Courier New" w:cs="Courier New"/>
                <w:b/>
                <w:bCs/>
                <w:color w:val="01DF0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A01BB" w:rsidRPr="00120A4C" w:rsidRDefault="001A01BB" w:rsidP="004F214E">
            <w:pPr>
              <w:spacing w:after="0" w:line="240" w:lineRule="auto"/>
              <w:rPr>
                <w:ins w:id="1054" w:author="DISA User" w:date="2015-09-18T14:46: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A01BB" w:rsidRPr="00120A4C" w:rsidRDefault="001A01BB" w:rsidP="001A01BB">
            <w:pPr>
              <w:pStyle w:val="ListParagraph"/>
              <w:numPr>
                <w:ilvl w:val="0"/>
                <w:numId w:val="5"/>
              </w:numPr>
              <w:spacing w:after="0" w:line="240" w:lineRule="auto"/>
              <w:rPr>
                <w:ins w:id="1055" w:author="DISA User" w:date="2015-09-18T14:46:00Z"/>
                <w:rFonts w:eastAsia="Times New Roman"/>
                <w:b w:val="0"/>
                <w:sz w:val="20"/>
                <w:szCs w:val="20"/>
              </w:rPr>
            </w:pPr>
            <w:ins w:id="1056" w:author="DISA User" w:date="2015-09-18T14:50:00Z">
              <w:r w:rsidRPr="00120A4C">
                <w:rPr>
                  <w:rFonts w:eastAsia="Times New Roman"/>
                  <w:b w:val="0"/>
                  <w:sz w:val="20"/>
                  <w:szCs w:val="20"/>
                </w:rPr>
                <w:t xml:space="preserve">IMMEDIATE INDICATOR (F/F </w:t>
              </w:r>
              <w:r w:rsidR="00493CCE" w:rsidRPr="00120A4C">
                <w:rPr>
                  <w:rFonts w:eastAsia="Times New Roman"/>
                  <w:b w:val="0"/>
                  <w:sz w:val="20"/>
                  <w:szCs w:val="20"/>
                </w:rPr>
                <w:t>2309/</w:t>
              </w:r>
            </w:ins>
            <w:ins w:id="1057" w:author="DISA User" w:date="2015-09-18T14:53:00Z">
              <w:r w:rsidR="00493CCE" w:rsidRPr="00120A4C">
                <w:rPr>
                  <w:rFonts w:eastAsia="Times New Roman"/>
                  <w:b w:val="0"/>
                  <w:sz w:val="20"/>
                  <w:szCs w:val="20"/>
                </w:rPr>
                <w:t>XX</w:t>
              </w:r>
            </w:ins>
            <w:proofErr w:type="gramStart"/>
            <w:ins w:id="1058" w:author="DISA User" w:date="2015-09-18T14:50:00Z">
              <w:r w:rsidRPr="00120A4C">
                <w:rPr>
                  <w:rFonts w:eastAsia="Times New Roman"/>
                  <w:b w:val="0"/>
                  <w:sz w:val="20"/>
                  <w:szCs w:val="20"/>
                </w:rPr>
                <w:t>)</w:t>
              </w:r>
              <w:proofErr w:type="gramEnd"/>
              <w:r w:rsidRPr="00120A4C">
                <w:rPr>
                  <w:rFonts w:eastAsia="Times New Roman"/>
                  <w:b w:val="0"/>
                  <w:sz w:val="20"/>
                  <w:szCs w:val="20"/>
                </w:rPr>
                <w:br/>
              </w:r>
            </w:ins>
            <w:ins w:id="1059" w:author="DISA User" w:date="2015-09-18T14:51:00Z">
              <w:r w:rsidRPr="00120A4C">
                <w:rPr>
                  <w:rFonts w:eastAsia="Times New Roman"/>
                  <w:b w:val="0"/>
                  <w:sz w:val="20"/>
                  <w:szCs w:val="20"/>
                </w:rPr>
                <w:t>The code used to indicate effective immediately.</w:t>
              </w:r>
              <w:r w:rsidRPr="00120A4C">
                <w:rPr>
                  <w:rFonts w:eastAsia="Times New Roman"/>
                  <w:b w:val="0"/>
                  <w:sz w:val="20"/>
                  <w:szCs w:val="20"/>
                </w:rPr>
                <w:br/>
              </w:r>
              <w:r w:rsidRPr="00120A4C">
                <w:rPr>
                  <w:rFonts w:eastAsia="Times New Roman"/>
                  <w:b w:val="0"/>
                  <w:sz w:val="20"/>
                  <w:szCs w:val="20"/>
                </w:rPr>
                <w:br/>
              </w:r>
              <w:r w:rsidR="00493CCE" w:rsidRPr="00120A4C">
                <w:rPr>
                  <w:rFonts w:eastAsia="Times New Roman"/>
                  <w:b w:val="0"/>
                  <w:sz w:val="20"/>
                  <w:szCs w:val="20"/>
                </w:rPr>
                <w:t>ALLOWABLE ENTRIES: IMMEDIATELY</w:t>
              </w:r>
            </w:ins>
            <w:ins w:id="1060" w:author="DISA User" w:date="2015-09-18T14:52:00Z">
              <w:r w:rsidR="00493CCE" w:rsidRPr="00120A4C">
                <w:rPr>
                  <w:rFonts w:eastAsia="Times New Roman"/>
                  <w:b w:val="0"/>
                  <w:sz w:val="20"/>
                  <w:szCs w:val="20"/>
                </w:rPr>
                <w:br/>
              </w:r>
              <w:r w:rsidR="00493CCE" w:rsidRPr="00120A4C">
                <w:rPr>
                  <w:rFonts w:eastAsia="Times New Roman"/>
                  <w:b w:val="0"/>
                  <w:sz w:val="20"/>
                  <w:szCs w:val="20"/>
                </w:rPr>
                <w:br/>
              </w:r>
              <w:r w:rsidR="00493CCE" w:rsidRPr="00120A4C">
                <w:rPr>
                  <w:rFonts w:eastAsia="Times New Roman"/>
                  <w:b w:val="0"/>
                  <w:sz w:val="20"/>
                  <w:szCs w:val="20"/>
                </w:rPr>
                <w:lastRenderedPageBreak/>
                <w:t>EXAMPLE: /IMMEDIATELY</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A01BB" w:rsidRPr="004F214E" w:rsidRDefault="001A01BB" w:rsidP="004F214E">
            <w:pPr>
              <w:spacing w:after="0" w:line="240" w:lineRule="auto"/>
              <w:rPr>
                <w:ins w:id="1061" w:author="DISA User" w:date="2015-09-18T14:46:00Z"/>
                <w:rFonts w:ascii="Courier New" w:eastAsia="Times New Roman" w:hAnsi="Courier New" w:cs="Courier New"/>
                <w:sz w:val="20"/>
                <w:szCs w:val="20"/>
              </w:rPr>
            </w:pPr>
          </w:p>
        </w:tc>
      </w:tr>
      <w:tr w:rsidR="00493CCE" w:rsidRPr="004F214E" w:rsidTr="002A16F0">
        <w:trPr>
          <w:trHeight w:val="750"/>
          <w:tblCellSpacing w:w="15" w:type="dxa"/>
          <w:ins w:id="1062" w:author="DISA User" w:date="2015-09-18T14:54: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4F214E" w:rsidRDefault="00493CCE" w:rsidP="004F214E">
            <w:pPr>
              <w:spacing w:after="0" w:line="240" w:lineRule="auto"/>
              <w:rPr>
                <w:ins w:id="1063" w:author="DISA User" w:date="2015-09-18T14:54: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4F214E" w:rsidRDefault="00493CCE" w:rsidP="001A01BB">
            <w:pPr>
              <w:spacing w:after="0" w:line="240" w:lineRule="auto"/>
              <w:jc w:val="center"/>
              <w:rPr>
                <w:ins w:id="1064" w:author="DISA User" w:date="2015-09-18T14:54:00Z"/>
                <w:rFonts w:ascii="Courier New" w:eastAsia="Times New Roman" w:hAnsi="Courier New" w:cs="Courier New"/>
                <w:b/>
                <w:bCs/>
                <w:color w:val="01DF0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120A4C" w:rsidRDefault="00493CCE" w:rsidP="004F214E">
            <w:pPr>
              <w:spacing w:after="0" w:line="240" w:lineRule="auto"/>
              <w:rPr>
                <w:ins w:id="1065" w:author="DISA User" w:date="2015-09-18T14:54: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120A4C" w:rsidRDefault="00493CCE" w:rsidP="002310F4">
            <w:pPr>
              <w:pStyle w:val="ListParagraph"/>
              <w:numPr>
                <w:ilvl w:val="0"/>
                <w:numId w:val="5"/>
              </w:numPr>
              <w:spacing w:after="0" w:line="240" w:lineRule="auto"/>
              <w:rPr>
                <w:ins w:id="1066" w:author="DISA User" w:date="2015-09-18T14:54:00Z"/>
                <w:rFonts w:eastAsia="Times New Roman"/>
                <w:b w:val="0"/>
                <w:sz w:val="20"/>
                <w:szCs w:val="20"/>
              </w:rPr>
            </w:pPr>
            <w:ins w:id="1067" w:author="DISA User" w:date="2015-09-18T14:55:00Z">
              <w:r w:rsidRPr="00120A4C">
                <w:rPr>
                  <w:rFonts w:eastAsia="Times New Roman"/>
                  <w:b w:val="0"/>
                  <w:sz w:val="20"/>
                  <w:szCs w:val="20"/>
                </w:rPr>
                <w:t>TIME PERIOD IN MINUTES (F/F 964/1</w:t>
              </w:r>
              <w:proofErr w:type="gramStart"/>
              <w:r w:rsidRPr="00120A4C">
                <w:rPr>
                  <w:rFonts w:eastAsia="Times New Roman"/>
                  <w:b w:val="0"/>
                  <w:sz w:val="20"/>
                  <w:szCs w:val="20"/>
                </w:rPr>
                <w:t>)</w:t>
              </w:r>
              <w:proofErr w:type="gramEnd"/>
              <w:r w:rsidRPr="00120A4C">
                <w:rPr>
                  <w:rFonts w:eastAsia="Times New Roman"/>
                  <w:b w:val="0"/>
                  <w:sz w:val="20"/>
                  <w:szCs w:val="20"/>
                </w:rPr>
                <w:br/>
              </w:r>
            </w:ins>
            <w:ins w:id="1068" w:author="DISA User" w:date="2015-09-18T14:56:00Z">
              <w:r w:rsidRPr="00120A4C">
                <w:rPr>
                  <w:rFonts w:eastAsia="Times New Roman"/>
                  <w:b w:val="0"/>
                  <w:sz w:val="20"/>
                  <w:szCs w:val="20"/>
                </w:rPr>
                <w:t>A time interval or duration measured in minutes.</w:t>
              </w:r>
              <w:r w:rsidRPr="00120A4C">
                <w:rPr>
                  <w:rFonts w:eastAsia="Times New Roman"/>
                  <w:b w:val="0"/>
                  <w:sz w:val="20"/>
                  <w:szCs w:val="20"/>
                </w:rPr>
                <w:br/>
              </w:r>
            </w:ins>
            <w:ins w:id="1069" w:author="DISA User" w:date="2015-09-18T15:04:00Z">
              <w:r w:rsidR="002310F4" w:rsidRPr="00120A4C">
                <w:rPr>
                  <w:rFonts w:eastAsia="Times New Roman"/>
                  <w:b w:val="0"/>
                  <w:sz w:val="20"/>
                  <w:szCs w:val="20"/>
                </w:rPr>
                <w:t>REGEX: [\-0-9]{1,4}</w:t>
              </w:r>
            </w:ins>
            <w:ins w:id="1070" w:author="DISA User" w:date="2015-09-18T15:27:00Z">
              <w:r w:rsidR="00872D64" w:rsidRPr="00120A4C">
                <w:rPr>
                  <w:rFonts w:eastAsia="Times New Roman"/>
                  <w:b w:val="0"/>
                  <w:sz w:val="20"/>
                  <w:szCs w:val="20"/>
                </w:rPr>
                <w:br/>
              </w:r>
            </w:ins>
            <w:ins w:id="1071" w:author="DISA User" w:date="2015-09-18T14:56:00Z">
              <w:r w:rsidRPr="00120A4C">
                <w:rPr>
                  <w:rFonts w:eastAsia="Times New Roman"/>
                  <w:b w:val="0"/>
                  <w:sz w:val="20"/>
                  <w:szCs w:val="20"/>
                </w:rPr>
                <w:br/>
                <w:t xml:space="preserve">ALLOWABLE ENTRIES: </w:t>
              </w:r>
            </w:ins>
            <w:ins w:id="1072" w:author="DISA User" w:date="2015-09-18T15:04:00Z">
              <w:r w:rsidR="002310F4" w:rsidRPr="00120A4C">
                <w:rPr>
                  <w:rFonts w:eastAsia="Times New Roman"/>
                  <w:b w:val="0"/>
                  <w:sz w:val="20"/>
                  <w:szCs w:val="20"/>
                </w:rPr>
                <w:t>INTEGER</w:t>
              </w:r>
              <w:r w:rsidR="002310F4" w:rsidRPr="00120A4C">
                <w:rPr>
                  <w:rFonts w:eastAsia="Times New Roman"/>
                  <w:b w:val="0"/>
                  <w:sz w:val="20"/>
                  <w:szCs w:val="20"/>
                </w:rPr>
                <w:br/>
              </w:r>
              <w:r w:rsidR="002310F4" w:rsidRPr="00120A4C">
                <w:rPr>
                  <w:rFonts w:eastAsia="Times New Roman"/>
                  <w:b w:val="0"/>
                  <w:sz w:val="20"/>
                  <w:szCs w:val="20"/>
                </w:rPr>
                <w:br/>
                <w:t>Min Length</w:t>
              </w:r>
            </w:ins>
            <w:ins w:id="1073" w:author="DISA User" w:date="2015-09-18T15:05:00Z">
              <w:r w:rsidR="002310F4" w:rsidRPr="00120A4C">
                <w:rPr>
                  <w:rFonts w:eastAsia="Times New Roman"/>
                  <w:b w:val="0"/>
                  <w:sz w:val="20"/>
                  <w:szCs w:val="20"/>
                </w:rPr>
                <w:t>: 1</w:t>
              </w:r>
              <w:r w:rsidR="002310F4" w:rsidRPr="00120A4C">
                <w:rPr>
                  <w:rFonts w:eastAsia="Times New Roman"/>
                  <w:b w:val="0"/>
                  <w:sz w:val="20"/>
                  <w:szCs w:val="20"/>
                </w:rPr>
                <w:br/>
                <w:t>Max Length: 4</w:t>
              </w:r>
              <w:r w:rsidR="002310F4" w:rsidRPr="00120A4C">
                <w:rPr>
                  <w:rFonts w:eastAsia="Times New Roman"/>
                  <w:b w:val="0"/>
                  <w:sz w:val="20"/>
                  <w:szCs w:val="20"/>
                </w:rPr>
                <w:br/>
                <w:t xml:space="preserve">Range: -999 </w:t>
              </w:r>
            </w:ins>
            <w:ins w:id="1074" w:author="DISA User" w:date="2015-09-18T15:06:00Z">
              <w:r w:rsidR="002310F4" w:rsidRPr="00120A4C">
                <w:rPr>
                  <w:rFonts w:eastAsia="Times New Roman"/>
                  <w:b w:val="0"/>
                  <w:sz w:val="20"/>
                  <w:szCs w:val="20"/>
                </w:rPr>
                <w:t>through</w:t>
              </w:r>
            </w:ins>
            <w:ins w:id="1075" w:author="DISA User" w:date="2015-09-18T15:05:00Z">
              <w:r w:rsidR="002310F4" w:rsidRPr="00120A4C">
                <w:rPr>
                  <w:rFonts w:eastAsia="Times New Roman"/>
                  <w:b w:val="0"/>
                  <w:sz w:val="20"/>
                  <w:szCs w:val="20"/>
                </w:rPr>
                <w:t xml:space="preserve"> 999</w:t>
              </w:r>
              <w:r w:rsidR="002310F4" w:rsidRPr="00120A4C">
                <w:rPr>
                  <w:rFonts w:eastAsia="Times New Roman"/>
                  <w:b w:val="0"/>
                  <w:sz w:val="20"/>
                  <w:szCs w:val="20"/>
                </w:rPr>
                <w:br/>
              </w:r>
            </w:ins>
            <w:ins w:id="1076" w:author="DISA User" w:date="2015-09-18T14:57:00Z">
              <w:r w:rsidRPr="00120A4C">
                <w:rPr>
                  <w:rFonts w:eastAsia="Times New Roman"/>
                  <w:b w:val="0"/>
                  <w:sz w:val="20"/>
                  <w:szCs w:val="20"/>
                </w:rPr>
                <w:br/>
                <w:t>EXAMPLE: /MINS:30</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4F214E" w:rsidRDefault="00493CCE" w:rsidP="004F214E">
            <w:pPr>
              <w:spacing w:after="0" w:line="240" w:lineRule="auto"/>
              <w:rPr>
                <w:ins w:id="1077" w:author="DISA User" w:date="2015-09-18T14:54:00Z"/>
                <w:rFonts w:ascii="Courier New" w:eastAsia="Times New Roman" w:hAnsi="Courier New" w:cs="Courier New"/>
                <w:sz w:val="20"/>
                <w:szCs w:val="20"/>
              </w:rPr>
            </w:pPr>
            <w:ins w:id="1078" w:author="DISA User" w:date="2015-09-18T14:57:00Z">
              <w:r>
                <w:rPr>
                  <w:rFonts w:ascii="Courier New" w:eastAsia="Times New Roman" w:hAnsi="Courier New" w:cs="Courier New"/>
                  <w:sz w:val="20"/>
                  <w:szCs w:val="20"/>
                </w:rPr>
                <w:t>MINS</w:t>
              </w:r>
            </w:ins>
          </w:p>
        </w:tc>
      </w:tr>
      <w:tr w:rsidR="00493CCE" w:rsidRPr="004F214E" w:rsidTr="002A16F0">
        <w:trPr>
          <w:trHeight w:val="750"/>
          <w:tblCellSpacing w:w="15" w:type="dxa"/>
          <w:ins w:id="1079" w:author="DISA User" w:date="2015-09-18T14:58: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4F214E" w:rsidRDefault="00493CCE" w:rsidP="004F214E">
            <w:pPr>
              <w:spacing w:after="0" w:line="240" w:lineRule="auto"/>
              <w:rPr>
                <w:ins w:id="1080" w:author="DISA User" w:date="2015-09-18T14:58: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4F214E" w:rsidRDefault="00493CCE" w:rsidP="001A01BB">
            <w:pPr>
              <w:spacing w:after="0" w:line="240" w:lineRule="auto"/>
              <w:jc w:val="center"/>
              <w:rPr>
                <w:ins w:id="1081" w:author="DISA User" w:date="2015-09-18T14:58:00Z"/>
                <w:rFonts w:ascii="Courier New" w:eastAsia="Times New Roman" w:hAnsi="Courier New" w:cs="Courier New"/>
                <w:b/>
                <w:bCs/>
                <w:color w:val="01DF0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4F214E" w:rsidRDefault="00493CCE" w:rsidP="004F214E">
            <w:pPr>
              <w:spacing w:after="0" w:line="240" w:lineRule="auto"/>
              <w:rPr>
                <w:ins w:id="1082" w:author="DISA User" w:date="2015-09-18T14:58: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120A4C" w:rsidRDefault="00493CCE" w:rsidP="00872D64">
            <w:pPr>
              <w:pStyle w:val="ListParagraph"/>
              <w:numPr>
                <w:ilvl w:val="0"/>
                <w:numId w:val="5"/>
              </w:numPr>
              <w:spacing w:after="0" w:line="240" w:lineRule="auto"/>
              <w:rPr>
                <w:ins w:id="1083" w:author="DISA User" w:date="2015-09-18T14:58:00Z"/>
                <w:rFonts w:eastAsia="Times New Roman"/>
                <w:b w:val="0"/>
                <w:sz w:val="20"/>
                <w:szCs w:val="20"/>
              </w:rPr>
            </w:pPr>
            <w:ins w:id="1084" w:author="DISA User" w:date="2015-09-18T15:01:00Z">
              <w:r w:rsidRPr="00120A4C">
                <w:rPr>
                  <w:rFonts w:eastAsia="Times New Roman"/>
                  <w:b w:val="0"/>
                  <w:sz w:val="20"/>
                  <w:szCs w:val="20"/>
                </w:rPr>
                <w:t xml:space="preserve">TIME DURATION IN HOURS </w:t>
              </w:r>
            </w:ins>
            <w:ins w:id="1085" w:author="DISA User" w:date="2015-09-18T14:58:00Z">
              <w:r w:rsidRPr="00120A4C">
                <w:rPr>
                  <w:rFonts w:eastAsia="Times New Roman"/>
                  <w:b w:val="0"/>
                  <w:sz w:val="20"/>
                  <w:szCs w:val="20"/>
                </w:rPr>
                <w:t xml:space="preserve">(F/F </w:t>
              </w:r>
            </w:ins>
            <w:ins w:id="1086" w:author="DISA User" w:date="2015-09-18T15:01:00Z">
              <w:r w:rsidRPr="00120A4C">
                <w:rPr>
                  <w:rFonts w:eastAsia="Times New Roman"/>
                  <w:b w:val="0"/>
                  <w:sz w:val="20"/>
                  <w:szCs w:val="20"/>
                </w:rPr>
                <w:t>39/13</w:t>
              </w:r>
              <w:proofErr w:type="gramStart"/>
              <w:r w:rsidRPr="00120A4C">
                <w:rPr>
                  <w:rFonts w:eastAsia="Times New Roman"/>
                  <w:b w:val="0"/>
                  <w:sz w:val="20"/>
                  <w:szCs w:val="20"/>
                </w:rPr>
                <w:t>)</w:t>
              </w:r>
            </w:ins>
            <w:proofErr w:type="gramEnd"/>
            <w:ins w:id="1087" w:author="DISA User" w:date="2015-09-18T15:02:00Z">
              <w:r w:rsidRPr="00120A4C">
                <w:rPr>
                  <w:rFonts w:eastAsia="Times New Roman"/>
                  <w:b w:val="0"/>
                  <w:sz w:val="20"/>
                  <w:szCs w:val="20"/>
                </w:rPr>
                <w:br/>
                <w:t>An interval of time measured in hours.</w:t>
              </w:r>
              <w:r w:rsidRPr="00120A4C">
                <w:rPr>
                  <w:rFonts w:eastAsia="Times New Roman"/>
                  <w:b w:val="0"/>
                  <w:sz w:val="20"/>
                  <w:szCs w:val="20"/>
                </w:rPr>
                <w:br/>
              </w:r>
            </w:ins>
            <w:ins w:id="1088" w:author="DISA User" w:date="2015-09-18T15:06:00Z">
              <w:r w:rsidR="002310F4" w:rsidRPr="00120A4C">
                <w:rPr>
                  <w:rFonts w:eastAsia="Times New Roman"/>
                  <w:b w:val="0"/>
                  <w:sz w:val="20"/>
                  <w:szCs w:val="20"/>
                </w:rPr>
                <w:t>REGEX: [0-9</w:t>
              </w:r>
              <w:proofErr w:type="gramStart"/>
              <w:r w:rsidR="002310F4" w:rsidRPr="00120A4C">
                <w:rPr>
                  <w:rFonts w:eastAsia="Times New Roman"/>
                  <w:b w:val="0"/>
                  <w:sz w:val="20"/>
                  <w:szCs w:val="20"/>
                </w:rPr>
                <w:t>]{</w:t>
              </w:r>
              <w:proofErr w:type="gramEnd"/>
              <w:r w:rsidR="002310F4" w:rsidRPr="00120A4C">
                <w:rPr>
                  <w:rFonts w:eastAsia="Times New Roman"/>
                  <w:b w:val="0"/>
                  <w:sz w:val="20"/>
                  <w:szCs w:val="20"/>
                </w:rPr>
                <w:t>1,4}|\.[0-9]{1}|[0-9]{1}\.[0-9]{1}|[0-9]{2}\.[0-9]{1}</w:t>
              </w:r>
              <w:r w:rsidR="002310F4" w:rsidRPr="00120A4C">
                <w:rPr>
                  <w:rFonts w:eastAsia="Times New Roman"/>
                  <w:b w:val="0"/>
                  <w:sz w:val="20"/>
                  <w:szCs w:val="20"/>
                </w:rPr>
                <w:br/>
              </w:r>
            </w:ins>
            <w:ins w:id="1089" w:author="DISA User" w:date="2015-09-18T15:27:00Z">
              <w:r w:rsidR="00872D64" w:rsidRPr="00120A4C">
                <w:rPr>
                  <w:rFonts w:eastAsia="Times New Roman"/>
                  <w:b w:val="0"/>
                  <w:sz w:val="20"/>
                  <w:szCs w:val="20"/>
                </w:rPr>
                <w:t>D</w:t>
              </w:r>
            </w:ins>
            <w:ins w:id="1090" w:author="DISA User" w:date="2015-09-18T15:11:00Z">
              <w:r w:rsidR="00872D64" w:rsidRPr="00120A4C">
                <w:rPr>
                  <w:rFonts w:eastAsia="Times New Roman"/>
                  <w:b w:val="0"/>
                  <w:sz w:val="20"/>
                  <w:szCs w:val="20"/>
                </w:rPr>
                <w:t xml:space="preserve">ata item and data code values consist of the integers 0 through 9999, and decimal point values. </w:t>
              </w:r>
            </w:ins>
            <w:ins w:id="1091" w:author="DISA User" w:date="2015-09-18T15:27:00Z">
              <w:r w:rsidR="00872D64" w:rsidRPr="00120A4C">
                <w:rPr>
                  <w:rFonts w:eastAsia="Times New Roman"/>
                  <w:b w:val="0"/>
                  <w:sz w:val="20"/>
                  <w:szCs w:val="20"/>
                </w:rPr>
                <w:t>D</w:t>
              </w:r>
            </w:ins>
            <w:ins w:id="1092" w:author="DISA User" w:date="2015-09-18T15:11:00Z">
              <w:r w:rsidR="00872D64" w:rsidRPr="00120A4C">
                <w:rPr>
                  <w:rFonts w:eastAsia="Times New Roman"/>
                  <w:b w:val="0"/>
                  <w:sz w:val="20"/>
                  <w:szCs w:val="20"/>
                </w:rPr>
                <w:t>ecimal point values range from 0.1 to 99.9, consisting of all possible combinations of three or fewer significant digits and a significant decimal point.</w:t>
              </w:r>
              <w:r w:rsidR="002310F4" w:rsidRPr="00120A4C">
                <w:rPr>
                  <w:rFonts w:eastAsia="Times New Roman"/>
                  <w:b w:val="0"/>
                  <w:sz w:val="20"/>
                  <w:szCs w:val="20"/>
                </w:rPr>
                <w:br/>
              </w:r>
            </w:ins>
            <w:ins w:id="1093" w:author="DISA User" w:date="2015-09-18T15:02:00Z">
              <w:r w:rsidRPr="00120A4C">
                <w:rPr>
                  <w:rFonts w:eastAsia="Times New Roman"/>
                  <w:b w:val="0"/>
                  <w:sz w:val="20"/>
                  <w:szCs w:val="20"/>
                </w:rPr>
                <w:br/>
                <w:t xml:space="preserve">ALLOWABLE ENTRIES: </w:t>
              </w:r>
            </w:ins>
            <w:ins w:id="1094" w:author="DISA User" w:date="2015-09-18T15:11:00Z">
              <w:r w:rsidR="002310F4" w:rsidRPr="00120A4C">
                <w:rPr>
                  <w:rFonts w:eastAsia="Times New Roman"/>
                  <w:b w:val="0"/>
                  <w:sz w:val="20"/>
                  <w:szCs w:val="20"/>
                </w:rPr>
                <w:t>DECIMAL</w:t>
              </w:r>
            </w:ins>
            <w:ins w:id="1095" w:author="DISA User" w:date="2015-09-18T15:26:00Z">
              <w:r w:rsidR="00872D64" w:rsidRPr="00120A4C">
                <w:rPr>
                  <w:rFonts w:eastAsia="Times New Roman"/>
                  <w:b w:val="0"/>
                  <w:sz w:val="20"/>
                  <w:szCs w:val="20"/>
                </w:rPr>
                <w:t xml:space="preserve"> NUMBER</w:t>
              </w:r>
            </w:ins>
            <w:ins w:id="1096" w:author="DISA User" w:date="2015-09-18T15:06:00Z">
              <w:r w:rsidR="002310F4" w:rsidRPr="00120A4C">
                <w:rPr>
                  <w:rFonts w:eastAsia="Times New Roman"/>
                  <w:b w:val="0"/>
                  <w:sz w:val="20"/>
                  <w:szCs w:val="20"/>
                </w:rPr>
                <w:br/>
              </w:r>
              <w:r w:rsidR="002310F4" w:rsidRPr="00120A4C">
                <w:rPr>
                  <w:rFonts w:eastAsia="Times New Roman"/>
                  <w:b w:val="0"/>
                  <w:sz w:val="20"/>
                  <w:szCs w:val="20"/>
                </w:rPr>
                <w:br/>
                <w:t>Min Length: 1</w:t>
              </w:r>
              <w:r w:rsidR="002310F4" w:rsidRPr="00120A4C">
                <w:rPr>
                  <w:rFonts w:eastAsia="Times New Roman"/>
                  <w:b w:val="0"/>
                  <w:sz w:val="20"/>
                  <w:szCs w:val="20"/>
                </w:rPr>
                <w:br/>
                <w:t>Max Length: 4</w:t>
              </w:r>
              <w:r w:rsidR="002310F4" w:rsidRPr="00120A4C">
                <w:rPr>
                  <w:rFonts w:eastAsia="Times New Roman"/>
                  <w:b w:val="0"/>
                  <w:sz w:val="20"/>
                  <w:szCs w:val="20"/>
                </w:rPr>
                <w:br/>
              </w:r>
            </w:ins>
            <w:ins w:id="1097" w:author="DISA User" w:date="2015-09-18T15:08:00Z">
              <w:r w:rsidR="002310F4" w:rsidRPr="00120A4C">
                <w:rPr>
                  <w:b w:val="0"/>
                  <w:sz w:val="20"/>
                  <w:szCs w:val="20"/>
                </w:rPr>
                <w:t>Min Decimal Places: 0</w:t>
              </w:r>
              <w:r w:rsidR="002310F4" w:rsidRPr="00120A4C">
                <w:rPr>
                  <w:b w:val="0"/>
                  <w:sz w:val="20"/>
                  <w:szCs w:val="20"/>
                </w:rPr>
                <w:br/>
                <w:t xml:space="preserve">Max Decimal Places: </w:t>
              </w:r>
            </w:ins>
            <w:ins w:id="1098" w:author="DISA User" w:date="2015-09-18T15:09:00Z">
              <w:r w:rsidR="002310F4" w:rsidRPr="00120A4C">
                <w:rPr>
                  <w:b w:val="0"/>
                  <w:sz w:val="20"/>
                  <w:szCs w:val="20"/>
                </w:rPr>
                <w:t>1</w:t>
              </w:r>
            </w:ins>
            <w:ins w:id="1099" w:author="DISA User" w:date="2015-09-18T15:08:00Z">
              <w:r w:rsidR="002310F4" w:rsidRPr="00120A4C">
                <w:rPr>
                  <w:b w:val="0"/>
                  <w:sz w:val="20"/>
                  <w:szCs w:val="20"/>
                </w:rPr>
                <w:br/>
                <w:t xml:space="preserve">Range: </w:t>
              </w:r>
            </w:ins>
            <w:ins w:id="1100" w:author="DISA User" w:date="2015-09-18T15:26:00Z">
              <w:r w:rsidR="00872D64" w:rsidRPr="00120A4C">
                <w:rPr>
                  <w:b w:val="0"/>
                  <w:sz w:val="20"/>
                  <w:szCs w:val="20"/>
                </w:rPr>
                <w:t>(</w:t>
              </w:r>
            </w:ins>
            <w:ins w:id="1101" w:author="DISA User" w:date="2015-09-18T15:09:00Z">
              <w:r w:rsidR="002310F4" w:rsidRPr="00120A4C">
                <w:rPr>
                  <w:b w:val="0"/>
                  <w:sz w:val="20"/>
                  <w:szCs w:val="20"/>
                  <w:lang w:val="en-GB"/>
                </w:rPr>
                <w:t>0 through 9999</w:t>
              </w:r>
            </w:ins>
            <w:ins w:id="1102" w:author="DISA User" w:date="2015-09-18T15:26:00Z">
              <w:r w:rsidR="00872D64" w:rsidRPr="00120A4C">
                <w:rPr>
                  <w:b w:val="0"/>
                  <w:sz w:val="20"/>
                  <w:szCs w:val="20"/>
                  <w:lang w:val="en-GB"/>
                </w:rPr>
                <w:t>)</w:t>
              </w:r>
            </w:ins>
            <w:ins w:id="1103" w:author="DISA User" w:date="2015-09-18T15:08:00Z">
              <w:r w:rsidR="002310F4" w:rsidRPr="00120A4C">
                <w:rPr>
                  <w:b w:val="0"/>
                  <w:sz w:val="20"/>
                  <w:szCs w:val="20"/>
                </w:rPr>
                <w:t>.</w:t>
              </w:r>
            </w:ins>
            <w:ins w:id="1104" w:author="DISA User" w:date="2015-09-18T15:02:00Z">
              <w:r w:rsidR="002310F4" w:rsidRPr="00120A4C">
                <w:rPr>
                  <w:rFonts w:eastAsia="Times New Roman"/>
                  <w:b w:val="0"/>
                  <w:sz w:val="20"/>
                  <w:szCs w:val="20"/>
                </w:rPr>
                <w:br/>
              </w:r>
              <w:r w:rsidR="002310F4" w:rsidRPr="00120A4C">
                <w:rPr>
                  <w:rFonts w:eastAsia="Times New Roman"/>
                  <w:b w:val="0"/>
                  <w:sz w:val="20"/>
                  <w:szCs w:val="20"/>
                </w:rPr>
                <w:br/>
                <w:t>EXAMPLE: /HOURS:2</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93CCE" w:rsidRPr="004F214E" w:rsidRDefault="00493CCE" w:rsidP="004F214E">
            <w:pPr>
              <w:spacing w:after="0" w:line="240" w:lineRule="auto"/>
              <w:rPr>
                <w:ins w:id="1105" w:author="DISA User" w:date="2015-09-18T14:58:00Z"/>
                <w:rFonts w:ascii="Courier New" w:eastAsia="Times New Roman" w:hAnsi="Courier New" w:cs="Courier New"/>
                <w:sz w:val="20"/>
                <w:szCs w:val="20"/>
              </w:rPr>
            </w:pPr>
            <w:ins w:id="1106" w:author="DISA User" w:date="2015-09-18T14:58:00Z">
              <w:r>
                <w:rPr>
                  <w:rFonts w:ascii="Courier New" w:eastAsia="Times New Roman" w:hAnsi="Courier New" w:cs="Courier New"/>
                  <w:sz w:val="20"/>
                  <w:szCs w:val="20"/>
                </w:rPr>
                <w:t>HOURS</w:t>
              </w:r>
            </w:ins>
          </w:p>
        </w:tc>
      </w:tr>
      <w:tr w:rsidR="00872D64" w:rsidRPr="004F214E" w:rsidTr="002A16F0">
        <w:trPr>
          <w:trHeight w:val="750"/>
          <w:tblCellSpacing w:w="15" w:type="dxa"/>
          <w:ins w:id="1107" w:author="DISA User" w:date="2015-09-18T15:28:00Z"/>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872D64" w:rsidRPr="004F214E" w:rsidRDefault="00872D64" w:rsidP="004F214E">
            <w:pPr>
              <w:spacing w:after="0" w:line="240" w:lineRule="auto"/>
              <w:rPr>
                <w:ins w:id="1108" w:author="DISA User" w:date="2015-09-18T15:28: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872D64" w:rsidRPr="004F214E" w:rsidRDefault="00872D64" w:rsidP="001A01BB">
            <w:pPr>
              <w:spacing w:after="0" w:line="240" w:lineRule="auto"/>
              <w:jc w:val="center"/>
              <w:rPr>
                <w:ins w:id="1109" w:author="DISA User" w:date="2015-09-18T15:28:00Z"/>
                <w:rFonts w:ascii="Courier New" w:eastAsia="Times New Roman" w:hAnsi="Courier New" w:cs="Courier New"/>
                <w:b/>
                <w:bCs/>
                <w:color w:val="01DF0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872D64" w:rsidRPr="004F214E" w:rsidRDefault="00872D64" w:rsidP="004F214E">
            <w:pPr>
              <w:spacing w:after="0" w:line="240" w:lineRule="auto"/>
              <w:rPr>
                <w:ins w:id="1110" w:author="DISA User" w:date="2015-09-18T15:28:00Z"/>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872D64" w:rsidRPr="00120A4C" w:rsidRDefault="00872D64" w:rsidP="00872D64">
            <w:pPr>
              <w:pStyle w:val="ListParagraph"/>
              <w:numPr>
                <w:ilvl w:val="0"/>
                <w:numId w:val="5"/>
              </w:numPr>
              <w:spacing w:after="0" w:line="240" w:lineRule="auto"/>
              <w:rPr>
                <w:ins w:id="1111" w:author="DISA User" w:date="2015-09-18T15:28:00Z"/>
                <w:rFonts w:eastAsia="Times New Roman"/>
                <w:b w:val="0"/>
                <w:sz w:val="20"/>
                <w:szCs w:val="20"/>
              </w:rPr>
            </w:pPr>
            <w:ins w:id="1112" w:author="DISA User" w:date="2015-09-18T15:29:00Z">
              <w:r w:rsidRPr="00120A4C">
                <w:rPr>
                  <w:rFonts w:eastAsia="Times New Roman"/>
                  <w:b w:val="0"/>
                  <w:sz w:val="20"/>
                  <w:szCs w:val="20"/>
                </w:rPr>
                <w:t>(F/F 487/x</w:t>
              </w:r>
              <w:r w:rsidR="00F0603A" w:rsidRPr="00120A4C">
                <w:rPr>
                  <w:rFonts w:eastAsia="Times New Roman"/>
                  <w:b w:val="0"/>
                  <w:sz w:val="20"/>
                  <w:szCs w:val="20"/>
                </w:rPr>
                <w:t>xx) ALPHANUMERIC IDENTIFIER</w:t>
              </w:r>
              <w:r w:rsidRPr="00120A4C">
                <w:rPr>
                  <w:rFonts w:eastAsia="Times New Roman"/>
                  <w:b w:val="0"/>
                  <w:sz w:val="20"/>
                  <w:szCs w:val="20"/>
                </w:rPr>
                <w:br/>
              </w:r>
            </w:ins>
            <w:ins w:id="1113" w:author="DISA User" w:date="2015-10-01T09:29:00Z">
              <w:r w:rsidR="00120A4C" w:rsidRPr="00120A4C">
                <w:rPr>
                  <w:b w:val="0"/>
                  <w:sz w:val="20"/>
                  <w:szCs w:val="20"/>
                  <w:lang w:val="en-GB"/>
                </w:rPr>
                <w:t>An identifier or index to refer to an instance of an entity, commonly considered as an 'index' or 'number', but not necessarily a numeric.</w:t>
              </w:r>
              <w:r w:rsidR="00120A4C" w:rsidRPr="00120A4C">
                <w:rPr>
                  <w:b w:val="0"/>
                  <w:sz w:val="20"/>
                  <w:szCs w:val="20"/>
                  <w:lang w:val="en-GB"/>
                </w:rPr>
                <w:br/>
              </w:r>
            </w:ins>
            <w:ins w:id="1114" w:author="DISA User" w:date="2015-09-18T15:29:00Z">
              <w:r w:rsidRPr="00120A4C">
                <w:rPr>
                  <w:rFonts w:eastAsia="Times New Roman"/>
                  <w:b w:val="0"/>
                  <w:sz w:val="20"/>
                  <w:szCs w:val="20"/>
                </w:rPr>
                <w:br/>
                <w:t xml:space="preserve">ALLOWABLE ENTRIES: </w:t>
              </w:r>
              <w:r w:rsidRPr="00120A4C">
                <w:rPr>
                  <w:rFonts w:eastAsia="Times New Roman"/>
                  <w:b w:val="0"/>
                  <w:color w:val="800000"/>
                  <w:sz w:val="20"/>
                  <w:szCs w:val="20"/>
                </w:rPr>
                <w:t>[\-\.,\(\)\?A-Z0-9 ]{1,30}</w:t>
              </w:r>
              <w:r w:rsidRPr="00120A4C">
                <w:rPr>
                  <w:rFonts w:eastAsia="Times New Roman"/>
                  <w:b w:val="0"/>
                  <w:color w:val="800000"/>
                  <w:sz w:val="20"/>
                  <w:szCs w:val="20"/>
                </w:rPr>
                <w:br/>
              </w:r>
              <w:r w:rsidRPr="00120A4C">
                <w:rPr>
                  <w:rFonts w:eastAsia="Times New Roman"/>
                  <w:b w:val="0"/>
                  <w:color w:val="800000"/>
                  <w:sz w:val="20"/>
                  <w:szCs w:val="20"/>
                </w:rPr>
                <w:br/>
                <w:t>EXAMPLE: /OTHER:AS STATED ON WEBSITE</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872D64" w:rsidRPr="004F214E" w:rsidRDefault="00872D64" w:rsidP="004F214E">
            <w:pPr>
              <w:spacing w:after="0" w:line="240" w:lineRule="auto"/>
              <w:rPr>
                <w:ins w:id="1115" w:author="DISA User" w:date="2015-09-18T15:28:00Z"/>
                <w:rFonts w:ascii="Courier New" w:eastAsia="Times New Roman" w:hAnsi="Courier New" w:cs="Courier New"/>
                <w:sz w:val="20"/>
                <w:szCs w:val="20"/>
              </w:rPr>
            </w:pPr>
            <w:ins w:id="1116" w:author="DISA User" w:date="2015-09-18T15:28:00Z">
              <w:r>
                <w:rPr>
                  <w:rFonts w:ascii="Courier New" w:eastAsia="Times New Roman" w:hAnsi="Courier New" w:cs="Courier New"/>
                  <w:sz w:val="20"/>
                  <w:szCs w:val="20"/>
                </w:rPr>
                <w:t>OTHER</w:t>
              </w:r>
            </w:ins>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1A01BB">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01DF01"/>
                <w:sz w:val="20"/>
                <w:szCs w:val="20"/>
              </w:rPr>
              <w:t>O</w:t>
            </w:r>
            <w:del w:id="1117" w:author="DISA User" w:date="2015-09-18T14:46:00Z">
              <w:r w:rsidRPr="004F214E" w:rsidDel="001A01BB">
                <w:rPr>
                  <w:rFonts w:ascii="Courier New" w:eastAsia="Times New Roman" w:hAnsi="Courier New" w:cs="Courier New"/>
                  <w:b/>
                  <w:bCs/>
                  <w:sz w:val="20"/>
                  <w:szCs w:val="20"/>
                </w:rPr>
                <w:delText>, R</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872D64">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ACTION </w:t>
            </w:r>
            <w:del w:id="1118" w:author="DISA User" w:date="2015-09-18T15:32:00Z">
              <w:r w:rsidRPr="004F214E" w:rsidDel="00872D64">
                <w:rPr>
                  <w:rFonts w:ascii="Courier New" w:eastAsia="Times New Roman" w:hAnsi="Courier New" w:cs="Courier New"/>
                  <w:sz w:val="20"/>
                  <w:szCs w:val="20"/>
                </w:rPr>
                <w:delText xml:space="preserve">UNIT </w:delText>
              </w:r>
            </w:del>
            <w:r w:rsidRPr="004F214E">
              <w:rPr>
                <w:rFonts w:ascii="Courier New" w:eastAsia="Times New Roman" w:hAnsi="Courier New" w:cs="Courier New"/>
                <w:sz w:val="20"/>
                <w:szCs w:val="20"/>
              </w:rPr>
              <w:t>ADDRESSEES</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Default="004F214E" w:rsidP="004F214E">
            <w:pPr>
              <w:spacing w:after="0" w:line="240" w:lineRule="auto"/>
              <w:rPr>
                <w:ins w:id="1119" w:author="DISA User" w:date="2015-09-18T15:33:00Z"/>
                <w:rFonts w:ascii="Courier New" w:eastAsia="Times New Roman" w:hAnsi="Courier New" w:cs="Courier New"/>
                <w:sz w:val="20"/>
                <w:szCs w:val="20"/>
              </w:rPr>
            </w:pPr>
            <w:del w:id="1120" w:author="DISA User" w:date="2015-09-18T15:32:00Z">
              <w:r w:rsidRPr="004F214E" w:rsidDel="00057CFC">
                <w:rPr>
                  <w:rFonts w:ascii="Courier New" w:eastAsia="Times New Roman" w:hAnsi="Courier New" w:cs="Courier New"/>
                  <w:sz w:val="20"/>
                  <w:szCs w:val="20"/>
                </w:rPr>
                <w:delText>The unit(s) that are required to action information that is provided within a document or "AS REQD".</w:delText>
              </w:r>
            </w:del>
          </w:p>
          <w:p w:rsidR="00057CFC" w:rsidRPr="004F214E" w:rsidRDefault="00057CFC" w:rsidP="00120A4C">
            <w:pPr>
              <w:spacing w:after="0" w:line="240" w:lineRule="auto"/>
              <w:rPr>
                <w:rFonts w:ascii="Courier New" w:eastAsia="Times New Roman" w:hAnsi="Courier New" w:cs="Courier New"/>
                <w:sz w:val="20"/>
                <w:szCs w:val="20"/>
              </w:rPr>
            </w:pPr>
            <w:ins w:id="1121" w:author="DISA User" w:date="2015-09-18T15:33:00Z">
              <w:r>
                <w:rPr>
                  <w:rFonts w:ascii="Courier New" w:eastAsia="Times New Roman" w:hAnsi="Courier New" w:cs="Courier New"/>
                  <w:sz w:val="20"/>
                  <w:szCs w:val="20"/>
                </w:rPr>
                <w:t>Th</w:t>
              </w:r>
            </w:ins>
            <w:ins w:id="1122" w:author="DISA User" w:date="2015-09-18T15:35:00Z">
              <w:r>
                <w:rPr>
                  <w:rFonts w:ascii="Courier New" w:eastAsia="Times New Roman" w:hAnsi="Courier New" w:cs="Courier New"/>
                  <w:sz w:val="20"/>
                  <w:szCs w:val="20"/>
                </w:rPr>
                <w:t>e units</w:t>
              </w:r>
            </w:ins>
            <w:ins w:id="1123" w:author="DISA User" w:date="2015-09-18T15:33:00Z">
              <w:r>
                <w:rPr>
                  <w:rFonts w:ascii="Courier New" w:eastAsia="Times New Roman" w:hAnsi="Courier New" w:cs="Courier New"/>
                  <w:sz w:val="20"/>
                  <w:szCs w:val="20"/>
                </w:rPr>
                <w:t xml:space="preserve"> required to action information that is provided.</w:t>
              </w:r>
              <w:r>
                <w:rPr>
                  <w:rFonts w:ascii="Courier New" w:eastAsia="Times New Roman" w:hAnsi="Courier New" w:cs="Courier New"/>
                  <w:sz w:val="20"/>
                  <w:szCs w:val="20"/>
                </w:rPr>
                <w:br/>
              </w:r>
            </w:ins>
            <w:ins w:id="1124" w:author="DISA User" w:date="2015-09-18T15:34:00Z">
              <w:r>
                <w:rPr>
                  <w:rFonts w:ascii="Courier New" w:eastAsia="Times New Roman" w:hAnsi="Courier New" w:cs="Courier New"/>
                  <w:sz w:val="20"/>
                  <w:szCs w:val="20"/>
                </w:rPr>
                <w:t>(F/F 487/x</w:t>
              </w:r>
              <w:r w:rsidR="00F0603A">
                <w:rPr>
                  <w:rFonts w:ascii="Courier New" w:eastAsia="Times New Roman" w:hAnsi="Courier New" w:cs="Courier New"/>
                  <w:sz w:val="20"/>
                  <w:szCs w:val="20"/>
                </w:rPr>
                <w:t>xx) ALPHANUMERIC IDENTIFIER</w:t>
              </w:r>
              <w:r>
                <w:rPr>
                  <w:rFonts w:ascii="Courier New" w:eastAsia="Times New Roman" w:hAnsi="Courier New" w:cs="Courier New"/>
                  <w:sz w:val="20"/>
                  <w:szCs w:val="20"/>
                </w:rPr>
                <w:br/>
              </w:r>
              <w:r>
                <w:rPr>
                  <w:rFonts w:ascii="Courier New" w:eastAsia="Times New Roman" w:hAnsi="Courier New" w:cs="Courier New"/>
                  <w:sz w:val="20"/>
                  <w:szCs w:val="20"/>
                </w:rPr>
                <w:br/>
              </w:r>
              <w:r w:rsidRPr="004F214E">
                <w:rPr>
                  <w:rFonts w:ascii="Courier New" w:eastAsia="Times New Roman" w:hAnsi="Courier New" w:cs="Courier New"/>
                  <w:sz w:val="20"/>
                  <w:szCs w:val="20"/>
                </w:rPr>
                <w:t xml:space="preserve">ALLOWABLE ENTRIES: </w:t>
              </w:r>
              <w:r w:rsidRPr="004F214E">
                <w:rPr>
                  <w:rFonts w:ascii="Courier New" w:eastAsia="Times New Roman" w:hAnsi="Courier New" w:cs="Courier New"/>
                  <w:color w:val="800000"/>
                  <w:sz w:val="20"/>
                  <w:szCs w:val="20"/>
                </w:rPr>
                <w:t>[\-\.,\(\)\?A-Z0-9 ]{1,</w:t>
              </w:r>
              <w:r>
                <w:rPr>
                  <w:rFonts w:ascii="Courier New" w:eastAsia="Times New Roman" w:hAnsi="Courier New" w:cs="Courier New"/>
                  <w:color w:val="800000"/>
                  <w:sz w:val="20"/>
                  <w:szCs w:val="20"/>
                </w:rPr>
                <w:t>30</w:t>
              </w:r>
              <w:r w:rsidRPr="004F214E">
                <w:rPr>
                  <w:rFonts w:ascii="Courier New" w:eastAsia="Times New Roman" w:hAnsi="Courier New" w:cs="Courier New"/>
                  <w:color w:val="800000"/>
                  <w:sz w:val="20"/>
                  <w:szCs w:val="20"/>
                </w:rPr>
                <w:t>}</w:t>
              </w:r>
              <w:r>
                <w:rPr>
                  <w:rFonts w:eastAsia="Times New Roman"/>
                  <w:color w:val="800000"/>
                  <w:sz w:val="20"/>
                  <w:szCs w:val="20"/>
                </w:rPr>
                <w:br/>
              </w:r>
              <w:r>
                <w:rPr>
                  <w:rFonts w:eastAsia="Times New Roman"/>
                  <w:color w:val="800000"/>
                  <w:sz w:val="20"/>
                  <w:szCs w:val="20"/>
                </w:rPr>
                <w:br/>
              </w:r>
              <w:r w:rsidRPr="00057CFC">
                <w:rPr>
                  <w:rFonts w:ascii="Courier New" w:eastAsia="Times New Roman" w:hAnsi="Courier New" w:cs="Courier New"/>
                  <w:color w:val="800000"/>
                  <w:sz w:val="20"/>
                  <w:szCs w:val="20"/>
                </w:rPr>
                <w:t>EXAMPLE: /</w:t>
              </w:r>
              <w:r>
                <w:rPr>
                  <w:rFonts w:ascii="Courier New" w:eastAsia="Times New Roman" w:hAnsi="Courier New" w:cs="Courier New"/>
                  <w:color w:val="800000"/>
                  <w:sz w:val="20"/>
                  <w:szCs w:val="20"/>
                </w:rPr>
                <w:t>ALL</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1125" w:author="DISA User" w:date="2015-09-18T15:32:00Z">
              <w:r w:rsidRPr="004F214E" w:rsidDel="00057CFC">
                <w:rPr>
                  <w:rFonts w:ascii="Courier New" w:eastAsia="Times New Roman" w:hAnsi="Courier New" w:cs="Courier New"/>
                  <w:sz w:val="20"/>
                  <w:szCs w:val="20"/>
                </w:rPr>
                <w:delText xml:space="preserve">Choice of 2 elements as follow: </w:delText>
              </w:r>
            </w:del>
          </w:p>
        </w:tc>
      </w:tr>
      <w:tr w:rsidR="004F214E" w:rsidRPr="004F214E" w:rsidTr="00872D6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126" w:author="DISA User" w:date="2015-09-18T15:32:00Z">
              <w:r w:rsidRPr="004F214E" w:rsidDel="00872D64">
                <w:rPr>
                  <w:rFonts w:ascii="Courier New" w:eastAsia="Times New Roman" w:hAnsi="Courier New" w:cs="Courier New"/>
                  <w:sz w:val="20"/>
                  <w:szCs w:val="20"/>
                </w:rPr>
                <w:delText xml:space="preserve">A. </w:delText>
              </w:r>
              <w:r w:rsidRPr="004F214E" w:rsidDel="00872D64">
                <w:rPr>
                  <w:rFonts w:ascii="Courier New" w:eastAsia="Times New Roman" w:hAnsi="Courier New" w:cs="Courier New"/>
                  <w:sz w:val="20"/>
                  <w:szCs w:val="20"/>
                  <w:u w:val="single"/>
                </w:rPr>
                <w:delText>ACTION UNIT ADDRESSEES</w:delText>
              </w:r>
              <w:r w:rsidRPr="004F214E" w:rsidDel="00872D64">
                <w:rPr>
                  <w:rFonts w:ascii="Courier New" w:eastAsia="Times New Roman" w:hAnsi="Courier New" w:cs="Courier New"/>
                  <w:sz w:val="20"/>
                  <w:szCs w:val="20"/>
                </w:rPr>
                <w:br/>
                <w:delText>The unit(s) that are required to action information that is provided within a document.</w:delText>
              </w:r>
              <w:r w:rsidRPr="004F214E" w:rsidDel="00872D64">
                <w:rPr>
                  <w:rFonts w:ascii="Courier New" w:eastAsia="Times New Roman" w:hAnsi="Courier New" w:cs="Courier New"/>
                  <w:sz w:val="20"/>
                  <w:szCs w:val="20"/>
                </w:rPr>
                <w:br/>
              </w:r>
              <w:r w:rsidRPr="004F214E" w:rsidDel="00872D64">
                <w:rPr>
                  <w:rFonts w:ascii="Courier New" w:eastAsia="Times New Roman" w:hAnsi="Courier New" w:cs="Courier New"/>
                  <w:sz w:val="20"/>
                  <w:szCs w:val="20"/>
                </w:rPr>
                <w:br/>
                <w:delText xml:space="preserve">ALLOWABLE ENTRIES: </w:delText>
              </w:r>
              <w:r w:rsidRPr="004F214E" w:rsidDel="00872D64">
                <w:rPr>
                  <w:rFonts w:ascii="Courier New" w:eastAsia="Times New Roman" w:hAnsi="Courier New" w:cs="Courier New"/>
                  <w:color w:val="800000"/>
                  <w:sz w:val="20"/>
                  <w:szCs w:val="20"/>
                </w:rPr>
                <w:delText>[\-\.,\(\)\?A-Z0-9 ]{1,20}</w:delText>
              </w:r>
              <w:r w:rsidRPr="004F214E" w:rsidDel="00872D64">
                <w:rPr>
                  <w:rFonts w:ascii="Courier New" w:eastAsia="Times New Roman" w:hAnsi="Courier New" w:cs="Courier New"/>
                  <w:color w:val="800000"/>
                  <w:sz w:val="20"/>
                  <w:szCs w:val="20"/>
                </w:rPr>
                <w:br/>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127" w:author="DISA User" w:date="2015-09-18T15:32:00Z">
              <w:r w:rsidRPr="004F214E" w:rsidDel="00872D64">
                <w:rPr>
                  <w:rFonts w:ascii="Courier New" w:eastAsia="Times New Roman" w:hAnsi="Courier New" w:cs="Courier New"/>
                  <w:sz w:val="20"/>
                  <w:szCs w:val="20"/>
                </w:rPr>
                <w:delText xml:space="preserve">ACT </w:delText>
              </w:r>
            </w:del>
          </w:p>
        </w:tc>
      </w:tr>
      <w:tr w:rsidR="004F214E" w:rsidRPr="004F214E" w:rsidTr="00872D6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128" w:author="DISA User" w:date="2015-09-18T15:32:00Z">
              <w:r w:rsidRPr="004F214E" w:rsidDel="00872D64">
                <w:rPr>
                  <w:rFonts w:ascii="Courier New" w:eastAsia="Times New Roman" w:hAnsi="Courier New" w:cs="Courier New"/>
                  <w:sz w:val="20"/>
                  <w:szCs w:val="20"/>
                </w:rPr>
                <w:delText xml:space="preserve">B. </w:delText>
              </w:r>
              <w:r w:rsidRPr="004F214E" w:rsidDel="00872D64">
                <w:rPr>
                  <w:rFonts w:ascii="Courier New" w:eastAsia="Times New Roman" w:hAnsi="Courier New" w:cs="Courier New"/>
                  <w:sz w:val="20"/>
                  <w:szCs w:val="20"/>
                  <w:u w:val="single"/>
                </w:rPr>
                <w:delText>NON DISCRETE INDICATOR, AS REQUIRED</w:delText>
              </w:r>
              <w:r w:rsidRPr="004F214E" w:rsidDel="00872D64">
                <w:rPr>
                  <w:rFonts w:ascii="Courier New" w:eastAsia="Times New Roman" w:hAnsi="Courier New" w:cs="Courier New"/>
                  <w:sz w:val="20"/>
                  <w:szCs w:val="20"/>
                </w:rPr>
                <w:br/>
                <w:delText>The code used to indicate as required.</w:delText>
              </w:r>
              <w:r w:rsidRPr="004F214E" w:rsidDel="00872D64">
                <w:rPr>
                  <w:rFonts w:ascii="Courier New" w:eastAsia="Times New Roman" w:hAnsi="Courier New" w:cs="Courier New"/>
                  <w:sz w:val="20"/>
                  <w:szCs w:val="20"/>
                </w:rPr>
                <w:br/>
              </w:r>
              <w:r w:rsidRPr="004F214E" w:rsidDel="00872D64">
                <w:rPr>
                  <w:rFonts w:ascii="Courier New" w:eastAsia="Times New Roman" w:hAnsi="Courier New" w:cs="Courier New"/>
                  <w:sz w:val="20"/>
                  <w:szCs w:val="20"/>
                </w:rPr>
                <w:br/>
                <w:delText xml:space="preserve">ALLOWABLE ENTRIES: </w:delText>
              </w:r>
              <w:r w:rsidRPr="004F214E" w:rsidDel="00872D64">
                <w:rPr>
                  <w:rFonts w:ascii="Courier New" w:eastAsia="Times New Roman" w:hAnsi="Courier New" w:cs="Courier New"/>
                  <w:color w:val="800000"/>
                  <w:sz w:val="20"/>
                  <w:szCs w:val="20"/>
                </w:rPr>
                <w:delText>AS REQD</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r w:rsidR="004F214E" w:rsidRPr="004F214E" w:rsidTr="002A16F0">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1A01BB">
            <w:pPr>
              <w:spacing w:after="0" w:line="240"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01DF01"/>
                <w:sz w:val="20"/>
                <w:szCs w:val="20"/>
              </w:rPr>
              <w:t>O</w:t>
            </w:r>
            <w:del w:id="1129" w:author="DISA User" w:date="2015-09-18T14:46:00Z">
              <w:r w:rsidRPr="004F214E" w:rsidDel="001A01BB">
                <w:rPr>
                  <w:rFonts w:ascii="Courier New" w:eastAsia="Times New Roman" w:hAnsi="Courier New" w:cs="Courier New"/>
                  <w:b/>
                  <w:bCs/>
                  <w:sz w:val="20"/>
                  <w:szCs w:val="20"/>
                </w:rPr>
                <w:delText>, R</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057CFC">
            <w:pPr>
              <w:spacing w:after="0" w:line="240"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INFO </w:t>
            </w:r>
            <w:del w:id="1130" w:author="DISA User" w:date="2015-09-18T15:35:00Z">
              <w:r w:rsidRPr="004F214E" w:rsidDel="00057CFC">
                <w:rPr>
                  <w:rFonts w:ascii="Courier New" w:eastAsia="Times New Roman" w:hAnsi="Courier New" w:cs="Courier New"/>
                  <w:sz w:val="20"/>
                  <w:szCs w:val="20"/>
                </w:rPr>
                <w:delText xml:space="preserve">UNIT </w:delText>
              </w:r>
            </w:del>
            <w:r w:rsidRPr="004F214E">
              <w:rPr>
                <w:rFonts w:ascii="Courier New" w:eastAsia="Times New Roman" w:hAnsi="Courier New" w:cs="Courier New"/>
                <w:sz w:val="20"/>
                <w:szCs w:val="20"/>
              </w:rPr>
              <w:t>ADDRESSEES</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057CFC">
            <w:pPr>
              <w:spacing w:after="0" w:line="240" w:lineRule="auto"/>
              <w:rPr>
                <w:rFonts w:ascii="Courier New" w:eastAsia="Times New Roman" w:hAnsi="Courier New" w:cs="Courier New"/>
                <w:sz w:val="20"/>
                <w:szCs w:val="20"/>
              </w:rPr>
            </w:pPr>
            <w:del w:id="1131" w:author="DISA User" w:date="2015-09-18T15:36:00Z">
              <w:r w:rsidRPr="004F214E" w:rsidDel="00057CFC">
                <w:rPr>
                  <w:rFonts w:ascii="Courier New" w:eastAsia="Times New Roman" w:hAnsi="Courier New" w:cs="Courier New"/>
                  <w:sz w:val="20"/>
                  <w:szCs w:val="20"/>
                </w:rPr>
                <w:delText>The unit info addressees or "AS REQD".</w:delText>
              </w:r>
            </w:del>
            <w:ins w:id="1132" w:author="DISA User" w:date="2015-09-18T15:36:00Z">
              <w:r w:rsidR="00057CFC">
                <w:rPr>
                  <w:rFonts w:ascii="Courier New" w:eastAsia="Times New Roman" w:hAnsi="Courier New" w:cs="Courier New"/>
                  <w:sz w:val="20"/>
                  <w:szCs w:val="20"/>
                </w:rPr>
                <w:br/>
                <w:t xml:space="preserve">The units that are information </w:t>
              </w:r>
            </w:ins>
            <w:ins w:id="1133" w:author="DISA User" w:date="2015-09-18T15:37:00Z">
              <w:r w:rsidR="00057CFC">
                <w:rPr>
                  <w:rFonts w:ascii="Courier New" w:eastAsia="Times New Roman" w:hAnsi="Courier New" w:cs="Courier New"/>
                  <w:sz w:val="20"/>
                  <w:szCs w:val="20"/>
                </w:rPr>
                <w:t>addressees</w:t>
              </w:r>
            </w:ins>
            <w:ins w:id="1134" w:author="DISA User" w:date="2015-09-18T15:36:00Z">
              <w:r w:rsidR="00057CFC">
                <w:rPr>
                  <w:rFonts w:ascii="Courier New" w:eastAsia="Times New Roman" w:hAnsi="Courier New" w:cs="Courier New"/>
                  <w:sz w:val="20"/>
                  <w:szCs w:val="20"/>
                </w:rPr>
                <w:t>.</w:t>
              </w:r>
              <w:r w:rsidR="00057CFC">
                <w:rPr>
                  <w:rFonts w:ascii="Courier New" w:eastAsia="Times New Roman" w:hAnsi="Courier New" w:cs="Courier New"/>
                  <w:sz w:val="20"/>
                  <w:szCs w:val="20"/>
                </w:rPr>
                <w:br/>
                <w:t>(F/F 487/x</w:t>
              </w:r>
              <w:r w:rsidR="00F0603A">
                <w:rPr>
                  <w:rFonts w:ascii="Courier New" w:eastAsia="Times New Roman" w:hAnsi="Courier New" w:cs="Courier New"/>
                  <w:sz w:val="20"/>
                  <w:szCs w:val="20"/>
                </w:rPr>
                <w:t>xx) ALPHANUMERIC IDENTIFIER</w:t>
              </w:r>
              <w:r w:rsidR="00057CFC">
                <w:rPr>
                  <w:rFonts w:ascii="Courier New" w:eastAsia="Times New Roman" w:hAnsi="Courier New" w:cs="Courier New"/>
                  <w:sz w:val="20"/>
                  <w:szCs w:val="20"/>
                </w:rPr>
                <w:br/>
              </w:r>
              <w:r w:rsidR="00057CFC">
                <w:rPr>
                  <w:rFonts w:ascii="Courier New" w:eastAsia="Times New Roman" w:hAnsi="Courier New" w:cs="Courier New"/>
                  <w:sz w:val="20"/>
                  <w:szCs w:val="20"/>
                </w:rPr>
                <w:br/>
              </w:r>
              <w:r w:rsidR="00057CFC" w:rsidRPr="004F214E">
                <w:rPr>
                  <w:rFonts w:ascii="Courier New" w:eastAsia="Times New Roman" w:hAnsi="Courier New" w:cs="Courier New"/>
                  <w:sz w:val="20"/>
                  <w:szCs w:val="20"/>
                </w:rPr>
                <w:t xml:space="preserve">ALLOWABLE ENTRIES: </w:t>
              </w:r>
              <w:r w:rsidR="00057CFC" w:rsidRPr="004F214E">
                <w:rPr>
                  <w:rFonts w:ascii="Courier New" w:eastAsia="Times New Roman" w:hAnsi="Courier New" w:cs="Courier New"/>
                  <w:color w:val="800000"/>
                  <w:sz w:val="20"/>
                  <w:szCs w:val="20"/>
                </w:rPr>
                <w:t>[\-\.,\(\)\?A-Z0-9 ]{1,</w:t>
              </w:r>
              <w:r w:rsidR="00057CFC">
                <w:rPr>
                  <w:rFonts w:ascii="Courier New" w:eastAsia="Times New Roman" w:hAnsi="Courier New" w:cs="Courier New"/>
                  <w:color w:val="800000"/>
                  <w:sz w:val="20"/>
                  <w:szCs w:val="20"/>
                </w:rPr>
                <w:t>30</w:t>
              </w:r>
              <w:r w:rsidR="00057CFC" w:rsidRPr="004F214E">
                <w:rPr>
                  <w:rFonts w:ascii="Courier New" w:eastAsia="Times New Roman" w:hAnsi="Courier New" w:cs="Courier New"/>
                  <w:color w:val="800000"/>
                  <w:sz w:val="20"/>
                  <w:szCs w:val="20"/>
                </w:rPr>
                <w:t>}</w:t>
              </w:r>
              <w:r w:rsidR="00057CFC">
                <w:rPr>
                  <w:rFonts w:eastAsia="Times New Roman"/>
                  <w:color w:val="800000"/>
                  <w:sz w:val="20"/>
                  <w:szCs w:val="20"/>
                </w:rPr>
                <w:br/>
              </w:r>
              <w:r w:rsidR="00057CFC">
                <w:rPr>
                  <w:rFonts w:eastAsia="Times New Roman"/>
                  <w:color w:val="800000"/>
                  <w:sz w:val="20"/>
                  <w:szCs w:val="20"/>
                </w:rPr>
                <w:br/>
              </w:r>
              <w:r w:rsidR="00057CFC" w:rsidRPr="00057CFC">
                <w:rPr>
                  <w:rFonts w:ascii="Courier New" w:eastAsia="Times New Roman" w:hAnsi="Courier New" w:cs="Courier New"/>
                  <w:color w:val="800000"/>
                  <w:sz w:val="20"/>
                  <w:szCs w:val="20"/>
                </w:rPr>
                <w:t>EXAMPLE: /</w:t>
              </w:r>
              <w:r w:rsidR="00057CFC">
                <w:rPr>
                  <w:rFonts w:ascii="Courier New" w:eastAsia="Times New Roman" w:hAnsi="Courier New" w:cs="Courier New"/>
                  <w:color w:val="800000"/>
                  <w:sz w:val="20"/>
                  <w:szCs w:val="20"/>
                </w:rPr>
                <w:t>CTF</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4F214E">
            <w:pPr>
              <w:spacing w:after="0" w:line="240" w:lineRule="auto"/>
              <w:rPr>
                <w:rFonts w:ascii="Courier New" w:eastAsia="Times New Roman" w:hAnsi="Courier New" w:cs="Courier New"/>
                <w:sz w:val="20"/>
                <w:szCs w:val="20"/>
              </w:rPr>
            </w:pPr>
            <w:del w:id="1135" w:author="DISA User" w:date="2015-09-18T15:36:00Z">
              <w:r w:rsidRPr="004F214E" w:rsidDel="00057CFC">
                <w:rPr>
                  <w:rFonts w:ascii="Courier New" w:eastAsia="Times New Roman" w:hAnsi="Courier New" w:cs="Courier New"/>
                  <w:sz w:val="20"/>
                  <w:szCs w:val="20"/>
                </w:rPr>
                <w:delText xml:space="preserve">Choice of 2 elements as follow: </w:delText>
              </w:r>
            </w:del>
          </w:p>
        </w:tc>
      </w:tr>
      <w:tr w:rsidR="004F214E" w:rsidRPr="004F214E" w:rsidTr="00057CFC">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136" w:author="DISA User" w:date="2015-09-18T15:35:00Z">
              <w:r w:rsidRPr="004F214E" w:rsidDel="00057CFC">
                <w:rPr>
                  <w:rFonts w:ascii="Courier New" w:eastAsia="Times New Roman" w:hAnsi="Courier New" w:cs="Courier New"/>
                  <w:sz w:val="20"/>
                  <w:szCs w:val="20"/>
                </w:rPr>
                <w:delText xml:space="preserve">A. </w:delText>
              </w:r>
              <w:r w:rsidRPr="004F214E" w:rsidDel="00057CFC">
                <w:rPr>
                  <w:rFonts w:ascii="Courier New" w:eastAsia="Times New Roman" w:hAnsi="Courier New" w:cs="Courier New"/>
                  <w:sz w:val="20"/>
                  <w:szCs w:val="20"/>
                  <w:u w:val="single"/>
                </w:rPr>
                <w:delText>INFO UNIT ADDRESSEES</w:delText>
              </w:r>
              <w:r w:rsidRPr="004F214E" w:rsidDel="00057CFC">
                <w:rPr>
                  <w:rFonts w:ascii="Courier New" w:eastAsia="Times New Roman" w:hAnsi="Courier New" w:cs="Courier New"/>
                  <w:sz w:val="20"/>
                  <w:szCs w:val="20"/>
                </w:rPr>
                <w:br/>
                <w:delText>The information addressees required for the document.</w:delText>
              </w:r>
              <w:r w:rsidRPr="004F214E" w:rsidDel="00057CFC">
                <w:rPr>
                  <w:rFonts w:ascii="Courier New" w:eastAsia="Times New Roman" w:hAnsi="Courier New" w:cs="Courier New"/>
                  <w:sz w:val="20"/>
                  <w:szCs w:val="20"/>
                </w:rPr>
                <w:br/>
              </w:r>
              <w:r w:rsidRPr="004F214E" w:rsidDel="00057CFC">
                <w:rPr>
                  <w:rFonts w:ascii="Courier New" w:eastAsia="Times New Roman" w:hAnsi="Courier New" w:cs="Courier New"/>
                  <w:sz w:val="20"/>
                  <w:szCs w:val="20"/>
                </w:rPr>
                <w:br/>
                <w:delText xml:space="preserve">ALLOWABLE ENTRIES: </w:delText>
              </w:r>
              <w:r w:rsidRPr="004F214E" w:rsidDel="00057CFC">
                <w:rPr>
                  <w:rFonts w:ascii="Courier New" w:eastAsia="Times New Roman" w:hAnsi="Courier New" w:cs="Courier New"/>
                  <w:color w:val="800000"/>
                  <w:sz w:val="20"/>
                  <w:szCs w:val="20"/>
                </w:rPr>
                <w:delText>[\-\.,\(\)\?A-Z0-9 ]{1,20}</w:delText>
              </w:r>
              <w:r w:rsidRPr="004F214E" w:rsidDel="00057CFC">
                <w:rPr>
                  <w:rFonts w:ascii="Courier New" w:eastAsia="Times New Roman" w:hAnsi="Courier New" w:cs="Courier New"/>
                  <w:color w:val="800000"/>
                  <w:sz w:val="20"/>
                  <w:szCs w:val="20"/>
                </w:rPr>
                <w:br/>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137" w:author="DISA User" w:date="2015-09-18T15:35:00Z">
              <w:r w:rsidRPr="004F214E" w:rsidDel="00057CFC">
                <w:rPr>
                  <w:rFonts w:ascii="Courier New" w:eastAsia="Times New Roman" w:hAnsi="Courier New" w:cs="Courier New"/>
                  <w:sz w:val="20"/>
                  <w:szCs w:val="20"/>
                </w:rPr>
                <w:delText xml:space="preserve">INFO </w:delText>
              </w:r>
            </w:del>
          </w:p>
        </w:tc>
      </w:tr>
      <w:tr w:rsidR="004F214E" w:rsidRPr="004F214E" w:rsidTr="00057CFC">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del w:id="1138" w:author="DISA User" w:date="2015-09-18T15:35:00Z">
              <w:r w:rsidRPr="004F214E" w:rsidDel="00057CFC">
                <w:rPr>
                  <w:rFonts w:ascii="Courier New" w:eastAsia="Times New Roman" w:hAnsi="Courier New" w:cs="Courier New"/>
                  <w:sz w:val="20"/>
                  <w:szCs w:val="20"/>
                </w:rPr>
                <w:delText xml:space="preserve">B. </w:delText>
              </w:r>
              <w:r w:rsidRPr="004F214E" w:rsidDel="00057CFC">
                <w:rPr>
                  <w:rFonts w:ascii="Courier New" w:eastAsia="Times New Roman" w:hAnsi="Courier New" w:cs="Courier New"/>
                  <w:sz w:val="20"/>
                  <w:szCs w:val="20"/>
                  <w:u w:val="single"/>
                </w:rPr>
                <w:delText>NON DISCRETE INDICATOR, AS REQUIRED</w:delText>
              </w:r>
              <w:r w:rsidRPr="004F214E" w:rsidDel="00057CFC">
                <w:rPr>
                  <w:rFonts w:ascii="Courier New" w:eastAsia="Times New Roman" w:hAnsi="Courier New" w:cs="Courier New"/>
                  <w:sz w:val="20"/>
                  <w:szCs w:val="20"/>
                </w:rPr>
                <w:br/>
                <w:delText>The code used to indicate as required.</w:delText>
              </w:r>
              <w:r w:rsidRPr="004F214E" w:rsidDel="00057CFC">
                <w:rPr>
                  <w:rFonts w:ascii="Courier New" w:eastAsia="Times New Roman" w:hAnsi="Courier New" w:cs="Courier New"/>
                  <w:sz w:val="20"/>
                  <w:szCs w:val="20"/>
                </w:rPr>
                <w:br/>
              </w:r>
              <w:r w:rsidRPr="004F214E" w:rsidDel="00057CFC">
                <w:rPr>
                  <w:rFonts w:ascii="Courier New" w:eastAsia="Times New Roman" w:hAnsi="Courier New" w:cs="Courier New"/>
                  <w:sz w:val="20"/>
                  <w:szCs w:val="20"/>
                </w:rPr>
                <w:br/>
                <w:delText xml:space="preserve">ALLOWABLE ENTRIES: </w:delText>
              </w:r>
              <w:r w:rsidRPr="004F214E" w:rsidDel="00057CFC">
                <w:rPr>
                  <w:rFonts w:ascii="Courier New" w:eastAsia="Times New Roman" w:hAnsi="Courier New" w:cs="Courier New"/>
                  <w:color w:val="800000"/>
                  <w:sz w:val="20"/>
                  <w:szCs w:val="20"/>
                </w:rPr>
                <w:delText>AS REQD</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4F214E" w:rsidRPr="004F214E" w:rsidRDefault="004F214E" w:rsidP="004F214E">
            <w:pPr>
              <w:spacing w:after="0" w:line="240" w:lineRule="auto"/>
              <w:rPr>
                <w:rFonts w:ascii="Courier New" w:eastAsia="Times New Roman" w:hAnsi="Courier New" w:cs="Courier New"/>
                <w:sz w:val="20"/>
                <w:szCs w:val="20"/>
              </w:rPr>
            </w:pPr>
          </w:p>
        </w:tc>
      </w:tr>
    </w:tbl>
    <w:p w:rsidR="004F214E" w:rsidRPr="004F214E" w:rsidRDefault="004F214E" w:rsidP="004F214E">
      <w:pPr>
        <w:spacing w:after="0"/>
        <w:rPr>
          <w:rFonts w:ascii="Courier New" w:hAnsi="Courier New" w:cs="Courier New"/>
          <w:sz w:val="20"/>
          <w:szCs w:val="20"/>
        </w:rPr>
      </w:pPr>
    </w:p>
    <w:p w:rsidR="007A2971" w:rsidRPr="004F214E" w:rsidRDefault="007A2971" w:rsidP="004F214E">
      <w:pPr>
        <w:spacing w:after="0"/>
        <w:rPr>
          <w:rFonts w:ascii="Courier New" w:hAnsi="Courier New" w:cs="Courier New"/>
          <w:sz w:val="20"/>
          <w:szCs w:val="20"/>
        </w:rPr>
        <w:sectPr w:rsidR="007A2971" w:rsidRPr="004F214E" w:rsidSect="00CE4C83">
          <w:headerReference w:type="default" r:id="rId63"/>
          <w:footerReference w:type="default" r:id="rId64"/>
          <w:pgSz w:w="15840" w:h="12240" w:orient="landscape"/>
          <w:pgMar w:top="1440" w:right="1440" w:bottom="1440" w:left="1440" w:header="720" w:footer="720" w:gutter="0"/>
          <w:cols w:space="720"/>
          <w:docGrid w:linePitch="360"/>
        </w:sectPr>
      </w:pPr>
    </w:p>
    <w:p w:rsidR="004F214E" w:rsidRPr="004F214E" w:rsidRDefault="004F214E" w:rsidP="004F214E">
      <w:pPr>
        <w:spacing w:after="0" w:line="240"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lastRenderedPageBreak/>
        <w:t>UNCLASSIFIED</w:t>
      </w:r>
      <w:r w:rsidRPr="004F214E">
        <w:rPr>
          <w:rFonts w:ascii="Courier New" w:eastAsia="Times New Roman" w:hAnsi="Courier New" w:cs="Courier New"/>
          <w:sz w:val="20"/>
          <w:szCs w:val="20"/>
        </w:rPr>
        <w:t xml:space="preserve"> </w:t>
      </w:r>
    </w:p>
    <w:tbl>
      <w:tblPr>
        <w:tblW w:w="0" w:type="auto"/>
        <w:tblCellSpacing w:w="3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9"/>
        <w:gridCol w:w="4737"/>
        <w:gridCol w:w="4158"/>
      </w:tblGrid>
      <w:tr w:rsidR="004F214E" w:rsidRPr="004F214E" w:rsidTr="00A52B93">
        <w:trPr>
          <w:tblCellSpacing w:w="37" w:type="dxa"/>
        </w:trPr>
        <w:tc>
          <w:tcPr>
            <w:tcW w:w="4392" w:type="dxa"/>
            <w:hideMark/>
          </w:tcPr>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SET FORMAT IDENTIFIER:</w:t>
            </w:r>
            <w:del w:id="1139" w:author="DISA User" w:date="2015-09-18T15:41:00Z">
              <w:r w:rsidRPr="004F214E" w:rsidDel="00057CFC">
                <w:rPr>
                  <w:rFonts w:ascii="Courier New" w:eastAsia="Times New Roman" w:hAnsi="Courier New" w:cs="Courier New"/>
                  <w:b/>
                  <w:bCs/>
                  <w:sz w:val="20"/>
                  <w:szCs w:val="20"/>
                </w:rPr>
                <w:delText xml:space="preserve"> </w:delText>
              </w:r>
              <w:r w:rsidRPr="004F214E" w:rsidDel="00057CFC">
                <w:rPr>
                  <w:rFonts w:ascii="Courier New" w:eastAsia="Times New Roman" w:hAnsi="Courier New" w:cs="Courier New"/>
                  <w:sz w:val="20"/>
                  <w:szCs w:val="20"/>
                </w:rPr>
                <w:delText>MESSAGE</w:delText>
              </w:r>
            </w:del>
            <w:ins w:id="1140" w:author="DISA User" w:date="2015-09-18T15:41:00Z">
              <w:r w:rsidR="00057CFC">
                <w:rPr>
                  <w:rFonts w:ascii="Courier New" w:eastAsia="Times New Roman" w:hAnsi="Courier New" w:cs="Courier New"/>
                  <w:sz w:val="20"/>
                  <w:szCs w:val="20"/>
                </w:rPr>
                <w:t xml:space="preserve"> MSG</w:t>
              </w:r>
            </w:ins>
          </w:p>
        </w:tc>
        <w:tc>
          <w:tcPr>
            <w:tcW w:w="4716" w:type="dxa"/>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4068" w:type="dxa"/>
            <w:hideMark/>
          </w:tcPr>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STATUS: </w:t>
            </w:r>
            <w:r w:rsidRPr="004F214E">
              <w:rPr>
                <w:rFonts w:ascii="Courier New" w:eastAsia="Times New Roman" w:hAnsi="Courier New" w:cs="Courier New"/>
                <w:sz w:val="20"/>
                <w:szCs w:val="20"/>
              </w:rPr>
              <w:t>AGREED</w:t>
            </w:r>
          </w:p>
        </w:tc>
      </w:tr>
      <w:tr w:rsidR="004F214E" w:rsidRPr="004F214E" w:rsidTr="00A52B93">
        <w:trPr>
          <w:tblCellSpacing w:w="37" w:type="dxa"/>
        </w:trPr>
        <w:tc>
          <w:tcPr>
            <w:tcW w:w="9108" w:type="dxa"/>
            <w:gridSpan w:val="2"/>
            <w:hideMark/>
          </w:tcPr>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 xml:space="preserve">SET FORMAT NAME: </w:t>
            </w:r>
            <w:r w:rsidRPr="004F214E">
              <w:rPr>
                <w:rFonts w:ascii="Courier New" w:eastAsia="Times New Roman" w:hAnsi="Courier New" w:cs="Courier New"/>
                <w:sz w:val="20"/>
                <w:szCs w:val="20"/>
              </w:rPr>
              <w:t>MESSAG</w:t>
            </w:r>
            <w:ins w:id="1141" w:author="DISA User" w:date="2015-09-18T15:41:00Z">
              <w:r w:rsidR="00057CFC">
                <w:rPr>
                  <w:rFonts w:ascii="Courier New" w:eastAsia="Times New Roman" w:hAnsi="Courier New" w:cs="Courier New"/>
                  <w:sz w:val="20"/>
                  <w:szCs w:val="20"/>
                </w:rPr>
                <w:t>E</w:t>
              </w:r>
            </w:ins>
            <w:del w:id="1142" w:author="DISA User" w:date="2015-09-18T15:41:00Z">
              <w:r w:rsidRPr="004F214E" w:rsidDel="00057CFC">
                <w:rPr>
                  <w:rFonts w:ascii="Courier New" w:eastAsia="Times New Roman" w:hAnsi="Courier New" w:cs="Courier New"/>
                  <w:sz w:val="20"/>
                  <w:szCs w:val="20"/>
                </w:rPr>
                <w:delText>ING</w:delText>
              </w:r>
            </w:del>
          </w:p>
        </w:tc>
        <w:tc>
          <w:tcPr>
            <w:tcW w:w="4068" w:type="dxa"/>
            <w:hideMark/>
          </w:tcPr>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VERSION:</w:t>
            </w:r>
            <w:r w:rsidRPr="004F214E">
              <w:rPr>
                <w:rFonts w:ascii="Courier New" w:eastAsia="Times New Roman" w:hAnsi="Courier New" w:cs="Courier New"/>
                <w:sz w:val="20"/>
                <w:szCs w:val="20"/>
              </w:rPr>
              <w:t>B.1.01.00</w:t>
            </w:r>
          </w:p>
        </w:tc>
      </w:tr>
    </w:tbl>
    <w:p w:rsidR="004F214E" w:rsidRPr="004F214E" w:rsidRDefault="004F214E" w:rsidP="00F91771">
      <w:pPr>
        <w:spacing w:after="0" w:line="228" w:lineRule="auto"/>
        <w:rPr>
          <w:rFonts w:ascii="Courier New" w:eastAsia="Times New Roman" w:hAnsi="Courier New" w:cs="Courier New"/>
          <w:sz w:val="20"/>
          <w:szCs w:val="20"/>
        </w:rPr>
      </w:pPr>
    </w:p>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SPONSORS:</w:t>
      </w:r>
      <w:r>
        <w:rPr>
          <w:rFonts w:ascii="Courier New" w:eastAsia="Times New Roman" w:hAnsi="Courier New" w:cs="Courier New"/>
          <w:b/>
          <w:bCs/>
          <w:sz w:val="20"/>
          <w:szCs w:val="20"/>
        </w:rPr>
        <w:t xml:space="preserve"> </w:t>
      </w:r>
      <w:r w:rsidRPr="004F214E">
        <w:rPr>
          <w:rFonts w:ascii="Courier New" w:eastAsia="Times New Roman" w:hAnsi="Courier New" w:cs="Courier New"/>
          <w:sz w:val="20"/>
          <w:szCs w:val="20"/>
        </w:rPr>
        <w:t>USN</w:t>
      </w:r>
      <w:del w:id="1143" w:author="DISA User" w:date="2015-09-18T15:42:00Z">
        <w:r w:rsidRPr="004F214E" w:rsidDel="00057CFC">
          <w:rPr>
            <w:rFonts w:ascii="Courier New" w:eastAsia="Times New Roman" w:hAnsi="Courier New" w:cs="Courier New"/>
            <w:sz w:val="20"/>
            <w:szCs w:val="20"/>
          </w:rPr>
          <w:delText>, USJFCOM</w:delText>
        </w:r>
      </w:del>
    </w:p>
    <w:p w:rsidR="004F214E" w:rsidRPr="004F214E" w:rsidRDefault="004F214E" w:rsidP="00F91771">
      <w:pPr>
        <w:spacing w:after="0" w:line="228" w:lineRule="auto"/>
        <w:rPr>
          <w:rFonts w:ascii="Courier New" w:eastAsia="Times New Roman" w:hAnsi="Courier New" w:cs="Courier New"/>
          <w:sz w:val="20"/>
          <w:szCs w:val="20"/>
        </w:rPr>
      </w:pPr>
    </w:p>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REMARKS:</w:t>
      </w:r>
    </w:p>
    <w:p w:rsidR="004F214E" w:rsidRPr="004F214E" w:rsidRDefault="004F214E" w:rsidP="00F91771">
      <w:pPr>
        <w:spacing w:after="0" w:line="228" w:lineRule="auto"/>
        <w:rPr>
          <w:rFonts w:ascii="Courier New" w:eastAsia="Times New Roman" w:hAnsi="Courier New" w:cs="Courier New"/>
          <w:sz w:val="20"/>
          <w:szCs w:val="20"/>
        </w:rPr>
      </w:pPr>
    </w:p>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RELATED DOCUMENTS:</w:t>
      </w:r>
      <w:r>
        <w:rPr>
          <w:rFonts w:ascii="Courier New" w:eastAsia="Times New Roman" w:hAnsi="Courier New" w:cs="Courier New"/>
          <w:b/>
          <w:bCs/>
          <w:sz w:val="20"/>
          <w:szCs w:val="20"/>
        </w:rPr>
        <w:t xml:space="preserve"> </w:t>
      </w:r>
      <w:del w:id="1144" w:author="DISA User" w:date="2015-09-18T15:42:00Z">
        <w:r w:rsidRPr="004F214E" w:rsidDel="00057CFC">
          <w:rPr>
            <w:rFonts w:ascii="Courier New" w:eastAsia="Times New Roman" w:hAnsi="Courier New" w:cs="Courier New"/>
            <w:sz w:val="20"/>
            <w:szCs w:val="20"/>
          </w:rPr>
          <w:delText>For further U.S. implementation guidance, see Repository of USMTF Program Items Document, item 364.</w:delText>
        </w:r>
      </w:del>
      <w:ins w:id="1145" w:author="DISA User" w:date="2015-09-18T15:42:00Z">
        <w:r w:rsidR="00057CFC">
          <w:rPr>
            <w:rFonts w:ascii="Courier New" w:eastAsia="Times New Roman" w:hAnsi="Courier New" w:cs="Courier New"/>
            <w:sz w:val="20"/>
            <w:szCs w:val="20"/>
          </w:rPr>
          <w:t xml:space="preserve"> ACP 200</w:t>
        </w:r>
      </w:ins>
    </w:p>
    <w:p w:rsidR="004F214E" w:rsidRPr="004F214E" w:rsidRDefault="004F214E" w:rsidP="00F91771">
      <w:pPr>
        <w:spacing w:after="0" w:line="228" w:lineRule="auto"/>
        <w:rPr>
          <w:rFonts w:ascii="Courier New" w:eastAsia="Times New Roman" w:hAnsi="Courier New" w:cs="Courier New"/>
          <w:sz w:val="20"/>
          <w:szCs w:val="20"/>
        </w:rPr>
      </w:pPr>
    </w:p>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b/>
          <w:bCs/>
          <w:sz w:val="20"/>
          <w:szCs w:val="20"/>
        </w:rPr>
        <w:t>SET FORMAT NOTE:</w:t>
      </w:r>
    </w:p>
    <w:p w:rsidR="004F214E" w:rsidRPr="004F214E" w:rsidRDefault="004F214E" w:rsidP="00F91771">
      <w:pPr>
        <w:spacing w:after="0" w:line="228" w:lineRule="auto"/>
        <w:rPr>
          <w:rFonts w:ascii="Courier New" w:eastAsia="Times New Roman" w:hAnsi="Courier New" w:cs="Courier New"/>
          <w:sz w:val="20"/>
          <w:szCs w:val="20"/>
        </w:rPr>
      </w:pPr>
    </w:p>
    <w:p w:rsidR="004F214E" w:rsidRDefault="004F214E" w:rsidP="00F91771">
      <w:pPr>
        <w:spacing w:after="0" w:line="228" w:lineRule="auto"/>
        <w:rPr>
          <w:ins w:id="1146" w:author="DISA User" w:date="2015-09-29T14:00:00Z"/>
          <w:rFonts w:ascii="Courier New" w:eastAsia="Times New Roman" w:hAnsi="Courier New" w:cs="Courier New"/>
          <w:sz w:val="20"/>
          <w:szCs w:val="20"/>
        </w:rPr>
      </w:pPr>
      <w:r w:rsidRPr="004F214E">
        <w:rPr>
          <w:rFonts w:ascii="Courier New" w:eastAsia="Times New Roman" w:hAnsi="Courier New" w:cs="Courier New"/>
          <w:b/>
          <w:bCs/>
          <w:sz w:val="20"/>
          <w:szCs w:val="20"/>
        </w:rPr>
        <w:t>EXAMPLE</w:t>
      </w:r>
      <w:proofErr w:type="gramStart"/>
      <w:r w:rsidRPr="004F214E">
        <w:rPr>
          <w:rFonts w:ascii="Courier New" w:eastAsia="Times New Roman" w:hAnsi="Courier New" w:cs="Courier New"/>
          <w:b/>
          <w:bCs/>
          <w:sz w:val="20"/>
          <w:szCs w:val="20"/>
        </w:rPr>
        <w:t>:</w:t>
      </w:r>
      <w:proofErr w:type="gramEnd"/>
      <w:r w:rsidRPr="004F214E">
        <w:rPr>
          <w:rFonts w:ascii="Courier New" w:eastAsia="Times New Roman" w:hAnsi="Courier New" w:cs="Courier New"/>
          <w:sz w:val="20"/>
          <w:szCs w:val="20"/>
        </w:rPr>
        <w:br/>
      </w:r>
      <w:del w:id="1147" w:author="DISA User" w:date="2015-09-18T15:50:00Z">
        <w:r w:rsidRPr="004F214E" w:rsidDel="009925DD">
          <w:rPr>
            <w:rFonts w:ascii="Courier New" w:eastAsia="Times New Roman" w:hAnsi="Courier New" w:cs="Courier New"/>
            <w:sz w:val="20"/>
            <w:szCs w:val="20"/>
          </w:rPr>
          <w:delText>MESSAGE/A1/D1/E1/C3/A4/B5/A6/F7//</w:delText>
        </w:r>
      </w:del>
      <w:ins w:id="1148" w:author="DISA User" w:date="2015-09-18T15:50:00Z">
        <w:r w:rsidR="009925DD">
          <w:rPr>
            <w:rFonts w:ascii="Courier New" w:eastAsia="Times New Roman" w:hAnsi="Courier New" w:cs="Courier New"/>
            <w:sz w:val="20"/>
            <w:szCs w:val="20"/>
          </w:rPr>
          <w:br/>
          <w:t>MSG/C/E/2/3//</w:t>
        </w:r>
      </w:ins>
    </w:p>
    <w:p w:rsidR="009D1EE7" w:rsidRPr="004F214E" w:rsidRDefault="009D1EE7" w:rsidP="00F91771">
      <w:pPr>
        <w:spacing w:after="0" w:line="228" w:lineRule="auto"/>
        <w:rPr>
          <w:rFonts w:ascii="Courier New" w:eastAsia="Times New Roman" w:hAnsi="Courier New" w:cs="Courier New"/>
          <w:sz w:val="20"/>
          <w:szCs w:val="20"/>
        </w:rPr>
      </w:pPr>
      <w:ins w:id="1149" w:author="DISA User" w:date="2015-09-29T14:00:00Z">
        <w:r>
          <w:rPr>
            <w:rFonts w:ascii="Courier New" w:eastAsia="Times New Roman" w:hAnsi="Courier New" w:cs="Courier New"/>
            <w:sz w:val="20"/>
            <w:szCs w:val="20"/>
          </w:rPr>
          <w:t>MSG/C/3/E/1/A/4//</w:t>
        </w:r>
      </w:ins>
    </w:p>
    <w:p w:rsidR="004F214E" w:rsidRPr="004F214E" w:rsidRDefault="00E562BD" w:rsidP="00F91771">
      <w:pPr>
        <w:spacing w:after="0" w:line="228"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30" style="width:641.5pt;height:1.5pt" o:hrpct="990" o:hralign="center" o:hrstd="t" o:hrnoshade="t" o:hr="t" fillcolor="black" stroked="f"/>
        </w:pict>
      </w:r>
    </w:p>
    <w:p w:rsidR="004F214E" w:rsidRPr="004F214E" w:rsidRDefault="004F214E" w:rsidP="00F91771">
      <w:pPr>
        <w:spacing w:after="0" w:line="228" w:lineRule="auto"/>
        <w:rPr>
          <w:rFonts w:ascii="Courier New" w:eastAsia="Times New Roman" w:hAnsi="Courier New" w:cs="Courier New"/>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56"/>
        <w:gridCol w:w="1061"/>
        <w:gridCol w:w="3398"/>
        <w:gridCol w:w="7067"/>
        <w:gridCol w:w="1208"/>
      </w:tblGrid>
      <w:tr w:rsidR="004F214E" w:rsidRPr="004F214E" w:rsidTr="004F214E">
        <w:trPr>
          <w:tblHeader/>
          <w:tblCellSpacing w:w="15" w:type="dxa"/>
        </w:trPr>
        <w:tc>
          <w:tcPr>
            <w:tcW w:w="2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F91771">
            <w:pPr>
              <w:spacing w:after="0" w:line="228"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NO </w:t>
            </w:r>
          </w:p>
        </w:tc>
        <w:tc>
          <w:tcPr>
            <w:tcW w:w="1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F91771">
            <w:pPr>
              <w:spacing w:after="0" w:line="228"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OCC </w:t>
            </w:r>
          </w:p>
        </w:tc>
        <w:tc>
          <w:tcPr>
            <w:tcW w:w="12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F91771">
            <w:pPr>
              <w:spacing w:after="0" w:line="228"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DESIGNATOR </w:t>
            </w:r>
          </w:p>
        </w:tc>
        <w:tc>
          <w:tcPr>
            <w:tcW w:w="25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F91771">
            <w:pPr>
              <w:spacing w:after="0" w:line="228"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EXPLANATION / ALLOWED FORMATS / EXAMPLES </w:t>
            </w:r>
          </w:p>
        </w:tc>
        <w:tc>
          <w:tcPr>
            <w:tcW w:w="5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4F214E" w:rsidRPr="004F214E" w:rsidRDefault="004F214E" w:rsidP="00F91771">
            <w:pPr>
              <w:spacing w:after="0" w:line="228" w:lineRule="auto"/>
              <w:jc w:val="center"/>
              <w:rPr>
                <w:rFonts w:ascii="Courier New" w:eastAsia="Times New Roman" w:hAnsi="Courier New" w:cs="Courier New"/>
                <w:b/>
                <w:bCs/>
                <w:sz w:val="20"/>
                <w:szCs w:val="20"/>
              </w:rPr>
            </w:pPr>
            <w:r w:rsidRPr="004F214E">
              <w:rPr>
                <w:rFonts w:ascii="Courier New" w:eastAsia="Times New Roman" w:hAnsi="Courier New" w:cs="Courier New"/>
                <w:b/>
                <w:bCs/>
                <w:sz w:val="20"/>
                <w:szCs w:val="20"/>
              </w:rPr>
              <w:t xml:space="preserve">FLD-DESC </w:t>
            </w: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jc w:val="center"/>
              <w:rPr>
                <w:rFonts w:ascii="Courier New" w:eastAsia="Times New Roman" w:hAnsi="Courier New" w:cs="Courier New"/>
                <w:sz w:val="20"/>
                <w:szCs w:val="20"/>
              </w:rPr>
            </w:pPr>
            <w:r w:rsidRPr="004F214E">
              <w:rPr>
                <w:rFonts w:ascii="Courier New" w:eastAsia="Times New Roman" w:hAnsi="Courier New" w:cs="Courier New"/>
                <w:b/>
                <w:bCs/>
                <w:color w:val="FF0000"/>
                <w:sz w:val="20"/>
                <w:szCs w:val="20"/>
              </w:rPr>
              <w:t>M</w:t>
            </w:r>
            <w:r w:rsidRPr="004F214E">
              <w:rPr>
                <w:rFonts w:ascii="Courier New" w:eastAsia="Times New Roman" w:hAnsi="Courier New" w:cs="Courier New"/>
                <w:b/>
                <w:bCs/>
                <w:sz w:val="20"/>
                <w:szCs w:val="20"/>
              </w:rPr>
              <w:t>, R</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del w:id="1150" w:author="DISA User" w:date="2015-09-18T15:42:00Z">
              <w:r w:rsidRPr="004F214E" w:rsidDel="00057CFC">
                <w:rPr>
                  <w:rFonts w:ascii="Courier New" w:eastAsia="Times New Roman" w:hAnsi="Courier New" w:cs="Courier New"/>
                  <w:sz w:val="20"/>
                  <w:szCs w:val="20"/>
                </w:rPr>
                <w:delText>MESSAGING MEDIA TYPE</w:delText>
              </w:r>
            </w:del>
            <w:ins w:id="1151" w:author="DISA User" w:date="2015-09-18T15:42:00Z">
              <w:r w:rsidR="00057CFC">
                <w:rPr>
                  <w:rFonts w:ascii="Courier New" w:eastAsia="Times New Roman" w:hAnsi="Courier New" w:cs="Courier New"/>
                  <w:sz w:val="20"/>
                  <w:szCs w:val="20"/>
                </w:rPr>
                <w:br/>
                <w:t>TRANMISSION AUTHORITY</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r w:rsidRPr="004F214E">
              <w:rPr>
                <w:rFonts w:ascii="Courier New" w:eastAsia="Times New Roman" w:hAnsi="Courier New" w:cs="Courier New"/>
                <w:sz w:val="20"/>
                <w:szCs w:val="20"/>
              </w:rPr>
              <w:t xml:space="preserve">The authority </w:t>
            </w:r>
            <w:del w:id="1152" w:author="DISA User" w:date="2015-09-18T15:43:00Z">
              <w:r w:rsidRPr="004F214E" w:rsidDel="009925DD">
                <w:rPr>
                  <w:rFonts w:ascii="Courier New" w:eastAsia="Times New Roman" w:hAnsi="Courier New" w:cs="Courier New"/>
                  <w:sz w:val="20"/>
                  <w:szCs w:val="20"/>
                </w:rPr>
                <w:delText xml:space="preserve">details </w:delText>
              </w:r>
            </w:del>
            <w:r w:rsidRPr="004F214E">
              <w:rPr>
                <w:rFonts w:ascii="Courier New" w:eastAsia="Times New Roman" w:hAnsi="Courier New" w:cs="Courier New"/>
                <w:sz w:val="20"/>
                <w:szCs w:val="20"/>
              </w:rPr>
              <w:t>for which each media type can be used.</w:t>
            </w:r>
            <w:ins w:id="1153" w:author="DISA User" w:date="2015-09-18T15:43:00Z">
              <w:r w:rsidR="009925DD">
                <w:rPr>
                  <w:rFonts w:ascii="Courier New" w:eastAsia="Times New Roman" w:hAnsi="Courier New" w:cs="Courier New"/>
                  <w:sz w:val="20"/>
                  <w:szCs w:val="20"/>
                </w:rPr>
                <w:t xml:space="preserve"> The transmission methods should be listed followed by the content allowed.</w:t>
              </w:r>
            </w:ins>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del w:id="1154" w:author="DISA User" w:date="2015-09-18T15:45:00Z">
              <w:r w:rsidRPr="004F214E" w:rsidDel="009925DD">
                <w:rPr>
                  <w:rFonts w:ascii="Courier New" w:eastAsia="Times New Roman" w:hAnsi="Courier New" w:cs="Courier New"/>
                  <w:color w:val="008000"/>
                  <w:sz w:val="20"/>
                  <w:szCs w:val="20"/>
                  <w:u w:val="single"/>
                </w:rPr>
                <w:delText>MESSAGING MEDIA TYPE</w:delText>
              </w:r>
              <w:r w:rsidRPr="004F214E" w:rsidDel="009925DD">
                <w:rPr>
                  <w:rFonts w:ascii="Courier New" w:eastAsia="Times New Roman" w:hAnsi="Courier New" w:cs="Courier New"/>
                  <w:sz w:val="20"/>
                  <w:szCs w:val="20"/>
                </w:rPr>
                <w:br/>
              </w:r>
              <w:r w:rsidRPr="004F214E" w:rsidDel="009925DD">
                <w:rPr>
                  <w:rFonts w:ascii="Courier New" w:eastAsia="Times New Roman" w:hAnsi="Courier New" w:cs="Courier New"/>
                  <w:sz w:val="20"/>
                  <w:szCs w:val="20"/>
                </w:rPr>
                <w:br/>
                <w:delText>The authority details for which each media type can be used.</w:delText>
              </w:r>
              <w:r w:rsidRPr="004F214E" w:rsidDel="009925DD">
                <w:rPr>
                  <w:rFonts w:ascii="Courier New" w:eastAsia="Times New Roman" w:hAnsi="Courier New" w:cs="Courier New"/>
                  <w:sz w:val="20"/>
                  <w:szCs w:val="20"/>
                </w:rPr>
                <w:br/>
                <w:delText xml:space="preserve">EXPRESS AS FOLLOWS: </w:delText>
              </w:r>
            </w:del>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349"/>
              <w:gridCol w:w="6628"/>
            </w:tblGrid>
            <w:tr w:rsidR="004F214E" w:rsidRPr="004F214E" w:rsidTr="00F91771">
              <w:trPr>
                <w:trHeight w:val="381"/>
                <w:tblCellSpacing w:w="0" w:type="dxa"/>
              </w:trPr>
              <w:tc>
                <w:tcPr>
                  <w:tcW w:w="250" w:type="pct"/>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4750" w:type="pct"/>
                  <w:shd w:val="clear" w:color="auto" w:fill="FFFFF0"/>
                  <w:tcMar>
                    <w:top w:w="15" w:type="dxa"/>
                    <w:left w:w="15" w:type="dxa"/>
                    <w:bottom w:w="15" w:type="dxa"/>
                    <w:right w:w="15" w:type="dxa"/>
                  </w:tcMar>
                  <w:vAlign w:val="center"/>
                  <w:hideMark/>
                </w:tcPr>
                <w:p w:rsidR="004F214E" w:rsidRPr="004F214E" w:rsidRDefault="009925DD" w:rsidP="00F91771">
                  <w:pPr>
                    <w:spacing w:after="0" w:line="228" w:lineRule="auto"/>
                    <w:rPr>
                      <w:rFonts w:ascii="Courier New" w:eastAsia="Times New Roman" w:hAnsi="Courier New" w:cs="Courier New"/>
                      <w:sz w:val="20"/>
                      <w:szCs w:val="20"/>
                    </w:rPr>
                  </w:pPr>
                  <w:ins w:id="1155" w:author="DISA User" w:date="2015-09-18T15:46:00Z">
                    <w:r>
                      <w:rPr>
                        <w:rFonts w:ascii="Courier New" w:eastAsia="Times New Roman" w:hAnsi="Courier New" w:cs="Courier New"/>
                        <w:sz w:val="20"/>
                        <w:szCs w:val="20"/>
                        <w:u w:val="single"/>
                      </w:rPr>
                      <w:t xml:space="preserve">A. </w:t>
                    </w:r>
                  </w:ins>
                  <w:del w:id="1156" w:author="DISA User" w:date="2015-09-18T15:46:00Z">
                    <w:r w:rsidDel="009925DD">
                      <w:rPr>
                        <w:rFonts w:ascii="Courier New" w:eastAsia="Times New Roman" w:hAnsi="Courier New" w:cs="Courier New"/>
                        <w:sz w:val="20"/>
                        <w:szCs w:val="20"/>
                        <w:u w:val="single"/>
                      </w:rPr>
                      <w:delText>M</w:delText>
                    </w:r>
                    <w:r w:rsidR="004F214E" w:rsidRPr="004F214E" w:rsidDel="009925DD">
                      <w:rPr>
                        <w:rFonts w:ascii="Courier New" w:eastAsia="Times New Roman" w:hAnsi="Courier New" w:cs="Courier New"/>
                        <w:sz w:val="20"/>
                        <w:szCs w:val="20"/>
                        <w:u w:val="single"/>
                      </w:rPr>
                      <w:delText xml:space="preserve">ESSAGE </w:delText>
                    </w:r>
                  </w:del>
                  <w:r w:rsidR="004F214E" w:rsidRPr="004F214E">
                    <w:rPr>
                      <w:rFonts w:ascii="Courier New" w:eastAsia="Times New Roman" w:hAnsi="Courier New" w:cs="Courier New"/>
                      <w:sz w:val="20"/>
                      <w:szCs w:val="20"/>
                      <w:u w:val="single"/>
                    </w:rPr>
                    <w:t>TRANSMISSION</w:t>
                  </w:r>
                  <w:ins w:id="1157" w:author="DISA User" w:date="2015-09-18T15:46:00Z">
                    <w:r>
                      <w:rPr>
                        <w:rFonts w:ascii="Courier New" w:eastAsia="Times New Roman" w:hAnsi="Courier New" w:cs="Courier New"/>
                        <w:sz w:val="20"/>
                        <w:szCs w:val="20"/>
                        <w:u w:val="single"/>
                      </w:rPr>
                      <w:t xml:space="preserve"> METHOD CODE</w:t>
                    </w:r>
                  </w:ins>
                  <w:ins w:id="1158" w:author="DISA User" w:date="2015-09-29T14:15:00Z">
                    <w:r w:rsidR="009B2695">
                      <w:rPr>
                        <w:rFonts w:ascii="Courier New" w:eastAsia="Times New Roman" w:hAnsi="Courier New" w:cs="Courier New"/>
                        <w:sz w:val="20"/>
                        <w:szCs w:val="20"/>
                        <w:u w:val="single"/>
                      </w:rPr>
                      <w:t xml:space="preserve"> (2154/2</w:t>
                    </w:r>
                    <w:proofErr w:type="gramStart"/>
                    <w:r w:rsidR="009B2695">
                      <w:rPr>
                        <w:rFonts w:ascii="Courier New" w:eastAsia="Times New Roman" w:hAnsi="Courier New" w:cs="Courier New"/>
                        <w:sz w:val="20"/>
                        <w:szCs w:val="20"/>
                        <w:u w:val="single"/>
                      </w:rPr>
                      <w:t>)</w:t>
                    </w:r>
                  </w:ins>
                  <w:proofErr w:type="gramEnd"/>
                  <w:r w:rsidR="004F214E" w:rsidRPr="004F214E">
                    <w:rPr>
                      <w:rFonts w:ascii="Courier New" w:eastAsia="Times New Roman" w:hAnsi="Courier New" w:cs="Courier New"/>
                      <w:sz w:val="20"/>
                      <w:szCs w:val="20"/>
                    </w:rPr>
                    <w:br/>
                    <w:t>The message transmission type to be used.</w:t>
                  </w:r>
                  <w:r w:rsidR="004F214E" w:rsidRPr="004F214E">
                    <w:rPr>
                      <w:rFonts w:ascii="Courier New" w:eastAsia="Times New Roman" w:hAnsi="Courier New" w:cs="Courier New"/>
                      <w:sz w:val="20"/>
                      <w:szCs w:val="20"/>
                    </w:rPr>
                    <w:br/>
                  </w:r>
                  <w:r w:rsidR="004F214E" w:rsidRPr="004F214E">
                    <w:rPr>
                      <w:rFonts w:ascii="Courier New" w:eastAsia="Times New Roman" w:hAnsi="Courier New" w:cs="Courier New"/>
                      <w:sz w:val="20"/>
                      <w:szCs w:val="20"/>
                    </w:rPr>
                    <w:br/>
                    <w:t xml:space="preserve">ALLOWABLE ENTRIES: Click </w:t>
                  </w:r>
                  <w:hyperlink r:id="rId65" w:history="1">
                    <w:r w:rsidR="004F214E" w:rsidRPr="004F214E">
                      <w:rPr>
                        <w:rFonts w:ascii="Courier New" w:eastAsia="Times New Roman" w:hAnsi="Courier New" w:cs="Courier New"/>
                        <w:color w:val="0000FF"/>
                        <w:sz w:val="20"/>
                        <w:szCs w:val="20"/>
                        <w:u w:val="single"/>
                      </w:rPr>
                      <w:t>here</w:t>
                    </w:r>
                  </w:hyperlink>
                  <w:r w:rsidR="004F214E" w:rsidRPr="004F214E">
                    <w:rPr>
                      <w:rFonts w:ascii="Courier New" w:eastAsia="Times New Roman" w:hAnsi="Courier New" w:cs="Courier New"/>
                      <w:sz w:val="20"/>
                      <w:szCs w:val="20"/>
                    </w:rPr>
                    <w:t xml:space="preserve"> for the list of allowable values.</w:t>
                  </w:r>
                  <w:r w:rsidR="00F91771">
                    <w:rPr>
                      <w:rFonts w:ascii="Courier New" w:eastAsia="Times New Roman" w:hAnsi="Courier New" w:cs="Courier New"/>
                      <w:sz w:val="20"/>
                      <w:szCs w:val="20"/>
                    </w:rPr>
                    <w:br/>
                  </w:r>
                  <w:r w:rsidR="00F91771">
                    <w:rPr>
                      <w:rFonts w:ascii="Courier New" w:eastAsia="Times New Roman" w:hAnsi="Courier New" w:cs="Courier New"/>
                      <w:sz w:val="20"/>
                      <w:szCs w:val="20"/>
                    </w:rPr>
                    <w:br/>
                    <w:t>EXAMPLE: /C</w:t>
                  </w:r>
                </w:p>
              </w:tc>
            </w:tr>
          </w:tbl>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r>
      <w:tr w:rsidR="004F214E" w:rsidRPr="004F214E" w:rsidTr="00A52B93">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349"/>
              <w:gridCol w:w="6628"/>
            </w:tblGrid>
            <w:tr w:rsidR="004F214E" w:rsidRPr="004F214E">
              <w:trPr>
                <w:trHeight w:val="750"/>
                <w:tblCellSpacing w:w="0" w:type="dxa"/>
              </w:trPr>
              <w:tc>
                <w:tcPr>
                  <w:tcW w:w="250" w:type="pct"/>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c>
                <w:tcPr>
                  <w:tcW w:w="4750" w:type="pct"/>
                  <w:shd w:val="clear" w:color="auto" w:fill="FFFFF0"/>
                  <w:tcMar>
                    <w:top w:w="15" w:type="dxa"/>
                    <w:left w:w="15" w:type="dxa"/>
                    <w:bottom w:w="15" w:type="dxa"/>
                    <w:right w:w="15" w:type="dxa"/>
                  </w:tcMar>
                  <w:vAlign w:val="center"/>
                  <w:hideMark/>
                </w:tcPr>
                <w:p w:rsidR="004F214E" w:rsidRPr="00120A4C" w:rsidRDefault="004F214E" w:rsidP="00F91771">
                  <w:pPr>
                    <w:pStyle w:val="ListParagraph"/>
                    <w:numPr>
                      <w:ilvl w:val="0"/>
                      <w:numId w:val="7"/>
                    </w:numPr>
                    <w:spacing w:after="0" w:line="228" w:lineRule="auto"/>
                    <w:rPr>
                      <w:rFonts w:eastAsia="Times New Roman"/>
                      <w:b w:val="0"/>
                      <w:sz w:val="20"/>
                      <w:szCs w:val="20"/>
                    </w:rPr>
                  </w:pPr>
                  <w:del w:id="1159" w:author="DISA User" w:date="2015-09-18T15:47:00Z">
                    <w:r w:rsidRPr="00120A4C" w:rsidDel="009925DD">
                      <w:rPr>
                        <w:rFonts w:eastAsia="Times New Roman"/>
                        <w:b w:val="0"/>
                        <w:sz w:val="20"/>
                        <w:szCs w:val="20"/>
                        <w:u w:val="single"/>
                      </w:rPr>
                      <w:delText xml:space="preserve">MESSAGE </w:delText>
                    </w:r>
                  </w:del>
                  <w:ins w:id="1160" w:author="DISA User" w:date="2015-09-18T15:47:00Z">
                    <w:r w:rsidR="009925DD" w:rsidRPr="00120A4C">
                      <w:rPr>
                        <w:rFonts w:eastAsia="Times New Roman"/>
                        <w:b w:val="0"/>
                        <w:sz w:val="20"/>
                        <w:szCs w:val="20"/>
                        <w:u w:val="single"/>
                      </w:rPr>
                      <w:t xml:space="preserve">TRANSMISSION </w:t>
                    </w:r>
                  </w:ins>
                  <w:r w:rsidRPr="00120A4C">
                    <w:rPr>
                      <w:rFonts w:eastAsia="Times New Roman"/>
                      <w:b w:val="0"/>
                      <w:sz w:val="20"/>
                      <w:szCs w:val="20"/>
                      <w:u w:val="single"/>
                    </w:rPr>
                    <w:t>CONTENT</w:t>
                  </w:r>
                  <w:ins w:id="1161" w:author="DISA User" w:date="2015-09-29T14:15:00Z">
                    <w:r w:rsidR="009B2695" w:rsidRPr="00120A4C">
                      <w:rPr>
                        <w:rFonts w:eastAsia="Times New Roman"/>
                        <w:b w:val="0"/>
                        <w:sz w:val="20"/>
                        <w:szCs w:val="20"/>
                        <w:u w:val="single"/>
                      </w:rPr>
                      <w:t xml:space="preserve"> (2154/3</w:t>
                    </w:r>
                    <w:proofErr w:type="gramStart"/>
                    <w:r w:rsidR="009B2695" w:rsidRPr="00120A4C">
                      <w:rPr>
                        <w:rFonts w:eastAsia="Times New Roman"/>
                        <w:b w:val="0"/>
                        <w:sz w:val="20"/>
                        <w:szCs w:val="20"/>
                        <w:u w:val="single"/>
                      </w:rPr>
                      <w:t>)</w:t>
                    </w:r>
                  </w:ins>
                  <w:proofErr w:type="gramEnd"/>
                  <w:r w:rsidRPr="00120A4C">
                    <w:rPr>
                      <w:rFonts w:eastAsia="Times New Roman"/>
                      <w:b w:val="0"/>
                      <w:sz w:val="20"/>
                      <w:szCs w:val="20"/>
                    </w:rPr>
                    <w:br/>
                    <w:t>The type of message content to be passed.</w:t>
                  </w:r>
                  <w:r w:rsidRPr="00120A4C">
                    <w:rPr>
                      <w:rFonts w:eastAsia="Times New Roman"/>
                      <w:b w:val="0"/>
                      <w:sz w:val="20"/>
                      <w:szCs w:val="20"/>
                    </w:rPr>
                    <w:br/>
                  </w:r>
                  <w:r w:rsidRPr="00120A4C">
                    <w:rPr>
                      <w:rFonts w:eastAsia="Times New Roman"/>
                      <w:b w:val="0"/>
                      <w:sz w:val="20"/>
                      <w:szCs w:val="20"/>
                    </w:rPr>
                    <w:br/>
                    <w:t xml:space="preserve">ALLOWABLE ENTRIES: Click </w:t>
                  </w:r>
                  <w:hyperlink r:id="rId66" w:history="1">
                    <w:r w:rsidRPr="00120A4C">
                      <w:rPr>
                        <w:rFonts w:eastAsia="Times New Roman"/>
                        <w:b w:val="0"/>
                        <w:color w:val="0000FF"/>
                        <w:sz w:val="20"/>
                        <w:szCs w:val="20"/>
                        <w:u w:val="single"/>
                      </w:rPr>
                      <w:t>here</w:t>
                    </w:r>
                  </w:hyperlink>
                  <w:r w:rsidRPr="00120A4C">
                    <w:rPr>
                      <w:rFonts w:eastAsia="Times New Roman"/>
                      <w:b w:val="0"/>
                      <w:sz w:val="20"/>
                      <w:szCs w:val="20"/>
                    </w:rPr>
                    <w:t xml:space="preserve"> for the list of allowable values.</w:t>
                  </w:r>
                </w:p>
                <w:p w:rsidR="00F91771" w:rsidRPr="00F91771" w:rsidRDefault="00F91771" w:rsidP="00F91771">
                  <w:pPr>
                    <w:pStyle w:val="ListParagraph"/>
                    <w:spacing w:after="0" w:line="228" w:lineRule="auto"/>
                    <w:ind w:left="360"/>
                    <w:rPr>
                      <w:rFonts w:eastAsia="Times New Roman"/>
                      <w:b w:val="0"/>
                      <w:sz w:val="20"/>
                      <w:szCs w:val="20"/>
                    </w:rPr>
                  </w:pPr>
                  <w:r>
                    <w:rPr>
                      <w:rFonts w:eastAsia="Times New Roman"/>
                      <w:sz w:val="20"/>
                      <w:szCs w:val="20"/>
                      <w:u w:val="single"/>
                    </w:rPr>
                    <w:br/>
                  </w:r>
                  <w:r w:rsidRPr="00F91771">
                    <w:rPr>
                      <w:rFonts w:eastAsia="Times New Roman"/>
                      <w:b w:val="0"/>
                      <w:sz w:val="20"/>
                      <w:szCs w:val="20"/>
                    </w:rPr>
                    <w:t>EXAMPLE: /3</w:t>
                  </w:r>
                </w:p>
              </w:tc>
            </w:tr>
          </w:tbl>
          <w:p w:rsidR="004F214E" w:rsidRPr="004F214E" w:rsidRDefault="004F214E" w:rsidP="00F91771">
            <w:pPr>
              <w:spacing w:after="0" w:line="228"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4F214E" w:rsidRPr="004F214E" w:rsidRDefault="004F214E" w:rsidP="00F91771">
            <w:pPr>
              <w:spacing w:after="0" w:line="228" w:lineRule="auto"/>
              <w:rPr>
                <w:rFonts w:ascii="Courier New" w:eastAsia="Times New Roman" w:hAnsi="Courier New" w:cs="Courier New"/>
                <w:sz w:val="20"/>
                <w:szCs w:val="20"/>
              </w:rPr>
            </w:pPr>
          </w:p>
        </w:tc>
      </w:tr>
    </w:tbl>
    <w:p w:rsidR="004F214E" w:rsidRPr="004F214E" w:rsidRDefault="004F214E" w:rsidP="004F214E">
      <w:pPr>
        <w:spacing w:after="0"/>
        <w:rPr>
          <w:rFonts w:ascii="Courier New" w:hAnsi="Courier New" w:cs="Courier New"/>
          <w:sz w:val="20"/>
          <w:szCs w:val="20"/>
        </w:rPr>
      </w:pPr>
    </w:p>
    <w:p w:rsidR="007425C8" w:rsidRDefault="007425C8" w:rsidP="004F214E">
      <w:pPr>
        <w:spacing w:after="0"/>
        <w:rPr>
          <w:rFonts w:ascii="Courier New" w:hAnsi="Courier New" w:cs="Courier New"/>
          <w:sz w:val="20"/>
          <w:szCs w:val="20"/>
        </w:rPr>
        <w:sectPr w:rsidR="007425C8" w:rsidSect="00CE4C83">
          <w:headerReference w:type="default" r:id="rId67"/>
          <w:footerReference w:type="default" r:id="rId68"/>
          <w:pgSz w:w="15840" w:h="12240" w:orient="landscape"/>
          <w:pgMar w:top="1440" w:right="1440" w:bottom="1440" w:left="1440" w:header="720" w:footer="720" w:gutter="0"/>
          <w:cols w:space="720"/>
          <w:docGrid w:linePitch="360"/>
        </w:sectPr>
      </w:pPr>
    </w:p>
    <w:p w:rsidR="007425C8" w:rsidRPr="007425C8" w:rsidRDefault="007425C8" w:rsidP="00DC5928">
      <w:pPr>
        <w:spacing w:after="0" w:line="240" w:lineRule="auto"/>
        <w:rPr>
          <w:rFonts w:ascii="Times New Roman" w:eastAsia="Times New Roman" w:hAnsi="Times New Roman" w:cs="Times New Roman"/>
          <w:sz w:val="24"/>
          <w:szCs w:val="24"/>
        </w:rPr>
      </w:pPr>
    </w:p>
    <w:p w:rsidR="007425C8" w:rsidRPr="007425C8" w:rsidRDefault="007425C8" w:rsidP="00DC5928">
      <w:pPr>
        <w:spacing w:after="0" w:line="240" w:lineRule="auto"/>
        <w:rPr>
          <w:rFonts w:ascii="Times New Roman" w:eastAsia="Times New Roman" w:hAnsi="Times New Roman" w:cs="Times New Roman"/>
          <w:sz w:val="24"/>
          <w:szCs w:val="24"/>
        </w:rPr>
      </w:pPr>
      <w:r w:rsidRPr="007425C8">
        <w:rPr>
          <w:rFonts w:ascii="Courier New" w:eastAsia="Times New Roman" w:hAnsi="Courier New" w:cs="Courier New"/>
          <w:b/>
          <w:bCs/>
          <w:sz w:val="20"/>
          <w:szCs w:val="20"/>
        </w:rPr>
        <w:t>UNCLASSIFIED</w:t>
      </w:r>
      <w:r w:rsidRPr="007425C8">
        <w:rPr>
          <w:rFonts w:ascii="Times New Roman" w:eastAsia="Times New Roman" w:hAnsi="Times New Roman" w:cs="Times New Roman"/>
          <w:sz w:val="24"/>
          <w:szCs w:val="24"/>
        </w:rPr>
        <w:t xml:space="preserve"> </w:t>
      </w:r>
    </w:p>
    <w:tbl>
      <w:tblPr>
        <w:tblW w:w="0" w:type="auto"/>
        <w:tblCellSpacing w:w="3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73"/>
        <w:gridCol w:w="4742"/>
        <w:gridCol w:w="4149"/>
      </w:tblGrid>
      <w:tr w:rsidR="007425C8" w:rsidRPr="007425C8" w:rsidTr="007425C8">
        <w:trPr>
          <w:tblCellSpacing w:w="37" w:type="dxa"/>
        </w:trPr>
        <w:tc>
          <w:tcPr>
            <w:tcW w:w="4392" w:type="dxa"/>
            <w:hideMark/>
          </w:tcPr>
          <w:p w:rsidR="007425C8" w:rsidRPr="007425C8" w:rsidRDefault="007425C8" w:rsidP="00DC5928">
            <w:pPr>
              <w:spacing w:after="0" w:line="240" w:lineRule="auto"/>
              <w:rPr>
                <w:rFonts w:ascii="Courier" w:eastAsia="Times New Roman" w:hAnsi="Courier" w:cs="Courier New"/>
                <w:sz w:val="20"/>
                <w:szCs w:val="20"/>
              </w:rPr>
            </w:pPr>
            <w:r w:rsidRPr="007425C8">
              <w:rPr>
                <w:rFonts w:ascii="Courier New" w:eastAsia="Times New Roman" w:hAnsi="Courier New" w:cs="Courier New"/>
                <w:b/>
                <w:bCs/>
                <w:sz w:val="20"/>
                <w:szCs w:val="20"/>
              </w:rPr>
              <w:t xml:space="preserve">SET FORMAT IDENTIFIER: </w:t>
            </w:r>
            <w:r>
              <w:rPr>
                <w:rFonts w:ascii="Courier New" w:eastAsia="Times New Roman" w:hAnsi="Courier New" w:cs="Courier New"/>
                <w:sz w:val="20"/>
                <w:szCs w:val="20"/>
              </w:rPr>
              <w:t>PLACEDEF</w:t>
            </w:r>
          </w:p>
        </w:tc>
        <w:tc>
          <w:tcPr>
            <w:tcW w:w="4716" w:type="dxa"/>
            <w:hideMark/>
          </w:tcPr>
          <w:p w:rsidR="007425C8" w:rsidRPr="007425C8" w:rsidRDefault="007425C8" w:rsidP="00DC5928">
            <w:pPr>
              <w:spacing w:after="0" w:line="240" w:lineRule="auto"/>
              <w:rPr>
                <w:rFonts w:ascii="Courier" w:eastAsia="Times New Roman" w:hAnsi="Courier" w:cs="Courier New"/>
                <w:sz w:val="20"/>
                <w:szCs w:val="20"/>
              </w:rPr>
            </w:pPr>
          </w:p>
        </w:tc>
        <w:tc>
          <w:tcPr>
            <w:tcW w:w="4068" w:type="dxa"/>
            <w:hideMark/>
          </w:tcPr>
          <w:p w:rsidR="007425C8" w:rsidRPr="007425C8" w:rsidRDefault="007425C8" w:rsidP="00DC5928">
            <w:pPr>
              <w:spacing w:after="0" w:line="240" w:lineRule="auto"/>
              <w:rPr>
                <w:rFonts w:ascii="Times New Roman" w:eastAsia="Times New Roman" w:hAnsi="Times New Roman" w:cs="Times New Roman"/>
                <w:sz w:val="20"/>
                <w:szCs w:val="20"/>
              </w:rPr>
            </w:pPr>
            <w:r w:rsidRPr="007425C8">
              <w:rPr>
                <w:rFonts w:ascii="Courier New" w:eastAsia="Times New Roman" w:hAnsi="Courier New" w:cs="Courier New"/>
                <w:b/>
                <w:bCs/>
                <w:sz w:val="20"/>
                <w:szCs w:val="20"/>
              </w:rPr>
              <w:t xml:space="preserve">STATUS: </w:t>
            </w:r>
            <w:r>
              <w:rPr>
                <w:rFonts w:ascii="Courier New" w:eastAsia="Times New Roman" w:hAnsi="Courier New" w:cs="Courier New"/>
                <w:sz w:val="20"/>
                <w:szCs w:val="20"/>
              </w:rPr>
              <w:t>PROPOSED</w:t>
            </w:r>
          </w:p>
        </w:tc>
      </w:tr>
      <w:tr w:rsidR="007425C8" w:rsidRPr="007425C8" w:rsidTr="007425C8">
        <w:trPr>
          <w:tblCellSpacing w:w="37" w:type="dxa"/>
        </w:trPr>
        <w:tc>
          <w:tcPr>
            <w:tcW w:w="9108" w:type="dxa"/>
            <w:gridSpan w:val="2"/>
            <w:hideMark/>
          </w:tcPr>
          <w:p w:rsidR="007425C8" w:rsidRPr="007425C8" w:rsidRDefault="007425C8" w:rsidP="00DC5928">
            <w:pPr>
              <w:spacing w:after="0" w:line="240" w:lineRule="auto"/>
              <w:rPr>
                <w:rFonts w:ascii="Courier New" w:eastAsia="Times New Roman" w:hAnsi="Courier New" w:cs="Courier New"/>
                <w:sz w:val="20"/>
                <w:szCs w:val="20"/>
              </w:rPr>
            </w:pPr>
            <w:r w:rsidRPr="007425C8">
              <w:rPr>
                <w:rFonts w:ascii="Courier New" w:eastAsia="Times New Roman" w:hAnsi="Courier New" w:cs="Courier New"/>
                <w:b/>
                <w:bCs/>
                <w:sz w:val="20"/>
                <w:szCs w:val="20"/>
              </w:rPr>
              <w:t xml:space="preserve">SET FORMAT NAME: </w:t>
            </w:r>
            <w:bookmarkStart w:id="1162" w:name="SET_NAME1"/>
            <w:r w:rsidRPr="007425C8">
              <w:rPr>
                <w:rFonts w:ascii="Courier New" w:hAnsi="Courier New" w:cs="Courier New"/>
                <w:sz w:val="20"/>
                <w:szCs w:val="20"/>
                <w:lang w:val="en-GB"/>
              </w:rPr>
              <w:t>PLACE DEFINITION</w:t>
            </w:r>
            <w:bookmarkEnd w:id="1162"/>
          </w:p>
        </w:tc>
        <w:tc>
          <w:tcPr>
            <w:tcW w:w="4068" w:type="dxa"/>
            <w:hideMark/>
          </w:tcPr>
          <w:p w:rsidR="007425C8" w:rsidRPr="007425C8" w:rsidRDefault="007425C8" w:rsidP="00DC5928">
            <w:pPr>
              <w:spacing w:after="0" w:line="240" w:lineRule="auto"/>
              <w:rPr>
                <w:rFonts w:ascii="Courier New" w:eastAsia="Times New Roman" w:hAnsi="Courier New" w:cs="Courier New"/>
                <w:sz w:val="20"/>
                <w:szCs w:val="20"/>
              </w:rPr>
            </w:pPr>
            <w:r w:rsidRPr="007425C8">
              <w:rPr>
                <w:rFonts w:ascii="Courier New" w:eastAsia="Times New Roman" w:hAnsi="Courier New" w:cs="Courier New"/>
                <w:b/>
                <w:bCs/>
                <w:sz w:val="20"/>
                <w:szCs w:val="20"/>
              </w:rPr>
              <w:t>VERSION:</w:t>
            </w:r>
            <w:r w:rsidRPr="007425C8">
              <w:rPr>
                <w:rFonts w:ascii="Courier New" w:eastAsia="Times New Roman" w:hAnsi="Courier New" w:cs="Courier New"/>
                <w:sz w:val="20"/>
                <w:szCs w:val="20"/>
              </w:rPr>
              <w:t xml:space="preserve"> </w:t>
            </w:r>
          </w:p>
        </w:tc>
      </w:tr>
    </w:tbl>
    <w:p w:rsidR="007425C8" w:rsidRPr="007425C8" w:rsidRDefault="007425C8" w:rsidP="00DC5928">
      <w:pPr>
        <w:spacing w:after="0" w:line="240" w:lineRule="auto"/>
        <w:rPr>
          <w:rFonts w:ascii="Times New Roman" w:eastAsia="Times New Roman" w:hAnsi="Times New Roman" w:cs="Times New Roman"/>
          <w:sz w:val="24"/>
          <w:szCs w:val="24"/>
        </w:rPr>
      </w:pPr>
    </w:p>
    <w:p w:rsidR="007425C8" w:rsidRPr="007425C8" w:rsidRDefault="007425C8" w:rsidP="00DC5928">
      <w:pPr>
        <w:spacing w:after="0" w:line="240" w:lineRule="auto"/>
        <w:rPr>
          <w:rFonts w:ascii="Times New Roman" w:eastAsia="Times New Roman" w:hAnsi="Times New Roman" w:cs="Times New Roman"/>
          <w:sz w:val="24"/>
          <w:szCs w:val="24"/>
        </w:rPr>
      </w:pPr>
      <w:r w:rsidRPr="007425C8">
        <w:rPr>
          <w:rFonts w:ascii="Courier New" w:eastAsia="Times New Roman" w:hAnsi="Courier New" w:cs="Courier New"/>
          <w:b/>
          <w:bCs/>
          <w:sz w:val="20"/>
          <w:szCs w:val="20"/>
        </w:rPr>
        <w:t>SPONSORS:</w:t>
      </w:r>
      <w:r>
        <w:rPr>
          <w:rFonts w:ascii="Courier New" w:eastAsia="Times New Roman" w:hAnsi="Courier New" w:cs="Courier New"/>
          <w:b/>
          <w:bCs/>
          <w:sz w:val="20"/>
          <w:szCs w:val="20"/>
        </w:rPr>
        <w:t xml:space="preserve"> </w:t>
      </w:r>
      <w:r>
        <w:rPr>
          <w:rFonts w:ascii="Courier New" w:eastAsia="Times New Roman" w:hAnsi="Courier New" w:cs="Courier New"/>
          <w:sz w:val="20"/>
          <w:szCs w:val="20"/>
        </w:rPr>
        <w:t>USN</w:t>
      </w:r>
    </w:p>
    <w:p w:rsidR="007425C8" w:rsidRPr="007425C8" w:rsidRDefault="007425C8" w:rsidP="00DC5928">
      <w:pPr>
        <w:spacing w:after="0" w:line="240" w:lineRule="auto"/>
        <w:rPr>
          <w:rFonts w:ascii="Times New Roman" w:eastAsia="Times New Roman" w:hAnsi="Times New Roman" w:cs="Times New Roman"/>
          <w:sz w:val="24"/>
          <w:szCs w:val="24"/>
        </w:rPr>
      </w:pPr>
    </w:p>
    <w:p w:rsidR="007425C8" w:rsidRPr="007425C8" w:rsidRDefault="007425C8" w:rsidP="00DC5928">
      <w:pPr>
        <w:spacing w:after="0" w:line="240" w:lineRule="auto"/>
        <w:rPr>
          <w:rFonts w:ascii="Times New Roman" w:eastAsia="Times New Roman" w:hAnsi="Times New Roman" w:cs="Times New Roman"/>
          <w:sz w:val="24"/>
          <w:szCs w:val="24"/>
        </w:rPr>
      </w:pPr>
      <w:r w:rsidRPr="007425C8">
        <w:rPr>
          <w:rFonts w:ascii="Courier New" w:eastAsia="Times New Roman" w:hAnsi="Courier New" w:cs="Courier New"/>
          <w:b/>
          <w:bCs/>
          <w:sz w:val="20"/>
          <w:szCs w:val="20"/>
        </w:rPr>
        <w:t>REMARKS:</w:t>
      </w:r>
    </w:p>
    <w:p w:rsidR="007425C8" w:rsidRPr="007425C8" w:rsidRDefault="007425C8" w:rsidP="00DC5928">
      <w:pPr>
        <w:spacing w:after="0" w:line="240" w:lineRule="auto"/>
        <w:rPr>
          <w:rFonts w:ascii="Times New Roman" w:eastAsia="Times New Roman" w:hAnsi="Times New Roman" w:cs="Times New Roman"/>
          <w:sz w:val="24"/>
          <w:szCs w:val="24"/>
        </w:rPr>
      </w:pPr>
    </w:p>
    <w:p w:rsidR="007425C8" w:rsidRPr="007425C8" w:rsidRDefault="007425C8" w:rsidP="00DC5928">
      <w:pPr>
        <w:spacing w:after="0" w:line="240" w:lineRule="auto"/>
        <w:rPr>
          <w:rFonts w:ascii="Times New Roman" w:eastAsia="Times New Roman" w:hAnsi="Times New Roman" w:cs="Times New Roman"/>
          <w:sz w:val="24"/>
          <w:szCs w:val="24"/>
        </w:rPr>
      </w:pPr>
      <w:r w:rsidRPr="007425C8">
        <w:rPr>
          <w:rFonts w:ascii="Courier New" w:eastAsia="Times New Roman" w:hAnsi="Courier New" w:cs="Courier New"/>
          <w:b/>
          <w:bCs/>
          <w:sz w:val="20"/>
          <w:szCs w:val="20"/>
        </w:rPr>
        <w:t>RELATED DOCUMENTS:</w:t>
      </w:r>
      <w:r>
        <w:rPr>
          <w:rFonts w:ascii="Courier New" w:eastAsia="Times New Roman" w:hAnsi="Courier New" w:cs="Courier New"/>
          <w:b/>
          <w:bCs/>
          <w:sz w:val="20"/>
          <w:szCs w:val="20"/>
        </w:rPr>
        <w:t xml:space="preserve"> </w:t>
      </w:r>
      <w:r>
        <w:rPr>
          <w:rFonts w:ascii="Courier New" w:eastAsia="Times New Roman" w:hAnsi="Courier New" w:cs="Courier New"/>
          <w:sz w:val="20"/>
          <w:szCs w:val="20"/>
        </w:rPr>
        <w:t>None</w:t>
      </w:r>
    </w:p>
    <w:p w:rsidR="007425C8" w:rsidRPr="007425C8" w:rsidRDefault="007425C8" w:rsidP="00DC5928">
      <w:pPr>
        <w:spacing w:after="0" w:line="240" w:lineRule="auto"/>
        <w:rPr>
          <w:rFonts w:ascii="Times New Roman" w:eastAsia="Times New Roman" w:hAnsi="Times New Roman" w:cs="Times New Roman"/>
          <w:sz w:val="24"/>
          <w:szCs w:val="24"/>
        </w:rPr>
      </w:pPr>
    </w:p>
    <w:p w:rsidR="007425C8" w:rsidRPr="007425C8" w:rsidRDefault="007425C8" w:rsidP="00DC5928">
      <w:pPr>
        <w:spacing w:after="0" w:line="240" w:lineRule="auto"/>
        <w:rPr>
          <w:rFonts w:ascii="Times New Roman" w:eastAsia="Times New Roman" w:hAnsi="Times New Roman" w:cs="Times New Roman"/>
          <w:sz w:val="24"/>
          <w:szCs w:val="24"/>
        </w:rPr>
      </w:pPr>
      <w:r w:rsidRPr="007425C8">
        <w:rPr>
          <w:rFonts w:ascii="Courier New" w:eastAsia="Times New Roman" w:hAnsi="Courier New" w:cs="Courier New"/>
          <w:b/>
          <w:bCs/>
          <w:sz w:val="20"/>
          <w:szCs w:val="20"/>
        </w:rPr>
        <w:t>SET FORMAT NOTE:</w:t>
      </w:r>
    </w:p>
    <w:p w:rsidR="007425C8" w:rsidRPr="007425C8" w:rsidRDefault="007425C8" w:rsidP="00DC5928">
      <w:pPr>
        <w:spacing w:after="0" w:line="240" w:lineRule="auto"/>
        <w:rPr>
          <w:rFonts w:ascii="Times New Roman" w:eastAsia="Times New Roman" w:hAnsi="Times New Roman" w:cs="Times New Roman"/>
          <w:sz w:val="24"/>
          <w:szCs w:val="24"/>
        </w:rPr>
      </w:pPr>
    </w:p>
    <w:p w:rsidR="007425C8" w:rsidRPr="007425C8" w:rsidRDefault="007425C8" w:rsidP="00DC5928">
      <w:pPr>
        <w:spacing w:after="0"/>
        <w:rPr>
          <w:rFonts w:ascii="Arial" w:eastAsia="Times New Roman" w:hAnsi="Arial" w:cs="Arial"/>
          <w:sz w:val="20"/>
          <w:szCs w:val="20"/>
        </w:rPr>
      </w:pPr>
      <w:r w:rsidRPr="007425C8">
        <w:rPr>
          <w:rFonts w:ascii="Courier New" w:eastAsia="Times New Roman" w:hAnsi="Courier New" w:cs="Courier New"/>
          <w:b/>
          <w:bCs/>
          <w:sz w:val="20"/>
          <w:szCs w:val="20"/>
        </w:rPr>
        <w:t>EXAMPLE</w:t>
      </w:r>
      <w:proofErr w:type="gramStart"/>
      <w:r w:rsidRPr="007425C8">
        <w:rPr>
          <w:rFonts w:ascii="Courier New" w:eastAsia="Times New Roman" w:hAnsi="Courier New" w:cs="Courier New"/>
          <w:b/>
          <w:bCs/>
          <w:sz w:val="20"/>
          <w:szCs w:val="20"/>
        </w:rPr>
        <w:t>:</w:t>
      </w:r>
      <w:proofErr w:type="gramEnd"/>
      <w:r w:rsidRPr="007425C8">
        <w:rPr>
          <w:rFonts w:ascii="Times New Roman" w:eastAsia="Times New Roman" w:hAnsi="Times New Roman" w:cs="Times New Roman"/>
          <w:sz w:val="24"/>
          <w:szCs w:val="24"/>
        </w:rPr>
        <w:br/>
      </w:r>
      <w:r w:rsidRPr="007425C8">
        <w:rPr>
          <w:rFonts w:ascii="Courier New" w:eastAsia="Times New Roman" w:hAnsi="Courier New" w:cs="Courier New"/>
          <w:sz w:val="20"/>
          <w:szCs w:val="20"/>
          <w:lang w:val="en-GB"/>
        </w:rPr>
        <w:t>PLACEDEF/TOP HAT/4520.35N02126.15E/RENDEZVOUS POINT//</w:t>
      </w:r>
    </w:p>
    <w:p w:rsidR="007425C8" w:rsidRPr="007425C8" w:rsidRDefault="00E562BD" w:rsidP="007425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641.5pt;height:1.5pt" o:hrpct="990" o:hralign="center" o:hrstd="t" o:hrnoshade="t" o:hr="t" fillcolor="black" stroked="f"/>
        </w:pict>
      </w:r>
    </w:p>
    <w:p w:rsidR="007425C8" w:rsidRPr="007425C8" w:rsidRDefault="007425C8" w:rsidP="007425C8">
      <w:pPr>
        <w:spacing w:after="240" w:line="240" w:lineRule="auto"/>
        <w:rPr>
          <w:rFonts w:ascii="Times New Roman" w:eastAsia="Times New Roman" w:hAnsi="Times New Roman" w:cs="Times New Roman"/>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56"/>
        <w:gridCol w:w="1061"/>
        <w:gridCol w:w="3397"/>
        <w:gridCol w:w="7066"/>
        <w:gridCol w:w="1210"/>
      </w:tblGrid>
      <w:tr w:rsidR="007425C8" w:rsidRPr="007425C8" w:rsidTr="001665E4">
        <w:trPr>
          <w:tblHeader/>
          <w:tblCellSpacing w:w="15" w:type="dxa"/>
        </w:trPr>
        <w:tc>
          <w:tcPr>
            <w:tcW w:w="333"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425C8" w:rsidRPr="007425C8" w:rsidRDefault="007425C8" w:rsidP="007425C8">
            <w:pPr>
              <w:spacing w:after="0" w:line="240" w:lineRule="auto"/>
              <w:jc w:val="center"/>
              <w:rPr>
                <w:rFonts w:ascii="Courier New" w:eastAsia="Times New Roman" w:hAnsi="Courier New" w:cs="Courier New"/>
                <w:b/>
                <w:bCs/>
                <w:sz w:val="20"/>
                <w:szCs w:val="20"/>
              </w:rPr>
            </w:pPr>
            <w:r w:rsidRPr="007425C8">
              <w:rPr>
                <w:rFonts w:ascii="Courier New" w:eastAsia="Times New Roman" w:hAnsi="Courier New" w:cs="Courier New"/>
                <w:b/>
                <w:bCs/>
                <w:sz w:val="20"/>
                <w:szCs w:val="20"/>
              </w:rPr>
              <w:t xml:space="preserve">NO </w:t>
            </w:r>
          </w:p>
        </w:tc>
        <w:tc>
          <w:tcPr>
            <w:tcW w:w="377"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425C8" w:rsidRPr="007425C8" w:rsidRDefault="007425C8" w:rsidP="007425C8">
            <w:pPr>
              <w:spacing w:after="0" w:line="240" w:lineRule="auto"/>
              <w:jc w:val="center"/>
              <w:rPr>
                <w:rFonts w:ascii="Courier New" w:eastAsia="Times New Roman" w:hAnsi="Courier New" w:cs="Courier New"/>
                <w:b/>
                <w:bCs/>
                <w:sz w:val="20"/>
                <w:szCs w:val="20"/>
              </w:rPr>
            </w:pPr>
            <w:r w:rsidRPr="007425C8">
              <w:rPr>
                <w:rFonts w:ascii="Courier New" w:eastAsia="Times New Roman" w:hAnsi="Courier New" w:cs="Courier New"/>
                <w:b/>
                <w:bCs/>
                <w:sz w:val="20"/>
                <w:szCs w:val="20"/>
              </w:rPr>
              <w:t xml:space="preserve">OCC </w:t>
            </w:r>
          </w:p>
        </w:tc>
        <w:tc>
          <w:tcPr>
            <w:tcW w:w="123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425C8" w:rsidRPr="007425C8" w:rsidRDefault="007425C8" w:rsidP="007425C8">
            <w:pPr>
              <w:spacing w:after="0" w:line="240" w:lineRule="auto"/>
              <w:jc w:val="center"/>
              <w:rPr>
                <w:rFonts w:ascii="Courier New" w:eastAsia="Times New Roman" w:hAnsi="Courier New" w:cs="Courier New"/>
                <w:b/>
                <w:bCs/>
                <w:sz w:val="20"/>
                <w:szCs w:val="20"/>
              </w:rPr>
            </w:pPr>
            <w:r w:rsidRPr="007425C8">
              <w:rPr>
                <w:rFonts w:ascii="Courier New" w:eastAsia="Times New Roman" w:hAnsi="Courier New" w:cs="Courier New"/>
                <w:b/>
                <w:bCs/>
                <w:sz w:val="20"/>
                <w:szCs w:val="20"/>
              </w:rPr>
              <w:t xml:space="preserve">DESIGNATOR </w:t>
            </w:r>
          </w:p>
        </w:tc>
        <w:tc>
          <w:tcPr>
            <w:tcW w:w="257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425C8" w:rsidRPr="007425C8" w:rsidRDefault="007425C8" w:rsidP="007425C8">
            <w:pPr>
              <w:spacing w:after="0" w:line="240" w:lineRule="auto"/>
              <w:jc w:val="center"/>
              <w:rPr>
                <w:rFonts w:ascii="Courier New" w:eastAsia="Times New Roman" w:hAnsi="Courier New" w:cs="Courier New"/>
                <w:b/>
                <w:bCs/>
                <w:sz w:val="20"/>
                <w:szCs w:val="20"/>
              </w:rPr>
            </w:pPr>
            <w:r w:rsidRPr="007425C8">
              <w:rPr>
                <w:rFonts w:ascii="Courier New" w:eastAsia="Times New Roman" w:hAnsi="Courier New" w:cs="Courier New"/>
                <w:b/>
                <w:bCs/>
                <w:sz w:val="20"/>
                <w:szCs w:val="20"/>
              </w:rPr>
              <w:t xml:space="preserve">EXPLANATION / ALLOWED FORMATS / EXAMPLES </w:t>
            </w:r>
          </w:p>
        </w:tc>
        <w:tc>
          <w:tcPr>
            <w:tcW w:w="425"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425C8" w:rsidRPr="007425C8" w:rsidRDefault="007425C8" w:rsidP="007425C8">
            <w:pPr>
              <w:spacing w:after="0" w:line="240" w:lineRule="auto"/>
              <w:jc w:val="center"/>
              <w:rPr>
                <w:rFonts w:ascii="Courier New" w:eastAsia="Times New Roman" w:hAnsi="Courier New" w:cs="Courier New"/>
                <w:b/>
                <w:bCs/>
                <w:sz w:val="20"/>
                <w:szCs w:val="20"/>
              </w:rPr>
            </w:pPr>
            <w:r w:rsidRPr="007425C8">
              <w:rPr>
                <w:rFonts w:ascii="Courier New" w:eastAsia="Times New Roman" w:hAnsi="Courier New" w:cs="Courier New"/>
                <w:b/>
                <w:bCs/>
                <w:sz w:val="20"/>
                <w:szCs w:val="20"/>
              </w:rPr>
              <w:t xml:space="preserve">FLD-DESC </w:t>
            </w:r>
          </w:p>
        </w:tc>
      </w:tr>
      <w:tr w:rsidR="007425C8" w:rsidRPr="007425C8" w:rsidTr="001665E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7425C8" w:rsidRPr="007425C8" w:rsidRDefault="007425C8" w:rsidP="007425C8">
            <w:pPr>
              <w:spacing w:after="0" w:line="240" w:lineRule="auto"/>
              <w:rPr>
                <w:rFonts w:ascii="Courier New" w:eastAsia="Times New Roman" w:hAnsi="Courier New" w:cs="Courier New"/>
                <w:sz w:val="20"/>
                <w:szCs w:val="20"/>
              </w:rPr>
            </w:pPr>
            <w:r w:rsidRPr="007425C8">
              <w:rPr>
                <w:rFonts w:ascii="Courier New" w:eastAsia="Times New Roman" w:hAnsi="Courier New" w:cs="Courier New"/>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7425C8" w:rsidRPr="007425C8" w:rsidRDefault="007425C8" w:rsidP="007425C8">
            <w:pPr>
              <w:spacing w:after="0" w:line="240" w:lineRule="auto"/>
              <w:jc w:val="center"/>
              <w:rPr>
                <w:rFonts w:ascii="Courier New" w:eastAsia="Times New Roman" w:hAnsi="Courier New" w:cs="Courier New"/>
                <w:sz w:val="20"/>
                <w:szCs w:val="20"/>
              </w:rPr>
            </w:pPr>
            <w:r w:rsidRPr="007425C8">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7425C8" w:rsidRPr="007425C8" w:rsidRDefault="00DC5928" w:rsidP="00DC5928">
            <w:pPr>
              <w:keepNext/>
              <w:spacing w:after="0" w:line="240" w:lineRule="auto"/>
              <w:rPr>
                <w:rFonts w:ascii="Courier New" w:eastAsia="Times New Roman" w:hAnsi="Courier New" w:cs="Courier New"/>
                <w:sz w:val="20"/>
                <w:szCs w:val="20"/>
              </w:rPr>
            </w:pPr>
            <w:r w:rsidRPr="00DC5928">
              <w:rPr>
                <w:rFonts w:ascii="Courier New" w:eastAsia="Times New Roman" w:hAnsi="Courier New" w:cs="Courier New"/>
                <w:b/>
                <w:bCs/>
                <w:sz w:val="20"/>
                <w:szCs w:val="20"/>
                <w:lang w:val="en-GB"/>
              </w:rPr>
              <w:t>PLACE NAME</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DC5928" w:rsidRPr="001665E4" w:rsidRDefault="00DC5928" w:rsidP="00DC5928">
            <w:pPr>
              <w:rPr>
                <w:rFonts w:ascii="Courier New" w:eastAsia="Times New Roman" w:hAnsi="Courier New" w:cs="Courier New"/>
                <w:sz w:val="20"/>
                <w:szCs w:val="20"/>
              </w:rPr>
            </w:pPr>
            <w:r w:rsidRPr="001665E4">
              <w:rPr>
                <w:rFonts w:ascii="Courier New" w:hAnsi="Courier New" w:cs="Courier New"/>
                <w:sz w:val="20"/>
                <w:szCs w:val="20"/>
                <w:lang w:val="en-GB"/>
              </w:rPr>
              <w:t>The name of the place of own military and auxiliary vessels.</w:t>
            </w:r>
            <w:r w:rsidR="007425C8" w:rsidRPr="007425C8">
              <w:rPr>
                <w:rFonts w:ascii="Courier New" w:eastAsia="Times New Roman" w:hAnsi="Courier New" w:cs="Courier New"/>
                <w:sz w:val="20"/>
                <w:szCs w:val="20"/>
              </w:rPr>
              <w:br/>
            </w:r>
            <w:r w:rsidRPr="001665E4">
              <w:rPr>
                <w:rFonts w:ascii="Courier New" w:eastAsia="Times New Roman" w:hAnsi="Courier New" w:cs="Courier New"/>
                <w:sz w:val="20"/>
                <w:szCs w:val="20"/>
              </w:rPr>
              <w:t>(F/F 500/351, PLACE NAME, EXTENDED)</w:t>
            </w:r>
            <w:r w:rsidR="007425C8" w:rsidRPr="007425C8">
              <w:rPr>
                <w:rFonts w:ascii="Courier New" w:eastAsia="Times New Roman" w:hAnsi="Courier New" w:cs="Courier New"/>
                <w:sz w:val="20"/>
                <w:szCs w:val="20"/>
              </w:rPr>
              <w:br/>
              <w:t xml:space="preserve">ALLOWABLE ENTRIES: </w:t>
            </w:r>
            <w:r w:rsidRPr="001665E4">
              <w:rPr>
                <w:rFonts w:ascii="Courier New" w:eastAsia="Times New Roman" w:hAnsi="Courier New" w:cs="Courier New"/>
                <w:sz w:val="20"/>
                <w:szCs w:val="20"/>
                <w:lang w:val="en-GB"/>
              </w:rPr>
              <w:t>[\-\.,\(\)\?A-Z0-9&amp;#x20;]{1,54}</w:t>
            </w:r>
          </w:p>
          <w:p w:rsidR="007425C8" w:rsidRPr="007425C8" w:rsidRDefault="00DC5928" w:rsidP="007425C8">
            <w:pPr>
              <w:spacing w:after="240" w:line="240" w:lineRule="auto"/>
              <w:rPr>
                <w:rFonts w:ascii="Courier New" w:eastAsia="Times New Roman" w:hAnsi="Courier New" w:cs="Courier New"/>
                <w:sz w:val="20"/>
                <w:szCs w:val="20"/>
              </w:rPr>
            </w:pPr>
            <w:r w:rsidRPr="001665E4">
              <w:rPr>
                <w:rFonts w:ascii="Courier New" w:eastAsia="Times New Roman" w:hAnsi="Courier New" w:cs="Courier New"/>
                <w:sz w:val="20"/>
                <w:szCs w:val="20"/>
              </w:rPr>
              <w:t>EXAMPLE: /TOP HAT</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hideMark/>
          </w:tcPr>
          <w:p w:rsidR="007425C8" w:rsidRPr="007425C8" w:rsidRDefault="007425C8" w:rsidP="007425C8">
            <w:pPr>
              <w:spacing w:after="0" w:line="240" w:lineRule="auto"/>
              <w:rPr>
                <w:rFonts w:ascii="Courier New" w:eastAsia="Times New Roman" w:hAnsi="Courier New" w:cs="Courier New"/>
                <w:sz w:val="20"/>
                <w:szCs w:val="20"/>
              </w:rPr>
            </w:pPr>
          </w:p>
        </w:tc>
      </w:tr>
      <w:tr w:rsidR="00DC5928" w:rsidRPr="001665E4" w:rsidTr="001665E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rPr>
                <w:rFonts w:ascii="Courier New" w:eastAsia="Times New Roman" w:hAnsi="Courier New" w:cs="Courier New"/>
                <w:sz w:val="20"/>
                <w:szCs w:val="20"/>
              </w:rPr>
            </w:pPr>
            <w:r w:rsidRPr="001665E4">
              <w:rPr>
                <w:rFonts w:ascii="Courier New" w:eastAsia="Times New Roman" w:hAnsi="Courier New" w:cs="Courier New"/>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jc w:val="center"/>
              <w:rPr>
                <w:rFonts w:ascii="Courier New" w:eastAsia="Times New Roman" w:hAnsi="Courier New" w:cs="Courier New"/>
                <w:b/>
                <w:bCs/>
                <w:color w:val="FF0000"/>
                <w:sz w:val="20"/>
                <w:szCs w:val="20"/>
              </w:rPr>
            </w:pPr>
            <w:r w:rsidRPr="007425C8">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DC5928">
            <w:pPr>
              <w:keepNext/>
              <w:spacing w:after="0" w:line="240" w:lineRule="auto"/>
              <w:rPr>
                <w:rFonts w:ascii="Courier New" w:eastAsia="Times New Roman" w:hAnsi="Courier New" w:cs="Courier New"/>
                <w:b/>
                <w:bCs/>
                <w:sz w:val="20"/>
                <w:szCs w:val="20"/>
                <w:lang w:val="en-GB"/>
              </w:rPr>
            </w:pPr>
            <w:r w:rsidRPr="001665E4">
              <w:rPr>
                <w:rFonts w:ascii="Courier New" w:eastAsia="Times New Roman" w:hAnsi="Courier New" w:cs="Courier New"/>
                <w:b/>
                <w:bCs/>
                <w:sz w:val="20"/>
                <w:szCs w:val="20"/>
                <w:lang w:val="en-GB"/>
              </w:rPr>
              <w:t>PLACE</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DC5928">
            <w:pPr>
              <w:rPr>
                <w:rFonts w:ascii="Courier New" w:hAnsi="Courier New" w:cs="Courier New"/>
                <w:sz w:val="20"/>
                <w:szCs w:val="20"/>
                <w:lang w:val="en-GB"/>
              </w:rPr>
            </w:pPr>
            <w:r w:rsidRPr="001665E4">
              <w:rPr>
                <w:rFonts w:ascii="Courier New" w:hAnsi="Courier New" w:cs="Courier New"/>
                <w:sz w:val="20"/>
                <w:szCs w:val="20"/>
                <w:lang w:val="en-GB"/>
              </w:rPr>
              <w:t>The geographical location of the place.</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rPr>
                <w:rFonts w:ascii="Courier New" w:eastAsia="Times New Roman" w:hAnsi="Courier New" w:cs="Courier New"/>
                <w:sz w:val="20"/>
                <w:szCs w:val="20"/>
              </w:rPr>
            </w:pPr>
          </w:p>
        </w:tc>
      </w:tr>
      <w:tr w:rsidR="00DC5928" w:rsidRPr="001665E4" w:rsidTr="001665E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jc w:val="center"/>
              <w:rPr>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DC5928">
            <w:pPr>
              <w:keepNext/>
              <w:spacing w:after="0" w:line="240" w:lineRule="auto"/>
              <w:rPr>
                <w:rFonts w:ascii="Courier New" w:eastAsia="Times New Roman" w:hAnsi="Courier New" w:cs="Courier New"/>
                <w:b/>
                <w:bCs/>
                <w:sz w:val="20"/>
                <w:szCs w:val="20"/>
                <w:lang w:val="en-GB"/>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DC5928">
            <w:pPr>
              <w:pStyle w:val="ListParagraph"/>
              <w:numPr>
                <w:ilvl w:val="0"/>
                <w:numId w:val="10"/>
              </w:numPr>
              <w:rPr>
                <w:b w:val="0"/>
                <w:sz w:val="20"/>
                <w:szCs w:val="20"/>
                <w:lang w:val="en-GB"/>
              </w:rPr>
            </w:pPr>
            <w:r w:rsidRPr="001665E4">
              <w:rPr>
                <w:b w:val="0"/>
                <w:sz w:val="20"/>
                <w:szCs w:val="20"/>
                <w:lang w:val="en-GB"/>
              </w:rPr>
              <w:t xml:space="preserve">LATITUDE AND LONGITUDE, MINUTES, 0-4 DECIMAL </w:t>
            </w:r>
            <w:proofErr w:type="gramStart"/>
            <w:r w:rsidRPr="001665E4">
              <w:rPr>
                <w:b w:val="0"/>
                <w:sz w:val="20"/>
                <w:szCs w:val="20"/>
                <w:lang w:val="en-GB"/>
              </w:rPr>
              <w:t>PLACES</w:t>
            </w:r>
            <w:proofErr w:type="gramEnd"/>
            <w:r w:rsidR="001665E4">
              <w:rPr>
                <w:b w:val="0"/>
                <w:sz w:val="20"/>
                <w:szCs w:val="20"/>
                <w:lang w:val="en-GB"/>
              </w:rPr>
              <w:br/>
              <w:t>(F/F 154/1)</w:t>
            </w:r>
            <w:r w:rsidRPr="001665E4">
              <w:rPr>
                <w:b w:val="0"/>
                <w:sz w:val="20"/>
                <w:szCs w:val="20"/>
                <w:lang w:val="en-GB"/>
              </w:rPr>
              <w:br/>
            </w:r>
            <w:r w:rsidRPr="001665E4">
              <w:rPr>
                <w:b w:val="0"/>
                <w:sz w:val="20"/>
                <w:szCs w:val="20"/>
              </w:rPr>
              <w:t>The intersecting lines of latitude and longitude which determine the geographical position of any place on the earth's surface, expressed in floating point minutes. First is the Latitude, Degrees, 00 to 90. Second is the Latitude, Minutes, 0-4 Decimal Places, 00 to 59.9999. Third is N for North or S for South. Fourth is the Longitude, Degrees, 000 to 180. Fifth is the Longitude, Minutes, 0-4 Decimal Places, 00 to 59.9999. Sixth is E for East or W for West.</w:t>
            </w:r>
            <w:r w:rsidRPr="001665E4">
              <w:rPr>
                <w:b w:val="0"/>
                <w:sz w:val="20"/>
                <w:szCs w:val="20"/>
              </w:rPr>
              <w:br/>
            </w:r>
            <w:r w:rsidRPr="001665E4">
              <w:rPr>
                <w:b w:val="0"/>
                <w:sz w:val="20"/>
                <w:szCs w:val="20"/>
              </w:rPr>
              <w:br/>
              <w:t xml:space="preserve">ALLOWABLE ENTRIES: </w:t>
            </w:r>
            <w:r w:rsidRPr="001665E4">
              <w:rPr>
                <w:b w:val="0"/>
                <w:color w:val="800000"/>
                <w:sz w:val="20"/>
                <w:szCs w:val="20"/>
              </w:rPr>
              <w:t>([0-8][0-9][0-5][0-9](\.[0-9]{1,4}){0,1}|9000)(N|S)((0[0-9]{2}|1[0-7][0-9])[0-5][0-9](\.[0-9]{1,4}){0,1}|18000)(E|W)</w:t>
            </w:r>
            <w:r w:rsidRPr="001665E4">
              <w:rPr>
                <w:b w:val="0"/>
                <w:color w:val="800000"/>
                <w:sz w:val="20"/>
                <w:szCs w:val="20"/>
              </w:rPr>
              <w:br/>
              <w:t>(0000 to 8959.9999 or 9000) Followed by N or S. Followed by 00000 to 17959.9999 or 18000) Followed by E or W.</w:t>
            </w:r>
          </w:p>
          <w:p w:rsidR="00DC5928" w:rsidRPr="001665E4" w:rsidRDefault="00DC5928" w:rsidP="00DC5928">
            <w:pPr>
              <w:pStyle w:val="ListParagraph"/>
              <w:rPr>
                <w:b w:val="0"/>
                <w:sz w:val="20"/>
                <w:szCs w:val="20"/>
                <w:lang w:val="en-GB"/>
              </w:rPr>
            </w:pPr>
          </w:p>
          <w:p w:rsidR="00DC5928" w:rsidRPr="001665E4" w:rsidRDefault="00DC5928" w:rsidP="00DC5928">
            <w:pPr>
              <w:pStyle w:val="ListParagraph"/>
              <w:rPr>
                <w:b w:val="0"/>
                <w:sz w:val="20"/>
                <w:szCs w:val="20"/>
                <w:lang w:val="en-GB"/>
              </w:rPr>
            </w:pPr>
            <w:r w:rsidRPr="001665E4">
              <w:rPr>
                <w:b w:val="0"/>
                <w:sz w:val="20"/>
                <w:szCs w:val="20"/>
                <w:lang w:val="en-GB"/>
              </w:rPr>
              <w:t xml:space="preserve">EXAMPLE: </w:t>
            </w:r>
            <w:r w:rsidRPr="001665E4">
              <w:rPr>
                <w:rFonts w:eastAsia="Times New Roman"/>
                <w:b w:val="0"/>
                <w:sz w:val="20"/>
                <w:szCs w:val="20"/>
                <w:lang w:val="en-GB"/>
              </w:rPr>
              <w:t>/4520.35N02126.15E</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rPr>
                <w:rFonts w:ascii="Courier New" w:eastAsia="Times New Roman" w:hAnsi="Courier New" w:cs="Courier New"/>
                <w:sz w:val="20"/>
                <w:szCs w:val="20"/>
              </w:rPr>
            </w:pPr>
          </w:p>
        </w:tc>
      </w:tr>
      <w:tr w:rsidR="00DC5928" w:rsidRPr="001665E4" w:rsidTr="001665E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jc w:val="center"/>
              <w:rPr>
                <w:rFonts w:ascii="Courier New" w:eastAsia="Times New Roman" w:hAnsi="Courier New" w:cs="Courier New"/>
                <w:b/>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DC5928">
            <w:pPr>
              <w:keepNext/>
              <w:spacing w:after="0" w:line="240" w:lineRule="auto"/>
              <w:rPr>
                <w:rFonts w:ascii="Courier New" w:eastAsia="Times New Roman" w:hAnsi="Courier New" w:cs="Courier New"/>
                <w:b/>
                <w:bCs/>
                <w:sz w:val="20"/>
                <w:szCs w:val="20"/>
                <w:lang w:val="en-GB"/>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DC5928">
            <w:pPr>
              <w:pStyle w:val="ListParagraph"/>
              <w:numPr>
                <w:ilvl w:val="0"/>
                <w:numId w:val="10"/>
              </w:numPr>
              <w:rPr>
                <w:b w:val="0"/>
                <w:sz w:val="20"/>
                <w:szCs w:val="20"/>
                <w:lang w:val="en-GB"/>
              </w:rPr>
            </w:pPr>
            <w:r w:rsidRPr="001665E4">
              <w:rPr>
                <w:b w:val="0"/>
                <w:sz w:val="20"/>
                <w:szCs w:val="20"/>
              </w:rPr>
              <w:t>MGRS-UTM 1-</w:t>
            </w:r>
            <w:proofErr w:type="gramStart"/>
            <w:r w:rsidRPr="001665E4">
              <w:rPr>
                <w:b w:val="0"/>
                <w:sz w:val="20"/>
                <w:szCs w:val="20"/>
              </w:rPr>
              <w:t>METER</w:t>
            </w:r>
            <w:proofErr w:type="gramEnd"/>
            <w:r w:rsidR="001665E4">
              <w:rPr>
                <w:b w:val="0"/>
                <w:sz w:val="20"/>
                <w:szCs w:val="20"/>
                <w:u w:val="single"/>
              </w:rPr>
              <w:br/>
            </w:r>
            <w:r w:rsidR="001665E4" w:rsidRPr="001665E4">
              <w:rPr>
                <w:b w:val="0"/>
                <w:sz w:val="20"/>
                <w:szCs w:val="20"/>
              </w:rPr>
              <w:t>(F/F 330/1)</w:t>
            </w:r>
            <w:r w:rsidRPr="001665E4">
              <w:rPr>
                <w:b w:val="0"/>
                <w:sz w:val="20"/>
                <w:szCs w:val="20"/>
              </w:rPr>
              <w:br/>
              <w:t>The Military Grid Reference System (MGRS) is an alpha-numeric system for expressing Universal Transverse Mercator (UTM). A single alpha-numeric value references a position that is unique for the entire earth.</w:t>
            </w:r>
            <w:r w:rsidRPr="001665E4">
              <w:rPr>
                <w:b w:val="0"/>
                <w:sz w:val="20"/>
                <w:szCs w:val="20"/>
              </w:rPr>
              <w:br/>
            </w:r>
            <w:r w:rsidRPr="001665E4">
              <w:rPr>
                <w:b w:val="0"/>
                <w:sz w:val="20"/>
                <w:szCs w:val="20"/>
              </w:rPr>
              <w:br/>
              <w:t xml:space="preserve">ALLOWABLE ENTRIES: </w:t>
            </w:r>
            <w:r w:rsidRPr="001665E4">
              <w:rPr>
                <w:b w:val="0"/>
                <w:color w:val="800000"/>
                <w:sz w:val="20"/>
                <w:szCs w:val="20"/>
              </w:rPr>
              <w:t>(0[1-9]|[1-5][0-9]|60)([C-HJ-NP-X])([A-HJ-NP-Z])([A-HJ-NP-V])([0-9]{5}[0-9]{5})</w:t>
            </w:r>
            <w:r w:rsidRPr="001665E4">
              <w:rPr>
                <w:b w:val="0"/>
                <w:color w:val="800000"/>
                <w:sz w:val="20"/>
                <w:szCs w:val="20"/>
              </w:rPr>
              <w:br/>
            </w:r>
            <w:r w:rsidRPr="001665E4">
              <w:rPr>
                <w:b w:val="0"/>
                <w:color w:val="800000"/>
                <w:sz w:val="20"/>
                <w:szCs w:val="20"/>
              </w:rPr>
              <w:lastRenderedPageBreak/>
              <w:t xml:space="preserve">The first element is a 2 digit number representing the UTM zone, in values from 01 to 60; leading zeroes are included. The second element is a single letter representing the band of latitude beginning at 80°S and proceeding northward; the 20 bands are lettered C through X, omitting I and O. The third element is a pair of letters representing one of the 100,000-meter grid squares within the grid zone; the first letter of the pair allows the letters A through Z, omitting </w:t>
            </w:r>
            <w:proofErr w:type="gramStart"/>
            <w:r w:rsidRPr="001665E4">
              <w:rPr>
                <w:b w:val="0"/>
                <w:color w:val="800000"/>
                <w:sz w:val="20"/>
                <w:szCs w:val="20"/>
              </w:rPr>
              <w:t>I</w:t>
            </w:r>
            <w:proofErr w:type="gramEnd"/>
            <w:r w:rsidRPr="001665E4">
              <w:rPr>
                <w:b w:val="0"/>
                <w:color w:val="800000"/>
                <w:sz w:val="20"/>
                <w:szCs w:val="20"/>
              </w:rPr>
              <w:t xml:space="preserve"> and O; the second letter of the pair allows the letters A through V, omitting I and O. The fourth element is a 10-digit number representing the Easting and Northing values within the 100,000-meter grid square (5-digit Easting, 5-digit Northing).</w:t>
            </w:r>
            <w:r w:rsidRPr="001665E4">
              <w:rPr>
                <w:b w:val="0"/>
                <w:color w:val="800000"/>
                <w:sz w:val="20"/>
                <w:szCs w:val="20"/>
              </w:rPr>
              <w:br/>
            </w:r>
            <w:r w:rsidRPr="001665E4">
              <w:rPr>
                <w:b w:val="0"/>
                <w:color w:val="800000"/>
                <w:sz w:val="20"/>
                <w:szCs w:val="20"/>
              </w:rPr>
              <w:br/>
            </w:r>
            <w:r w:rsidRPr="001665E4">
              <w:rPr>
                <w:b w:val="0"/>
                <w:color w:val="000000" w:themeColor="text1"/>
                <w:sz w:val="20"/>
                <w:szCs w:val="20"/>
              </w:rPr>
              <w:t>EXAMPLE: /MGRS:32WDL1234512345</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rPr>
                <w:rFonts w:ascii="Courier New" w:eastAsia="Times New Roman" w:hAnsi="Courier New" w:cs="Courier New"/>
                <w:sz w:val="20"/>
                <w:szCs w:val="20"/>
              </w:rPr>
            </w:pPr>
            <w:r w:rsidRPr="001665E4">
              <w:rPr>
                <w:rFonts w:ascii="Courier New" w:eastAsia="Times New Roman" w:hAnsi="Courier New" w:cs="Courier New"/>
                <w:sz w:val="20"/>
                <w:szCs w:val="20"/>
              </w:rPr>
              <w:lastRenderedPageBreak/>
              <w:t>MGRS</w:t>
            </w:r>
          </w:p>
        </w:tc>
      </w:tr>
      <w:tr w:rsidR="00DC5928" w:rsidRPr="001665E4" w:rsidTr="001665E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rPr>
                <w:rFonts w:ascii="Courier New" w:eastAsia="Times New Roman" w:hAnsi="Courier New" w:cs="Courier New"/>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7425C8">
            <w:pPr>
              <w:spacing w:after="0" w:line="240" w:lineRule="auto"/>
              <w:jc w:val="center"/>
              <w:rPr>
                <w:rFonts w:ascii="Courier New" w:eastAsia="Times New Roman" w:hAnsi="Courier New" w:cs="Courier New"/>
                <w:bCs/>
                <w:color w:val="FF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DC5928" w:rsidP="00DC5928">
            <w:pPr>
              <w:keepNext/>
              <w:spacing w:after="0" w:line="240" w:lineRule="auto"/>
              <w:rPr>
                <w:rFonts w:ascii="Courier New" w:eastAsia="Times New Roman" w:hAnsi="Courier New" w:cs="Courier New"/>
                <w:bCs/>
                <w:sz w:val="20"/>
                <w:szCs w:val="20"/>
                <w:lang w:val="en-GB"/>
              </w:rPr>
            </w:pP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1665E4" w:rsidP="001665E4">
            <w:pPr>
              <w:pStyle w:val="ListParagraph"/>
              <w:numPr>
                <w:ilvl w:val="0"/>
                <w:numId w:val="10"/>
              </w:numPr>
              <w:rPr>
                <w:b w:val="0"/>
                <w:sz w:val="20"/>
                <w:szCs w:val="20"/>
                <w:lang w:val="en-GB"/>
              </w:rPr>
            </w:pPr>
            <w:r w:rsidRPr="001665E4">
              <w:rPr>
                <w:b w:val="0"/>
                <w:sz w:val="20"/>
                <w:szCs w:val="20"/>
              </w:rPr>
              <w:t xml:space="preserve">NATIONAL GRID SYSTEM </w:t>
            </w:r>
            <w:proofErr w:type="gramStart"/>
            <w:r w:rsidRPr="001665E4">
              <w:rPr>
                <w:b w:val="0"/>
                <w:sz w:val="20"/>
                <w:szCs w:val="20"/>
              </w:rPr>
              <w:t>COORDINATES</w:t>
            </w:r>
            <w:proofErr w:type="gramEnd"/>
            <w:r>
              <w:rPr>
                <w:b w:val="0"/>
                <w:sz w:val="20"/>
                <w:szCs w:val="20"/>
              </w:rPr>
              <w:br/>
              <w:t>(F/F 2613/1)</w:t>
            </w:r>
            <w:r w:rsidRPr="001665E4">
              <w:rPr>
                <w:b w:val="0"/>
                <w:sz w:val="20"/>
                <w:szCs w:val="20"/>
              </w:rPr>
              <w:br/>
              <w:t>The national grid reference system or spatial referencing system is a geospatial set of coordinates that are set by governments to set map and other geographic tools with.</w:t>
            </w:r>
            <w:r w:rsidRPr="001665E4">
              <w:rPr>
                <w:b w:val="0"/>
                <w:sz w:val="20"/>
                <w:szCs w:val="20"/>
              </w:rPr>
              <w:br/>
            </w:r>
            <w:r w:rsidRPr="001665E4">
              <w:rPr>
                <w:b w:val="0"/>
                <w:sz w:val="20"/>
                <w:szCs w:val="20"/>
              </w:rPr>
              <w:br/>
              <w:t xml:space="preserve">ALLOWABLE ENTRIES: </w:t>
            </w:r>
            <w:r w:rsidRPr="001665E4">
              <w:rPr>
                <w:b w:val="0"/>
                <w:color w:val="800000"/>
                <w:sz w:val="20"/>
                <w:szCs w:val="20"/>
              </w:rPr>
              <w:t>[\-A-Za-z0-9]{1,20}</w:t>
            </w:r>
            <w:r w:rsidRPr="001665E4">
              <w:rPr>
                <w:b w:val="0"/>
                <w:color w:val="800000"/>
                <w:sz w:val="20"/>
                <w:szCs w:val="20"/>
              </w:rPr>
              <w:br/>
            </w:r>
            <w:r w:rsidRPr="001665E4">
              <w:rPr>
                <w:b w:val="0"/>
                <w:color w:val="800000"/>
                <w:sz w:val="20"/>
                <w:szCs w:val="20"/>
              </w:rPr>
              <w:br/>
            </w:r>
            <w:r w:rsidRPr="001665E4">
              <w:rPr>
                <w:b w:val="0"/>
                <w:color w:val="000000" w:themeColor="text1"/>
                <w:sz w:val="20"/>
                <w:szCs w:val="20"/>
              </w:rPr>
              <w:t>EXAMPLE: /GRID:123ABC123abc</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DC5928" w:rsidRPr="001665E4" w:rsidRDefault="001665E4" w:rsidP="007425C8">
            <w:pPr>
              <w:spacing w:after="0" w:line="240" w:lineRule="auto"/>
              <w:rPr>
                <w:rFonts w:ascii="Courier New" w:eastAsia="Times New Roman" w:hAnsi="Courier New" w:cs="Courier New"/>
                <w:sz w:val="20"/>
                <w:szCs w:val="20"/>
              </w:rPr>
            </w:pPr>
            <w:r w:rsidRPr="001665E4">
              <w:rPr>
                <w:rFonts w:ascii="Courier New" w:eastAsia="Times New Roman" w:hAnsi="Courier New" w:cs="Courier New"/>
                <w:sz w:val="20"/>
                <w:szCs w:val="20"/>
              </w:rPr>
              <w:t>GRID</w:t>
            </w:r>
          </w:p>
        </w:tc>
      </w:tr>
      <w:tr w:rsidR="001665E4" w:rsidRPr="001665E4" w:rsidTr="001665E4">
        <w:trPr>
          <w:trHeight w:val="75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665E4" w:rsidRPr="001665E4" w:rsidRDefault="001665E4" w:rsidP="00C5629B">
            <w:pPr>
              <w:spacing w:after="0" w:line="240" w:lineRule="auto"/>
              <w:rPr>
                <w:rFonts w:ascii="Courier New" w:eastAsia="Times New Roman" w:hAnsi="Courier New" w:cs="Courier New"/>
                <w:sz w:val="20"/>
                <w:szCs w:val="20"/>
              </w:rPr>
            </w:pPr>
            <w:r w:rsidRPr="001665E4">
              <w:rPr>
                <w:rFonts w:ascii="Courier New" w:eastAsia="Times New Roman" w:hAnsi="Courier New" w:cs="Courier New"/>
                <w:sz w:val="20"/>
                <w:szCs w:val="20"/>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665E4" w:rsidRPr="001665E4" w:rsidRDefault="001665E4" w:rsidP="00C5629B">
            <w:pPr>
              <w:spacing w:after="0" w:line="240" w:lineRule="auto"/>
              <w:jc w:val="center"/>
              <w:rPr>
                <w:rFonts w:ascii="Courier New" w:eastAsia="Times New Roman" w:hAnsi="Courier New" w:cs="Courier New"/>
                <w:b/>
                <w:bCs/>
                <w:color w:val="FF0000"/>
                <w:sz w:val="20"/>
                <w:szCs w:val="20"/>
              </w:rPr>
            </w:pPr>
            <w:r w:rsidRPr="007425C8">
              <w:rPr>
                <w:rFonts w:ascii="Courier New" w:eastAsia="Times New Roman" w:hAnsi="Courier New" w:cs="Courier New"/>
                <w:b/>
                <w:bCs/>
                <w:color w:val="FF0000"/>
                <w:sz w:val="20"/>
                <w:szCs w:val="20"/>
              </w:rPr>
              <w:t>M</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665E4" w:rsidRPr="001665E4" w:rsidRDefault="001665E4" w:rsidP="00C5629B">
            <w:pPr>
              <w:keepNext/>
              <w:spacing w:after="0" w:line="240" w:lineRule="auto"/>
              <w:rPr>
                <w:rFonts w:ascii="Courier New" w:eastAsia="Times New Roman" w:hAnsi="Courier New" w:cs="Courier New"/>
                <w:b/>
                <w:bCs/>
                <w:sz w:val="20"/>
                <w:szCs w:val="20"/>
                <w:lang w:val="en-GB"/>
              </w:rPr>
            </w:pPr>
            <w:r w:rsidRPr="001665E4">
              <w:rPr>
                <w:rFonts w:ascii="Courier New" w:eastAsia="Times New Roman" w:hAnsi="Courier New" w:cs="Courier New"/>
                <w:b/>
                <w:bCs/>
                <w:sz w:val="20"/>
                <w:szCs w:val="20"/>
                <w:lang w:val="en-GB"/>
              </w:rPr>
              <w:t>PLACE FUNCTION</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665E4" w:rsidRPr="001665E4" w:rsidRDefault="001665E4" w:rsidP="001665E4">
            <w:pPr>
              <w:rPr>
                <w:rFonts w:ascii="Courier New" w:hAnsi="Courier New" w:cs="Courier New"/>
                <w:sz w:val="20"/>
                <w:szCs w:val="20"/>
                <w:lang w:val="en-GB"/>
              </w:rPr>
            </w:pPr>
            <w:r w:rsidRPr="001665E4">
              <w:rPr>
                <w:rFonts w:ascii="Courier New" w:hAnsi="Courier New" w:cs="Courier New"/>
                <w:sz w:val="20"/>
                <w:szCs w:val="20"/>
                <w:lang w:val="en-GB"/>
              </w:rPr>
              <w:t>The purpose or function of the associated place name.</w:t>
            </w:r>
            <w:r>
              <w:rPr>
                <w:rFonts w:ascii="Courier New" w:hAnsi="Courier New" w:cs="Courier New"/>
                <w:sz w:val="20"/>
                <w:szCs w:val="20"/>
                <w:lang w:val="en-GB"/>
              </w:rPr>
              <w:br/>
              <w:t>(F/F 396/xxx)</w:t>
            </w:r>
            <w:r>
              <w:rPr>
                <w:rFonts w:ascii="Courier New" w:hAnsi="Courier New" w:cs="Courier New"/>
                <w:sz w:val="20"/>
                <w:szCs w:val="20"/>
                <w:lang w:val="en-GB"/>
              </w:rPr>
              <w:br/>
            </w:r>
            <w:r>
              <w:rPr>
                <w:rFonts w:ascii="Courier New" w:hAnsi="Courier New" w:cs="Courier New"/>
                <w:sz w:val="20"/>
                <w:szCs w:val="20"/>
                <w:lang w:val="en-GB"/>
              </w:rPr>
              <w:br/>
            </w:r>
            <w:r w:rsidRPr="001665E4">
              <w:rPr>
                <w:rFonts w:ascii="Courier New" w:hAnsi="Courier New" w:cs="Courier New"/>
                <w:sz w:val="20"/>
                <w:szCs w:val="20"/>
                <w:lang w:val="en-GB"/>
              </w:rPr>
              <w:t>EXAMPLE: /RENDEZVOUS POINT</w:t>
            </w:r>
          </w:p>
        </w:tc>
        <w:tc>
          <w:tcPr>
            <w:tcW w:w="0" w:type="auto"/>
            <w:tcBorders>
              <w:top w:val="outset" w:sz="6" w:space="0" w:color="auto"/>
              <w:left w:val="outset" w:sz="6" w:space="0" w:color="auto"/>
              <w:bottom w:val="outset" w:sz="6" w:space="0" w:color="auto"/>
              <w:right w:val="outset" w:sz="6" w:space="0" w:color="auto"/>
            </w:tcBorders>
            <w:shd w:val="clear" w:color="auto" w:fill="FFFFF0"/>
            <w:tcMar>
              <w:top w:w="15" w:type="dxa"/>
              <w:left w:w="15" w:type="dxa"/>
              <w:bottom w:w="15" w:type="dxa"/>
              <w:right w:w="15" w:type="dxa"/>
            </w:tcMar>
            <w:vAlign w:val="center"/>
          </w:tcPr>
          <w:p w:rsidR="001665E4" w:rsidRPr="001665E4" w:rsidRDefault="001665E4" w:rsidP="00C5629B">
            <w:pPr>
              <w:spacing w:after="0" w:line="240" w:lineRule="auto"/>
              <w:rPr>
                <w:rFonts w:ascii="Courier New" w:eastAsia="Times New Roman" w:hAnsi="Courier New" w:cs="Courier New"/>
                <w:sz w:val="20"/>
                <w:szCs w:val="20"/>
              </w:rPr>
            </w:pPr>
          </w:p>
        </w:tc>
      </w:tr>
    </w:tbl>
    <w:p w:rsidR="007A2971" w:rsidRDefault="007A2971" w:rsidP="004F214E">
      <w:pPr>
        <w:spacing w:after="0"/>
        <w:rPr>
          <w:rFonts w:ascii="Courier New" w:hAnsi="Courier New" w:cs="Courier New"/>
          <w:sz w:val="20"/>
          <w:szCs w:val="20"/>
        </w:rPr>
      </w:pPr>
    </w:p>
    <w:p w:rsidR="007425C8" w:rsidRPr="004F214E" w:rsidRDefault="007425C8" w:rsidP="004F214E">
      <w:pPr>
        <w:spacing w:after="0"/>
        <w:rPr>
          <w:rFonts w:ascii="Courier New" w:hAnsi="Courier New" w:cs="Courier New"/>
          <w:sz w:val="20"/>
          <w:szCs w:val="20"/>
        </w:rPr>
        <w:sectPr w:rsidR="007425C8" w:rsidRPr="004F214E" w:rsidSect="00CE4C83">
          <w:headerReference w:type="default" r:id="rId69"/>
          <w:footerReference w:type="default" r:id="rId70"/>
          <w:pgSz w:w="15840" w:h="12240" w:orient="landscape"/>
          <w:pgMar w:top="1440" w:right="1440" w:bottom="1440" w:left="1440" w:header="720" w:footer="720" w:gutter="0"/>
          <w:cols w:space="720"/>
          <w:docGrid w:linePitch="360"/>
        </w:sectPr>
      </w:pPr>
    </w:p>
    <w:p w:rsidR="00612E15" w:rsidRPr="00E2200D" w:rsidRDefault="00612E15" w:rsidP="00612E15">
      <w:pPr>
        <w:jc w:val="center"/>
        <w:rPr>
          <w:rFonts w:ascii="Times New Roman" w:hAnsi="Times New Roman" w:cs="Times New Roman"/>
          <w:sz w:val="28"/>
          <w:szCs w:val="28"/>
        </w:rPr>
      </w:pPr>
      <w:r w:rsidRPr="00E2200D">
        <w:rPr>
          <w:rFonts w:ascii="Times New Roman" w:hAnsi="Times New Roman" w:cs="Times New Roman"/>
          <w:sz w:val="28"/>
          <w:szCs w:val="28"/>
        </w:rPr>
        <w:lastRenderedPageBreak/>
        <w:t xml:space="preserve">Annex </w:t>
      </w:r>
      <w:r>
        <w:rPr>
          <w:rFonts w:ascii="Times New Roman" w:hAnsi="Times New Roman" w:cs="Times New Roman"/>
          <w:sz w:val="28"/>
          <w:szCs w:val="28"/>
        </w:rPr>
        <w:t>C</w:t>
      </w:r>
    </w:p>
    <w:p w:rsidR="00612E15" w:rsidRPr="00E2200D" w:rsidRDefault="00612E15" w:rsidP="00612E15">
      <w:pPr>
        <w:jc w:val="center"/>
        <w:rPr>
          <w:rFonts w:ascii="Times New Roman" w:hAnsi="Times New Roman" w:cs="Times New Roman"/>
          <w:sz w:val="28"/>
          <w:szCs w:val="28"/>
        </w:rPr>
      </w:pPr>
      <w:r>
        <w:rPr>
          <w:rFonts w:ascii="Times New Roman" w:hAnsi="Times New Roman" w:cs="Times New Roman"/>
          <w:sz w:val="28"/>
          <w:szCs w:val="28"/>
        </w:rPr>
        <w:t>Field</w:t>
      </w:r>
      <w:r w:rsidRPr="00E2200D">
        <w:rPr>
          <w:rFonts w:ascii="Times New Roman" w:hAnsi="Times New Roman" w:cs="Times New Roman"/>
          <w:sz w:val="28"/>
          <w:szCs w:val="28"/>
        </w:rPr>
        <w:t xml:space="preserve"> Format</w:t>
      </w:r>
      <w:r>
        <w:rPr>
          <w:rFonts w:ascii="Times New Roman" w:hAnsi="Times New Roman" w:cs="Times New Roman"/>
          <w:sz w:val="28"/>
          <w:szCs w:val="28"/>
        </w:rPr>
        <w:t xml:space="preserve"> Changes</w:t>
      </w:r>
    </w:p>
    <w:p w:rsidR="00612E15" w:rsidRDefault="00612E15" w:rsidP="00612E15">
      <w:pPr>
        <w:spacing w:after="0"/>
        <w:rPr>
          <w:rFonts w:ascii="Courier New" w:eastAsia="Times New Roman" w:hAnsi="Courier New" w:cs="Courier New"/>
          <w:b/>
          <w:bCs/>
          <w:sz w:val="20"/>
          <w:szCs w:val="20"/>
        </w:rPr>
      </w:pPr>
    </w:p>
    <w:p w:rsidR="00612E15" w:rsidRDefault="00612E15" w:rsidP="00612E15">
      <w:pPr>
        <w:spacing w:after="0"/>
        <w:rPr>
          <w:rFonts w:ascii="Courier New" w:eastAsia="Times New Roman" w:hAnsi="Courier New" w:cs="Courier New"/>
          <w:b/>
          <w:bCs/>
          <w:sz w:val="20"/>
          <w:szCs w:val="20"/>
        </w:rPr>
        <w:sectPr w:rsidR="00612E15" w:rsidSect="009B2695">
          <w:headerReference w:type="default" r:id="rId71"/>
          <w:footerReference w:type="default" r:id="rId72"/>
          <w:pgSz w:w="12240" w:h="15840" w:code="1"/>
          <w:pgMar w:top="1440" w:right="1440" w:bottom="1440" w:left="1440" w:header="720" w:footer="720" w:gutter="0"/>
          <w:cols w:space="720"/>
          <w:vAlign w:val="center"/>
          <w:docGrid w:linePitch="360"/>
        </w:sectPr>
      </w:pPr>
    </w:p>
    <w:p w:rsidR="001665E4" w:rsidRDefault="001665E4" w:rsidP="00816C9B">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ADD: FFIRN/FUD 396/XXX (PLACE FUNCTION)</w:t>
      </w:r>
    </w:p>
    <w:p w:rsidR="001665E4" w:rsidRDefault="001665E4" w:rsidP="00816C9B">
      <w:pPr>
        <w:spacing w:after="0" w:line="240" w:lineRule="auto"/>
        <w:rPr>
          <w:rFonts w:ascii="Courier New" w:hAnsi="Courier New" w:cs="Courier New"/>
          <w:sz w:val="20"/>
          <w:szCs w:val="20"/>
          <w:lang w:val="en-GB"/>
        </w:rPr>
      </w:pPr>
      <w:r>
        <w:rPr>
          <w:rFonts w:ascii="Courier New" w:eastAsia="Times New Roman" w:hAnsi="Courier New" w:cs="Courier New"/>
          <w:b/>
          <w:bCs/>
          <w:sz w:val="20"/>
          <w:szCs w:val="20"/>
        </w:rPr>
        <w:t xml:space="preserve">Explanation: </w:t>
      </w:r>
      <w:r w:rsidRPr="001665E4">
        <w:rPr>
          <w:rFonts w:ascii="Courier New" w:hAnsi="Courier New" w:cs="Courier New"/>
          <w:sz w:val="20"/>
          <w:szCs w:val="20"/>
          <w:lang w:val="en-GB"/>
        </w:rPr>
        <w:t>The purpose or function of the associated place name.</w:t>
      </w:r>
    </w:p>
    <w:p w:rsidR="00FF323B" w:rsidRDefault="00FF323B" w:rsidP="00816C9B">
      <w:pPr>
        <w:spacing w:after="0" w:line="240" w:lineRule="auto"/>
        <w:rPr>
          <w:rFonts w:ascii="Courier New" w:hAnsi="Courier New" w:cs="Courier New"/>
          <w:sz w:val="20"/>
          <w:szCs w:val="20"/>
          <w:lang w:val="en-GB"/>
        </w:rPr>
      </w:pPr>
    </w:p>
    <w:p w:rsidR="00EE059D" w:rsidRDefault="00EE059D" w:rsidP="00816C9B">
      <w:pPr>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Entry Type: </w:t>
      </w:r>
      <w:r w:rsidRPr="00EE059D">
        <w:rPr>
          <w:rFonts w:ascii="Courier New" w:hAnsi="Courier New" w:cs="Courier New"/>
          <w:sz w:val="20"/>
          <w:szCs w:val="20"/>
          <w:lang w:val="en-GB"/>
        </w:rPr>
        <w:t>Instructive</w:t>
      </w:r>
    </w:p>
    <w:p w:rsidR="00EE059D" w:rsidRDefault="00EE059D" w:rsidP="00816C9B">
      <w:pPr>
        <w:spacing w:after="0" w:line="240" w:lineRule="auto"/>
        <w:rPr>
          <w:rFonts w:ascii="Courier New" w:hAnsi="Courier New" w:cs="Courier New"/>
          <w:sz w:val="20"/>
          <w:szCs w:val="20"/>
          <w:lang w:val="en-GB"/>
        </w:rPr>
      </w:pPr>
      <w:r>
        <w:rPr>
          <w:rFonts w:ascii="Courier New" w:hAnsi="Courier New" w:cs="Courier New"/>
          <w:sz w:val="20"/>
          <w:szCs w:val="20"/>
          <w:lang w:val="en-GB"/>
        </w:rPr>
        <w:t>Data Type: String</w:t>
      </w:r>
    </w:p>
    <w:p w:rsidR="00EE059D" w:rsidRDefault="00EE059D" w:rsidP="00816C9B">
      <w:pPr>
        <w:spacing w:after="0" w:line="240" w:lineRule="auto"/>
        <w:rPr>
          <w:rFonts w:ascii="Courier New" w:hAnsi="Courier New" w:cs="Courier New"/>
          <w:sz w:val="20"/>
          <w:szCs w:val="20"/>
          <w:lang w:val="en-GB"/>
        </w:rPr>
      </w:pPr>
      <w:r>
        <w:rPr>
          <w:rFonts w:ascii="Courier New" w:hAnsi="Courier New" w:cs="Courier New"/>
          <w:sz w:val="20"/>
          <w:szCs w:val="20"/>
          <w:lang w:val="en-GB"/>
        </w:rPr>
        <w:t>Min Length: 1</w:t>
      </w:r>
    </w:p>
    <w:p w:rsidR="00EE059D" w:rsidRDefault="00EE059D" w:rsidP="00816C9B">
      <w:pPr>
        <w:spacing w:after="0" w:line="240" w:lineRule="auto"/>
        <w:rPr>
          <w:rFonts w:ascii="Courier New" w:hAnsi="Courier New" w:cs="Courier New"/>
          <w:sz w:val="20"/>
          <w:szCs w:val="20"/>
          <w:lang w:val="en-GB"/>
        </w:rPr>
      </w:pPr>
      <w:r>
        <w:rPr>
          <w:rFonts w:ascii="Courier New" w:hAnsi="Courier New" w:cs="Courier New"/>
          <w:sz w:val="20"/>
          <w:szCs w:val="20"/>
          <w:lang w:val="en-GB"/>
        </w:rPr>
        <w:t>Max Length: 60</w:t>
      </w:r>
    </w:p>
    <w:p w:rsidR="00EE059D" w:rsidRPr="00EE059D" w:rsidRDefault="00EE059D" w:rsidP="00EE059D">
      <w:pPr>
        <w:spacing w:after="0"/>
        <w:rPr>
          <w:rFonts w:ascii="Courier New" w:eastAsia="Times New Roman" w:hAnsi="Courier New" w:cs="Courier New"/>
          <w:sz w:val="20"/>
          <w:szCs w:val="20"/>
        </w:rPr>
      </w:pPr>
      <w:r w:rsidRPr="00EE059D">
        <w:rPr>
          <w:rFonts w:ascii="Courier New" w:hAnsi="Courier New" w:cs="Courier New"/>
          <w:sz w:val="20"/>
          <w:szCs w:val="20"/>
          <w:lang w:val="en-GB"/>
        </w:rPr>
        <w:t xml:space="preserve">Regular Expression: </w:t>
      </w:r>
      <w:r w:rsidRPr="00EE059D">
        <w:rPr>
          <w:rFonts w:ascii="Courier New" w:eastAsia="Times New Roman" w:hAnsi="Courier New" w:cs="Courier New"/>
          <w:sz w:val="20"/>
          <w:szCs w:val="20"/>
          <w:lang w:val="en-GB"/>
        </w:rPr>
        <w:t>[- \.</w:t>
      </w:r>
      <w:proofErr w:type="gramStart"/>
      <w:r w:rsidRPr="00EE059D">
        <w:rPr>
          <w:rFonts w:ascii="Courier New" w:eastAsia="Times New Roman" w:hAnsi="Courier New" w:cs="Courier New"/>
          <w:sz w:val="20"/>
          <w:szCs w:val="20"/>
          <w:lang w:val="en-GB"/>
        </w:rPr>
        <w:t>,\</w:t>
      </w:r>
      <w:proofErr w:type="gramEnd"/>
      <w:r w:rsidRPr="00EE059D">
        <w:rPr>
          <w:rFonts w:ascii="Courier New" w:eastAsia="Times New Roman" w:hAnsi="Courier New" w:cs="Courier New"/>
          <w:sz w:val="20"/>
          <w:szCs w:val="20"/>
          <w:lang w:val="en-GB"/>
        </w:rPr>
        <w:t>(\)\?A-Z0-9]{1,60}</w:t>
      </w:r>
    </w:p>
    <w:p w:rsidR="00CD4F7A" w:rsidRDefault="00CD4F7A" w:rsidP="00816C9B">
      <w:pPr>
        <w:spacing w:after="0" w:line="240" w:lineRule="auto"/>
        <w:rPr>
          <w:rFonts w:ascii="Courier New" w:eastAsia="Times New Roman" w:hAnsi="Courier New" w:cs="Courier New"/>
          <w:b/>
          <w:bCs/>
          <w:sz w:val="20"/>
          <w:szCs w:val="20"/>
        </w:rPr>
      </w:pPr>
    </w:p>
    <w:p w:rsidR="00CD4F7A" w:rsidRDefault="00CD4F7A" w:rsidP="00816C9B">
      <w:pPr>
        <w:spacing w:after="0" w:line="240" w:lineRule="auto"/>
        <w:rPr>
          <w:rFonts w:ascii="Courier New" w:eastAsia="Times New Roman" w:hAnsi="Courier New" w:cs="Courier New"/>
          <w:b/>
          <w:bCs/>
          <w:sz w:val="20"/>
          <w:szCs w:val="20"/>
        </w:rPr>
      </w:pPr>
    </w:p>
    <w:p w:rsidR="00CD4F7A" w:rsidRDefault="00CD4F7A" w:rsidP="00816C9B">
      <w:pPr>
        <w:spacing w:after="0" w:line="240" w:lineRule="auto"/>
        <w:rPr>
          <w:rFonts w:ascii="Courier New" w:eastAsia="Times New Roman" w:hAnsi="Courier New" w:cs="Courier New"/>
          <w:b/>
          <w:bCs/>
          <w:sz w:val="20"/>
          <w:szCs w:val="20"/>
        </w:rPr>
        <w:sectPr w:rsidR="00CD4F7A">
          <w:headerReference w:type="default" r:id="rId73"/>
          <w:footerReference w:type="default" r:id="rId74"/>
          <w:pgSz w:w="12240" w:h="15840"/>
          <w:pgMar w:top="1440" w:right="1440" w:bottom="1440" w:left="1440" w:header="720" w:footer="720" w:gutter="0"/>
          <w:cols w:space="720"/>
          <w:docGrid w:linePitch="360"/>
        </w:sectPr>
      </w:pPr>
    </w:p>
    <w:p w:rsidR="00FF323B" w:rsidRDefault="00FF323B" w:rsidP="00816C9B">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No Change, shown for completeness.</w:t>
      </w:r>
    </w:p>
    <w:p w:rsidR="00FF323B" w:rsidRDefault="00FF323B" w:rsidP="00816C9B">
      <w:pPr>
        <w:spacing w:after="0" w:line="240" w:lineRule="auto"/>
        <w:rPr>
          <w:rFonts w:ascii="Courier New" w:eastAsia="Times New Roman" w:hAnsi="Courier New" w:cs="Courier New"/>
          <w:b/>
          <w:bCs/>
          <w:sz w:val="20"/>
          <w:szCs w:val="20"/>
        </w:rPr>
      </w:pPr>
    </w:p>
    <w:p w:rsidR="00816C9B" w:rsidRPr="00BC06FA" w:rsidRDefault="00816C9B" w:rsidP="00816C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b/>
          <w:bCs/>
          <w:sz w:val="20"/>
          <w:szCs w:val="20"/>
        </w:rPr>
        <w:t>UNCLASSIFIED</w:t>
      </w:r>
    </w:p>
    <w:tbl>
      <w:tblPr>
        <w:tblW w:w="10500" w:type="dxa"/>
        <w:tblLook w:val="04A0" w:firstRow="1" w:lastRow="0" w:firstColumn="1" w:lastColumn="0" w:noHBand="0" w:noVBand="1"/>
      </w:tblPr>
      <w:tblGrid>
        <w:gridCol w:w="3972"/>
        <w:gridCol w:w="3109"/>
        <w:gridCol w:w="3419"/>
      </w:tblGrid>
      <w:tr w:rsidR="00816C9B" w:rsidRPr="00BC06FA" w:rsidTr="00C5629B">
        <w:tc>
          <w:tcPr>
            <w:tcW w:w="4428" w:type="dxa"/>
            <w:tcBorders>
              <w:top w:val="single" w:sz="8" w:space="0" w:color="auto"/>
              <w:left w:val="single" w:sz="8" w:space="0" w:color="auto"/>
              <w:bottom w:val="single" w:sz="8" w:space="0" w:color="auto"/>
              <w:right w:val="single" w:sz="8" w:space="0" w:color="auto"/>
            </w:tcBorders>
            <w:shd w:val="clear" w:color="auto" w:fill="D9D9D9"/>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b/>
                <w:bCs/>
                <w:sz w:val="20"/>
                <w:szCs w:val="20"/>
              </w:rPr>
              <w:t>ELEMENTAL FIELD NUMBER: 484/2</w:t>
            </w:r>
          </w:p>
        </w:tc>
        <w:tc>
          <w:tcPr>
            <w:tcW w:w="3600" w:type="dxa"/>
            <w:tcBorders>
              <w:top w:val="single" w:sz="8" w:space="0" w:color="auto"/>
              <w:left w:val="nil"/>
              <w:bottom w:val="single" w:sz="8" w:space="0" w:color="auto"/>
              <w:right w:val="single" w:sz="8" w:space="0" w:color="auto"/>
            </w:tcBorders>
            <w:hideMark/>
          </w:tcPr>
          <w:p w:rsidR="00816C9B" w:rsidRPr="00BC06FA" w:rsidRDefault="00816C9B" w:rsidP="00C5629B">
            <w:pPr>
              <w:spacing w:after="0" w:line="240" w:lineRule="auto"/>
              <w:rPr>
                <w:rFonts w:ascii="Courier New" w:eastAsia="Times New Roman" w:hAnsi="Courier New" w:cs="Courier New"/>
                <w:sz w:val="20"/>
                <w:szCs w:val="20"/>
              </w:rPr>
            </w:pPr>
          </w:p>
        </w:tc>
        <w:tc>
          <w:tcPr>
            <w:tcW w:w="3780" w:type="dxa"/>
            <w:tcBorders>
              <w:top w:val="single" w:sz="8" w:space="0" w:color="auto"/>
              <w:left w:val="nil"/>
              <w:bottom w:val="single" w:sz="8" w:space="0" w:color="auto"/>
              <w:right w:val="single" w:sz="8" w:space="0" w:color="auto"/>
            </w:tcBorders>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b/>
                <w:bCs/>
                <w:sz w:val="20"/>
                <w:szCs w:val="20"/>
              </w:rPr>
              <w:t xml:space="preserve">STATUS: </w:t>
            </w:r>
            <w:r w:rsidRPr="00BC06FA">
              <w:rPr>
                <w:rFonts w:ascii="Courier New" w:eastAsia="Times New Roman" w:hAnsi="Courier New" w:cs="Courier New"/>
                <w:sz w:val="20"/>
                <w:szCs w:val="20"/>
              </w:rPr>
              <w:t>AGREED</w:t>
            </w:r>
          </w:p>
        </w:tc>
      </w:tr>
      <w:tr w:rsidR="00816C9B" w:rsidRPr="00BC06FA" w:rsidTr="00C5629B">
        <w:tc>
          <w:tcPr>
            <w:tcW w:w="8028" w:type="dxa"/>
            <w:gridSpan w:val="2"/>
            <w:tcBorders>
              <w:top w:val="nil"/>
              <w:left w:val="single" w:sz="8" w:space="0" w:color="auto"/>
              <w:bottom w:val="single" w:sz="8" w:space="0" w:color="auto"/>
              <w:right w:val="single" w:sz="8" w:space="0" w:color="auto"/>
            </w:tcBorders>
            <w:shd w:val="clear" w:color="auto" w:fill="D9D9D9"/>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b/>
                <w:bCs/>
                <w:sz w:val="20"/>
                <w:szCs w:val="20"/>
              </w:rPr>
              <w:t>ELEMENTAL FIELD NAME: REPORT FREQUENCY</w:t>
            </w:r>
          </w:p>
        </w:tc>
        <w:tc>
          <w:tcPr>
            <w:tcW w:w="3780" w:type="dxa"/>
            <w:tcBorders>
              <w:top w:val="nil"/>
              <w:left w:val="nil"/>
              <w:bottom w:val="single" w:sz="8" w:space="0" w:color="auto"/>
              <w:right w:val="single" w:sz="8" w:space="0" w:color="auto"/>
            </w:tcBorders>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b/>
                <w:bCs/>
                <w:sz w:val="20"/>
                <w:szCs w:val="20"/>
              </w:rPr>
              <w:t>VERSION: B.1.01.00</w:t>
            </w:r>
          </w:p>
        </w:tc>
      </w:tr>
    </w:tbl>
    <w:p w:rsidR="00816C9B" w:rsidRPr="00BC06FA" w:rsidRDefault="00816C9B" w:rsidP="00816C9B">
      <w:pPr>
        <w:spacing w:after="240" w:line="240" w:lineRule="auto"/>
        <w:rPr>
          <w:rFonts w:ascii="Courier New" w:eastAsia="Times New Roman" w:hAnsi="Courier New" w:cs="Courier New"/>
          <w:sz w:val="20"/>
          <w:szCs w:val="20"/>
        </w:rPr>
      </w:pPr>
    </w:p>
    <w:p w:rsidR="00816C9B" w:rsidRPr="00BC06FA" w:rsidRDefault="00E562BD" w:rsidP="00816C9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32" style="width:468pt;height:1.5pt" o:hralign="center" o:hrstd="t" o:hrnoshade="t" o:hr="t" fillcolor="black" stroked="f"/>
        </w:pict>
      </w:r>
    </w:p>
    <w:p w:rsidR="00816C9B" w:rsidRPr="00BC06FA" w:rsidRDefault="00816C9B" w:rsidP="00816C9B">
      <w:pPr>
        <w:spacing w:after="0" w:line="240" w:lineRule="auto"/>
        <w:rPr>
          <w:rFonts w:ascii="Courier New" w:eastAsia="Times New Roman" w:hAnsi="Courier New" w:cs="Courier New"/>
          <w:sz w:val="20"/>
          <w:szCs w:val="20"/>
        </w:rPr>
      </w:pPr>
    </w:p>
    <w:p w:rsidR="00816C9B" w:rsidRPr="00BC06FA" w:rsidRDefault="00816C9B" w:rsidP="00816C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LIST OF ALLOWABLE VALUES: </w:t>
      </w:r>
    </w:p>
    <w:p w:rsidR="00816C9B" w:rsidRPr="00BC06FA" w:rsidRDefault="00816C9B" w:rsidP="00816C9B">
      <w:pPr>
        <w:spacing w:after="0" w:line="240" w:lineRule="auto"/>
        <w:rPr>
          <w:rFonts w:ascii="Courier New" w:eastAsia="Times New Roman" w:hAnsi="Courier New" w:cs="Courier New"/>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196"/>
        <w:gridCol w:w="1661"/>
        <w:gridCol w:w="3509"/>
        <w:gridCol w:w="3724"/>
      </w:tblGrid>
      <w:tr w:rsidR="00816C9B" w:rsidRPr="00BC06FA" w:rsidTr="00C5629B">
        <w:trPr>
          <w:trHeight w:val="750"/>
          <w:tblHeader/>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816C9B" w:rsidRPr="00BC06FA" w:rsidRDefault="00816C9B" w:rsidP="00C5629B">
            <w:pPr>
              <w:spacing w:after="0" w:line="240" w:lineRule="auto"/>
              <w:jc w:val="center"/>
              <w:rPr>
                <w:rFonts w:ascii="Courier New" w:eastAsia="Times New Roman" w:hAnsi="Courier New" w:cs="Courier New"/>
                <w:b/>
                <w:bCs/>
                <w:sz w:val="20"/>
                <w:szCs w:val="20"/>
              </w:rPr>
            </w:pPr>
            <w:proofErr w:type="spellStart"/>
            <w:r w:rsidRPr="00BC06FA">
              <w:rPr>
                <w:rFonts w:ascii="Courier New" w:eastAsia="Times New Roman" w:hAnsi="Courier New" w:cs="Courier New"/>
                <w:b/>
                <w:bCs/>
                <w:sz w:val="20"/>
                <w:szCs w:val="20"/>
              </w:rPr>
              <w:t>Seq</w:t>
            </w:r>
            <w:proofErr w:type="spellEnd"/>
            <w:r w:rsidRPr="00BC06FA">
              <w:rPr>
                <w:rFonts w:ascii="Courier New" w:eastAsia="Times New Roman" w:hAnsi="Courier New" w:cs="Courier New"/>
                <w:b/>
                <w:bCs/>
                <w:sz w:val="20"/>
                <w:szCs w:val="20"/>
              </w:rPr>
              <w:t>#</w:t>
            </w:r>
          </w:p>
        </w:tc>
        <w:tc>
          <w:tcPr>
            <w:tcW w:w="7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816C9B" w:rsidRPr="00BC06FA" w:rsidRDefault="00816C9B" w:rsidP="00C5629B">
            <w:pPr>
              <w:spacing w:after="0" w:line="240" w:lineRule="auto"/>
              <w:jc w:val="center"/>
              <w:rPr>
                <w:rFonts w:ascii="Courier New" w:eastAsia="Times New Roman" w:hAnsi="Courier New" w:cs="Courier New"/>
                <w:b/>
                <w:bCs/>
                <w:sz w:val="20"/>
                <w:szCs w:val="20"/>
              </w:rPr>
            </w:pPr>
            <w:r w:rsidRPr="00BC06FA">
              <w:rPr>
                <w:rFonts w:ascii="Courier New" w:eastAsia="Times New Roman" w:hAnsi="Courier New" w:cs="Courier New"/>
                <w:b/>
                <w:bCs/>
                <w:sz w:val="20"/>
                <w:szCs w:val="20"/>
              </w:rPr>
              <w:t>Data Code</w:t>
            </w:r>
          </w:p>
        </w:tc>
        <w:tc>
          <w:tcPr>
            <w:tcW w:w="20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816C9B" w:rsidRPr="00BC06FA" w:rsidRDefault="00816C9B" w:rsidP="00C5629B">
            <w:pPr>
              <w:spacing w:after="0" w:line="240" w:lineRule="auto"/>
              <w:jc w:val="center"/>
              <w:rPr>
                <w:rFonts w:ascii="Courier New" w:eastAsia="Times New Roman" w:hAnsi="Courier New" w:cs="Courier New"/>
                <w:b/>
                <w:bCs/>
                <w:sz w:val="20"/>
                <w:szCs w:val="20"/>
              </w:rPr>
            </w:pPr>
            <w:r w:rsidRPr="00BC06FA">
              <w:rPr>
                <w:rFonts w:ascii="Courier New" w:eastAsia="Times New Roman" w:hAnsi="Courier New" w:cs="Courier New"/>
                <w:b/>
                <w:bCs/>
                <w:sz w:val="20"/>
                <w:szCs w:val="20"/>
              </w:rPr>
              <w:t>Data Item</w:t>
            </w:r>
          </w:p>
        </w:tc>
        <w:tc>
          <w:tcPr>
            <w:tcW w:w="21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816C9B" w:rsidRPr="00BC06FA" w:rsidRDefault="00816C9B" w:rsidP="00C5629B">
            <w:pPr>
              <w:spacing w:after="0" w:line="240" w:lineRule="auto"/>
              <w:jc w:val="center"/>
              <w:rPr>
                <w:rFonts w:ascii="Courier New" w:eastAsia="Times New Roman" w:hAnsi="Courier New" w:cs="Courier New"/>
                <w:b/>
                <w:bCs/>
                <w:sz w:val="20"/>
                <w:szCs w:val="20"/>
              </w:rPr>
            </w:pPr>
            <w:r w:rsidRPr="00BC06FA">
              <w:rPr>
                <w:rFonts w:ascii="Courier New" w:eastAsia="Times New Roman" w:hAnsi="Courier New" w:cs="Courier New"/>
                <w:b/>
                <w:bCs/>
                <w:sz w:val="20"/>
                <w:szCs w:val="20"/>
              </w:rPr>
              <w:t>Explanation</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1</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ASCH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AS CHANGED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A report is rendered each time data in it changes.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2</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BIWEEKLY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BIWEEKLY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every two weeks.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3</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DAILY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DAILY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each day.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4</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EIGHTHR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EIGHT HOURS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every eight hours.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5</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FOURHR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FOUR HOURS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every four hours.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6</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HOURLY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HOURLY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each hour.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lastRenderedPageBreak/>
              <w:t>7</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MONTHLY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MONTHLY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each month.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8</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One time only.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9</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SIXHR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SIX HOURS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every six hours.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10</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TWELVEHR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TWELVE HOURS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every twelve hours.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11</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TWOHR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TWO HOURS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EVERY TWO HOURS. </w:t>
            </w:r>
          </w:p>
        </w:tc>
      </w:tr>
      <w:tr w:rsidR="00816C9B" w:rsidRPr="00BC06FA" w:rsidTr="00C5629B">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12</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WEEKLY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WEEKLY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816C9B" w:rsidRPr="00BC06FA" w:rsidRDefault="00816C9B" w:rsidP="00C5629B">
            <w:pPr>
              <w:spacing w:after="0" w:line="240" w:lineRule="auto"/>
              <w:rPr>
                <w:rFonts w:ascii="Courier New" w:eastAsia="Times New Roman" w:hAnsi="Courier New" w:cs="Courier New"/>
                <w:sz w:val="20"/>
                <w:szCs w:val="20"/>
              </w:rPr>
            </w:pPr>
            <w:r w:rsidRPr="00BC06FA">
              <w:rPr>
                <w:rFonts w:ascii="Courier New" w:eastAsia="Times New Roman" w:hAnsi="Courier New" w:cs="Courier New"/>
                <w:sz w:val="20"/>
                <w:szCs w:val="20"/>
              </w:rPr>
              <w:t xml:space="preserve">ONCE EACH WEEK. </w:t>
            </w:r>
          </w:p>
        </w:tc>
      </w:tr>
    </w:tbl>
    <w:p w:rsidR="00816C9B" w:rsidRPr="00BC06FA" w:rsidRDefault="00816C9B" w:rsidP="00816C9B">
      <w:pPr>
        <w:rPr>
          <w:rFonts w:ascii="Courier New" w:hAnsi="Courier New" w:cs="Courier New"/>
          <w:sz w:val="20"/>
          <w:szCs w:val="20"/>
        </w:rPr>
      </w:pPr>
    </w:p>
    <w:p w:rsidR="00F91771" w:rsidRDefault="00F91771" w:rsidP="00816C9B">
      <w:pPr>
        <w:spacing w:after="0"/>
        <w:rPr>
          <w:rFonts w:ascii="Courier New" w:hAnsi="Courier New" w:cs="Courier New"/>
          <w:sz w:val="20"/>
          <w:szCs w:val="20"/>
        </w:rPr>
        <w:sectPr w:rsidR="00F91771">
          <w:headerReference w:type="default" r:id="rId75"/>
          <w:footerReference w:type="default" r:id="rId76"/>
          <w:pgSz w:w="12240" w:h="15840"/>
          <w:pgMar w:top="1440" w:right="1440" w:bottom="1440" w:left="1440" w:header="720" w:footer="720" w:gutter="0"/>
          <w:cols w:space="720"/>
          <w:docGrid w:linePitch="360"/>
        </w:sectPr>
      </w:pPr>
    </w:p>
    <w:p w:rsidR="00F91771" w:rsidRPr="006A664E" w:rsidRDefault="00F91771" w:rsidP="00F91771">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 xml:space="preserve">ADD: </w:t>
      </w:r>
      <w:r w:rsidRPr="006A664E">
        <w:rPr>
          <w:rFonts w:ascii="Courier New" w:eastAsia="Times New Roman" w:hAnsi="Courier New" w:cs="Courier New"/>
          <w:b/>
          <w:bCs/>
          <w:sz w:val="20"/>
          <w:szCs w:val="20"/>
        </w:rPr>
        <w:t>FFIRN/FUD 487/xxx (ALPHANUMERIC IDENTIFIER)</w:t>
      </w:r>
    </w:p>
    <w:p w:rsidR="00F91771" w:rsidRDefault="00F91771" w:rsidP="00F91771">
      <w:pPr>
        <w:spacing w:after="0" w:line="240" w:lineRule="auto"/>
        <w:rPr>
          <w:rFonts w:ascii="Courier New" w:hAnsi="Courier New" w:cs="Courier New"/>
          <w:sz w:val="20"/>
          <w:szCs w:val="20"/>
          <w:lang w:val="en-GB"/>
        </w:rPr>
      </w:pPr>
      <w:r w:rsidRPr="006A664E">
        <w:rPr>
          <w:rFonts w:ascii="Courier New" w:eastAsia="Times New Roman" w:hAnsi="Courier New" w:cs="Courier New"/>
          <w:b/>
          <w:bCs/>
          <w:sz w:val="20"/>
          <w:szCs w:val="20"/>
        </w:rPr>
        <w:t xml:space="preserve">Explanation: </w:t>
      </w:r>
      <w:r w:rsidRPr="006A664E">
        <w:rPr>
          <w:rFonts w:ascii="Courier New" w:hAnsi="Courier New" w:cs="Courier New"/>
          <w:sz w:val="20"/>
          <w:szCs w:val="20"/>
          <w:lang w:val="en-GB"/>
        </w:rPr>
        <w:t>An identifier or index to refer to an instance of an entity, commonly considered as an 'index' or 'number', but not necessarily a numeric.</w:t>
      </w:r>
    </w:p>
    <w:p w:rsidR="00FF323B" w:rsidRDefault="00FF323B" w:rsidP="00F91771">
      <w:pPr>
        <w:spacing w:after="0" w:line="240" w:lineRule="auto"/>
        <w:rPr>
          <w:rFonts w:ascii="Courier New" w:hAnsi="Courier New" w:cs="Courier New"/>
          <w:sz w:val="20"/>
          <w:szCs w:val="20"/>
          <w:lang w:val="en-GB"/>
        </w:rPr>
      </w:pPr>
    </w:p>
    <w:p w:rsidR="00F91771" w:rsidRDefault="00F91771" w:rsidP="00F91771">
      <w:pPr>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Entry Type: </w:t>
      </w:r>
      <w:r w:rsidRPr="00EE059D">
        <w:rPr>
          <w:rFonts w:ascii="Courier New" w:hAnsi="Courier New" w:cs="Courier New"/>
          <w:sz w:val="20"/>
          <w:szCs w:val="20"/>
          <w:lang w:val="en-GB"/>
        </w:rPr>
        <w:t>Instructive</w:t>
      </w:r>
    </w:p>
    <w:p w:rsidR="00F91771" w:rsidRDefault="00F91771" w:rsidP="00F91771">
      <w:pPr>
        <w:spacing w:after="0" w:line="240" w:lineRule="auto"/>
        <w:rPr>
          <w:rFonts w:ascii="Courier New" w:hAnsi="Courier New" w:cs="Courier New"/>
          <w:sz w:val="20"/>
          <w:szCs w:val="20"/>
          <w:lang w:val="en-GB"/>
        </w:rPr>
      </w:pPr>
      <w:r>
        <w:rPr>
          <w:rFonts w:ascii="Courier New" w:hAnsi="Courier New" w:cs="Courier New"/>
          <w:sz w:val="20"/>
          <w:szCs w:val="20"/>
          <w:lang w:val="en-GB"/>
        </w:rPr>
        <w:t>Data Type: String</w:t>
      </w:r>
    </w:p>
    <w:p w:rsidR="00F91771" w:rsidRDefault="00F91771" w:rsidP="00F91771">
      <w:pPr>
        <w:spacing w:after="0" w:line="240" w:lineRule="auto"/>
        <w:rPr>
          <w:rFonts w:ascii="Courier New" w:hAnsi="Courier New" w:cs="Courier New"/>
          <w:sz w:val="20"/>
          <w:szCs w:val="20"/>
          <w:lang w:val="en-GB"/>
        </w:rPr>
      </w:pPr>
      <w:r>
        <w:rPr>
          <w:rFonts w:ascii="Courier New" w:hAnsi="Courier New" w:cs="Courier New"/>
          <w:sz w:val="20"/>
          <w:szCs w:val="20"/>
          <w:lang w:val="en-GB"/>
        </w:rPr>
        <w:t>Min Length: 1</w:t>
      </w:r>
    </w:p>
    <w:p w:rsidR="00F91771" w:rsidRDefault="00F91771" w:rsidP="00F91771">
      <w:pPr>
        <w:spacing w:after="0" w:line="240" w:lineRule="auto"/>
        <w:rPr>
          <w:rFonts w:ascii="Courier New" w:hAnsi="Courier New" w:cs="Courier New"/>
          <w:sz w:val="20"/>
          <w:szCs w:val="20"/>
          <w:lang w:val="en-GB"/>
        </w:rPr>
      </w:pPr>
      <w:r>
        <w:rPr>
          <w:rFonts w:ascii="Courier New" w:hAnsi="Courier New" w:cs="Courier New"/>
          <w:sz w:val="20"/>
          <w:szCs w:val="20"/>
          <w:lang w:val="en-GB"/>
        </w:rPr>
        <w:t>Max Length: 30</w:t>
      </w:r>
    </w:p>
    <w:p w:rsidR="00F91771" w:rsidRPr="006A664E" w:rsidRDefault="00F91771" w:rsidP="00F91771">
      <w:pPr>
        <w:spacing w:after="0" w:line="240" w:lineRule="auto"/>
        <w:rPr>
          <w:rFonts w:ascii="Courier New" w:eastAsia="Times New Roman" w:hAnsi="Courier New" w:cs="Courier New"/>
          <w:b/>
          <w:bCs/>
          <w:sz w:val="20"/>
          <w:szCs w:val="20"/>
        </w:rPr>
      </w:pPr>
      <w:r>
        <w:rPr>
          <w:rFonts w:ascii="Courier New" w:hAnsi="Courier New" w:cs="Courier New"/>
          <w:sz w:val="20"/>
          <w:szCs w:val="20"/>
          <w:lang w:val="en-GB"/>
        </w:rPr>
        <w:t xml:space="preserve">Regular Expression: </w:t>
      </w:r>
      <w:r w:rsidRPr="004F214E">
        <w:rPr>
          <w:rFonts w:ascii="Courier New" w:eastAsia="Times New Roman" w:hAnsi="Courier New" w:cs="Courier New"/>
          <w:color w:val="800000"/>
          <w:sz w:val="20"/>
          <w:szCs w:val="20"/>
        </w:rPr>
        <w:t>[\-\.</w:t>
      </w:r>
      <w:proofErr w:type="gramStart"/>
      <w:r w:rsidRPr="004F214E">
        <w:rPr>
          <w:rFonts w:ascii="Courier New" w:eastAsia="Times New Roman" w:hAnsi="Courier New" w:cs="Courier New"/>
          <w:color w:val="800000"/>
          <w:sz w:val="20"/>
          <w:szCs w:val="20"/>
        </w:rPr>
        <w:t>,\</w:t>
      </w:r>
      <w:proofErr w:type="gramEnd"/>
      <w:r w:rsidRPr="004F214E">
        <w:rPr>
          <w:rFonts w:ascii="Courier New" w:eastAsia="Times New Roman" w:hAnsi="Courier New" w:cs="Courier New"/>
          <w:color w:val="800000"/>
          <w:sz w:val="20"/>
          <w:szCs w:val="20"/>
        </w:rPr>
        <w:t>(\)\?A-Z0-9 ]{1,30}</w:t>
      </w:r>
    </w:p>
    <w:p w:rsidR="00F91771" w:rsidRDefault="00F91771" w:rsidP="00F91771">
      <w:pPr>
        <w:spacing w:after="0" w:line="240" w:lineRule="auto"/>
        <w:rPr>
          <w:rFonts w:ascii="Courier New" w:eastAsia="Times New Roman" w:hAnsi="Courier New" w:cs="Courier New"/>
          <w:b/>
          <w:bCs/>
          <w:sz w:val="20"/>
          <w:szCs w:val="20"/>
        </w:rPr>
      </w:pPr>
    </w:p>
    <w:p w:rsidR="007624D3" w:rsidRDefault="007624D3" w:rsidP="00816C9B">
      <w:pPr>
        <w:spacing w:after="0"/>
        <w:rPr>
          <w:rFonts w:ascii="Courier New" w:hAnsi="Courier New" w:cs="Courier New"/>
          <w:sz w:val="20"/>
          <w:szCs w:val="20"/>
        </w:rPr>
        <w:sectPr w:rsidR="007624D3">
          <w:headerReference w:type="default" r:id="rId77"/>
          <w:footerReference w:type="default" r:id="rId78"/>
          <w:pgSz w:w="12240" w:h="15840"/>
          <w:pgMar w:top="1440" w:right="1440" w:bottom="1440" w:left="1440" w:header="720" w:footer="720" w:gutter="0"/>
          <w:cols w:space="720"/>
          <w:docGrid w:linePitch="360"/>
        </w:sectPr>
      </w:pPr>
    </w:p>
    <w:p w:rsidR="007624D3" w:rsidRDefault="007624D3" w:rsidP="007624D3">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CHANGE: FFIRN/FUD 568/4 (</w:t>
      </w:r>
      <w:r w:rsidRPr="003B4E1C">
        <w:rPr>
          <w:rFonts w:ascii="Courier New" w:eastAsia="Times New Roman" w:hAnsi="Courier New" w:cs="Courier New"/>
          <w:b/>
          <w:bCs/>
          <w:sz w:val="20"/>
          <w:szCs w:val="20"/>
        </w:rPr>
        <w:t>SPECIAL CAVEATS</w:t>
      </w:r>
      <w:r>
        <w:rPr>
          <w:rFonts w:ascii="Courier New" w:eastAsia="Times New Roman" w:hAnsi="Courier New" w:cs="Courier New"/>
          <w:b/>
          <w:bCs/>
          <w:sz w:val="20"/>
          <w:szCs w:val="20"/>
        </w:rPr>
        <w:t xml:space="preserve">): Change the min/max length and Regular Expression from 4, 25 to 1, </w:t>
      </w:r>
      <w:proofErr w:type="gramStart"/>
      <w:r>
        <w:rPr>
          <w:rFonts w:ascii="Courier New" w:eastAsia="Times New Roman" w:hAnsi="Courier New" w:cs="Courier New"/>
          <w:b/>
          <w:bCs/>
          <w:sz w:val="20"/>
          <w:szCs w:val="20"/>
        </w:rPr>
        <w:t>50</w:t>
      </w:r>
      <w:proofErr w:type="gramEnd"/>
      <w:r>
        <w:rPr>
          <w:rFonts w:ascii="Courier New" w:eastAsia="Times New Roman" w:hAnsi="Courier New" w:cs="Courier New"/>
          <w:b/>
          <w:bCs/>
          <w:sz w:val="20"/>
          <w:szCs w:val="20"/>
        </w:rPr>
        <w:t>.</w:t>
      </w:r>
    </w:p>
    <w:p w:rsidR="007624D3" w:rsidRDefault="007624D3" w:rsidP="007624D3">
      <w:pPr>
        <w:spacing w:after="0" w:line="240" w:lineRule="auto"/>
        <w:rPr>
          <w:rFonts w:ascii="Courier New" w:eastAsia="Times New Roman" w:hAnsi="Courier New" w:cs="Courier New"/>
          <w:b/>
          <w:bCs/>
          <w:sz w:val="20"/>
          <w:szCs w:val="20"/>
        </w:rPr>
      </w:pPr>
    </w:p>
    <w:p w:rsidR="00816C9B" w:rsidRDefault="00816C9B" w:rsidP="00816C9B">
      <w:pPr>
        <w:spacing w:after="0"/>
        <w:rPr>
          <w:rFonts w:ascii="Courier New" w:hAnsi="Courier New" w:cs="Courier New"/>
          <w:sz w:val="20"/>
          <w:szCs w:val="20"/>
        </w:rPr>
        <w:sectPr w:rsidR="00816C9B">
          <w:headerReference w:type="default" r:id="rId79"/>
          <w:footerReference w:type="default" r:id="rId80"/>
          <w:pgSz w:w="12240" w:h="15840"/>
          <w:pgMar w:top="1440" w:right="1440" w:bottom="1440" w:left="1440" w:header="720" w:footer="720" w:gutter="0"/>
          <w:cols w:space="720"/>
          <w:docGrid w:linePitch="360"/>
        </w:sectPr>
      </w:pPr>
    </w:p>
    <w:p w:rsidR="001F3219" w:rsidRPr="001F3219" w:rsidRDefault="001F3219" w:rsidP="001F3219">
      <w:pPr>
        <w:spacing w:after="0" w:line="240" w:lineRule="auto"/>
        <w:rPr>
          <w:rFonts w:ascii="Courier New" w:hAnsi="Courier New" w:cs="Courier New"/>
          <w:b/>
          <w:sz w:val="20"/>
          <w:szCs w:val="20"/>
        </w:rPr>
      </w:pPr>
      <w:r w:rsidRPr="001F3219">
        <w:rPr>
          <w:rFonts w:ascii="Courier New" w:eastAsia="Times New Roman" w:hAnsi="Courier New" w:cs="Courier New"/>
          <w:b/>
          <w:bCs/>
          <w:sz w:val="20"/>
          <w:szCs w:val="20"/>
        </w:rPr>
        <w:lastRenderedPageBreak/>
        <w:t>DELETE: FFIRN/FUD 718</w:t>
      </w:r>
      <w:r w:rsidR="00BA57E5">
        <w:rPr>
          <w:rFonts w:ascii="Courier New" w:eastAsia="Times New Roman" w:hAnsi="Courier New" w:cs="Courier New"/>
          <w:b/>
          <w:bCs/>
          <w:sz w:val="20"/>
          <w:szCs w:val="20"/>
        </w:rPr>
        <w:t>/</w:t>
      </w:r>
      <w:r w:rsidRPr="001F3219">
        <w:rPr>
          <w:rFonts w:ascii="Courier New" w:eastAsia="Times New Roman" w:hAnsi="Courier New" w:cs="Courier New"/>
          <w:b/>
          <w:bCs/>
          <w:sz w:val="20"/>
          <w:szCs w:val="20"/>
        </w:rPr>
        <w:t>3 (</w:t>
      </w:r>
      <w:r w:rsidRPr="001F3219">
        <w:rPr>
          <w:rFonts w:ascii="Courier New" w:hAnsi="Courier New" w:cs="Courier New"/>
          <w:sz w:val="20"/>
          <w:szCs w:val="20"/>
        </w:rPr>
        <w:t>FILE NAMING POLICY</w:t>
      </w:r>
      <w:r w:rsidRPr="001F3219">
        <w:rPr>
          <w:rFonts w:ascii="Courier New" w:eastAsia="Times New Roman" w:hAnsi="Courier New" w:cs="Courier New"/>
          <w:b/>
          <w:bCs/>
          <w:sz w:val="20"/>
          <w:szCs w:val="20"/>
        </w:rPr>
        <w:t xml:space="preserve">). </w:t>
      </w:r>
      <w:r w:rsidRPr="001F3219">
        <w:rPr>
          <w:rFonts w:ascii="Courier New" w:hAnsi="Courier New" w:cs="Courier New"/>
          <w:b/>
          <w:sz w:val="20"/>
          <w:szCs w:val="20"/>
        </w:rPr>
        <w:t xml:space="preserve">Used in the FNP set </w:t>
      </w:r>
      <w:proofErr w:type="gramStart"/>
      <w:r w:rsidRPr="001F3219">
        <w:rPr>
          <w:rFonts w:ascii="Courier New" w:hAnsi="Courier New" w:cs="Courier New"/>
          <w:b/>
          <w:sz w:val="20"/>
          <w:szCs w:val="20"/>
        </w:rPr>
        <w:t>which is proposed for deletion.</w:t>
      </w:r>
      <w:proofErr w:type="gramEnd"/>
    </w:p>
    <w:p w:rsidR="001F3219" w:rsidRPr="00593680" w:rsidRDefault="001F3219" w:rsidP="001F3219">
      <w:pPr>
        <w:spacing w:after="0" w:line="240" w:lineRule="auto"/>
        <w:rPr>
          <w:rFonts w:ascii="Courier New" w:hAnsi="Courier New" w:cs="Courier New"/>
          <w:sz w:val="20"/>
          <w:szCs w:val="20"/>
        </w:rPr>
      </w:pPr>
    </w:p>
    <w:p w:rsidR="001F3219" w:rsidRDefault="001F3219" w:rsidP="00E355D6">
      <w:pPr>
        <w:spacing w:after="0" w:line="240" w:lineRule="auto"/>
        <w:rPr>
          <w:rFonts w:ascii="Courier New" w:eastAsia="Times New Roman" w:hAnsi="Courier New" w:cs="Courier New"/>
          <w:b/>
          <w:bCs/>
          <w:sz w:val="20"/>
          <w:szCs w:val="20"/>
        </w:rPr>
      </w:pPr>
    </w:p>
    <w:p w:rsidR="001F3219" w:rsidRDefault="001F3219" w:rsidP="00E355D6">
      <w:pPr>
        <w:spacing w:after="0" w:line="240" w:lineRule="auto"/>
        <w:rPr>
          <w:rFonts w:ascii="Courier New" w:eastAsia="Times New Roman" w:hAnsi="Courier New" w:cs="Courier New"/>
          <w:b/>
          <w:bCs/>
          <w:sz w:val="20"/>
          <w:szCs w:val="20"/>
        </w:rPr>
        <w:sectPr w:rsidR="001F3219" w:rsidSect="009B2695">
          <w:headerReference w:type="default" r:id="rId81"/>
          <w:footerReference w:type="default" r:id="rId82"/>
          <w:pgSz w:w="12240" w:h="15840"/>
          <w:pgMar w:top="1440" w:right="1440" w:bottom="1440" w:left="1440" w:header="720" w:footer="720" w:gutter="0"/>
          <w:cols w:space="720"/>
          <w:docGrid w:linePitch="360"/>
        </w:sectPr>
      </w:pPr>
    </w:p>
    <w:p w:rsidR="00FF323B" w:rsidRDefault="00FF323B" w:rsidP="00FF323B">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Change the FUD Name, add one Data Items, and change DI Explanations.</w:t>
      </w:r>
    </w:p>
    <w:p w:rsidR="00FF323B" w:rsidRDefault="00FF323B" w:rsidP="00E355D6">
      <w:pPr>
        <w:spacing w:after="0" w:line="240" w:lineRule="auto"/>
        <w:rPr>
          <w:rFonts w:ascii="Courier New" w:eastAsia="Times New Roman" w:hAnsi="Courier New" w:cs="Courier New"/>
          <w:b/>
          <w:bCs/>
          <w:sz w:val="20"/>
          <w:szCs w:val="20"/>
        </w:rPr>
      </w:pPr>
    </w:p>
    <w:p w:rsidR="00FF323B" w:rsidRDefault="00FF323B" w:rsidP="00E355D6">
      <w:pPr>
        <w:spacing w:after="0" w:line="240" w:lineRule="auto"/>
        <w:rPr>
          <w:rFonts w:ascii="Courier New" w:eastAsia="Times New Roman" w:hAnsi="Courier New" w:cs="Courier New"/>
          <w:b/>
          <w:bCs/>
          <w:sz w:val="20"/>
          <w:szCs w:val="20"/>
        </w:rPr>
      </w:pPr>
    </w:p>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Courier New" w:eastAsia="Times New Roman" w:hAnsi="Courier New" w:cs="Courier New"/>
          <w:b/>
          <w:bCs/>
          <w:sz w:val="20"/>
          <w:szCs w:val="20"/>
        </w:rPr>
        <w:t>UNCLASSIFIED</w:t>
      </w:r>
    </w:p>
    <w:tbl>
      <w:tblPr>
        <w:tblW w:w="10500" w:type="dxa"/>
        <w:tblLook w:val="04A0" w:firstRow="1" w:lastRow="0" w:firstColumn="1" w:lastColumn="0" w:noHBand="0" w:noVBand="1"/>
      </w:tblPr>
      <w:tblGrid>
        <w:gridCol w:w="3979"/>
        <w:gridCol w:w="3115"/>
        <w:gridCol w:w="3406"/>
      </w:tblGrid>
      <w:tr w:rsidR="009B2695" w:rsidRPr="00A47559" w:rsidTr="00E355D6">
        <w:tc>
          <w:tcPr>
            <w:tcW w:w="4428" w:type="dxa"/>
            <w:tcBorders>
              <w:top w:val="single" w:sz="8" w:space="0" w:color="auto"/>
              <w:left w:val="single" w:sz="8" w:space="0" w:color="auto"/>
              <w:bottom w:val="single" w:sz="8" w:space="0" w:color="auto"/>
              <w:right w:val="single" w:sz="8" w:space="0" w:color="auto"/>
            </w:tcBorders>
            <w:shd w:val="clear" w:color="auto" w:fill="D9D9D9"/>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Courier New" w:eastAsia="Times New Roman" w:hAnsi="Courier New" w:cs="Courier New"/>
                <w:b/>
                <w:bCs/>
                <w:sz w:val="20"/>
                <w:szCs w:val="20"/>
              </w:rPr>
              <w:t>ELEMENTAL FIELD NUMBER: 828/6</w:t>
            </w:r>
          </w:p>
        </w:tc>
        <w:tc>
          <w:tcPr>
            <w:tcW w:w="3600" w:type="dxa"/>
            <w:tcBorders>
              <w:top w:val="single" w:sz="8" w:space="0" w:color="auto"/>
              <w:left w:val="nil"/>
              <w:bottom w:val="single" w:sz="8" w:space="0" w:color="auto"/>
              <w:right w:val="single" w:sz="8" w:space="0" w:color="auto"/>
            </w:tcBorders>
            <w:hideMark/>
          </w:tcPr>
          <w:p w:rsidR="009B2695" w:rsidRPr="00A47559" w:rsidRDefault="009B2695" w:rsidP="00E355D6">
            <w:pPr>
              <w:spacing w:after="0" w:line="240" w:lineRule="auto"/>
              <w:rPr>
                <w:rFonts w:ascii="Courier" w:eastAsia="Times New Roman" w:hAnsi="Courier" w:cs="Courier New"/>
                <w:sz w:val="20"/>
                <w:szCs w:val="20"/>
              </w:rPr>
            </w:pPr>
          </w:p>
        </w:tc>
        <w:tc>
          <w:tcPr>
            <w:tcW w:w="3780" w:type="dxa"/>
            <w:tcBorders>
              <w:top w:val="single" w:sz="8" w:space="0" w:color="auto"/>
              <w:left w:val="nil"/>
              <w:bottom w:val="single" w:sz="8" w:space="0" w:color="auto"/>
              <w:right w:val="single" w:sz="8" w:space="0" w:color="auto"/>
            </w:tcBorders>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Courier New" w:eastAsia="Times New Roman" w:hAnsi="Courier New" w:cs="Courier New"/>
                <w:b/>
                <w:bCs/>
                <w:sz w:val="20"/>
                <w:szCs w:val="20"/>
              </w:rPr>
              <w:t xml:space="preserve">STATUS: </w:t>
            </w:r>
            <w:r w:rsidRPr="00A47559">
              <w:rPr>
                <w:rFonts w:ascii="Courier New" w:eastAsia="Times New Roman" w:hAnsi="Courier New" w:cs="Courier New"/>
                <w:sz w:val="20"/>
                <w:szCs w:val="20"/>
              </w:rPr>
              <w:t>AGREED</w:t>
            </w:r>
          </w:p>
        </w:tc>
      </w:tr>
      <w:tr w:rsidR="009B2695" w:rsidRPr="00A47559" w:rsidTr="00E355D6">
        <w:tc>
          <w:tcPr>
            <w:tcW w:w="8028" w:type="dxa"/>
            <w:gridSpan w:val="2"/>
            <w:tcBorders>
              <w:top w:val="nil"/>
              <w:left w:val="single" w:sz="8" w:space="0" w:color="auto"/>
              <w:bottom w:val="single" w:sz="8" w:space="0" w:color="auto"/>
              <w:right w:val="single" w:sz="8" w:space="0" w:color="auto"/>
            </w:tcBorders>
            <w:shd w:val="clear" w:color="auto" w:fill="D9D9D9"/>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Courier New" w:eastAsia="Times New Roman" w:hAnsi="Courier New" w:cs="Courier New"/>
                <w:b/>
                <w:bCs/>
                <w:sz w:val="20"/>
                <w:szCs w:val="20"/>
              </w:rPr>
              <w:t xml:space="preserve">ELEMENTAL FIELD NAME: </w:t>
            </w:r>
            <w:del w:id="1163" w:author="DISA User" w:date="2015-09-29T13:22:00Z">
              <w:r w:rsidRPr="00A47559" w:rsidDel="000D77F0">
                <w:rPr>
                  <w:rFonts w:ascii="Courier New" w:eastAsia="Times New Roman" w:hAnsi="Courier New" w:cs="Courier New"/>
                  <w:b/>
                  <w:bCs/>
                  <w:sz w:val="20"/>
                  <w:szCs w:val="20"/>
                </w:rPr>
                <w:delText>INFORMATION MANAGEMENT SERVICES</w:delText>
              </w:r>
            </w:del>
            <w:ins w:id="1164" w:author="DISA User" w:date="2015-09-29T13:22:00Z">
              <w:r>
                <w:rPr>
                  <w:rFonts w:ascii="Courier New" w:eastAsia="Times New Roman" w:hAnsi="Courier New" w:cs="Courier New"/>
                  <w:b/>
                  <w:bCs/>
                  <w:sz w:val="20"/>
                  <w:szCs w:val="20"/>
                </w:rPr>
                <w:br/>
              </w:r>
              <w:r w:rsidRPr="000D77F0">
                <w:rPr>
                  <w:rFonts w:ascii="Courier New" w:eastAsia="Times New Roman" w:hAnsi="Courier New" w:cs="Courier New"/>
                  <w:sz w:val="20"/>
                  <w:szCs w:val="20"/>
                </w:rPr>
                <w:t xml:space="preserve">                      APPLICATION OR SERVICE</w:t>
              </w:r>
            </w:ins>
          </w:p>
        </w:tc>
        <w:tc>
          <w:tcPr>
            <w:tcW w:w="3780" w:type="dxa"/>
            <w:tcBorders>
              <w:top w:val="nil"/>
              <w:left w:val="nil"/>
              <w:bottom w:val="single" w:sz="8" w:space="0" w:color="auto"/>
              <w:right w:val="single" w:sz="8" w:space="0" w:color="auto"/>
            </w:tcBorders>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Courier New" w:eastAsia="Times New Roman" w:hAnsi="Courier New" w:cs="Courier New"/>
                <w:b/>
                <w:bCs/>
                <w:sz w:val="20"/>
                <w:szCs w:val="20"/>
              </w:rPr>
              <w:t xml:space="preserve">VERSION: </w:t>
            </w:r>
            <w:r w:rsidRPr="00A47559">
              <w:rPr>
                <w:rFonts w:ascii="Times New Roman" w:eastAsia="Times New Roman" w:hAnsi="Times New Roman" w:cs="Times New Roman"/>
                <w:b/>
                <w:bCs/>
                <w:sz w:val="20"/>
                <w:szCs w:val="20"/>
              </w:rPr>
              <w:t>B.1.01.00</w:t>
            </w:r>
          </w:p>
        </w:tc>
      </w:tr>
    </w:tbl>
    <w:p w:rsidR="009B2695" w:rsidRPr="00A47559" w:rsidRDefault="00E562BD" w:rsidP="00E355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v:rect id="_x0000_i1033" style="width:468pt;height:1.5pt" o:hralign="center" o:hrstd="t" o:hrnoshade="t" o:hr="t" fillcolor="black" stroked="f"/>
        </w:pict>
      </w:r>
    </w:p>
    <w:p w:rsidR="009B2695" w:rsidRPr="00A47559" w:rsidRDefault="009B2695" w:rsidP="00E355D6">
      <w:pPr>
        <w:spacing w:after="0" w:line="240" w:lineRule="auto"/>
        <w:rPr>
          <w:rFonts w:ascii="Times New Roman" w:eastAsia="Times New Roman" w:hAnsi="Times New Roman" w:cs="Times New Roman"/>
          <w:sz w:val="20"/>
          <w:szCs w:val="20"/>
        </w:rPr>
      </w:pPr>
    </w:p>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Courier New" w:eastAsia="Times New Roman" w:hAnsi="Courier New" w:cs="Courier New"/>
          <w:sz w:val="20"/>
          <w:szCs w:val="20"/>
        </w:rPr>
        <w:t xml:space="preserve">LIST OF ALLOWABLE VALUES: </w:t>
      </w:r>
    </w:p>
    <w:p w:rsidR="009B2695" w:rsidRPr="00A47559" w:rsidRDefault="009B2695" w:rsidP="00E355D6">
      <w:pPr>
        <w:spacing w:after="0" w:line="240" w:lineRule="auto"/>
        <w:rPr>
          <w:rFonts w:ascii="Times New Roman" w:eastAsia="Times New Roman" w:hAnsi="Times New Roman" w:cs="Times New Roman"/>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196"/>
        <w:gridCol w:w="1236"/>
        <w:gridCol w:w="3722"/>
        <w:gridCol w:w="3936"/>
      </w:tblGrid>
      <w:tr w:rsidR="009B2695" w:rsidRPr="00A47559" w:rsidTr="00E355D6">
        <w:trPr>
          <w:trHeight w:val="750"/>
          <w:tblHeader/>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9B2695" w:rsidRPr="00A47559" w:rsidRDefault="009B2695" w:rsidP="00E355D6">
            <w:pPr>
              <w:spacing w:after="0" w:line="240" w:lineRule="auto"/>
              <w:jc w:val="center"/>
              <w:rPr>
                <w:rFonts w:ascii="Times New Roman" w:eastAsia="Times New Roman" w:hAnsi="Times New Roman" w:cs="Times New Roman"/>
                <w:b/>
                <w:bCs/>
                <w:sz w:val="20"/>
                <w:szCs w:val="20"/>
              </w:rPr>
            </w:pPr>
            <w:proofErr w:type="spellStart"/>
            <w:r w:rsidRPr="00A47559">
              <w:rPr>
                <w:rFonts w:ascii="Courier New" w:eastAsia="Times New Roman" w:hAnsi="Courier New" w:cs="Courier New"/>
                <w:b/>
                <w:bCs/>
                <w:sz w:val="20"/>
                <w:szCs w:val="20"/>
              </w:rPr>
              <w:t>Seq</w:t>
            </w:r>
            <w:proofErr w:type="spellEnd"/>
            <w:r w:rsidRPr="00A47559">
              <w:rPr>
                <w:rFonts w:ascii="Courier New" w:eastAsia="Times New Roman" w:hAnsi="Courier New" w:cs="Courier New"/>
                <w:b/>
                <w:bCs/>
                <w:sz w:val="20"/>
                <w:szCs w:val="20"/>
              </w:rPr>
              <w:t>#</w:t>
            </w:r>
          </w:p>
        </w:tc>
        <w:tc>
          <w:tcPr>
            <w:tcW w:w="7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9B2695" w:rsidRPr="00A47559" w:rsidRDefault="009B2695" w:rsidP="00E355D6">
            <w:pPr>
              <w:spacing w:after="0" w:line="240" w:lineRule="auto"/>
              <w:jc w:val="center"/>
              <w:rPr>
                <w:rFonts w:ascii="Times New Roman" w:eastAsia="Times New Roman" w:hAnsi="Times New Roman" w:cs="Times New Roman"/>
                <w:b/>
                <w:bCs/>
                <w:sz w:val="20"/>
                <w:szCs w:val="20"/>
              </w:rPr>
            </w:pPr>
            <w:r w:rsidRPr="00A47559">
              <w:rPr>
                <w:rFonts w:ascii="Times New Roman" w:eastAsia="Times New Roman" w:hAnsi="Times New Roman" w:cs="Times New Roman"/>
                <w:b/>
                <w:bCs/>
                <w:sz w:val="20"/>
                <w:szCs w:val="20"/>
              </w:rPr>
              <w:t>Data Code</w:t>
            </w:r>
          </w:p>
        </w:tc>
        <w:tc>
          <w:tcPr>
            <w:tcW w:w="20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9B2695" w:rsidRPr="00A47559" w:rsidRDefault="009B2695" w:rsidP="00E355D6">
            <w:pPr>
              <w:spacing w:after="0" w:line="240" w:lineRule="auto"/>
              <w:jc w:val="center"/>
              <w:rPr>
                <w:rFonts w:ascii="Times New Roman" w:eastAsia="Times New Roman" w:hAnsi="Times New Roman" w:cs="Times New Roman"/>
                <w:b/>
                <w:bCs/>
                <w:sz w:val="20"/>
                <w:szCs w:val="20"/>
              </w:rPr>
            </w:pPr>
            <w:r w:rsidRPr="00A47559">
              <w:rPr>
                <w:rFonts w:ascii="Times New Roman" w:eastAsia="Times New Roman" w:hAnsi="Times New Roman" w:cs="Times New Roman"/>
                <w:b/>
                <w:bCs/>
                <w:sz w:val="20"/>
                <w:szCs w:val="20"/>
              </w:rPr>
              <w:t>Data Item</w:t>
            </w:r>
          </w:p>
        </w:tc>
        <w:tc>
          <w:tcPr>
            <w:tcW w:w="21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9B2695" w:rsidRPr="00A47559" w:rsidRDefault="009B2695" w:rsidP="00E355D6">
            <w:pPr>
              <w:spacing w:after="0" w:line="240" w:lineRule="auto"/>
              <w:jc w:val="center"/>
              <w:rPr>
                <w:rFonts w:ascii="Times New Roman" w:eastAsia="Times New Roman" w:hAnsi="Times New Roman" w:cs="Times New Roman"/>
                <w:b/>
                <w:bCs/>
                <w:sz w:val="20"/>
                <w:szCs w:val="20"/>
              </w:rPr>
            </w:pPr>
            <w:r w:rsidRPr="00A47559">
              <w:rPr>
                <w:rFonts w:ascii="Times New Roman" w:eastAsia="Times New Roman" w:hAnsi="Times New Roman" w:cs="Times New Roman"/>
                <w:b/>
                <w:bCs/>
                <w:sz w:val="20"/>
                <w:szCs w:val="20"/>
              </w:rPr>
              <w:t>Explanation</w:t>
            </w:r>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A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CLASSIFIED EMAIL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65" w:author="DISA User" w:date="2015-09-29T13:14: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2</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B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CLASSIFIED EMAIL WITH ATTACHMENTS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66" w:author="DISA User" w:date="2015-09-29T13:14: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3</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C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CLASSIFIED EMAIL WITH ATTACHMENTS/PKI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67" w:author="DISA User" w:date="2015-09-29T13:14: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4</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D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UNCLASSIFIED EMAIL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68" w:author="DISA User" w:date="2015-09-29T13:14: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5</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E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PERSONAL EMAIL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69" w:author="DISA User" w:date="2015-09-29T13:15:00Z">
              <w:r>
                <w:rPr>
                  <w:rFonts w:ascii="Courier" w:eastAsia="Times New Roman" w:hAnsi="Courier" w:cs="Times New Roman"/>
                  <w:sz w:val="20"/>
                  <w:szCs w:val="20"/>
                </w:rPr>
                <w:t>Normally associated with non-official business or for welfare.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6</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F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WEB SERVICES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0" w:author="DISA User" w:date="2015-09-29T13:15: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lastRenderedPageBreak/>
              <w:t>7</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G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COMMON OPERATING PICTURE (COP)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1" w:author="DISA User" w:date="2015-09-29T13:15: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8</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H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INTERNET BROWSING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2" w:author="DISA User" w:date="2015-09-29T13:15:00Z">
              <w:r>
                <w:rPr>
                  <w:rFonts w:ascii="Courier" w:eastAsia="Times New Roman" w:hAnsi="Courier" w:cs="Times New Roman"/>
                  <w:sz w:val="20"/>
                  <w:szCs w:val="20"/>
                </w:rPr>
                <w:t>Maybe official, non-official, or welfare.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9</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I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DISTRIBUTED COLLABORATIVE PLANNING (DCP) CHAT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3" w:author="DISA User" w:date="2015-09-29T13:16: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10</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J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DISTRIBUTED COLLABORATIVE PLANNING (DCP) WHITE</w:t>
            </w:r>
            <w:ins w:id="1174" w:author="DISA User" w:date="2015-09-29T13:16:00Z">
              <w:r>
                <w:rPr>
                  <w:rFonts w:ascii="Times New Roman" w:eastAsia="Times New Roman" w:hAnsi="Times New Roman" w:cs="Times New Roman"/>
                  <w:sz w:val="20"/>
                  <w:szCs w:val="20"/>
                </w:rPr>
                <w:t>-</w:t>
              </w:r>
            </w:ins>
            <w:r w:rsidRPr="000D77F0">
              <w:rPr>
                <w:rFonts w:ascii="Times New Roman" w:eastAsia="Times New Roman" w:hAnsi="Times New Roman" w:cs="Times New Roman"/>
                <w:sz w:val="20"/>
                <w:szCs w:val="20"/>
              </w:rPr>
              <w:t xml:space="preserve">BOARDING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5" w:author="DISA User" w:date="2015-09-29T13:16: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11</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K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DISTRIBUTED COLLABORATIVE PLANNING (DCP) SCREEN SHARING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6" w:author="DISA User" w:date="2015-09-29T13:16: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12</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L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DISTRIBUTED COLLABORATIVE PLANNING (DCP) APPLICATION SHARING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7" w:author="DISA User" w:date="2015-09-29T13:16: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13</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M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DISTRIBUTED COLLABORATIVE PLANNING (DCP) VOICE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8" w:author="DISA User" w:date="2015-09-29T13:16: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lastRenderedPageBreak/>
              <w:t>14</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N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VOICE OVER INTERNET PROTOCOL (VOIP)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79" w:author="DISA User" w:date="2015-09-29T13:16: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15</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O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DISTRIBUTED COLLABORATIVE PLANNING (DCP) VIDEO TELECONFERENCE (VTC)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80" w:author="DISA User" w:date="2015-09-29T13:16:00Z">
              <w:r>
                <w:rPr>
                  <w:rFonts w:ascii="Courier" w:eastAsia="Times New Roman" w:hAnsi="Courier" w:cs="Times New Roman"/>
                  <w:sz w:val="20"/>
                  <w:szCs w:val="20"/>
                </w:rPr>
                <w:t xml:space="preserve">May be military specific VTC or Internet services such as Skype or </w:t>
              </w:r>
            </w:ins>
            <w:ins w:id="1181" w:author="DISA User" w:date="2015-09-29T13:17:00Z">
              <w:r>
                <w:rPr>
                  <w:rFonts w:ascii="Courier" w:eastAsia="Times New Roman" w:hAnsi="Courier" w:cs="Times New Roman"/>
                  <w:sz w:val="20"/>
                  <w:szCs w:val="20"/>
                </w:rPr>
                <w:t>Google Talk.</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16</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P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WEB VIDEO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82" w:author="DISA User" w:date="2015-09-29T13:17:00Z">
              <w:r w:rsidRPr="000D77F0">
                <w:rPr>
                  <w:rFonts w:ascii="Courier" w:eastAsia="Times New Roman" w:hAnsi="Courier" w:cs="Times New Roman"/>
                  <w:sz w:val="20"/>
                  <w:szCs w:val="20"/>
                </w:rPr>
                <w:t>None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17</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Q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PLAIN OLD TELEPHONE SYSTEM (POTS)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83" w:author="DISA User" w:date="2015-09-29T13:17:00Z">
              <w:r>
                <w:rPr>
                  <w:rFonts w:ascii="Courier" w:eastAsia="Times New Roman" w:hAnsi="Courier" w:cs="Times New Roman"/>
                  <w:sz w:val="20"/>
                  <w:szCs w:val="20"/>
                </w:rPr>
                <w:t>May be fixed line or mobile services for voice</w:t>
              </w:r>
            </w:ins>
          </w:p>
        </w:tc>
      </w:tr>
      <w:tr w:rsidR="009B2695" w:rsidRPr="00A47559"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18</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Times New Roman" w:eastAsia="Times New Roman" w:hAnsi="Times New Roman" w:cs="Times New Roman"/>
                <w:sz w:val="20"/>
                <w:szCs w:val="20"/>
              </w:rPr>
            </w:pPr>
            <w:r w:rsidRPr="00A47559">
              <w:rPr>
                <w:rFonts w:ascii="Times New Roman" w:eastAsia="Times New Roman" w:hAnsi="Times New Roman" w:cs="Times New Roman"/>
                <w:sz w:val="20"/>
                <w:szCs w:val="20"/>
              </w:rPr>
              <w:t xml:space="preserve">R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345C75" w:rsidP="00E355D6">
            <w:pPr>
              <w:spacing w:after="0" w:line="240" w:lineRule="auto"/>
              <w:rPr>
                <w:rFonts w:ascii="Times New Roman" w:eastAsia="Times New Roman" w:hAnsi="Times New Roman" w:cs="Times New Roman"/>
                <w:sz w:val="20"/>
                <w:szCs w:val="20"/>
              </w:rPr>
            </w:pPr>
            <w:r w:rsidRPr="000D77F0">
              <w:rPr>
                <w:rFonts w:ascii="Times New Roman" w:eastAsia="Times New Roman" w:hAnsi="Times New Roman" w:cs="Times New Roman"/>
                <w:sz w:val="20"/>
                <w:szCs w:val="20"/>
              </w:rPr>
              <w:t xml:space="preserve">REPLICATION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9B2695" w:rsidRPr="00A47559" w:rsidRDefault="009B2695" w:rsidP="00E355D6">
            <w:pPr>
              <w:spacing w:after="0" w:line="240" w:lineRule="auto"/>
              <w:rPr>
                <w:rFonts w:ascii="Courier" w:eastAsia="Times New Roman" w:hAnsi="Courier" w:cs="Times New Roman"/>
                <w:sz w:val="20"/>
                <w:szCs w:val="20"/>
              </w:rPr>
            </w:pPr>
            <w:ins w:id="1184" w:author="DISA User" w:date="2015-09-29T13:17:00Z">
              <w:r>
                <w:rPr>
                  <w:rFonts w:ascii="Courier" w:eastAsia="Times New Roman" w:hAnsi="Courier" w:cs="Times New Roman"/>
                  <w:sz w:val="20"/>
                  <w:szCs w:val="20"/>
                </w:rPr>
                <w:t>None</w:t>
              </w:r>
            </w:ins>
          </w:p>
        </w:tc>
      </w:tr>
      <w:tr w:rsidR="009B2695" w:rsidRPr="00A47559" w:rsidTr="00E355D6">
        <w:trPr>
          <w:trHeight w:val="750"/>
          <w:tblCellSpacing w:w="15" w:type="dxa"/>
          <w:ins w:id="1185" w:author="DISA User" w:date="2015-09-29T13:17:00Z"/>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9B2695" w:rsidRPr="00A47559" w:rsidRDefault="009B2695" w:rsidP="00E355D6">
            <w:pPr>
              <w:spacing w:after="0" w:line="240" w:lineRule="auto"/>
              <w:rPr>
                <w:ins w:id="1186" w:author="DISA User" w:date="2015-09-29T13:17:00Z"/>
                <w:rFonts w:ascii="Times New Roman" w:eastAsia="Times New Roman" w:hAnsi="Times New Roman" w:cs="Times New Roman"/>
                <w:sz w:val="20"/>
                <w:szCs w:val="20"/>
              </w:rPr>
            </w:pPr>
            <w:ins w:id="1187" w:author="DISA User" w:date="2015-09-29T13:17:00Z">
              <w:r>
                <w:rPr>
                  <w:rFonts w:ascii="Times New Roman" w:eastAsia="Times New Roman" w:hAnsi="Times New Roman" w:cs="Times New Roman"/>
                  <w:sz w:val="20"/>
                  <w:szCs w:val="20"/>
                </w:rPr>
                <w:t>19</w:t>
              </w:r>
            </w:ins>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9B2695" w:rsidRPr="00A47559" w:rsidRDefault="009B2695" w:rsidP="00E355D6">
            <w:pPr>
              <w:spacing w:after="0" w:line="240" w:lineRule="auto"/>
              <w:rPr>
                <w:ins w:id="1188" w:author="DISA User" w:date="2015-09-29T13:17:00Z"/>
                <w:rFonts w:ascii="Times New Roman" w:eastAsia="Times New Roman" w:hAnsi="Times New Roman" w:cs="Times New Roman"/>
                <w:sz w:val="20"/>
                <w:szCs w:val="20"/>
              </w:rPr>
            </w:pPr>
            <w:ins w:id="1189" w:author="DISA User" w:date="2015-09-29T13:17:00Z">
              <w:r>
                <w:rPr>
                  <w:rFonts w:ascii="Times New Roman" w:eastAsia="Times New Roman" w:hAnsi="Times New Roman" w:cs="Times New Roman"/>
                  <w:sz w:val="20"/>
                  <w:szCs w:val="20"/>
                </w:rPr>
                <w:t>R</w:t>
              </w:r>
            </w:ins>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9B2695" w:rsidRPr="000D77F0" w:rsidRDefault="00345C75" w:rsidP="00E355D6">
            <w:pPr>
              <w:spacing w:after="0" w:line="240" w:lineRule="auto"/>
              <w:rPr>
                <w:ins w:id="1190" w:author="DISA User" w:date="2015-09-29T13:17:00Z"/>
                <w:rFonts w:ascii="Times New Roman" w:eastAsia="Times New Roman" w:hAnsi="Times New Roman" w:cs="Times New Roman"/>
                <w:sz w:val="20"/>
                <w:szCs w:val="20"/>
              </w:rPr>
            </w:pPr>
            <w:ins w:id="1191" w:author="DISA User" w:date="2015-09-29T13:17:00Z">
              <w:r>
                <w:rPr>
                  <w:rFonts w:ascii="Times New Roman" w:eastAsia="Times New Roman" w:hAnsi="Times New Roman" w:cs="Times New Roman"/>
                  <w:sz w:val="20"/>
                  <w:szCs w:val="20"/>
                </w:rPr>
                <w:t>FORMAL MESSAGING</w:t>
              </w:r>
            </w:ins>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9B2695" w:rsidRPr="000D77F0" w:rsidRDefault="009B2695" w:rsidP="00E355D6">
            <w:pPr>
              <w:spacing w:after="0" w:line="240" w:lineRule="auto"/>
              <w:rPr>
                <w:ins w:id="1192" w:author="DISA User" w:date="2015-09-29T13:17:00Z"/>
                <w:rFonts w:ascii="Courier New" w:eastAsia="Times New Roman" w:hAnsi="Courier New" w:cs="Courier New"/>
                <w:sz w:val="20"/>
                <w:szCs w:val="20"/>
              </w:rPr>
            </w:pPr>
            <w:ins w:id="1193" w:author="DISA User" w:date="2015-09-29T13:17:00Z">
              <w:r w:rsidRPr="000D77F0">
                <w:rPr>
                  <w:rFonts w:ascii="Courier New" w:eastAsia="Times New Roman" w:hAnsi="Courier New" w:cs="Courier New"/>
                  <w:sz w:val="20"/>
                  <w:szCs w:val="20"/>
                  <w:lang w:val="en-GB"/>
                </w:rPr>
                <w:t>Using ACP 127 and 128 formatted messages. Not listed in ACP 200 as a priority of service key.</w:t>
              </w:r>
            </w:ins>
          </w:p>
        </w:tc>
      </w:tr>
    </w:tbl>
    <w:p w:rsidR="009B2695" w:rsidRPr="000D77F0" w:rsidRDefault="009B2695">
      <w:pPr>
        <w:rPr>
          <w:sz w:val="20"/>
          <w:szCs w:val="20"/>
        </w:rPr>
      </w:pPr>
    </w:p>
    <w:p w:rsidR="009B2695" w:rsidRDefault="009B2695" w:rsidP="00E355D6">
      <w:pPr>
        <w:spacing w:after="0" w:line="240" w:lineRule="auto"/>
        <w:rPr>
          <w:rFonts w:ascii="Courier New" w:eastAsia="Times New Roman" w:hAnsi="Courier New" w:cs="Courier New"/>
          <w:b/>
          <w:bCs/>
          <w:sz w:val="20"/>
          <w:szCs w:val="20"/>
        </w:rPr>
        <w:sectPr w:rsidR="009B2695" w:rsidSect="009B2695">
          <w:headerReference w:type="default" r:id="rId83"/>
          <w:footerReference w:type="default" r:id="rId84"/>
          <w:pgSz w:w="12240" w:h="15840"/>
          <w:pgMar w:top="1440" w:right="1440" w:bottom="1440" w:left="1440" w:header="720" w:footer="720" w:gutter="0"/>
          <w:cols w:space="720"/>
          <w:docGrid w:linePitch="360"/>
        </w:sectPr>
      </w:pPr>
    </w:p>
    <w:tbl>
      <w:tblPr>
        <w:tblW w:w="0" w:type="auto"/>
        <w:shd w:val="clear" w:color="auto" w:fill="FFFFFF"/>
        <w:tblCellMar>
          <w:left w:w="0" w:type="dxa"/>
          <w:right w:w="0" w:type="dxa"/>
        </w:tblCellMar>
        <w:tblLook w:val="04A0" w:firstRow="1" w:lastRow="0" w:firstColumn="1" w:lastColumn="0" w:noHBand="0" w:noVBand="1"/>
      </w:tblPr>
      <w:tblGrid>
        <w:gridCol w:w="6"/>
        <w:gridCol w:w="6"/>
        <w:gridCol w:w="485"/>
        <w:gridCol w:w="2144"/>
        <w:gridCol w:w="6935"/>
      </w:tblGrid>
      <w:tr w:rsidR="00564BC6" w:rsidRPr="00593680" w:rsidTr="00C5629B">
        <w:trPr>
          <w:cantSplit/>
          <w:tblHeader/>
        </w:trPr>
        <w:tc>
          <w:tcPr>
            <w:tcW w:w="9576" w:type="dxa"/>
            <w:gridSpan w:val="5"/>
            <w:shd w:val="clear" w:color="auto" w:fill="FFFFFF"/>
            <w:tcMar>
              <w:top w:w="0" w:type="dxa"/>
              <w:left w:w="108" w:type="dxa"/>
              <w:bottom w:w="0" w:type="dxa"/>
              <w:right w:w="108" w:type="dxa"/>
            </w:tcMar>
            <w:hideMark/>
          </w:tcPr>
          <w:p w:rsidR="00FF323B" w:rsidRDefault="00FF323B" w:rsidP="00FF323B">
            <w:pPr>
              <w:spacing w:after="0"/>
              <w:rPr>
                <w:rFonts w:ascii="Courier New" w:hAnsi="Courier New" w:cs="Courier New"/>
                <w:sz w:val="20"/>
                <w:szCs w:val="20"/>
              </w:rPr>
            </w:pPr>
            <w:r w:rsidRPr="00593680">
              <w:rPr>
                <w:rFonts w:ascii="Courier New" w:hAnsi="Courier New" w:cs="Courier New"/>
                <w:sz w:val="20"/>
                <w:szCs w:val="20"/>
              </w:rPr>
              <w:lastRenderedPageBreak/>
              <w:t>Note: USMTF 901/2 is listed in the orphan FUD list.  It will be retained and redone to match NATO 1288/1</w:t>
            </w:r>
            <w:r>
              <w:rPr>
                <w:rFonts w:ascii="Courier New" w:hAnsi="Courier New" w:cs="Courier New"/>
                <w:sz w:val="20"/>
                <w:szCs w:val="20"/>
              </w:rPr>
              <w:t xml:space="preserve"> which is provided below</w:t>
            </w:r>
            <w:r w:rsidRPr="00593680">
              <w:rPr>
                <w:rFonts w:ascii="Courier New" w:hAnsi="Courier New" w:cs="Courier New"/>
                <w:sz w:val="20"/>
                <w:szCs w:val="20"/>
              </w:rPr>
              <w:t>.</w:t>
            </w:r>
          </w:p>
          <w:p w:rsidR="00FF323B" w:rsidRDefault="00FF323B" w:rsidP="00C5629B">
            <w:pPr>
              <w:keepNext/>
              <w:spacing w:after="0" w:line="240" w:lineRule="auto"/>
              <w:rPr>
                <w:rFonts w:ascii="Courier New" w:eastAsia="Times New Roman" w:hAnsi="Courier New" w:cs="Courier New"/>
                <w:b/>
                <w:bCs/>
                <w:sz w:val="20"/>
                <w:szCs w:val="20"/>
                <w:lang w:val="en-GB"/>
              </w:rPr>
            </w:pPr>
          </w:p>
          <w:p w:rsidR="00FF323B" w:rsidRDefault="00FF323B" w:rsidP="00C5629B">
            <w:pPr>
              <w:keepNext/>
              <w:spacing w:after="0" w:line="240" w:lineRule="auto"/>
              <w:rPr>
                <w:rFonts w:ascii="Courier New" w:eastAsia="Times New Roman" w:hAnsi="Courier New" w:cs="Courier New"/>
                <w:b/>
                <w:bCs/>
                <w:sz w:val="20"/>
                <w:szCs w:val="20"/>
                <w:lang w:val="en-GB"/>
              </w:rPr>
            </w:pPr>
          </w:p>
          <w:p w:rsidR="00564BC6" w:rsidRPr="00593680" w:rsidRDefault="00564BC6" w:rsidP="00C5629B">
            <w:pPr>
              <w:keepNext/>
              <w:spacing w:after="0" w:line="240" w:lineRule="auto"/>
              <w:rPr>
                <w:rFonts w:ascii="Courier New" w:eastAsia="Times New Roman" w:hAnsi="Courier New" w:cs="Courier New"/>
                <w:b/>
                <w:bCs/>
                <w:sz w:val="20"/>
                <w:szCs w:val="20"/>
                <w:lang w:val="en-GB"/>
              </w:rPr>
            </w:pPr>
            <w:r w:rsidRPr="00593680">
              <w:rPr>
                <w:rFonts w:ascii="Courier New" w:eastAsia="Times New Roman" w:hAnsi="Courier New" w:cs="Courier New"/>
                <w:b/>
                <w:bCs/>
                <w:sz w:val="20"/>
                <w:szCs w:val="20"/>
                <w:lang w:val="en-GB"/>
              </w:rPr>
              <w:t>Table 901/2 - SECURITY CLASSIFICATION, ABBREVIATED (1-6)</w:t>
            </w:r>
          </w:p>
          <w:p w:rsidR="00564BC6" w:rsidRPr="00593680" w:rsidRDefault="00564BC6" w:rsidP="00C5629B">
            <w:pPr>
              <w:keepNext/>
              <w:spacing w:after="0" w:line="240" w:lineRule="auto"/>
              <w:rPr>
                <w:rFonts w:ascii="Courier New" w:eastAsia="Times New Roman" w:hAnsi="Courier New" w:cs="Courier New"/>
                <w:sz w:val="20"/>
                <w:szCs w:val="20"/>
              </w:rPr>
            </w:pPr>
            <w:r w:rsidRPr="00593680">
              <w:rPr>
                <w:rFonts w:ascii="Courier New" w:hAnsi="Courier New" w:cs="Courier New"/>
                <w:sz w:val="20"/>
                <w:szCs w:val="20"/>
                <w:lang w:val="en-GB"/>
              </w:rPr>
              <w:t>The security classification that applies to the information.</w:t>
            </w:r>
          </w:p>
        </w:tc>
      </w:tr>
      <w:tr w:rsidR="00564BC6" w:rsidRPr="00593680" w:rsidTr="00C5629B">
        <w:trPr>
          <w:cantSplit/>
        </w:trPr>
        <w:tc>
          <w:tcPr>
            <w:tcW w:w="497" w:type="dxa"/>
            <w:gridSpan w:val="3"/>
            <w:shd w:val="clear" w:color="auto" w:fill="FFFFFF"/>
            <w:tcMar>
              <w:top w:w="0" w:type="dxa"/>
              <w:left w:w="108" w:type="dxa"/>
              <w:bottom w:w="0" w:type="dxa"/>
              <w:right w:w="108" w:type="dxa"/>
            </w:tcMar>
            <w:hideMark/>
          </w:tcPr>
          <w:p w:rsidR="00564BC6" w:rsidRPr="00593680" w:rsidRDefault="00564BC6" w:rsidP="00C5629B">
            <w:pPr>
              <w:spacing w:after="0" w:line="240" w:lineRule="auto"/>
              <w:rPr>
                <w:rFonts w:ascii="Courier New" w:eastAsia="Times New Roman" w:hAnsi="Courier New" w:cs="Courier New"/>
                <w:sz w:val="20"/>
                <w:szCs w:val="20"/>
              </w:rPr>
            </w:pPr>
          </w:p>
        </w:tc>
        <w:tc>
          <w:tcPr>
            <w:tcW w:w="2144" w:type="dxa"/>
            <w:shd w:val="clear" w:color="auto" w:fill="FFFFFF"/>
            <w:tcMar>
              <w:top w:w="0" w:type="dxa"/>
              <w:left w:w="108" w:type="dxa"/>
              <w:bottom w:w="0" w:type="dxa"/>
              <w:right w:w="108" w:type="dxa"/>
            </w:tcMar>
            <w:hideMark/>
          </w:tcPr>
          <w:p w:rsidR="00564BC6" w:rsidRPr="00593680" w:rsidRDefault="00564BC6"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b/>
                <w:bCs/>
                <w:sz w:val="20"/>
                <w:szCs w:val="20"/>
                <w:lang w:val="en-GB"/>
              </w:rPr>
              <w:t>Related Documents:</w:t>
            </w:r>
          </w:p>
        </w:tc>
        <w:tc>
          <w:tcPr>
            <w:tcW w:w="6935" w:type="dxa"/>
            <w:shd w:val="clear" w:color="auto" w:fill="FFFFFF"/>
            <w:tcMar>
              <w:top w:w="0" w:type="dxa"/>
              <w:left w:w="108" w:type="dxa"/>
              <w:bottom w:w="0" w:type="dxa"/>
              <w:right w:w="108" w:type="dxa"/>
            </w:tcMar>
            <w:hideMark/>
          </w:tcPr>
          <w:p w:rsidR="00564BC6" w:rsidRPr="00593680" w:rsidRDefault="00564BC6"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564BC6" w:rsidRPr="00593680" w:rsidTr="00C5629B">
        <w:trPr>
          <w:cantSplit/>
        </w:trPr>
        <w:tc>
          <w:tcPr>
            <w:tcW w:w="497" w:type="dxa"/>
            <w:gridSpan w:val="3"/>
            <w:shd w:val="clear" w:color="auto" w:fill="FFFFFF"/>
            <w:tcMar>
              <w:top w:w="0" w:type="dxa"/>
              <w:left w:w="108" w:type="dxa"/>
              <w:bottom w:w="0" w:type="dxa"/>
              <w:right w:w="108" w:type="dxa"/>
            </w:tcMar>
            <w:hideMark/>
          </w:tcPr>
          <w:p w:rsidR="00564BC6" w:rsidRPr="00593680" w:rsidRDefault="00564BC6" w:rsidP="00C5629B">
            <w:pPr>
              <w:spacing w:after="0" w:line="240" w:lineRule="auto"/>
              <w:rPr>
                <w:rFonts w:ascii="Courier New" w:eastAsia="Times New Roman" w:hAnsi="Courier New" w:cs="Courier New"/>
                <w:sz w:val="20"/>
                <w:szCs w:val="20"/>
              </w:rPr>
            </w:pPr>
          </w:p>
        </w:tc>
        <w:tc>
          <w:tcPr>
            <w:tcW w:w="2144" w:type="dxa"/>
            <w:shd w:val="clear" w:color="auto" w:fill="FFFFFF"/>
            <w:tcMar>
              <w:top w:w="0" w:type="dxa"/>
              <w:left w:w="108" w:type="dxa"/>
              <w:bottom w:w="0" w:type="dxa"/>
              <w:right w:w="108" w:type="dxa"/>
            </w:tcMar>
            <w:hideMark/>
          </w:tcPr>
          <w:p w:rsidR="00564BC6" w:rsidRPr="00593680" w:rsidRDefault="00564BC6"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b/>
                <w:bCs/>
                <w:sz w:val="20"/>
                <w:szCs w:val="20"/>
                <w:lang w:val="en-GB"/>
              </w:rPr>
              <w:t>Sponsor:</w:t>
            </w:r>
          </w:p>
        </w:tc>
        <w:tc>
          <w:tcPr>
            <w:tcW w:w="6935" w:type="dxa"/>
            <w:shd w:val="clear" w:color="auto" w:fill="FFFFFF"/>
            <w:tcMar>
              <w:top w:w="0" w:type="dxa"/>
              <w:left w:w="108" w:type="dxa"/>
              <w:bottom w:w="0" w:type="dxa"/>
              <w:right w:w="108" w:type="dxa"/>
            </w:tcMar>
            <w:hideMark/>
          </w:tcPr>
          <w:p w:rsidR="00564BC6" w:rsidRPr="00593680" w:rsidRDefault="00564BC6"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564BC6" w:rsidRPr="00593680" w:rsidTr="00C5629B">
        <w:tc>
          <w:tcPr>
            <w:tcW w:w="0" w:type="auto"/>
            <w:tcBorders>
              <w:top w:val="nil"/>
              <w:left w:val="nil"/>
              <w:bottom w:val="nil"/>
              <w:right w:val="nil"/>
            </w:tcBorders>
            <w:shd w:val="clear" w:color="auto" w:fill="FFFFFF"/>
            <w:vAlign w:val="center"/>
            <w:hideMark/>
          </w:tcPr>
          <w:p w:rsidR="00564BC6" w:rsidRPr="00593680" w:rsidRDefault="00564BC6" w:rsidP="00C5629B">
            <w:pPr>
              <w:spacing w:after="0" w:line="240" w:lineRule="auto"/>
              <w:rPr>
                <w:rFonts w:ascii="Courier New" w:eastAsia="Times New Roman" w:hAnsi="Courier New" w:cs="Courier New"/>
                <w:sz w:val="20"/>
                <w:szCs w:val="20"/>
              </w:rPr>
            </w:pPr>
          </w:p>
        </w:tc>
        <w:tc>
          <w:tcPr>
            <w:tcW w:w="0" w:type="auto"/>
            <w:tcBorders>
              <w:top w:val="nil"/>
              <w:left w:val="nil"/>
              <w:bottom w:val="nil"/>
              <w:right w:val="nil"/>
            </w:tcBorders>
            <w:shd w:val="clear" w:color="auto" w:fill="FFFFFF"/>
            <w:vAlign w:val="center"/>
            <w:hideMark/>
          </w:tcPr>
          <w:p w:rsidR="00564BC6" w:rsidRPr="00593680" w:rsidRDefault="00564BC6" w:rsidP="00C5629B">
            <w:pPr>
              <w:spacing w:after="0" w:line="240" w:lineRule="auto"/>
              <w:rPr>
                <w:rFonts w:ascii="Courier New" w:eastAsia="Times New Roman" w:hAnsi="Courier New" w:cs="Courier New"/>
                <w:sz w:val="20"/>
                <w:szCs w:val="20"/>
              </w:rPr>
            </w:pPr>
          </w:p>
        </w:tc>
        <w:tc>
          <w:tcPr>
            <w:tcW w:w="485" w:type="dxa"/>
            <w:tcBorders>
              <w:top w:val="nil"/>
              <w:left w:val="nil"/>
              <w:bottom w:val="nil"/>
              <w:right w:val="nil"/>
            </w:tcBorders>
            <w:shd w:val="clear" w:color="auto" w:fill="FFFFFF"/>
            <w:vAlign w:val="center"/>
            <w:hideMark/>
          </w:tcPr>
          <w:p w:rsidR="00564BC6" w:rsidRPr="00593680" w:rsidRDefault="00564BC6" w:rsidP="00C5629B">
            <w:pPr>
              <w:spacing w:after="0" w:line="240" w:lineRule="auto"/>
              <w:rPr>
                <w:rFonts w:ascii="Courier New" w:eastAsia="Times New Roman" w:hAnsi="Courier New" w:cs="Courier New"/>
                <w:sz w:val="20"/>
                <w:szCs w:val="20"/>
              </w:rPr>
            </w:pPr>
          </w:p>
        </w:tc>
        <w:tc>
          <w:tcPr>
            <w:tcW w:w="2144" w:type="dxa"/>
            <w:tcBorders>
              <w:top w:val="nil"/>
              <w:left w:val="nil"/>
              <w:bottom w:val="nil"/>
              <w:right w:val="nil"/>
            </w:tcBorders>
            <w:shd w:val="clear" w:color="auto" w:fill="FFFFFF"/>
            <w:vAlign w:val="center"/>
            <w:hideMark/>
          </w:tcPr>
          <w:p w:rsidR="00564BC6" w:rsidRPr="00593680" w:rsidRDefault="00564BC6" w:rsidP="00C5629B">
            <w:pPr>
              <w:spacing w:after="0" w:line="240" w:lineRule="auto"/>
              <w:rPr>
                <w:rFonts w:ascii="Courier New" w:eastAsia="Times New Roman" w:hAnsi="Courier New" w:cs="Courier New"/>
                <w:sz w:val="20"/>
                <w:szCs w:val="20"/>
              </w:rPr>
            </w:pPr>
          </w:p>
        </w:tc>
        <w:tc>
          <w:tcPr>
            <w:tcW w:w="6935" w:type="dxa"/>
            <w:tcBorders>
              <w:top w:val="nil"/>
              <w:left w:val="nil"/>
              <w:bottom w:val="nil"/>
              <w:right w:val="nil"/>
            </w:tcBorders>
            <w:shd w:val="clear" w:color="auto" w:fill="FFFFFF"/>
            <w:vAlign w:val="center"/>
            <w:hideMark/>
          </w:tcPr>
          <w:p w:rsidR="00564BC6" w:rsidRPr="00593680" w:rsidRDefault="00564BC6" w:rsidP="00C5629B">
            <w:pPr>
              <w:spacing w:after="0" w:line="240" w:lineRule="auto"/>
              <w:rPr>
                <w:rFonts w:ascii="Courier New" w:eastAsia="Times New Roman" w:hAnsi="Courier New" w:cs="Courier New"/>
                <w:sz w:val="20"/>
                <w:szCs w:val="20"/>
              </w:rPr>
            </w:pPr>
          </w:p>
        </w:tc>
      </w:tr>
    </w:tbl>
    <w:p w:rsidR="00564BC6" w:rsidRPr="00593680" w:rsidRDefault="00564BC6" w:rsidP="00564BC6">
      <w:pPr>
        <w:spacing w:after="0" w:line="240" w:lineRule="auto"/>
        <w:rPr>
          <w:rFonts w:ascii="Courier New" w:eastAsia="Times New Roman" w:hAnsi="Courier New" w:cs="Courier New"/>
          <w:vanish/>
          <w:sz w:val="20"/>
          <w:szCs w:val="20"/>
        </w:rPr>
      </w:pPr>
    </w:p>
    <w:tbl>
      <w:tblPr>
        <w:tblW w:w="9468" w:type="dxa"/>
        <w:tblInd w:w="-98" w:type="dxa"/>
        <w:shd w:val="clear" w:color="auto" w:fill="D9D9D9"/>
        <w:tblCellMar>
          <w:left w:w="0" w:type="dxa"/>
          <w:right w:w="0" w:type="dxa"/>
        </w:tblCellMar>
        <w:tblLook w:val="04A0" w:firstRow="1" w:lastRow="0" w:firstColumn="1" w:lastColumn="0" w:noHBand="0" w:noVBand="1"/>
      </w:tblPr>
      <w:tblGrid>
        <w:gridCol w:w="1548"/>
        <w:gridCol w:w="3870"/>
        <w:gridCol w:w="4050"/>
      </w:tblGrid>
      <w:tr w:rsidR="00345C75" w:rsidRPr="00593680" w:rsidTr="00345C75">
        <w:trPr>
          <w:cantSplit/>
          <w:tblHeader/>
        </w:trPr>
        <w:tc>
          <w:tcPr>
            <w:tcW w:w="1548" w:type="dxa"/>
            <w:tcBorders>
              <w:top w:val="single" w:sz="8" w:space="0" w:color="000000"/>
              <w:left w:val="single" w:sz="8" w:space="0" w:color="000000"/>
              <w:bottom w:val="single" w:sz="8" w:space="0" w:color="000000"/>
              <w:right w:val="single" w:sz="8" w:space="0" w:color="000000"/>
            </w:tcBorders>
            <w:shd w:val="clear" w:color="auto" w:fill="D9D9D9"/>
          </w:tcPr>
          <w:p w:rsidR="00345C75" w:rsidRPr="00593680" w:rsidRDefault="00345C75" w:rsidP="00C5629B">
            <w:pPr>
              <w:keepNext/>
              <w:spacing w:after="0" w:line="240" w:lineRule="auto"/>
              <w:rPr>
                <w:rFonts w:ascii="Courier New" w:eastAsia="Times New Roman" w:hAnsi="Courier New" w:cs="Courier New"/>
                <w:sz w:val="20"/>
                <w:szCs w:val="20"/>
              </w:rPr>
            </w:pPr>
            <w:r w:rsidRPr="00593680">
              <w:rPr>
                <w:rFonts w:ascii="Courier New" w:eastAsia="Times New Roman" w:hAnsi="Courier New" w:cs="Courier New"/>
                <w:b/>
                <w:bCs/>
                <w:sz w:val="20"/>
                <w:szCs w:val="20"/>
                <w:lang w:val="en-GB"/>
              </w:rPr>
              <w:t>Data Code</w:t>
            </w:r>
          </w:p>
        </w:tc>
        <w:tc>
          <w:tcPr>
            <w:tcW w:w="387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345C75" w:rsidRPr="00593680" w:rsidRDefault="00345C75" w:rsidP="00C5629B">
            <w:pPr>
              <w:keepNext/>
              <w:spacing w:after="0" w:line="240" w:lineRule="auto"/>
              <w:rPr>
                <w:rFonts w:ascii="Courier New" w:eastAsia="Times New Roman" w:hAnsi="Courier New" w:cs="Courier New"/>
                <w:sz w:val="20"/>
                <w:szCs w:val="20"/>
              </w:rPr>
            </w:pPr>
            <w:r w:rsidRPr="00593680">
              <w:rPr>
                <w:rFonts w:ascii="Courier New" w:eastAsia="Times New Roman" w:hAnsi="Courier New" w:cs="Courier New"/>
                <w:b/>
                <w:bCs/>
                <w:sz w:val="20"/>
                <w:szCs w:val="20"/>
                <w:lang w:val="en-GB"/>
              </w:rPr>
              <w:t>SECURITY CLASSIFICATION, ABBREVIATED (Data Item)</w:t>
            </w:r>
          </w:p>
        </w:tc>
        <w:tc>
          <w:tcPr>
            <w:tcW w:w="40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rsidR="00345C75" w:rsidRPr="00593680" w:rsidRDefault="00345C75" w:rsidP="00C5629B">
            <w:pPr>
              <w:keepNext/>
              <w:spacing w:after="0" w:line="240" w:lineRule="auto"/>
              <w:rPr>
                <w:rFonts w:ascii="Courier New" w:eastAsia="Times New Roman" w:hAnsi="Courier New" w:cs="Courier New"/>
                <w:sz w:val="20"/>
                <w:szCs w:val="20"/>
              </w:rPr>
            </w:pPr>
            <w:r w:rsidRPr="00593680">
              <w:rPr>
                <w:rFonts w:ascii="Courier New" w:eastAsia="Times New Roman" w:hAnsi="Courier New" w:cs="Courier New"/>
                <w:b/>
                <w:bCs/>
                <w:sz w:val="20"/>
                <w:szCs w:val="20"/>
                <w:lang w:val="en-GB"/>
              </w:rPr>
              <w:t>Explanation</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NU</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NATO UNCLASSIFIED</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U</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UNCLASSIFIED</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NR</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NATO RESTRICTED</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R</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RESTRICTED</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NC</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NATO CONFIDENTIAL</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C</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CONFIDENTIAL</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NS</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NATO SECRET</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S</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SECRET</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CTS</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COSMIC TOP SECRET</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TS</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TOP SECRET</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OTR</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OTHER CLASSIFICATION</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FOR CODEWORD MATERIAL</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NU PFP</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NATO UNCLASSIFIED/PFP RELEASABLE</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NR PFP</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NATO RESTRICTED/PFP RELEASABLE</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NC PFP</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NATO CONFIDENTIAL/PFP RELEASABLE</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r w:rsidR="00345C75" w:rsidRPr="00593680" w:rsidTr="00345C75">
        <w:trPr>
          <w:cantSplit/>
        </w:trPr>
        <w:tc>
          <w:tcPr>
            <w:tcW w:w="1548" w:type="dxa"/>
            <w:tcBorders>
              <w:top w:val="nil"/>
              <w:left w:val="single" w:sz="8" w:space="0" w:color="000000"/>
              <w:bottom w:val="single" w:sz="8" w:space="0" w:color="000000"/>
              <w:right w:val="single" w:sz="8" w:space="0" w:color="000000"/>
            </w:tcBorders>
            <w:shd w:val="clear" w:color="auto" w:fill="FFFFFF"/>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NS PFP</w:t>
            </w:r>
          </w:p>
        </w:tc>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NATO SECRET/PFP RELEASABLE</w:t>
            </w:r>
          </w:p>
        </w:tc>
        <w:tc>
          <w:tcPr>
            <w:tcW w:w="40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345C75" w:rsidRPr="00593680" w:rsidRDefault="00345C75" w:rsidP="00C5629B">
            <w:pPr>
              <w:spacing w:after="0" w:line="240" w:lineRule="auto"/>
              <w:rPr>
                <w:rFonts w:ascii="Courier New" w:eastAsia="Times New Roman" w:hAnsi="Courier New" w:cs="Courier New"/>
                <w:sz w:val="20"/>
                <w:szCs w:val="20"/>
              </w:rPr>
            </w:pPr>
            <w:r w:rsidRPr="00593680">
              <w:rPr>
                <w:rFonts w:ascii="Courier New" w:eastAsia="Times New Roman" w:hAnsi="Courier New" w:cs="Courier New"/>
                <w:sz w:val="20"/>
                <w:szCs w:val="20"/>
                <w:lang w:val="en-GB"/>
              </w:rPr>
              <w:t>None</w:t>
            </w:r>
          </w:p>
        </w:tc>
      </w:tr>
    </w:tbl>
    <w:p w:rsidR="00564BC6" w:rsidRPr="00593680" w:rsidRDefault="00564BC6" w:rsidP="00564BC6">
      <w:pPr>
        <w:rPr>
          <w:rFonts w:ascii="Courier New" w:hAnsi="Courier New" w:cs="Courier New"/>
          <w:sz w:val="20"/>
          <w:szCs w:val="20"/>
        </w:rPr>
      </w:pPr>
    </w:p>
    <w:p w:rsidR="00564BC6" w:rsidRDefault="00564BC6" w:rsidP="00564BC6">
      <w:pPr>
        <w:spacing w:after="0"/>
        <w:rPr>
          <w:rFonts w:ascii="Courier New" w:hAnsi="Courier New" w:cs="Courier New"/>
          <w:sz w:val="20"/>
          <w:szCs w:val="20"/>
        </w:rPr>
      </w:pPr>
    </w:p>
    <w:p w:rsidR="00345C75" w:rsidRDefault="00345C75" w:rsidP="00564BC6">
      <w:pPr>
        <w:spacing w:after="0"/>
        <w:rPr>
          <w:rFonts w:ascii="Courier New" w:hAnsi="Courier New" w:cs="Courier New"/>
          <w:sz w:val="20"/>
          <w:szCs w:val="20"/>
        </w:rPr>
        <w:sectPr w:rsidR="00345C75" w:rsidSect="00345C75">
          <w:headerReference w:type="default" r:id="rId85"/>
          <w:footerReference w:type="default" r:id="rId86"/>
          <w:pgSz w:w="12240" w:h="15840"/>
          <w:pgMar w:top="1440" w:right="1440" w:bottom="1440" w:left="1440" w:header="720" w:footer="720" w:gutter="0"/>
          <w:cols w:space="720"/>
          <w:docGrid w:linePitch="360"/>
        </w:sectPr>
      </w:pPr>
    </w:p>
    <w:p w:rsidR="00FF323B" w:rsidRDefault="00FF323B" w:rsidP="00564BC6">
      <w:pPr>
        <w:spacing w:after="0" w:line="240" w:lineRule="auto"/>
        <w:rPr>
          <w:rFonts w:ascii="Courier New" w:eastAsia="Times New Roman" w:hAnsi="Courier New" w:cs="Courier New"/>
          <w:b/>
          <w:bCs/>
          <w:sz w:val="20"/>
          <w:szCs w:val="20"/>
        </w:rPr>
      </w:pPr>
      <w:bookmarkStart w:id="1194" w:name="RPTBKMK1288/110"/>
      <w:bookmarkEnd w:id="1194"/>
      <w:r>
        <w:rPr>
          <w:rFonts w:ascii="Courier New" w:eastAsia="Times New Roman" w:hAnsi="Courier New" w:cs="Courier New"/>
          <w:b/>
          <w:bCs/>
          <w:sz w:val="20"/>
          <w:szCs w:val="20"/>
        </w:rPr>
        <w:lastRenderedPageBreak/>
        <w:t>Change the FUD Name, add one Data Item, and add DI Explanations.</w:t>
      </w:r>
    </w:p>
    <w:p w:rsidR="00FF323B" w:rsidRDefault="00FF323B" w:rsidP="00564BC6">
      <w:pPr>
        <w:spacing w:after="0" w:line="240" w:lineRule="auto"/>
        <w:rPr>
          <w:rFonts w:ascii="Courier New" w:eastAsia="Times New Roman" w:hAnsi="Courier New" w:cs="Courier New"/>
          <w:b/>
          <w:bCs/>
          <w:sz w:val="20"/>
          <w:szCs w:val="20"/>
        </w:rPr>
      </w:pPr>
    </w:p>
    <w:p w:rsidR="00564BC6" w:rsidRPr="009124D0" w:rsidRDefault="00564BC6" w:rsidP="00564BC6">
      <w:pPr>
        <w:spacing w:after="0" w:line="240" w:lineRule="auto"/>
        <w:rPr>
          <w:rFonts w:ascii="Courier New" w:eastAsia="Times New Roman" w:hAnsi="Courier New" w:cs="Courier New"/>
          <w:sz w:val="20"/>
          <w:szCs w:val="20"/>
        </w:rPr>
      </w:pPr>
      <w:r w:rsidRPr="009124D0">
        <w:rPr>
          <w:rFonts w:ascii="Courier New" w:eastAsia="Times New Roman" w:hAnsi="Courier New" w:cs="Courier New"/>
          <w:b/>
          <w:bCs/>
          <w:sz w:val="20"/>
          <w:szCs w:val="20"/>
        </w:rPr>
        <w:t>UNCLASSIFIED</w:t>
      </w:r>
    </w:p>
    <w:tbl>
      <w:tblPr>
        <w:tblW w:w="10500" w:type="dxa"/>
        <w:tblLook w:val="04A0" w:firstRow="1" w:lastRow="0" w:firstColumn="1" w:lastColumn="0" w:noHBand="0" w:noVBand="1"/>
      </w:tblPr>
      <w:tblGrid>
        <w:gridCol w:w="3980"/>
        <w:gridCol w:w="3107"/>
        <w:gridCol w:w="3413"/>
      </w:tblGrid>
      <w:tr w:rsidR="00564BC6" w:rsidRPr="009124D0" w:rsidTr="00C5629B">
        <w:tc>
          <w:tcPr>
            <w:tcW w:w="4428" w:type="dxa"/>
            <w:tcBorders>
              <w:top w:val="single" w:sz="8" w:space="0" w:color="auto"/>
              <w:left w:val="single" w:sz="8" w:space="0" w:color="auto"/>
              <w:bottom w:val="single" w:sz="8" w:space="0" w:color="auto"/>
              <w:right w:val="single" w:sz="8" w:space="0" w:color="auto"/>
            </w:tcBorders>
            <w:shd w:val="clear" w:color="auto" w:fill="D9D9D9"/>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b/>
                <w:bCs/>
                <w:sz w:val="20"/>
                <w:szCs w:val="20"/>
              </w:rPr>
              <w:t>ELEMENTAL FIELD NUMBER: 2154/2</w:t>
            </w:r>
          </w:p>
        </w:tc>
        <w:tc>
          <w:tcPr>
            <w:tcW w:w="3600" w:type="dxa"/>
            <w:tcBorders>
              <w:top w:val="single" w:sz="8" w:space="0" w:color="auto"/>
              <w:left w:val="nil"/>
              <w:bottom w:val="single" w:sz="8" w:space="0" w:color="auto"/>
              <w:right w:val="single" w:sz="8" w:space="0" w:color="auto"/>
            </w:tcBorders>
            <w:hideMark/>
          </w:tcPr>
          <w:p w:rsidR="00564BC6" w:rsidRPr="009124D0" w:rsidRDefault="00564BC6" w:rsidP="00C5629B">
            <w:pPr>
              <w:spacing w:after="0" w:line="240" w:lineRule="auto"/>
              <w:rPr>
                <w:rFonts w:ascii="Courier New" w:eastAsia="Times New Roman" w:hAnsi="Courier New" w:cs="Courier New"/>
                <w:sz w:val="20"/>
                <w:szCs w:val="20"/>
              </w:rPr>
            </w:pPr>
          </w:p>
        </w:tc>
        <w:tc>
          <w:tcPr>
            <w:tcW w:w="3780" w:type="dxa"/>
            <w:tcBorders>
              <w:top w:val="single" w:sz="8" w:space="0" w:color="auto"/>
              <w:left w:val="nil"/>
              <w:bottom w:val="single" w:sz="8" w:space="0" w:color="auto"/>
              <w:right w:val="single" w:sz="8" w:space="0" w:color="auto"/>
            </w:tcBorders>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b/>
                <w:bCs/>
                <w:sz w:val="20"/>
                <w:szCs w:val="20"/>
              </w:rPr>
              <w:t xml:space="preserve">STATUS: </w:t>
            </w:r>
            <w:r w:rsidRPr="009124D0">
              <w:rPr>
                <w:rFonts w:ascii="Courier New" w:eastAsia="Times New Roman" w:hAnsi="Courier New" w:cs="Courier New"/>
                <w:sz w:val="20"/>
                <w:szCs w:val="20"/>
              </w:rPr>
              <w:t>AGREED</w:t>
            </w:r>
          </w:p>
        </w:tc>
      </w:tr>
      <w:tr w:rsidR="00564BC6" w:rsidRPr="009124D0" w:rsidTr="00C5629B">
        <w:tc>
          <w:tcPr>
            <w:tcW w:w="8028" w:type="dxa"/>
            <w:gridSpan w:val="2"/>
            <w:tcBorders>
              <w:top w:val="nil"/>
              <w:left w:val="single" w:sz="8" w:space="0" w:color="auto"/>
              <w:bottom w:val="single" w:sz="8" w:space="0" w:color="auto"/>
              <w:right w:val="single" w:sz="8" w:space="0" w:color="auto"/>
            </w:tcBorders>
            <w:shd w:val="clear" w:color="auto" w:fill="D9D9D9"/>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b/>
                <w:bCs/>
                <w:sz w:val="20"/>
                <w:szCs w:val="20"/>
              </w:rPr>
              <w:t xml:space="preserve">ELEMENTAL FIELD NAME: </w:t>
            </w:r>
            <w:del w:id="1195" w:author="DISA User" w:date="2015-09-29T14:02:00Z">
              <w:r w:rsidRPr="009124D0" w:rsidDel="009124D0">
                <w:rPr>
                  <w:rFonts w:ascii="Courier New" w:eastAsia="Times New Roman" w:hAnsi="Courier New" w:cs="Courier New"/>
                  <w:b/>
                  <w:bCs/>
                  <w:sz w:val="20"/>
                  <w:szCs w:val="20"/>
                </w:rPr>
                <w:delText xml:space="preserve">MESSAGE </w:delText>
              </w:r>
            </w:del>
            <w:r w:rsidRPr="009124D0">
              <w:rPr>
                <w:rFonts w:ascii="Courier New" w:eastAsia="Times New Roman" w:hAnsi="Courier New" w:cs="Courier New"/>
                <w:b/>
                <w:bCs/>
                <w:sz w:val="20"/>
                <w:szCs w:val="20"/>
              </w:rPr>
              <w:t>TRANSMISSION</w:t>
            </w:r>
            <w:ins w:id="1196" w:author="DISA User" w:date="2015-09-29T14:02:00Z">
              <w:r>
                <w:rPr>
                  <w:rFonts w:ascii="Courier New" w:eastAsia="Times New Roman" w:hAnsi="Courier New" w:cs="Courier New"/>
                  <w:b/>
                  <w:bCs/>
                  <w:sz w:val="20"/>
                  <w:szCs w:val="20"/>
                </w:rPr>
                <w:t xml:space="preserve"> METHOD CODE</w:t>
              </w:r>
            </w:ins>
          </w:p>
        </w:tc>
        <w:tc>
          <w:tcPr>
            <w:tcW w:w="3780" w:type="dxa"/>
            <w:tcBorders>
              <w:top w:val="nil"/>
              <w:left w:val="nil"/>
              <w:bottom w:val="single" w:sz="8" w:space="0" w:color="auto"/>
              <w:right w:val="single" w:sz="8" w:space="0" w:color="auto"/>
            </w:tcBorders>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b/>
                <w:bCs/>
                <w:sz w:val="20"/>
                <w:szCs w:val="20"/>
              </w:rPr>
              <w:t>VERSION: B.1.01.00</w:t>
            </w:r>
          </w:p>
        </w:tc>
      </w:tr>
    </w:tbl>
    <w:p w:rsidR="00564BC6" w:rsidRPr="009124D0" w:rsidRDefault="00564BC6" w:rsidP="00564BC6">
      <w:pPr>
        <w:spacing w:after="240" w:line="240" w:lineRule="auto"/>
        <w:rPr>
          <w:rFonts w:ascii="Courier New" w:eastAsia="Times New Roman" w:hAnsi="Courier New" w:cs="Courier New"/>
          <w:sz w:val="20"/>
          <w:szCs w:val="20"/>
        </w:rPr>
      </w:pPr>
    </w:p>
    <w:p w:rsidR="00564BC6" w:rsidRPr="009124D0" w:rsidRDefault="00E562BD" w:rsidP="00564BC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34" style="width:9in;height:1.5pt" o:hralign="center" o:hrstd="t" o:hrnoshade="t" o:hr="t" fillcolor="black" stroked="f"/>
        </w:pict>
      </w:r>
    </w:p>
    <w:p w:rsidR="00564BC6" w:rsidRPr="009124D0" w:rsidRDefault="00564BC6" w:rsidP="00564BC6">
      <w:pPr>
        <w:spacing w:after="0" w:line="240" w:lineRule="auto"/>
        <w:rPr>
          <w:rFonts w:ascii="Courier New" w:eastAsia="Times New Roman" w:hAnsi="Courier New" w:cs="Courier New"/>
          <w:sz w:val="20"/>
          <w:szCs w:val="20"/>
        </w:rPr>
      </w:pPr>
    </w:p>
    <w:p w:rsidR="00564BC6" w:rsidRPr="009124D0" w:rsidRDefault="00564BC6" w:rsidP="00564BC6">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LIST OF ALLOWABLE VALUES: </w:t>
      </w:r>
    </w:p>
    <w:p w:rsidR="00564BC6" w:rsidRPr="009124D0" w:rsidRDefault="00564BC6" w:rsidP="00564BC6">
      <w:pPr>
        <w:spacing w:after="0" w:line="240" w:lineRule="auto"/>
        <w:rPr>
          <w:rFonts w:ascii="Courier New" w:eastAsia="Times New Roman" w:hAnsi="Courier New" w:cs="Courier New"/>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196"/>
        <w:gridCol w:w="1236"/>
        <w:gridCol w:w="3722"/>
        <w:gridCol w:w="3936"/>
      </w:tblGrid>
      <w:tr w:rsidR="00564BC6" w:rsidRPr="009124D0" w:rsidTr="00C5629B">
        <w:trPr>
          <w:trHeight w:val="750"/>
          <w:tblHeader/>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564BC6" w:rsidRPr="009124D0" w:rsidRDefault="00564BC6" w:rsidP="00C5629B">
            <w:pPr>
              <w:spacing w:after="0" w:line="240" w:lineRule="auto"/>
              <w:jc w:val="center"/>
              <w:rPr>
                <w:rFonts w:ascii="Courier New" w:eastAsia="Times New Roman" w:hAnsi="Courier New" w:cs="Courier New"/>
                <w:b/>
                <w:bCs/>
                <w:sz w:val="20"/>
                <w:szCs w:val="20"/>
              </w:rPr>
            </w:pPr>
            <w:proofErr w:type="spellStart"/>
            <w:r w:rsidRPr="009124D0">
              <w:rPr>
                <w:rFonts w:ascii="Courier New" w:eastAsia="Times New Roman" w:hAnsi="Courier New" w:cs="Courier New"/>
                <w:b/>
                <w:bCs/>
                <w:sz w:val="20"/>
                <w:szCs w:val="20"/>
              </w:rPr>
              <w:t>Seq</w:t>
            </w:r>
            <w:proofErr w:type="spellEnd"/>
            <w:r w:rsidRPr="009124D0">
              <w:rPr>
                <w:rFonts w:ascii="Courier New" w:eastAsia="Times New Roman" w:hAnsi="Courier New" w:cs="Courier New"/>
                <w:b/>
                <w:bCs/>
                <w:sz w:val="20"/>
                <w:szCs w:val="20"/>
              </w:rPr>
              <w:t>#</w:t>
            </w:r>
          </w:p>
        </w:tc>
        <w:tc>
          <w:tcPr>
            <w:tcW w:w="598"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564BC6" w:rsidRPr="009124D0" w:rsidRDefault="00564BC6" w:rsidP="00C5629B">
            <w:pPr>
              <w:spacing w:after="0" w:line="240" w:lineRule="auto"/>
              <w:jc w:val="center"/>
              <w:rPr>
                <w:rFonts w:ascii="Courier New" w:eastAsia="Times New Roman" w:hAnsi="Courier New" w:cs="Courier New"/>
                <w:b/>
                <w:bCs/>
                <w:sz w:val="20"/>
                <w:szCs w:val="20"/>
              </w:rPr>
            </w:pPr>
            <w:r w:rsidRPr="009124D0">
              <w:rPr>
                <w:rFonts w:ascii="Courier New" w:eastAsia="Times New Roman" w:hAnsi="Courier New" w:cs="Courier New"/>
                <w:b/>
                <w:bCs/>
                <w:sz w:val="20"/>
                <w:szCs w:val="20"/>
              </w:rPr>
              <w:t>Data Code</w:t>
            </w:r>
          </w:p>
        </w:tc>
        <w:tc>
          <w:tcPr>
            <w:tcW w:w="183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564BC6" w:rsidRPr="009124D0" w:rsidRDefault="00564BC6" w:rsidP="00C5629B">
            <w:pPr>
              <w:spacing w:after="0" w:line="240" w:lineRule="auto"/>
              <w:jc w:val="center"/>
              <w:rPr>
                <w:rFonts w:ascii="Courier New" w:eastAsia="Times New Roman" w:hAnsi="Courier New" w:cs="Courier New"/>
                <w:b/>
                <w:bCs/>
                <w:sz w:val="20"/>
                <w:szCs w:val="20"/>
              </w:rPr>
            </w:pPr>
            <w:r w:rsidRPr="009124D0">
              <w:rPr>
                <w:rFonts w:ascii="Courier New" w:eastAsia="Times New Roman" w:hAnsi="Courier New" w:cs="Courier New"/>
                <w:b/>
                <w:bCs/>
                <w:sz w:val="20"/>
                <w:szCs w:val="20"/>
              </w:rPr>
              <w:t>Data Item</w:t>
            </w:r>
          </w:p>
        </w:tc>
        <w:tc>
          <w:tcPr>
            <w:tcW w:w="1928"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564BC6" w:rsidRPr="009124D0" w:rsidRDefault="00564BC6" w:rsidP="00C5629B">
            <w:pPr>
              <w:spacing w:after="0" w:line="240" w:lineRule="auto"/>
              <w:jc w:val="center"/>
              <w:rPr>
                <w:rFonts w:ascii="Courier New" w:eastAsia="Times New Roman" w:hAnsi="Courier New" w:cs="Courier New"/>
                <w:b/>
                <w:bCs/>
                <w:sz w:val="20"/>
                <w:szCs w:val="20"/>
              </w:rPr>
            </w:pPr>
            <w:r w:rsidRPr="009124D0">
              <w:rPr>
                <w:rFonts w:ascii="Courier New" w:eastAsia="Times New Roman" w:hAnsi="Courier New" w:cs="Courier New"/>
                <w:b/>
                <w:bCs/>
                <w:sz w:val="20"/>
                <w:szCs w:val="20"/>
              </w:rPr>
              <w:t>Explanation</w:t>
            </w:r>
          </w:p>
        </w:tc>
      </w:tr>
      <w:tr w:rsidR="00564BC6" w:rsidRPr="009124D0"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1</w:t>
            </w:r>
          </w:p>
        </w:tc>
        <w:tc>
          <w:tcPr>
            <w:tcW w:w="59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A </w:t>
            </w:r>
          </w:p>
        </w:tc>
        <w:tc>
          <w:tcPr>
            <w:tcW w:w="183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EMAIL </w:t>
            </w:r>
          </w:p>
        </w:tc>
        <w:tc>
          <w:tcPr>
            <w:tcW w:w="192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ins w:id="1197" w:author="DISA User" w:date="2015-09-29T14:03:00Z">
              <w:r>
                <w:rPr>
                  <w:rFonts w:ascii="Courier New" w:eastAsia="Times New Roman" w:hAnsi="Courier New" w:cs="Courier New"/>
                  <w:sz w:val="20"/>
                  <w:szCs w:val="20"/>
                </w:rPr>
                <w:t>Email</w:t>
              </w:r>
            </w:ins>
          </w:p>
        </w:tc>
      </w:tr>
      <w:tr w:rsidR="00564BC6" w:rsidRPr="009124D0"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2</w:t>
            </w:r>
          </w:p>
        </w:tc>
        <w:tc>
          <w:tcPr>
            <w:tcW w:w="59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B </w:t>
            </w:r>
          </w:p>
        </w:tc>
        <w:tc>
          <w:tcPr>
            <w:tcW w:w="183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EMAIL WITH AUTHENTICATION </w:t>
            </w:r>
          </w:p>
        </w:tc>
        <w:tc>
          <w:tcPr>
            <w:tcW w:w="192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ins w:id="1198" w:author="DISA User" w:date="2015-09-29T14:02:00Z">
              <w:r>
                <w:rPr>
                  <w:rFonts w:ascii="Courier New" w:eastAsia="Times New Roman" w:hAnsi="Courier New" w:cs="Courier New"/>
                  <w:sz w:val="20"/>
                  <w:szCs w:val="20"/>
                </w:rPr>
                <w:t>Email with authent</w:t>
              </w:r>
            </w:ins>
            <w:ins w:id="1199" w:author="DISA User" w:date="2015-09-29T14:03:00Z">
              <w:r>
                <w:rPr>
                  <w:rFonts w:ascii="Courier New" w:eastAsia="Times New Roman" w:hAnsi="Courier New" w:cs="Courier New"/>
                  <w:sz w:val="20"/>
                  <w:szCs w:val="20"/>
                </w:rPr>
                <w:t>ic</w:t>
              </w:r>
            </w:ins>
            <w:ins w:id="1200" w:author="DISA User" w:date="2015-09-29T14:02:00Z">
              <w:r>
                <w:rPr>
                  <w:rFonts w:ascii="Courier New" w:eastAsia="Times New Roman" w:hAnsi="Courier New" w:cs="Courier New"/>
                  <w:sz w:val="20"/>
                  <w:szCs w:val="20"/>
                </w:rPr>
                <w:t>ation.</w:t>
              </w:r>
            </w:ins>
          </w:p>
        </w:tc>
      </w:tr>
      <w:tr w:rsidR="00564BC6" w:rsidRPr="009124D0"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3</w:t>
            </w:r>
          </w:p>
        </w:tc>
        <w:tc>
          <w:tcPr>
            <w:tcW w:w="59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C </w:t>
            </w:r>
          </w:p>
        </w:tc>
        <w:tc>
          <w:tcPr>
            <w:tcW w:w="183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WEB REPLICATION </w:t>
            </w:r>
          </w:p>
        </w:tc>
        <w:tc>
          <w:tcPr>
            <w:tcW w:w="192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ins w:id="1201" w:author="DISA User" w:date="2015-09-29T14:03:00Z">
              <w:r>
                <w:rPr>
                  <w:rFonts w:ascii="Courier New" w:eastAsia="Times New Roman" w:hAnsi="Courier New" w:cs="Courier New"/>
                  <w:sz w:val="20"/>
                  <w:szCs w:val="20"/>
                </w:rPr>
                <w:t>Web replication</w:t>
              </w:r>
            </w:ins>
          </w:p>
        </w:tc>
      </w:tr>
      <w:tr w:rsidR="00564BC6" w:rsidRPr="009124D0"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4</w:t>
            </w:r>
          </w:p>
        </w:tc>
        <w:tc>
          <w:tcPr>
            <w:tcW w:w="59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D </w:t>
            </w:r>
          </w:p>
        </w:tc>
        <w:tc>
          <w:tcPr>
            <w:tcW w:w="183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WEB REPLICATION WITH AUTHENTICATION </w:t>
            </w:r>
          </w:p>
        </w:tc>
        <w:tc>
          <w:tcPr>
            <w:tcW w:w="192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ins w:id="1202" w:author="DISA User" w:date="2015-09-29T14:03:00Z">
              <w:r>
                <w:rPr>
                  <w:rFonts w:ascii="Courier New" w:eastAsia="Times New Roman" w:hAnsi="Courier New" w:cs="Courier New"/>
                  <w:sz w:val="20"/>
                  <w:szCs w:val="20"/>
                </w:rPr>
                <w:t>Web replication with authentication</w:t>
              </w:r>
            </w:ins>
          </w:p>
        </w:tc>
      </w:tr>
      <w:tr w:rsidR="00564BC6" w:rsidRPr="009124D0"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5</w:t>
            </w:r>
          </w:p>
        </w:tc>
        <w:tc>
          <w:tcPr>
            <w:tcW w:w="59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E </w:t>
            </w:r>
          </w:p>
        </w:tc>
        <w:tc>
          <w:tcPr>
            <w:tcW w:w="183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ACP 127/128 </w:t>
            </w:r>
          </w:p>
        </w:tc>
        <w:tc>
          <w:tcPr>
            <w:tcW w:w="192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ins w:id="1203" w:author="DISA User" w:date="2015-09-29T14:06:00Z">
              <w:r w:rsidRPr="009124D0">
                <w:rPr>
                  <w:rFonts w:ascii="Courier New" w:eastAsia="Times New Roman" w:hAnsi="Courier New" w:cs="Courier New"/>
                  <w:sz w:val="20"/>
                  <w:szCs w:val="20"/>
                </w:rPr>
                <w:t>ACP 127/128</w:t>
              </w:r>
            </w:ins>
          </w:p>
        </w:tc>
      </w:tr>
      <w:tr w:rsidR="00564BC6" w:rsidRPr="009124D0"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6</w:t>
            </w:r>
          </w:p>
        </w:tc>
        <w:tc>
          <w:tcPr>
            <w:tcW w:w="59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F </w:t>
            </w:r>
          </w:p>
        </w:tc>
        <w:tc>
          <w:tcPr>
            <w:tcW w:w="183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CHAT </w:t>
            </w:r>
          </w:p>
        </w:tc>
        <w:tc>
          <w:tcPr>
            <w:tcW w:w="192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ins w:id="1204" w:author="DISA User" w:date="2015-09-29T14:07:00Z">
              <w:r>
                <w:rPr>
                  <w:rFonts w:ascii="Courier New" w:eastAsia="Times New Roman" w:hAnsi="Courier New" w:cs="Courier New"/>
                  <w:sz w:val="20"/>
                  <w:szCs w:val="20"/>
                </w:rPr>
                <w:t>Chat</w:t>
              </w:r>
            </w:ins>
          </w:p>
        </w:tc>
      </w:tr>
      <w:tr w:rsidR="00564BC6" w:rsidRPr="009124D0"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lastRenderedPageBreak/>
              <w:t>7</w:t>
            </w:r>
          </w:p>
        </w:tc>
        <w:tc>
          <w:tcPr>
            <w:tcW w:w="59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G </w:t>
            </w:r>
          </w:p>
        </w:tc>
        <w:tc>
          <w:tcPr>
            <w:tcW w:w="183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r w:rsidRPr="009124D0">
              <w:rPr>
                <w:rFonts w:ascii="Courier New" w:eastAsia="Times New Roman" w:hAnsi="Courier New" w:cs="Courier New"/>
                <w:sz w:val="20"/>
                <w:szCs w:val="20"/>
              </w:rPr>
              <w:t xml:space="preserve">VOICE </w:t>
            </w:r>
          </w:p>
        </w:tc>
        <w:tc>
          <w:tcPr>
            <w:tcW w:w="192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rFonts w:ascii="Courier New" w:eastAsia="Times New Roman" w:hAnsi="Courier New" w:cs="Courier New"/>
                <w:sz w:val="20"/>
                <w:szCs w:val="20"/>
              </w:rPr>
            </w:pPr>
            <w:ins w:id="1205" w:author="DISA User" w:date="2015-09-29T14:07:00Z">
              <w:r>
                <w:rPr>
                  <w:rFonts w:ascii="Courier New" w:eastAsia="Times New Roman" w:hAnsi="Courier New" w:cs="Courier New"/>
                  <w:sz w:val="20"/>
                  <w:szCs w:val="20"/>
                </w:rPr>
                <w:t>Voice</w:t>
              </w:r>
            </w:ins>
          </w:p>
        </w:tc>
      </w:tr>
      <w:tr w:rsidR="00564BC6" w:rsidRPr="009124D0" w:rsidTr="00C5629B">
        <w:trPr>
          <w:trHeight w:val="750"/>
          <w:tblCellSpacing w:w="15" w:type="dxa"/>
          <w:ins w:id="1206" w:author="DISA User" w:date="2015-09-29T14:04:00Z"/>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ins w:id="1207" w:author="DISA User" w:date="2015-09-29T14:04:00Z"/>
                <w:rFonts w:ascii="Courier New" w:eastAsia="Times New Roman" w:hAnsi="Courier New" w:cs="Courier New"/>
                <w:sz w:val="20"/>
                <w:szCs w:val="20"/>
              </w:rPr>
            </w:pPr>
            <w:ins w:id="1208" w:author="DISA User" w:date="2015-09-29T14:04:00Z">
              <w:r>
                <w:rPr>
                  <w:rFonts w:ascii="Courier New" w:eastAsia="Times New Roman" w:hAnsi="Courier New" w:cs="Courier New"/>
                  <w:sz w:val="20"/>
                  <w:szCs w:val="20"/>
                </w:rPr>
                <w:t>8</w:t>
              </w:r>
            </w:ins>
          </w:p>
        </w:tc>
        <w:tc>
          <w:tcPr>
            <w:tcW w:w="59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ins w:id="1209" w:author="DISA User" w:date="2015-09-29T14:04:00Z"/>
                <w:rFonts w:ascii="Courier New" w:eastAsia="Times New Roman" w:hAnsi="Courier New" w:cs="Courier New"/>
                <w:sz w:val="20"/>
                <w:szCs w:val="20"/>
              </w:rPr>
            </w:pPr>
            <w:ins w:id="1210" w:author="DISA User" w:date="2015-09-29T14:04:00Z">
              <w:r>
                <w:rPr>
                  <w:rFonts w:ascii="Courier New" w:eastAsia="Times New Roman" w:hAnsi="Courier New" w:cs="Courier New"/>
                  <w:sz w:val="20"/>
                  <w:szCs w:val="20"/>
                </w:rPr>
                <w:t>H</w:t>
              </w:r>
            </w:ins>
          </w:p>
        </w:tc>
        <w:tc>
          <w:tcPr>
            <w:tcW w:w="183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ins w:id="1211" w:author="DISA User" w:date="2015-09-29T14:04:00Z"/>
                <w:rFonts w:ascii="Courier New" w:eastAsia="Times New Roman" w:hAnsi="Courier New" w:cs="Courier New"/>
                <w:sz w:val="20"/>
                <w:szCs w:val="20"/>
              </w:rPr>
            </w:pPr>
            <w:ins w:id="1212" w:author="DISA User" w:date="2015-09-29T14:05:00Z">
              <w:r>
                <w:rPr>
                  <w:rFonts w:ascii="Courier New" w:eastAsia="Times New Roman" w:hAnsi="Courier New" w:cs="Courier New"/>
                  <w:sz w:val="20"/>
                  <w:szCs w:val="20"/>
                </w:rPr>
                <w:t>VIDEO TELECONFERENCE (VTC)</w:t>
              </w:r>
            </w:ins>
          </w:p>
        </w:tc>
        <w:tc>
          <w:tcPr>
            <w:tcW w:w="192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64BC6" w:rsidRPr="009124D0" w:rsidRDefault="00564BC6" w:rsidP="00C5629B">
            <w:pPr>
              <w:spacing w:after="0" w:line="240" w:lineRule="auto"/>
              <w:rPr>
                <w:ins w:id="1213" w:author="DISA User" w:date="2015-09-29T14:04:00Z"/>
                <w:rFonts w:ascii="Courier New" w:eastAsia="Times New Roman" w:hAnsi="Courier New" w:cs="Courier New"/>
                <w:sz w:val="20"/>
                <w:szCs w:val="20"/>
              </w:rPr>
            </w:pPr>
            <w:ins w:id="1214" w:author="DISA User" w:date="2015-09-29T14:04:00Z">
              <w:r>
                <w:rPr>
                  <w:rFonts w:ascii="Courier New" w:eastAsia="Times New Roman" w:hAnsi="Courier New" w:cs="Courier New"/>
                  <w:sz w:val="20"/>
                  <w:szCs w:val="20"/>
                </w:rPr>
                <w:t>May include Internet hosted services such as Skype or Google Talk. Not listed in ACP 200 as a transmission method.</w:t>
              </w:r>
            </w:ins>
          </w:p>
        </w:tc>
      </w:tr>
    </w:tbl>
    <w:p w:rsidR="00564BC6" w:rsidRPr="009124D0" w:rsidRDefault="00564BC6" w:rsidP="00564BC6">
      <w:pPr>
        <w:rPr>
          <w:rFonts w:ascii="Courier New" w:hAnsi="Courier New" w:cs="Courier New"/>
          <w:sz w:val="20"/>
          <w:szCs w:val="20"/>
        </w:rPr>
      </w:pPr>
    </w:p>
    <w:p w:rsidR="00CD4F7A" w:rsidRDefault="00CD4F7A" w:rsidP="00E355D6">
      <w:pPr>
        <w:spacing w:after="0" w:line="240" w:lineRule="auto"/>
        <w:rPr>
          <w:rFonts w:ascii="Courier New" w:eastAsia="Times New Roman" w:hAnsi="Courier New" w:cs="Courier New"/>
          <w:b/>
          <w:bCs/>
          <w:sz w:val="20"/>
          <w:szCs w:val="20"/>
        </w:rPr>
        <w:sectPr w:rsidR="00CD4F7A">
          <w:headerReference w:type="default" r:id="rId87"/>
          <w:footerReference w:type="default" r:id="rId88"/>
          <w:pgSz w:w="12240" w:h="15840"/>
          <w:pgMar w:top="1440" w:right="1440" w:bottom="1440" w:left="1440" w:header="720" w:footer="720" w:gutter="0"/>
          <w:cols w:space="720"/>
          <w:docGrid w:linePitch="360"/>
        </w:sectPr>
      </w:pPr>
    </w:p>
    <w:p w:rsidR="00FF323B" w:rsidRDefault="00FF323B" w:rsidP="00E355D6">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Change the FUD Name and Data Items, and DI Explanations.</w:t>
      </w:r>
    </w:p>
    <w:p w:rsidR="00FF323B" w:rsidRDefault="00FF323B" w:rsidP="00E355D6">
      <w:pPr>
        <w:spacing w:after="0" w:line="240" w:lineRule="auto"/>
        <w:rPr>
          <w:rFonts w:ascii="Courier New" w:eastAsia="Times New Roman" w:hAnsi="Courier New" w:cs="Courier New"/>
          <w:b/>
          <w:bCs/>
          <w:sz w:val="20"/>
          <w:szCs w:val="20"/>
        </w:rPr>
      </w:pPr>
    </w:p>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b/>
          <w:bCs/>
          <w:sz w:val="20"/>
          <w:szCs w:val="20"/>
        </w:rPr>
        <w:t>UNCLASSIFIED</w:t>
      </w:r>
    </w:p>
    <w:tbl>
      <w:tblPr>
        <w:tblW w:w="10500" w:type="dxa"/>
        <w:tblLook w:val="04A0" w:firstRow="1" w:lastRow="0" w:firstColumn="1" w:lastColumn="0" w:noHBand="0" w:noVBand="1"/>
      </w:tblPr>
      <w:tblGrid>
        <w:gridCol w:w="3980"/>
        <w:gridCol w:w="3107"/>
        <w:gridCol w:w="3413"/>
      </w:tblGrid>
      <w:tr w:rsidR="00593680" w:rsidRPr="000439FF" w:rsidTr="00E355D6">
        <w:tc>
          <w:tcPr>
            <w:tcW w:w="4428" w:type="dxa"/>
            <w:tcBorders>
              <w:top w:val="single" w:sz="8" w:space="0" w:color="auto"/>
              <w:left w:val="single" w:sz="8" w:space="0" w:color="auto"/>
              <w:bottom w:val="single" w:sz="8" w:space="0" w:color="auto"/>
              <w:right w:val="single" w:sz="8" w:space="0" w:color="auto"/>
            </w:tcBorders>
            <w:shd w:val="clear" w:color="auto" w:fill="D9D9D9"/>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b/>
                <w:bCs/>
                <w:sz w:val="20"/>
                <w:szCs w:val="20"/>
              </w:rPr>
              <w:t>ELEMENTAL FIELD NUMBER: 2154/3</w:t>
            </w:r>
          </w:p>
        </w:tc>
        <w:tc>
          <w:tcPr>
            <w:tcW w:w="3600" w:type="dxa"/>
            <w:tcBorders>
              <w:top w:val="single" w:sz="8" w:space="0" w:color="auto"/>
              <w:left w:val="nil"/>
              <w:bottom w:val="single" w:sz="8" w:space="0" w:color="auto"/>
              <w:right w:val="single" w:sz="8" w:space="0" w:color="auto"/>
            </w:tcBorders>
            <w:hideMark/>
          </w:tcPr>
          <w:p w:rsidR="00593680" w:rsidRPr="000439FF" w:rsidRDefault="00593680" w:rsidP="00E355D6">
            <w:pPr>
              <w:spacing w:after="0" w:line="240" w:lineRule="auto"/>
              <w:rPr>
                <w:rFonts w:ascii="Courier New" w:eastAsia="Times New Roman" w:hAnsi="Courier New" w:cs="Courier New"/>
                <w:sz w:val="20"/>
                <w:szCs w:val="20"/>
              </w:rPr>
            </w:pPr>
          </w:p>
        </w:tc>
        <w:tc>
          <w:tcPr>
            <w:tcW w:w="3780" w:type="dxa"/>
            <w:tcBorders>
              <w:top w:val="single" w:sz="8" w:space="0" w:color="auto"/>
              <w:left w:val="nil"/>
              <w:bottom w:val="single" w:sz="8" w:space="0" w:color="auto"/>
              <w:right w:val="single" w:sz="8" w:space="0" w:color="auto"/>
            </w:tcBorders>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b/>
                <w:bCs/>
                <w:sz w:val="20"/>
                <w:szCs w:val="20"/>
              </w:rPr>
              <w:t xml:space="preserve">STATUS: </w:t>
            </w:r>
            <w:r w:rsidRPr="000439FF">
              <w:rPr>
                <w:rFonts w:ascii="Courier New" w:eastAsia="Times New Roman" w:hAnsi="Courier New" w:cs="Courier New"/>
                <w:sz w:val="20"/>
                <w:szCs w:val="20"/>
              </w:rPr>
              <w:t>AGREED</w:t>
            </w:r>
          </w:p>
        </w:tc>
      </w:tr>
      <w:tr w:rsidR="00593680" w:rsidRPr="000439FF" w:rsidTr="00E355D6">
        <w:tc>
          <w:tcPr>
            <w:tcW w:w="8028" w:type="dxa"/>
            <w:gridSpan w:val="2"/>
            <w:tcBorders>
              <w:top w:val="nil"/>
              <w:left w:val="single" w:sz="8" w:space="0" w:color="auto"/>
              <w:bottom w:val="single" w:sz="8" w:space="0" w:color="auto"/>
              <w:right w:val="single" w:sz="8" w:space="0" w:color="auto"/>
            </w:tcBorders>
            <w:shd w:val="clear" w:color="auto" w:fill="D9D9D9"/>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b/>
                <w:bCs/>
                <w:sz w:val="20"/>
                <w:szCs w:val="20"/>
              </w:rPr>
              <w:t xml:space="preserve">ELEMENTAL FIELD NAME: </w:t>
            </w:r>
            <w:del w:id="1215" w:author="DISA User" w:date="2015-09-29T14:13:00Z">
              <w:r w:rsidRPr="000439FF" w:rsidDel="000439FF">
                <w:rPr>
                  <w:rFonts w:ascii="Courier New" w:eastAsia="Times New Roman" w:hAnsi="Courier New" w:cs="Courier New"/>
                  <w:b/>
                  <w:bCs/>
                  <w:sz w:val="20"/>
                  <w:szCs w:val="20"/>
                </w:rPr>
                <w:delText xml:space="preserve">MESSAGE </w:delText>
              </w:r>
            </w:del>
            <w:ins w:id="1216" w:author="DISA User" w:date="2015-09-29T14:13:00Z">
              <w:r>
                <w:rPr>
                  <w:rFonts w:ascii="Courier New" w:eastAsia="Times New Roman" w:hAnsi="Courier New" w:cs="Courier New"/>
                  <w:b/>
                  <w:bCs/>
                  <w:sz w:val="20"/>
                  <w:szCs w:val="20"/>
                </w:rPr>
                <w:t xml:space="preserve">TRANSMISSION </w:t>
              </w:r>
            </w:ins>
            <w:r w:rsidRPr="000439FF">
              <w:rPr>
                <w:rFonts w:ascii="Courier New" w:eastAsia="Times New Roman" w:hAnsi="Courier New" w:cs="Courier New"/>
                <w:b/>
                <w:bCs/>
                <w:sz w:val="20"/>
                <w:szCs w:val="20"/>
              </w:rPr>
              <w:t>CONTENT</w:t>
            </w:r>
          </w:p>
        </w:tc>
        <w:tc>
          <w:tcPr>
            <w:tcW w:w="3780" w:type="dxa"/>
            <w:tcBorders>
              <w:top w:val="nil"/>
              <w:left w:val="nil"/>
              <w:bottom w:val="single" w:sz="8" w:space="0" w:color="auto"/>
              <w:right w:val="single" w:sz="8" w:space="0" w:color="auto"/>
            </w:tcBorders>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b/>
                <w:bCs/>
                <w:sz w:val="20"/>
                <w:szCs w:val="20"/>
              </w:rPr>
              <w:t>VERSION: B.1.01.00</w:t>
            </w:r>
          </w:p>
        </w:tc>
      </w:tr>
    </w:tbl>
    <w:p w:rsidR="00593680" w:rsidRPr="000439FF" w:rsidRDefault="00593680" w:rsidP="00E355D6">
      <w:pPr>
        <w:spacing w:after="240" w:line="240" w:lineRule="auto"/>
        <w:rPr>
          <w:rFonts w:ascii="Courier New" w:eastAsia="Times New Roman" w:hAnsi="Courier New" w:cs="Courier New"/>
          <w:sz w:val="20"/>
          <w:szCs w:val="20"/>
        </w:rPr>
      </w:pPr>
    </w:p>
    <w:p w:rsidR="00593680" w:rsidRPr="000439FF" w:rsidRDefault="00E562BD" w:rsidP="00E355D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35" style="width:468pt;height:1.5pt" o:hralign="center" o:hrstd="t" o:hrnoshade="t" o:hr="t" fillcolor="black" stroked="f"/>
        </w:pict>
      </w:r>
    </w:p>
    <w:p w:rsidR="00593680" w:rsidRPr="000439FF" w:rsidRDefault="00593680" w:rsidP="00E355D6">
      <w:pPr>
        <w:spacing w:after="0" w:line="240" w:lineRule="auto"/>
        <w:rPr>
          <w:rFonts w:ascii="Courier New" w:eastAsia="Times New Roman" w:hAnsi="Courier New" w:cs="Courier New"/>
          <w:sz w:val="20"/>
          <w:szCs w:val="20"/>
        </w:rPr>
      </w:pPr>
    </w:p>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LIST OF ALLOWABLE VALUES: </w:t>
      </w:r>
    </w:p>
    <w:p w:rsidR="00593680" w:rsidRPr="000439FF" w:rsidRDefault="00593680" w:rsidP="00E355D6">
      <w:pPr>
        <w:spacing w:after="0" w:line="240" w:lineRule="auto"/>
        <w:rPr>
          <w:rFonts w:ascii="Courier New" w:eastAsia="Times New Roman" w:hAnsi="Courier New" w:cs="Courier New"/>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196"/>
        <w:gridCol w:w="1236"/>
        <w:gridCol w:w="3722"/>
        <w:gridCol w:w="3936"/>
      </w:tblGrid>
      <w:tr w:rsidR="00593680" w:rsidRPr="000439FF" w:rsidTr="00E355D6">
        <w:trPr>
          <w:trHeight w:val="750"/>
          <w:tblHeader/>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593680" w:rsidRPr="000439FF" w:rsidRDefault="00593680" w:rsidP="00E355D6">
            <w:pPr>
              <w:spacing w:after="0" w:line="240" w:lineRule="auto"/>
              <w:jc w:val="center"/>
              <w:rPr>
                <w:rFonts w:ascii="Courier New" w:eastAsia="Times New Roman" w:hAnsi="Courier New" w:cs="Courier New"/>
                <w:b/>
                <w:bCs/>
                <w:sz w:val="20"/>
                <w:szCs w:val="20"/>
              </w:rPr>
            </w:pPr>
            <w:proofErr w:type="spellStart"/>
            <w:r w:rsidRPr="000439FF">
              <w:rPr>
                <w:rFonts w:ascii="Courier New" w:eastAsia="Times New Roman" w:hAnsi="Courier New" w:cs="Courier New"/>
                <w:b/>
                <w:bCs/>
                <w:sz w:val="20"/>
                <w:szCs w:val="20"/>
              </w:rPr>
              <w:t>Seq</w:t>
            </w:r>
            <w:proofErr w:type="spellEnd"/>
            <w:r w:rsidRPr="000439FF">
              <w:rPr>
                <w:rFonts w:ascii="Courier New" w:eastAsia="Times New Roman" w:hAnsi="Courier New" w:cs="Courier New"/>
                <w:b/>
                <w:bCs/>
                <w:sz w:val="20"/>
                <w:szCs w:val="20"/>
              </w:rPr>
              <w:t>#</w:t>
            </w:r>
          </w:p>
        </w:tc>
        <w:tc>
          <w:tcPr>
            <w:tcW w:w="7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593680" w:rsidRPr="000439FF" w:rsidRDefault="00593680" w:rsidP="00E355D6">
            <w:pPr>
              <w:spacing w:after="0" w:line="240" w:lineRule="auto"/>
              <w:jc w:val="center"/>
              <w:rPr>
                <w:rFonts w:ascii="Courier New" w:eastAsia="Times New Roman" w:hAnsi="Courier New" w:cs="Courier New"/>
                <w:b/>
                <w:bCs/>
                <w:sz w:val="20"/>
                <w:szCs w:val="20"/>
              </w:rPr>
            </w:pPr>
            <w:r w:rsidRPr="000439FF">
              <w:rPr>
                <w:rFonts w:ascii="Courier New" w:eastAsia="Times New Roman" w:hAnsi="Courier New" w:cs="Courier New"/>
                <w:b/>
                <w:bCs/>
                <w:sz w:val="20"/>
                <w:szCs w:val="20"/>
              </w:rPr>
              <w:t>Data Code</w:t>
            </w:r>
          </w:p>
        </w:tc>
        <w:tc>
          <w:tcPr>
            <w:tcW w:w="20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593680" w:rsidRPr="000439FF" w:rsidRDefault="00593680" w:rsidP="00E355D6">
            <w:pPr>
              <w:spacing w:after="0" w:line="240" w:lineRule="auto"/>
              <w:jc w:val="center"/>
              <w:rPr>
                <w:rFonts w:ascii="Courier New" w:eastAsia="Times New Roman" w:hAnsi="Courier New" w:cs="Courier New"/>
                <w:b/>
                <w:bCs/>
                <w:sz w:val="20"/>
                <w:szCs w:val="20"/>
              </w:rPr>
            </w:pPr>
            <w:r w:rsidRPr="000439FF">
              <w:rPr>
                <w:rFonts w:ascii="Courier New" w:eastAsia="Times New Roman" w:hAnsi="Courier New" w:cs="Courier New"/>
                <w:b/>
                <w:bCs/>
                <w:sz w:val="20"/>
                <w:szCs w:val="20"/>
              </w:rPr>
              <w:t>Data Item</w:t>
            </w:r>
          </w:p>
        </w:tc>
        <w:tc>
          <w:tcPr>
            <w:tcW w:w="21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593680" w:rsidRPr="000439FF" w:rsidRDefault="00593680" w:rsidP="00E355D6">
            <w:pPr>
              <w:spacing w:after="0" w:line="240" w:lineRule="auto"/>
              <w:jc w:val="center"/>
              <w:rPr>
                <w:rFonts w:ascii="Courier New" w:eastAsia="Times New Roman" w:hAnsi="Courier New" w:cs="Courier New"/>
                <w:b/>
                <w:bCs/>
                <w:sz w:val="20"/>
                <w:szCs w:val="20"/>
              </w:rPr>
            </w:pPr>
            <w:r w:rsidRPr="000439FF">
              <w:rPr>
                <w:rFonts w:ascii="Courier New" w:eastAsia="Times New Roman" w:hAnsi="Courier New" w:cs="Courier New"/>
                <w:b/>
                <w:bCs/>
                <w:sz w:val="20"/>
                <w:szCs w:val="20"/>
              </w:rPr>
              <w:t>Explanation</w:t>
            </w:r>
          </w:p>
        </w:tc>
      </w:tr>
      <w:tr w:rsidR="00593680" w:rsidRPr="000439FF"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1</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1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del w:id="1217" w:author="DISA User" w:date="2015-09-29T14:11:00Z">
              <w:r w:rsidRPr="000439FF" w:rsidDel="000439FF">
                <w:rPr>
                  <w:rFonts w:ascii="Courier New" w:eastAsia="Times New Roman" w:hAnsi="Courier New" w:cs="Courier New"/>
                  <w:sz w:val="20"/>
                  <w:szCs w:val="20"/>
                </w:rPr>
                <w:delText xml:space="preserve">NON MISSION </w:delText>
              </w:r>
            </w:del>
            <w:ins w:id="1218" w:author="DISA User" w:date="2015-09-29T14:11:00Z">
              <w:r>
                <w:rPr>
                  <w:rFonts w:ascii="Courier New" w:eastAsia="Times New Roman" w:hAnsi="Courier New" w:cs="Courier New"/>
                  <w:sz w:val="20"/>
                  <w:szCs w:val="20"/>
                </w:rPr>
                <w:t>ADMIN</w:t>
              </w:r>
            </w:ins>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Administrative and Non Mission Essential Traffic e.g.</w:t>
            </w:r>
            <w:r>
              <w:rPr>
                <w:rFonts w:ascii="Courier New" w:eastAsia="Times New Roman" w:hAnsi="Courier New" w:cs="Courier New"/>
                <w:sz w:val="20"/>
                <w:szCs w:val="20"/>
              </w:rPr>
              <w:t>,</w:t>
            </w:r>
            <w:r w:rsidRPr="000439FF">
              <w:rPr>
                <w:rFonts w:ascii="Courier New" w:eastAsia="Times New Roman" w:hAnsi="Courier New" w:cs="Courier New"/>
                <w:sz w:val="20"/>
                <w:szCs w:val="20"/>
              </w:rPr>
              <w:t xml:space="preserve"> PERSTAT, OPDEF, etc. </w:t>
            </w:r>
          </w:p>
        </w:tc>
      </w:tr>
      <w:tr w:rsidR="00593680" w:rsidRPr="000439FF"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2</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2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EXEC</w:t>
            </w:r>
            <w:del w:id="1219" w:author="DISA User" w:date="2015-09-29T14:12:00Z">
              <w:r w:rsidRPr="000439FF" w:rsidDel="000439FF">
                <w:rPr>
                  <w:rFonts w:ascii="Courier New" w:eastAsia="Times New Roman" w:hAnsi="Courier New" w:cs="Courier New"/>
                  <w:sz w:val="20"/>
                  <w:szCs w:val="20"/>
                </w:rPr>
                <w:delText>UTIVE ORDERS</w:delText>
              </w:r>
            </w:del>
            <w:r w:rsidRPr="000439FF">
              <w:rPr>
                <w:rFonts w:ascii="Courier New" w:eastAsia="Times New Roman" w:hAnsi="Courier New" w:cs="Courier New"/>
                <w:sz w:val="20"/>
                <w:szCs w:val="20"/>
              </w:rPr>
              <w:t xml:space="preserve">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Executive Orders and Directives, e.g.</w:t>
            </w:r>
            <w:r>
              <w:rPr>
                <w:rFonts w:ascii="Courier New" w:eastAsia="Times New Roman" w:hAnsi="Courier New" w:cs="Courier New"/>
                <w:sz w:val="20"/>
                <w:szCs w:val="20"/>
              </w:rPr>
              <w:t>,</w:t>
            </w:r>
            <w:r w:rsidRPr="000439FF">
              <w:rPr>
                <w:rFonts w:ascii="Courier New" w:eastAsia="Times New Roman" w:hAnsi="Courier New" w:cs="Courier New"/>
                <w:sz w:val="20"/>
                <w:szCs w:val="20"/>
              </w:rPr>
              <w:t xml:space="preserve"> OPGENs, OPTASKs, etc. </w:t>
            </w:r>
          </w:p>
        </w:tc>
      </w:tr>
      <w:tr w:rsidR="00593680" w:rsidRPr="000439FF"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3</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3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del w:id="1220" w:author="DISA User" w:date="2015-09-29T14:12:00Z">
              <w:r w:rsidRPr="000439FF" w:rsidDel="000439FF">
                <w:rPr>
                  <w:rFonts w:ascii="Courier New" w:eastAsia="Times New Roman" w:hAnsi="Courier New" w:cs="Courier New"/>
                  <w:sz w:val="20"/>
                  <w:szCs w:val="20"/>
                </w:rPr>
                <w:delText xml:space="preserve">REGULAR </w:delText>
              </w:r>
            </w:del>
            <w:r w:rsidRPr="000439FF">
              <w:rPr>
                <w:rFonts w:ascii="Courier New" w:eastAsia="Times New Roman" w:hAnsi="Courier New" w:cs="Courier New"/>
                <w:sz w:val="20"/>
                <w:szCs w:val="20"/>
              </w:rPr>
              <w:t xml:space="preserve">UPDATES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Regularly promulgated updates and summaries e.g., ATO, OPSUM Feeders, OPSTATs etc. </w:t>
            </w:r>
          </w:p>
        </w:tc>
      </w:tr>
      <w:tr w:rsidR="00593680" w:rsidRPr="000439FF"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4</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4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del w:id="1221" w:author="DISA User" w:date="2015-09-29T14:12:00Z">
              <w:r w:rsidRPr="000439FF" w:rsidDel="000439FF">
                <w:rPr>
                  <w:rFonts w:ascii="Courier New" w:eastAsia="Times New Roman" w:hAnsi="Courier New" w:cs="Courier New"/>
                  <w:sz w:val="20"/>
                  <w:szCs w:val="20"/>
                </w:rPr>
                <w:delText xml:space="preserve">NON </w:delText>
              </w:r>
            </w:del>
            <w:ins w:id="1222" w:author="DISA User" w:date="2015-09-29T14:12:00Z">
              <w:r w:rsidRPr="000439FF">
                <w:rPr>
                  <w:rFonts w:ascii="Courier New" w:eastAsia="Times New Roman" w:hAnsi="Courier New" w:cs="Courier New"/>
                  <w:sz w:val="20"/>
                  <w:szCs w:val="20"/>
                </w:rPr>
                <w:t>NON</w:t>
              </w:r>
              <w:r>
                <w:rPr>
                  <w:rFonts w:ascii="Courier New" w:eastAsia="Times New Roman" w:hAnsi="Courier New" w:cs="Courier New"/>
                  <w:sz w:val="20"/>
                  <w:szCs w:val="20"/>
                </w:rPr>
                <w:t>-</w:t>
              </w:r>
            </w:ins>
            <w:r w:rsidRPr="000439FF">
              <w:rPr>
                <w:rFonts w:ascii="Courier New" w:eastAsia="Times New Roman" w:hAnsi="Courier New" w:cs="Courier New"/>
                <w:sz w:val="20"/>
                <w:szCs w:val="20"/>
              </w:rPr>
              <w:t>REG</w:t>
            </w:r>
            <w:del w:id="1223" w:author="DISA User" w:date="2015-09-29T14:14:00Z">
              <w:r w:rsidRPr="000439FF" w:rsidDel="000439FF">
                <w:rPr>
                  <w:rFonts w:ascii="Courier New" w:eastAsia="Times New Roman" w:hAnsi="Courier New" w:cs="Courier New"/>
                  <w:sz w:val="20"/>
                  <w:szCs w:val="20"/>
                </w:rPr>
                <w:delText>ULAR</w:delText>
              </w:r>
            </w:del>
            <w:r w:rsidRPr="000439FF">
              <w:rPr>
                <w:rFonts w:ascii="Courier New" w:eastAsia="Times New Roman" w:hAnsi="Courier New" w:cs="Courier New"/>
                <w:sz w:val="20"/>
                <w:szCs w:val="20"/>
              </w:rPr>
              <w:t xml:space="preserve"> UPDATES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Non-regularly promulgated updates and summaries e.g., CCIR, RFI</w:t>
            </w:r>
            <w:ins w:id="1224" w:author="DISA User" w:date="2015-09-29T14:11:00Z">
              <w:r>
                <w:rPr>
                  <w:rFonts w:ascii="Courier New" w:eastAsia="Times New Roman" w:hAnsi="Courier New" w:cs="Courier New"/>
                  <w:sz w:val="20"/>
                  <w:szCs w:val="20"/>
                </w:rPr>
                <w:t>, Media releases and support to the Information Operations campaign.</w:t>
              </w:r>
            </w:ins>
            <w:del w:id="1225" w:author="DISA User" w:date="2015-09-29T14:11:00Z">
              <w:r w:rsidRPr="000439FF" w:rsidDel="000439FF">
                <w:rPr>
                  <w:rFonts w:ascii="Courier New" w:eastAsia="Times New Roman" w:hAnsi="Courier New" w:cs="Courier New"/>
                  <w:sz w:val="20"/>
                  <w:szCs w:val="20"/>
                </w:rPr>
                <w:delText xml:space="preserve"> etc.</w:delText>
              </w:r>
            </w:del>
            <w:r w:rsidRPr="000439FF">
              <w:rPr>
                <w:rFonts w:ascii="Courier New" w:eastAsia="Times New Roman" w:hAnsi="Courier New" w:cs="Courier New"/>
                <w:sz w:val="20"/>
                <w:szCs w:val="20"/>
              </w:rPr>
              <w:t xml:space="preserve"> </w:t>
            </w:r>
          </w:p>
        </w:tc>
      </w:tr>
      <w:tr w:rsidR="00593680" w:rsidRPr="000439FF"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5</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5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del w:id="1226" w:author="DISA User" w:date="2015-09-29T14:14:00Z">
              <w:r w:rsidRPr="000439FF" w:rsidDel="000439FF">
                <w:rPr>
                  <w:rFonts w:ascii="Courier New" w:eastAsia="Times New Roman" w:hAnsi="Courier New" w:cs="Courier New"/>
                  <w:sz w:val="20"/>
                  <w:szCs w:val="20"/>
                </w:rPr>
                <w:delText xml:space="preserve">RULES OF ENGAGEMENT </w:delText>
              </w:r>
            </w:del>
            <w:ins w:id="1227" w:author="DISA User" w:date="2015-09-29T14:12:00Z">
              <w:r>
                <w:rPr>
                  <w:rFonts w:ascii="Courier New" w:eastAsia="Times New Roman" w:hAnsi="Courier New" w:cs="Courier New"/>
                  <w:sz w:val="20"/>
                  <w:szCs w:val="20"/>
                </w:rPr>
                <w:t>ROE</w:t>
              </w:r>
            </w:ins>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ins w:id="1228" w:author="DISA User" w:date="2015-09-29T14:12:00Z">
              <w:r>
                <w:rPr>
                  <w:rFonts w:ascii="Courier New" w:eastAsia="Times New Roman" w:hAnsi="Courier New" w:cs="Courier New"/>
                  <w:sz w:val="20"/>
                  <w:szCs w:val="20"/>
                </w:rPr>
                <w:t>Rules of Engagement</w:t>
              </w:r>
            </w:ins>
          </w:p>
        </w:tc>
      </w:tr>
      <w:tr w:rsidR="00593680" w:rsidRPr="000439FF"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lastRenderedPageBreak/>
              <w:t>6</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6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TACTICAL SIGNALS </w:t>
            </w:r>
            <w:ins w:id="1229" w:author="DISA User" w:date="2015-09-29T14:13:00Z">
              <w:r>
                <w:rPr>
                  <w:rFonts w:ascii="Courier New" w:eastAsia="Times New Roman" w:hAnsi="Courier New" w:cs="Courier New"/>
                  <w:sz w:val="20"/>
                  <w:szCs w:val="20"/>
                </w:rPr>
                <w:t>(TACSIGS)</w:t>
              </w:r>
            </w:ins>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ins w:id="1230" w:author="DISA User" w:date="2015-09-29T14:12:00Z">
              <w:r w:rsidRPr="000439FF">
                <w:rPr>
                  <w:rFonts w:ascii="Courier New" w:hAnsi="Courier New" w:cs="Courier New"/>
                  <w:sz w:val="20"/>
                  <w:szCs w:val="20"/>
                  <w:lang w:val="en-GB"/>
                </w:rPr>
                <w:t>TACSIGs IAW ATP</w:t>
              </w:r>
            </w:ins>
            <w:ins w:id="1231" w:author="DISA User" w:date="2015-09-29T14:14:00Z">
              <w:r>
                <w:rPr>
                  <w:rFonts w:ascii="Courier New" w:hAnsi="Courier New" w:cs="Courier New"/>
                  <w:sz w:val="20"/>
                  <w:szCs w:val="20"/>
                  <w:lang w:val="en-GB"/>
                </w:rPr>
                <w:t>-</w:t>
              </w:r>
            </w:ins>
            <w:ins w:id="1232" w:author="DISA User" w:date="2015-09-29T14:12:00Z">
              <w:r w:rsidRPr="000439FF">
                <w:rPr>
                  <w:rFonts w:ascii="Courier New" w:hAnsi="Courier New" w:cs="Courier New"/>
                  <w:sz w:val="20"/>
                  <w:szCs w:val="20"/>
                  <w:lang w:val="en-GB"/>
                </w:rPr>
                <w:t>1</w:t>
              </w:r>
            </w:ins>
            <w:ins w:id="1233" w:author="DISA User" w:date="2015-09-29T14:14:00Z">
              <w:r>
                <w:rPr>
                  <w:rFonts w:ascii="Courier New" w:hAnsi="Courier New" w:cs="Courier New"/>
                  <w:sz w:val="20"/>
                  <w:szCs w:val="20"/>
                  <w:lang w:val="en-GB"/>
                </w:rPr>
                <w:t>,</w:t>
              </w:r>
            </w:ins>
            <w:ins w:id="1234" w:author="DISA User" w:date="2015-09-29T14:12:00Z">
              <w:r w:rsidRPr="000439FF">
                <w:rPr>
                  <w:rFonts w:ascii="Courier New" w:hAnsi="Courier New" w:cs="Courier New"/>
                  <w:sz w:val="20"/>
                  <w:szCs w:val="20"/>
                  <w:lang w:val="en-GB"/>
                </w:rPr>
                <w:t xml:space="preserve"> Vol I article 4124</w:t>
              </w:r>
            </w:ins>
            <w:ins w:id="1235" w:author="DISA User" w:date="2015-09-29T14:13:00Z">
              <w:r>
                <w:rPr>
                  <w:rFonts w:ascii="Courier New" w:hAnsi="Courier New" w:cs="Courier New"/>
                  <w:sz w:val="20"/>
                  <w:szCs w:val="20"/>
                  <w:lang w:val="en-GB"/>
                </w:rPr>
                <w:t>.</w:t>
              </w:r>
            </w:ins>
          </w:p>
        </w:tc>
      </w:tr>
      <w:tr w:rsidR="00593680" w:rsidRPr="000439FF" w:rsidTr="00E355D6">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7</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7 </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IMMEDIATE </w:t>
            </w:r>
            <w:del w:id="1236" w:author="DISA User" w:date="2015-09-29T14:13:00Z">
              <w:r w:rsidRPr="000439FF" w:rsidDel="000439FF">
                <w:rPr>
                  <w:rFonts w:ascii="Courier New" w:eastAsia="Times New Roman" w:hAnsi="Courier New" w:cs="Courier New"/>
                  <w:sz w:val="20"/>
                  <w:szCs w:val="20"/>
                </w:rPr>
                <w:delText xml:space="preserve">ACTION </w:delText>
              </w:r>
            </w:del>
            <w:r w:rsidRPr="000439FF">
              <w:rPr>
                <w:rFonts w:ascii="Courier New" w:eastAsia="Times New Roman" w:hAnsi="Courier New" w:cs="Courier New"/>
                <w:sz w:val="20"/>
                <w:szCs w:val="20"/>
              </w:rPr>
              <w:t xml:space="preserve">ORDERS </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593680" w:rsidRPr="000439FF" w:rsidRDefault="00593680" w:rsidP="00E355D6">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Immediate Action Orders and Coordination e.g.</w:t>
            </w:r>
            <w:ins w:id="1237" w:author="DISA User" w:date="2015-09-29T14:13:00Z">
              <w:r>
                <w:rPr>
                  <w:rFonts w:ascii="Courier New" w:eastAsia="Times New Roman" w:hAnsi="Courier New" w:cs="Courier New"/>
                  <w:sz w:val="20"/>
                  <w:szCs w:val="20"/>
                </w:rPr>
                <w:t>,</w:t>
              </w:r>
            </w:ins>
            <w:r w:rsidRPr="000439FF">
              <w:rPr>
                <w:rFonts w:ascii="Courier New" w:eastAsia="Times New Roman" w:hAnsi="Courier New" w:cs="Courier New"/>
                <w:sz w:val="20"/>
                <w:szCs w:val="20"/>
              </w:rPr>
              <w:t xml:space="preserve"> NGS, track </w:t>
            </w:r>
            <w:proofErr w:type="spellStart"/>
            <w:r w:rsidRPr="000439FF">
              <w:rPr>
                <w:rFonts w:ascii="Courier New" w:eastAsia="Times New Roman" w:hAnsi="Courier New" w:cs="Courier New"/>
                <w:sz w:val="20"/>
                <w:szCs w:val="20"/>
              </w:rPr>
              <w:t>deconfliction</w:t>
            </w:r>
            <w:proofErr w:type="spellEnd"/>
            <w:r w:rsidRPr="000439FF">
              <w:rPr>
                <w:rFonts w:ascii="Courier New" w:eastAsia="Times New Roman" w:hAnsi="Courier New" w:cs="Courier New"/>
                <w:sz w:val="20"/>
                <w:szCs w:val="20"/>
              </w:rPr>
              <w:t xml:space="preserve">, weapon engagements. </w:t>
            </w:r>
          </w:p>
        </w:tc>
      </w:tr>
    </w:tbl>
    <w:p w:rsidR="00593680" w:rsidRPr="000439FF" w:rsidRDefault="00593680">
      <w:pPr>
        <w:rPr>
          <w:rFonts w:ascii="Courier New" w:hAnsi="Courier New" w:cs="Courier New"/>
          <w:sz w:val="20"/>
          <w:szCs w:val="20"/>
        </w:rPr>
      </w:pPr>
    </w:p>
    <w:p w:rsidR="007624D3" w:rsidRDefault="007624D3" w:rsidP="004F214E">
      <w:pPr>
        <w:spacing w:after="0"/>
        <w:rPr>
          <w:rFonts w:ascii="Courier New" w:hAnsi="Courier New" w:cs="Courier New"/>
          <w:sz w:val="20"/>
          <w:szCs w:val="20"/>
        </w:rPr>
        <w:sectPr w:rsidR="007624D3">
          <w:headerReference w:type="default" r:id="rId89"/>
          <w:footerReference w:type="default" r:id="rId90"/>
          <w:pgSz w:w="12240" w:h="15840"/>
          <w:pgMar w:top="1440" w:right="1440" w:bottom="1440" w:left="1440" w:header="720" w:footer="720" w:gutter="0"/>
          <w:cols w:space="720"/>
          <w:docGrid w:linePitch="360"/>
        </w:sectPr>
      </w:pPr>
    </w:p>
    <w:p w:rsidR="007624D3" w:rsidRDefault="007624D3" w:rsidP="007624D3">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ADD: FFIRN/FUD 2309/xxx (IMMEDIATE INDICATOR)</w:t>
      </w:r>
    </w:p>
    <w:p w:rsidR="007624D3" w:rsidRDefault="007624D3" w:rsidP="007624D3">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Explanation: The code to indicate effective immediately.</w:t>
      </w:r>
    </w:p>
    <w:p w:rsidR="00FF323B" w:rsidRDefault="00FF323B" w:rsidP="007624D3">
      <w:pPr>
        <w:spacing w:after="0" w:line="240" w:lineRule="auto"/>
        <w:rPr>
          <w:rFonts w:ascii="Courier New" w:hAnsi="Courier New" w:cs="Courier New"/>
          <w:sz w:val="20"/>
          <w:szCs w:val="20"/>
          <w:lang w:val="en-GB"/>
        </w:rPr>
      </w:pPr>
    </w:p>
    <w:p w:rsidR="007624D3" w:rsidRDefault="007624D3" w:rsidP="007624D3">
      <w:pPr>
        <w:spacing w:after="0" w:line="240" w:lineRule="auto"/>
        <w:rPr>
          <w:rFonts w:ascii="Courier New" w:hAnsi="Courier New" w:cs="Courier New"/>
          <w:sz w:val="20"/>
          <w:szCs w:val="20"/>
          <w:lang w:val="en-GB"/>
        </w:rPr>
      </w:pPr>
      <w:r>
        <w:rPr>
          <w:rFonts w:ascii="Courier New" w:hAnsi="Courier New" w:cs="Courier New"/>
          <w:sz w:val="20"/>
          <w:szCs w:val="20"/>
          <w:lang w:val="en-GB"/>
        </w:rPr>
        <w:t>Entry Type: Individual</w:t>
      </w:r>
    </w:p>
    <w:p w:rsidR="007624D3" w:rsidRDefault="007624D3" w:rsidP="007624D3">
      <w:pPr>
        <w:spacing w:after="0" w:line="240" w:lineRule="auto"/>
        <w:rPr>
          <w:rFonts w:ascii="Courier New" w:hAnsi="Courier New" w:cs="Courier New"/>
          <w:sz w:val="20"/>
          <w:szCs w:val="20"/>
          <w:lang w:val="en-GB"/>
        </w:rPr>
      </w:pPr>
      <w:r>
        <w:rPr>
          <w:rFonts w:ascii="Courier New" w:hAnsi="Courier New" w:cs="Courier New"/>
          <w:sz w:val="20"/>
          <w:szCs w:val="20"/>
          <w:lang w:val="en-GB"/>
        </w:rPr>
        <w:t>Data Type: String</w:t>
      </w:r>
    </w:p>
    <w:p w:rsidR="007624D3" w:rsidRDefault="007624D3" w:rsidP="007624D3">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DATA ITEM &amp; CODE: IMMEDIATELY</w:t>
      </w:r>
    </w:p>
    <w:p w:rsidR="00593680" w:rsidRDefault="00593680" w:rsidP="004F214E">
      <w:pPr>
        <w:spacing w:after="0"/>
        <w:rPr>
          <w:rFonts w:ascii="Courier New" w:hAnsi="Courier New" w:cs="Courier New"/>
          <w:sz w:val="20"/>
          <w:szCs w:val="20"/>
        </w:rPr>
      </w:pPr>
    </w:p>
    <w:p w:rsidR="007624D3" w:rsidRPr="000439FF" w:rsidRDefault="007624D3" w:rsidP="007624D3">
      <w:pPr>
        <w:spacing w:after="0" w:line="240" w:lineRule="auto"/>
        <w:rPr>
          <w:rFonts w:ascii="Courier New" w:eastAsia="Times New Roman" w:hAnsi="Courier New" w:cs="Courier New"/>
          <w:sz w:val="20"/>
          <w:szCs w:val="20"/>
        </w:rPr>
      </w:pPr>
      <w:r w:rsidRPr="000439FF">
        <w:rPr>
          <w:rFonts w:ascii="Courier New" w:eastAsia="Times New Roman" w:hAnsi="Courier New" w:cs="Courier New"/>
          <w:sz w:val="20"/>
          <w:szCs w:val="20"/>
        </w:rPr>
        <w:t xml:space="preserve">LIST OF ALLOWABLE VALUES: </w:t>
      </w:r>
    </w:p>
    <w:p w:rsidR="007624D3" w:rsidRPr="000439FF" w:rsidRDefault="007624D3" w:rsidP="007624D3">
      <w:pPr>
        <w:spacing w:after="0" w:line="240" w:lineRule="auto"/>
        <w:rPr>
          <w:rFonts w:ascii="Courier New" w:eastAsia="Times New Roman" w:hAnsi="Courier New" w:cs="Courier New"/>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196"/>
        <w:gridCol w:w="2021"/>
        <w:gridCol w:w="3329"/>
        <w:gridCol w:w="3544"/>
      </w:tblGrid>
      <w:tr w:rsidR="007624D3" w:rsidRPr="000439FF" w:rsidTr="00C5629B">
        <w:trPr>
          <w:trHeight w:val="750"/>
          <w:tblHeader/>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624D3" w:rsidRPr="000439FF" w:rsidRDefault="007624D3" w:rsidP="00C5629B">
            <w:pPr>
              <w:spacing w:after="0" w:line="240" w:lineRule="auto"/>
              <w:jc w:val="center"/>
              <w:rPr>
                <w:rFonts w:ascii="Courier New" w:eastAsia="Times New Roman" w:hAnsi="Courier New" w:cs="Courier New"/>
                <w:b/>
                <w:bCs/>
                <w:sz w:val="20"/>
                <w:szCs w:val="20"/>
              </w:rPr>
            </w:pPr>
            <w:proofErr w:type="spellStart"/>
            <w:r w:rsidRPr="000439FF">
              <w:rPr>
                <w:rFonts w:ascii="Courier New" w:eastAsia="Times New Roman" w:hAnsi="Courier New" w:cs="Courier New"/>
                <w:b/>
                <w:bCs/>
                <w:sz w:val="20"/>
                <w:szCs w:val="20"/>
              </w:rPr>
              <w:t>Seq</w:t>
            </w:r>
            <w:proofErr w:type="spellEnd"/>
            <w:r w:rsidRPr="000439FF">
              <w:rPr>
                <w:rFonts w:ascii="Courier New" w:eastAsia="Times New Roman" w:hAnsi="Courier New" w:cs="Courier New"/>
                <w:b/>
                <w:bCs/>
                <w:sz w:val="20"/>
                <w:szCs w:val="20"/>
              </w:rPr>
              <w:t>#</w:t>
            </w:r>
          </w:p>
        </w:tc>
        <w:tc>
          <w:tcPr>
            <w:tcW w:w="75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624D3" w:rsidRPr="000439FF" w:rsidRDefault="007624D3" w:rsidP="00C5629B">
            <w:pPr>
              <w:spacing w:after="0" w:line="240" w:lineRule="auto"/>
              <w:jc w:val="center"/>
              <w:rPr>
                <w:rFonts w:ascii="Courier New" w:eastAsia="Times New Roman" w:hAnsi="Courier New" w:cs="Courier New"/>
                <w:b/>
                <w:bCs/>
                <w:sz w:val="20"/>
                <w:szCs w:val="20"/>
              </w:rPr>
            </w:pPr>
            <w:r w:rsidRPr="000439FF">
              <w:rPr>
                <w:rFonts w:ascii="Courier New" w:eastAsia="Times New Roman" w:hAnsi="Courier New" w:cs="Courier New"/>
                <w:b/>
                <w:bCs/>
                <w:sz w:val="20"/>
                <w:szCs w:val="20"/>
              </w:rPr>
              <w:t>Data Code</w:t>
            </w:r>
          </w:p>
        </w:tc>
        <w:tc>
          <w:tcPr>
            <w:tcW w:w="20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624D3" w:rsidRPr="000439FF" w:rsidRDefault="007624D3" w:rsidP="00C5629B">
            <w:pPr>
              <w:spacing w:after="0" w:line="240" w:lineRule="auto"/>
              <w:jc w:val="center"/>
              <w:rPr>
                <w:rFonts w:ascii="Courier New" w:eastAsia="Times New Roman" w:hAnsi="Courier New" w:cs="Courier New"/>
                <w:b/>
                <w:bCs/>
                <w:sz w:val="20"/>
                <w:szCs w:val="20"/>
              </w:rPr>
            </w:pPr>
            <w:r w:rsidRPr="000439FF">
              <w:rPr>
                <w:rFonts w:ascii="Courier New" w:eastAsia="Times New Roman" w:hAnsi="Courier New" w:cs="Courier New"/>
                <w:b/>
                <w:bCs/>
                <w:sz w:val="20"/>
                <w:szCs w:val="20"/>
              </w:rPr>
              <w:t>Data Item</w:t>
            </w:r>
          </w:p>
        </w:tc>
        <w:tc>
          <w:tcPr>
            <w:tcW w:w="210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7624D3" w:rsidRPr="000439FF" w:rsidRDefault="007624D3" w:rsidP="00C5629B">
            <w:pPr>
              <w:spacing w:after="0" w:line="240" w:lineRule="auto"/>
              <w:jc w:val="center"/>
              <w:rPr>
                <w:rFonts w:ascii="Courier New" w:eastAsia="Times New Roman" w:hAnsi="Courier New" w:cs="Courier New"/>
                <w:b/>
                <w:bCs/>
                <w:sz w:val="20"/>
                <w:szCs w:val="20"/>
              </w:rPr>
            </w:pPr>
            <w:r w:rsidRPr="000439FF">
              <w:rPr>
                <w:rFonts w:ascii="Courier New" w:eastAsia="Times New Roman" w:hAnsi="Courier New" w:cs="Courier New"/>
                <w:b/>
                <w:bCs/>
                <w:sz w:val="20"/>
                <w:szCs w:val="20"/>
              </w:rPr>
              <w:t>Explanation</w:t>
            </w:r>
          </w:p>
        </w:tc>
      </w:tr>
      <w:tr w:rsidR="007624D3" w:rsidRPr="000439FF" w:rsidTr="007624D3">
        <w:trPr>
          <w:trHeight w:val="750"/>
          <w:tblCellSpacing w:w="15" w:type="dxa"/>
        </w:trPr>
        <w:tc>
          <w:tcPr>
            <w:tcW w:w="1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7624D3" w:rsidRPr="000439FF" w:rsidRDefault="007624D3" w:rsidP="00C5629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w:t>
            </w:r>
          </w:p>
        </w:tc>
        <w:tc>
          <w:tcPr>
            <w:tcW w:w="75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7624D3" w:rsidRPr="000439FF" w:rsidRDefault="007624D3" w:rsidP="00C5629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IMMEDIATELY</w:t>
            </w:r>
          </w:p>
        </w:tc>
        <w:tc>
          <w:tcPr>
            <w:tcW w:w="20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7624D3" w:rsidRPr="000439FF" w:rsidRDefault="007624D3" w:rsidP="00C5629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IMMEDIATELY</w:t>
            </w:r>
          </w:p>
        </w:tc>
        <w:tc>
          <w:tcPr>
            <w:tcW w:w="210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7624D3" w:rsidRPr="000439FF" w:rsidRDefault="007624D3" w:rsidP="00C5629B">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tc>
      </w:tr>
    </w:tbl>
    <w:p w:rsidR="007624D3" w:rsidRDefault="007624D3" w:rsidP="004F214E">
      <w:pPr>
        <w:spacing w:after="0"/>
        <w:rPr>
          <w:rFonts w:ascii="Courier New" w:hAnsi="Courier New" w:cs="Courier New"/>
          <w:sz w:val="20"/>
          <w:szCs w:val="20"/>
        </w:rPr>
      </w:pPr>
    </w:p>
    <w:p w:rsidR="007624D3" w:rsidRDefault="007624D3" w:rsidP="004F214E">
      <w:pPr>
        <w:spacing w:after="0"/>
        <w:rPr>
          <w:rFonts w:ascii="Courier New" w:hAnsi="Courier New" w:cs="Courier New"/>
          <w:sz w:val="20"/>
          <w:szCs w:val="20"/>
        </w:rPr>
      </w:pPr>
    </w:p>
    <w:p w:rsidR="007624D3" w:rsidRDefault="007624D3" w:rsidP="004F214E">
      <w:pPr>
        <w:spacing w:after="0"/>
        <w:rPr>
          <w:rFonts w:ascii="Courier New" w:hAnsi="Courier New" w:cs="Courier New"/>
          <w:sz w:val="20"/>
          <w:szCs w:val="20"/>
        </w:rPr>
        <w:sectPr w:rsidR="007624D3">
          <w:headerReference w:type="default" r:id="rId91"/>
          <w:footerReference w:type="default" r:id="rId92"/>
          <w:pgSz w:w="12240" w:h="15840"/>
          <w:pgMar w:top="1440" w:right="1440" w:bottom="1440" w:left="1440" w:header="720" w:footer="720" w:gutter="0"/>
          <w:cols w:space="720"/>
          <w:docGrid w:linePitch="360"/>
        </w:sectPr>
      </w:pPr>
    </w:p>
    <w:p w:rsidR="00FF323B" w:rsidRDefault="00FF323B" w:rsidP="00CD4F7A">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Add Data Item explanation.</w:t>
      </w:r>
    </w:p>
    <w:p w:rsidR="00FF323B" w:rsidRDefault="00FF323B" w:rsidP="00CD4F7A">
      <w:pPr>
        <w:spacing w:after="0" w:line="240" w:lineRule="auto"/>
        <w:rPr>
          <w:rFonts w:ascii="Courier New" w:eastAsia="Times New Roman" w:hAnsi="Courier New" w:cs="Courier New"/>
          <w:b/>
          <w:bCs/>
          <w:sz w:val="20"/>
          <w:szCs w:val="20"/>
        </w:rPr>
      </w:pPr>
    </w:p>
    <w:p w:rsidR="00CD4F7A" w:rsidRPr="005D07E5" w:rsidRDefault="00CD4F7A" w:rsidP="00CD4F7A">
      <w:pPr>
        <w:spacing w:after="0" w:line="240" w:lineRule="auto"/>
        <w:rPr>
          <w:rFonts w:ascii="Courier New" w:eastAsia="Times New Roman" w:hAnsi="Courier New" w:cs="Courier New"/>
          <w:sz w:val="20"/>
          <w:szCs w:val="20"/>
        </w:rPr>
      </w:pPr>
      <w:r w:rsidRPr="005D07E5">
        <w:rPr>
          <w:rFonts w:ascii="Courier New" w:eastAsia="Times New Roman" w:hAnsi="Courier New" w:cs="Courier New"/>
          <w:b/>
          <w:bCs/>
          <w:sz w:val="20"/>
          <w:szCs w:val="20"/>
        </w:rPr>
        <w:t>UNCLASSIFIED</w:t>
      </w:r>
    </w:p>
    <w:tbl>
      <w:tblPr>
        <w:tblW w:w="10500" w:type="dxa"/>
        <w:tblLook w:val="04A0" w:firstRow="1" w:lastRow="0" w:firstColumn="1" w:lastColumn="0" w:noHBand="0" w:noVBand="1"/>
      </w:tblPr>
      <w:tblGrid>
        <w:gridCol w:w="3972"/>
        <w:gridCol w:w="3109"/>
        <w:gridCol w:w="3419"/>
      </w:tblGrid>
      <w:tr w:rsidR="00CD4F7A" w:rsidRPr="005D07E5" w:rsidTr="00C5629B">
        <w:tc>
          <w:tcPr>
            <w:tcW w:w="4428" w:type="dxa"/>
            <w:tcBorders>
              <w:top w:val="single" w:sz="8" w:space="0" w:color="auto"/>
              <w:left w:val="single" w:sz="8" w:space="0" w:color="auto"/>
              <w:bottom w:val="single" w:sz="8" w:space="0" w:color="auto"/>
              <w:right w:val="single" w:sz="8" w:space="0" w:color="auto"/>
            </w:tcBorders>
            <w:shd w:val="clear" w:color="auto" w:fill="D9D9D9"/>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b/>
                <w:bCs/>
                <w:sz w:val="20"/>
                <w:szCs w:val="20"/>
              </w:rPr>
              <w:t>ELEMENTAL FIELD NUMBER: 2309/12</w:t>
            </w:r>
          </w:p>
        </w:tc>
        <w:tc>
          <w:tcPr>
            <w:tcW w:w="3600" w:type="dxa"/>
            <w:tcBorders>
              <w:top w:val="single" w:sz="8" w:space="0" w:color="auto"/>
              <w:left w:val="nil"/>
              <w:bottom w:val="single" w:sz="8" w:space="0" w:color="auto"/>
              <w:right w:val="single" w:sz="8" w:space="0" w:color="auto"/>
            </w:tcBorders>
            <w:hideMark/>
          </w:tcPr>
          <w:p w:rsidR="00CD4F7A" w:rsidRPr="005D07E5" w:rsidRDefault="00CD4F7A" w:rsidP="00C5629B">
            <w:pPr>
              <w:spacing w:after="0" w:line="240" w:lineRule="auto"/>
              <w:rPr>
                <w:rFonts w:ascii="Courier New" w:eastAsia="Times New Roman" w:hAnsi="Courier New" w:cs="Courier New"/>
                <w:sz w:val="20"/>
                <w:szCs w:val="20"/>
              </w:rPr>
            </w:pPr>
          </w:p>
        </w:tc>
        <w:tc>
          <w:tcPr>
            <w:tcW w:w="3780" w:type="dxa"/>
            <w:tcBorders>
              <w:top w:val="single" w:sz="8" w:space="0" w:color="auto"/>
              <w:left w:val="nil"/>
              <w:bottom w:val="single" w:sz="8" w:space="0" w:color="auto"/>
              <w:right w:val="single" w:sz="8" w:space="0" w:color="auto"/>
            </w:tcBorders>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b/>
                <w:bCs/>
                <w:sz w:val="20"/>
                <w:szCs w:val="20"/>
              </w:rPr>
              <w:t xml:space="preserve">STATUS: </w:t>
            </w:r>
            <w:r w:rsidRPr="005D07E5">
              <w:rPr>
                <w:rFonts w:ascii="Courier New" w:eastAsia="Times New Roman" w:hAnsi="Courier New" w:cs="Courier New"/>
                <w:sz w:val="20"/>
                <w:szCs w:val="20"/>
              </w:rPr>
              <w:t>AGREED</w:t>
            </w:r>
          </w:p>
        </w:tc>
      </w:tr>
      <w:tr w:rsidR="00CD4F7A" w:rsidRPr="005D07E5" w:rsidTr="00C5629B">
        <w:tc>
          <w:tcPr>
            <w:tcW w:w="8028" w:type="dxa"/>
            <w:gridSpan w:val="2"/>
            <w:tcBorders>
              <w:top w:val="nil"/>
              <w:left w:val="single" w:sz="8" w:space="0" w:color="auto"/>
              <w:bottom w:val="single" w:sz="8" w:space="0" w:color="auto"/>
              <w:right w:val="single" w:sz="8" w:space="0" w:color="auto"/>
            </w:tcBorders>
            <w:shd w:val="clear" w:color="auto" w:fill="D9D9D9"/>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b/>
                <w:bCs/>
                <w:sz w:val="20"/>
                <w:szCs w:val="20"/>
              </w:rPr>
              <w:t>ELEMENTAL FIELD NAME: TIME, NON-DISCRETE INDICATOR</w:t>
            </w:r>
          </w:p>
        </w:tc>
        <w:tc>
          <w:tcPr>
            <w:tcW w:w="3780" w:type="dxa"/>
            <w:tcBorders>
              <w:top w:val="nil"/>
              <w:left w:val="nil"/>
              <w:bottom w:val="single" w:sz="8" w:space="0" w:color="auto"/>
              <w:right w:val="single" w:sz="8" w:space="0" w:color="auto"/>
            </w:tcBorders>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b/>
                <w:bCs/>
                <w:sz w:val="20"/>
                <w:szCs w:val="20"/>
              </w:rPr>
              <w:t>VERSION: B.1.01.00</w:t>
            </w:r>
          </w:p>
        </w:tc>
      </w:tr>
    </w:tbl>
    <w:p w:rsidR="00CD4F7A" w:rsidRPr="005D07E5" w:rsidRDefault="00CD4F7A" w:rsidP="00FF323B">
      <w:pPr>
        <w:spacing w:after="0" w:line="240" w:lineRule="auto"/>
        <w:rPr>
          <w:rFonts w:ascii="Courier New" w:eastAsia="Times New Roman" w:hAnsi="Courier New" w:cs="Courier New"/>
          <w:sz w:val="20"/>
          <w:szCs w:val="20"/>
        </w:rPr>
      </w:pPr>
    </w:p>
    <w:p w:rsidR="00CD4F7A" w:rsidRPr="005D07E5" w:rsidRDefault="00E562BD" w:rsidP="00CD4F7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36" style="width:468pt;height:1.5pt" o:hralign="center" o:hrstd="t" o:hrnoshade="t" o:hr="t" fillcolor="black" stroked="f"/>
        </w:pict>
      </w:r>
    </w:p>
    <w:p w:rsidR="00CD4F7A" w:rsidRPr="005D07E5" w:rsidRDefault="00CD4F7A" w:rsidP="00CD4F7A">
      <w:pPr>
        <w:spacing w:after="0" w:line="240" w:lineRule="auto"/>
        <w:rPr>
          <w:rFonts w:ascii="Courier New" w:eastAsia="Times New Roman" w:hAnsi="Courier New" w:cs="Courier New"/>
          <w:sz w:val="20"/>
          <w:szCs w:val="20"/>
        </w:rPr>
      </w:pPr>
    </w:p>
    <w:p w:rsidR="00CD4F7A" w:rsidRPr="005D07E5" w:rsidRDefault="00CD4F7A" w:rsidP="00CD4F7A">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LIST OF ALLOWABLE VALUES: </w:t>
      </w:r>
    </w:p>
    <w:p w:rsidR="00CD4F7A" w:rsidRPr="005D07E5" w:rsidRDefault="00CD4F7A" w:rsidP="00CD4F7A">
      <w:pPr>
        <w:spacing w:after="0" w:line="240" w:lineRule="auto"/>
        <w:rPr>
          <w:rFonts w:ascii="Courier New" w:eastAsia="Times New Roman" w:hAnsi="Courier New" w:cs="Courier New"/>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196"/>
        <w:gridCol w:w="2139"/>
        <w:gridCol w:w="3690"/>
        <w:gridCol w:w="3065"/>
      </w:tblGrid>
      <w:tr w:rsidR="00CD4F7A" w:rsidRPr="005D07E5" w:rsidTr="00C5629B">
        <w:trPr>
          <w:trHeight w:val="750"/>
          <w:tblHeader/>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D4F7A" w:rsidRPr="005D07E5" w:rsidRDefault="00CD4F7A" w:rsidP="00C5629B">
            <w:pPr>
              <w:spacing w:after="0" w:line="240" w:lineRule="auto"/>
              <w:jc w:val="center"/>
              <w:rPr>
                <w:rFonts w:ascii="Courier New" w:eastAsia="Times New Roman" w:hAnsi="Courier New" w:cs="Courier New"/>
                <w:b/>
                <w:bCs/>
                <w:sz w:val="20"/>
                <w:szCs w:val="20"/>
              </w:rPr>
            </w:pPr>
            <w:proofErr w:type="spellStart"/>
            <w:r w:rsidRPr="005D07E5">
              <w:rPr>
                <w:rFonts w:ascii="Courier New" w:eastAsia="Times New Roman" w:hAnsi="Courier New" w:cs="Courier New"/>
                <w:b/>
                <w:bCs/>
                <w:sz w:val="20"/>
                <w:szCs w:val="20"/>
              </w:rPr>
              <w:t>Seq</w:t>
            </w:r>
            <w:proofErr w:type="spellEnd"/>
            <w:r w:rsidRPr="005D07E5">
              <w:rPr>
                <w:rFonts w:ascii="Courier New" w:eastAsia="Times New Roman" w:hAnsi="Courier New" w:cs="Courier New"/>
                <w:b/>
                <w:bCs/>
                <w:sz w:val="20"/>
                <w:szCs w:val="20"/>
              </w:rPr>
              <w:t>#</w:t>
            </w:r>
          </w:p>
        </w:tc>
        <w:tc>
          <w:tcPr>
            <w:tcW w:w="1045"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D4F7A" w:rsidRPr="005D07E5" w:rsidRDefault="00CD4F7A" w:rsidP="00C5629B">
            <w:pPr>
              <w:spacing w:after="0" w:line="240" w:lineRule="auto"/>
              <w:jc w:val="center"/>
              <w:rPr>
                <w:rFonts w:ascii="Courier New" w:eastAsia="Times New Roman" w:hAnsi="Courier New" w:cs="Courier New"/>
                <w:b/>
                <w:bCs/>
                <w:sz w:val="20"/>
                <w:szCs w:val="20"/>
              </w:rPr>
            </w:pPr>
            <w:r w:rsidRPr="005D07E5">
              <w:rPr>
                <w:rFonts w:ascii="Courier New" w:eastAsia="Times New Roman" w:hAnsi="Courier New" w:cs="Courier New"/>
                <w:b/>
                <w:bCs/>
                <w:sz w:val="20"/>
                <w:szCs w:val="20"/>
              </w:rPr>
              <w:t>Data Code</w:t>
            </w:r>
          </w:p>
        </w:tc>
        <w:tc>
          <w:tcPr>
            <w:tcW w:w="1814"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D4F7A" w:rsidRPr="005D07E5" w:rsidRDefault="00CD4F7A" w:rsidP="00C5629B">
            <w:pPr>
              <w:spacing w:after="0" w:line="240" w:lineRule="auto"/>
              <w:jc w:val="center"/>
              <w:rPr>
                <w:rFonts w:ascii="Courier New" w:eastAsia="Times New Roman" w:hAnsi="Courier New" w:cs="Courier New"/>
                <w:b/>
                <w:bCs/>
                <w:sz w:val="20"/>
                <w:szCs w:val="20"/>
              </w:rPr>
            </w:pPr>
            <w:r w:rsidRPr="005D07E5">
              <w:rPr>
                <w:rFonts w:ascii="Courier New" w:eastAsia="Times New Roman" w:hAnsi="Courier New" w:cs="Courier New"/>
                <w:b/>
                <w:bCs/>
                <w:sz w:val="20"/>
                <w:szCs w:val="20"/>
              </w:rPr>
              <w:t>Data Item</w:t>
            </w:r>
          </w:p>
        </w:tc>
        <w:tc>
          <w:tcPr>
            <w:tcW w:w="1497"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D4F7A" w:rsidRPr="005D07E5" w:rsidRDefault="00CD4F7A" w:rsidP="00C5629B">
            <w:pPr>
              <w:spacing w:after="0" w:line="240" w:lineRule="auto"/>
              <w:jc w:val="center"/>
              <w:rPr>
                <w:rFonts w:ascii="Courier New" w:eastAsia="Times New Roman" w:hAnsi="Courier New" w:cs="Courier New"/>
                <w:b/>
                <w:bCs/>
                <w:sz w:val="20"/>
                <w:szCs w:val="20"/>
              </w:rPr>
            </w:pPr>
            <w:r w:rsidRPr="005D07E5">
              <w:rPr>
                <w:rFonts w:ascii="Courier New" w:eastAsia="Times New Roman" w:hAnsi="Courier New" w:cs="Courier New"/>
                <w:b/>
                <w:bCs/>
                <w:sz w:val="20"/>
                <w:szCs w:val="20"/>
              </w:rPr>
              <w:t>Explanation</w:t>
            </w:r>
          </w:p>
        </w:tc>
      </w:tr>
      <w:tr w:rsidR="00CD4F7A" w:rsidRPr="005D07E5"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1</w:t>
            </w:r>
          </w:p>
        </w:tc>
        <w:tc>
          <w:tcPr>
            <w:tcW w:w="1045"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AS REQD </w:t>
            </w:r>
          </w:p>
        </w:tc>
        <w:tc>
          <w:tcPr>
            <w:tcW w:w="1814"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AS REQUIRED </w:t>
            </w:r>
          </w:p>
        </w:tc>
        <w:tc>
          <w:tcPr>
            <w:tcW w:w="1497"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ins w:id="1238" w:author="DISA User" w:date="2015-09-29T13:37:00Z">
              <w:r>
                <w:rPr>
                  <w:rFonts w:ascii="Courier New" w:eastAsia="Times New Roman" w:hAnsi="Courier New" w:cs="Courier New"/>
                  <w:sz w:val="20"/>
                  <w:szCs w:val="20"/>
                </w:rPr>
                <w:t>None</w:t>
              </w:r>
            </w:ins>
          </w:p>
        </w:tc>
      </w:tr>
      <w:tr w:rsidR="00CD4F7A" w:rsidRPr="005D07E5"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2</w:t>
            </w:r>
          </w:p>
        </w:tc>
        <w:tc>
          <w:tcPr>
            <w:tcW w:w="1045"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AS SIGNALED </w:t>
            </w:r>
          </w:p>
        </w:tc>
        <w:tc>
          <w:tcPr>
            <w:tcW w:w="1814"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AS SIGNALED </w:t>
            </w:r>
          </w:p>
        </w:tc>
        <w:tc>
          <w:tcPr>
            <w:tcW w:w="1497"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ins w:id="1239" w:author="DISA User" w:date="2015-09-29T13:37:00Z">
              <w:r>
                <w:rPr>
                  <w:rFonts w:ascii="Courier New" w:eastAsia="Times New Roman" w:hAnsi="Courier New" w:cs="Courier New"/>
                  <w:sz w:val="20"/>
                  <w:szCs w:val="20"/>
                </w:rPr>
                <w:t>None</w:t>
              </w:r>
            </w:ins>
          </w:p>
        </w:tc>
      </w:tr>
      <w:tr w:rsidR="00CD4F7A" w:rsidRPr="005D07E5"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3</w:t>
            </w:r>
          </w:p>
        </w:tc>
        <w:tc>
          <w:tcPr>
            <w:tcW w:w="1045"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ASAP </w:t>
            </w:r>
          </w:p>
        </w:tc>
        <w:tc>
          <w:tcPr>
            <w:tcW w:w="1814"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AS SOON AS POSSIBLE </w:t>
            </w:r>
          </w:p>
        </w:tc>
        <w:tc>
          <w:tcPr>
            <w:tcW w:w="1497"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ins w:id="1240" w:author="DISA User" w:date="2015-09-29T13:37:00Z">
              <w:r>
                <w:rPr>
                  <w:rFonts w:ascii="Courier New" w:eastAsia="Times New Roman" w:hAnsi="Courier New" w:cs="Courier New"/>
                  <w:sz w:val="20"/>
                  <w:szCs w:val="20"/>
                </w:rPr>
                <w:t>None</w:t>
              </w:r>
            </w:ins>
          </w:p>
        </w:tc>
      </w:tr>
      <w:tr w:rsidR="00CD4F7A" w:rsidRPr="005D07E5"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4</w:t>
            </w:r>
          </w:p>
        </w:tc>
        <w:tc>
          <w:tcPr>
            <w:tcW w:w="1045"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INDEF </w:t>
            </w:r>
          </w:p>
        </w:tc>
        <w:tc>
          <w:tcPr>
            <w:tcW w:w="1814"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INDEFINITE </w:t>
            </w:r>
          </w:p>
        </w:tc>
        <w:tc>
          <w:tcPr>
            <w:tcW w:w="1497"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ins w:id="1241" w:author="DISA User" w:date="2015-09-29T13:37:00Z">
              <w:r>
                <w:rPr>
                  <w:rFonts w:ascii="Courier New" w:eastAsia="Times New Roman" w:hAnsi="Courier New" w:cs="Courier New"/>
                  <w:sz w:val="20"/>
                  <w:szCs w:val="20"/>
                </w:rPr>
                <w:t>None</w:t>
              </w:r>
            </w:ins>
          </w:p>
        </w:tc>
      </w:tr>
      <w:tr w:rsidR="00CD4F7A" w:rsidRPr="005D07E5"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5</w:t>
            </w:r>
          </w:p>
        </w:tc>
        <w:tc>
          <w:tcPr>
            <w:tcW w:w="1045"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READY </w:t>
            </w:r>
          </w:p>
        </w:tc>
        <w:tc>
          <w:tcPr>
            <w:tcW w:w="1814"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READY </w:t>
            </w:r>
          </w:p>
        </w:tc>
        <w:tc>
          <w:tcPr>
            <w:tcW w:w="1497"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ins w:id="1242" w:author="DISA User" w:date="2015-09-29T13:37:00Z">
              <w:r>
                <w:rPr>
                  <w:rFonts w:ascii="Courier New" w:eastAsia="Times New Roman" w:hAnsi="Courier New" w:cs="Courier New"/>
                  <w:sz w:val="20"/>
                  <w:szCs w:val="20"/>
                </w:rPr>
                <w:t>None</w:t>
              </w:r>
            </w:ins>
          </w:p>
        </w:tc>
      </w:tr>
      <w:tr w:rsidR="00CD4F7A" w:rsidRPr="005D07E5" w:rsidTr="00C5629B">
        <w:trPr>
          <w:trHeight w:val="750"/>
          <w:tblCellSpacing w:w="15" w:type="dxa"/>
        </w:trPr>
        <w:tc>
          <w:tcPr>
            <w:tcW w:w="570"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6</w:t>
            </w:r>
          </w:p>
        </w:tc>
        <w:tc>
          <w:tcPr>
            <w:tcW w:w="1045"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UFN </w:t>
            </w:r>
          </w:p>
        </w:tc>
        <w:tc>
          <w:tcPr>
            <w:tcW w:w="1814"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r w:rsidRPr="005D07E5">
              <w:rPr>
                <w:rFonts w:ascii="Courier New" w:eastAsia="Times New Roman" w:hAnsi="Courier New" w:cs="Courier New"/>
                <w:sz w:val="20"/>
                <w:szCs w:val="20"/>
              </w:rPr>
              <w:t xml:space="preserve">UNTIL FURTHER NOTICE </w:t>
            </w:r>
          </w:p>
        </w:tc>
        <w:tc>
          <w:tcPr>
            <w:tcW w:w="1497"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hideMark/>
          </w:tcPr>
          <w:p w:rsidR="00CD4F7A" w:rsidRPr="005D07E5" w:rsidRDefault="00CD4F7A" w:rsidP="00C5629B">
            <w:pPr>
              <w:spacing w:after="0" w:line="240" w:lineRule="auto"/>
              <w:rPr>
                <w:rFonts w:ascii="Courier New" w:eastAsia="Times New Roman" w:hAnsi="Courier New" w:cs="Courier New"/>
                <w:sz w:val="20"/>
                <w:szCs w:val="20"/>
              </w:rPr>
            </w:pPr>
            <w:ins w:id="1243" w:author="DISA User" w:date="2015-09-29T13:37:00Z">
              <w:r>
                <w:rPr>
                  <w:rFonts w:ascii="Courier New" w:eastAsia="Times New Roman" w:hAnsi="Courier New" w:cs="Courier New"/>
                  <w:sz w:val="20"/>
                  <w:szCs w:val="20"/>
                </w:rPr>
                <w:t>None</w:t>
              </w:r>
            </w:ins>
          </w:p>
        </w:tc>
      </w:tr>
    </w:tbl>
    <w:p w:rsidR="00CD4F7A" w:rsidRDefault="00CD4F7A" w:rsidP="00CD4F7A">
      <w:pPr>
        <w:rPr>
          <w:rFonts w:ascii="Courier New" w:hAnsi="Courier New" w:cs="Courier New"/>
          <w:sz w:val="20"/>
          <w:szCs w:val="20"/>
        </w:rPr>
      </w:pPr>
    </w:p>
    <w:p w:rsidR="007624D3" w:rsidRDefault="007624D3" w:rsidP="00CD4F7A">
      <w:pPr>
        <w:rPr>
          <w:rFonts w:ascii="Courier New" w:hAnsi="Courier New" w:cs="Courier New"/>
          <w:sz w:val="20"/>
          <w:szCs w:val="20"/>
        </w:rPr>
        <w:sectPr w:rsidR="007624D3">
          <w:headerReference w:type="default" r:id="rId93"/>
          <w:footerReference w:type="default" r:id="rId94"/>
          <w:pgSz w:w="12240" w:h="15840"/>
          <w:pgMar w:top="1440" w:right="1440" w:bottom="1440" w:left="1440" w:header="720" w:footer="720" w:gutter="0"/>
          <w:cols w:space="720"/>
          <w:docGrid w:linePitch="360"/>
        </w:sectPr>
      </w:pPr>
    </w:p>
    <w:p w:rsidR="00717BD6" w:rsidRDefault="00717BD6" w:rsidP="00717BD6">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 xml:space="preserve">FFIRN 2590/7: Change the FUD Name to ‘CHAT GUARD REQUIREMENTS’.  Change the FUD Explanation to ‘The guard requirements for the chat room.’  </w:t>
      </w:r>
      <w:r w:rsidR="006816B9">
        <w:rPr>
          <w:rFonts w:ascii="Courier New" w:eastAsia="Times New Roman" w:hAnsi="Courier New" w:cs="Courier New"/>
          <w:b/>
          <w:bCs/>
          <w:sz w:val="20"/>
          <w:szCs w:val="20"/>
        </w:rPr>
        <w:t>Delete existing data items and add new data items</w:t>
      </w:r>
      <w:r>
        <w:rPr>
          <w:rFonts w:ascii="Courier New" w:eastAsia="Times New Roman" w:hAnsi="Courier New" w:cs="Courier New"/>
          <w:b/>
          <w:bCs/>
          <w:sz w:val="20"/>
          <w:szCs w:val="20"/>
        </w:rPr>
        <w:t>.</w:t>
      </w:r>
    </w:p>
    <w:p w:rsidR="00717BD6" w:rsidRDefault="00717BD6" w:rsidP="00CD4F7A">
      <w:pPr>
        <w:spacing w:after="0" w:line="240" w:lineRule="auto"/>
        <w:rPr>
          <w:rFonts w:ascii="Courier New" w:eastAsia="Times New Roman" w:hAnsi="Courier New" w:cs="Courier New"/>
          <w:b/>
          <w:bCs/>
          <w:sz w:val="20"/>
          <w:szCs w:val="20"/>
        </w:rPr>
      </w:pPr>
    </w:p>
    <w:p w:rsidR="00CD4F7A" w:rsidRPr="001121EB" w:rsidRDefault="00CD4F7A" w:rsidP="00CD4F7A">
      <w:pPr>
        <w:spacing w:after="0" w:line="240" w:lineRule="auto"/>
        <w:rPr>
          <w:rFonts w:ascii="Courier New" w:eastAsia="Times New Roman" w:hAnsi="Courier New" w:cs="Courier New"/>
          <w:sz w:val="20"/>
          <w:szCs w:val="20"/>
        </w:rPr>
      </w:pPr>
      <w:r w:rsidRPr="001121EB">
        <w:rPr>
          <w:rFonts w:ascii="Courier New" w:eastAsia="Times New Roman" w:hAnsi="Courier New" w:cs="Courier New"/>
          <w:b/>
          <w:bCs/>
          <w:sz w:val="20"/>
          <w:szCs w:val="20"/>
        </w:rPr>
        <w:t>UNCLASSIFIED</w:t>
      </w:r>
    </w:p>
    <w:tbl>
      <w:tblPr>
        <w:tblW w:w="10500" w:type="dxa"/>
        <w:tblLook w:val="04A0" w:firstRow="1" w:lastRow="0" w:firstColumn="1" w:lastColumn="0" w:noHBand="0" w:noVBand="1"/>
      </w:tblPr>
      <w:tblGrid>
        <w:gridCol w:w="3980"/>
        <w:gridCol w:w="3107"/>
        <w:gridCol w:w="3413"/>
      </w:tblGrid>
      <w:tr w:rsidR="00CD4F7A" w:rsidRPr="001121EB" w:rsidTr="00C5629B">
        <w:tc>
          <w:tcPr>
            <w:tcW w:w="4428" w:type="dxa"/>
            <w:tcBorders>
              <w:top w:val="single" w:sz="8" w:space="0" w:color="auto"/>
              <w:left w:val="single" w:sz="8" w:space="0" w:color="auto"/>
              <w:bottom w:val="single" w:sz="8" w:space="0" w:color="auto"/>
              <w:right w:val="single" w:sz="8" w:space="0" w:color="auto"/>
            </w:tcBorders>
            <w:shd w:val="clear" w:color="auto" w:fill="D9D9D9"/>
            <w:hideMark/>
          </w:tcPr>
          <w:p w:rsidR="00CD4F7A" w:rsidRPr="001121EB" w:rsidRDefault="00CD4F7A" w:rsidP="00C5629B">
            <w:pPr>
              <w:spacing w:after="0" w:line="240" w:lineRule="auto"/>
              <w:rPr>
                <w:rFonts w:ascii="Courier New" w:eastAsia="Times New Roman" w:hAnsi="Courier New" w:cs="Courier New"/>
                <w:sz w:val="20"/>
                <w:szCs w:val="20"/>
              </w:rPr>
            </w:pPr>
            <w:r w:rsidRPr="001121EB">
              <w:rPr>
                <w:rFonts w:ascii="Courier New" w:eastAsia="Times New Roman" w:hAnsi="Courier New" w:cs="Courier New"/>
                <w:b/>
                <w:bCs/>
                <w:sz w:val="20"/>
                <w:szCs w:val="20"/>
              </w:rPr>
              <w:t>ELEMENTAL FIELD NUMBER: 2590/7</w:t>
            </w:r>
          </w:p>
        </w:tc>
        <w:tc>
          <w:tcPr>
            <w:tcW w:w="3600" w:type="dxa"/>
            <w:tcBorders>
              <w:top w:val="single" w:sz="8" w:space="0" w:color="auto"/>
              <w:left w:val="nil"/>
              <w:bottom w:val="single" w:sz="8" w:space="0" w:color="auto"/>
              <w:right w:val="single" w:sz="8" w:space="0" w:color="auto"/>
            </w:tcBorders>
            <w:hideMark/>
          </w:tcPr>
          <w:p w:rsidR="00CD4F7A" w:rsidRPr="001121EB" w:rsidRDefault="00CD4F7A" w:rsidP="00C5629B">
            <w:pPr>
              <w:spacing w:after="0" w:line="240" w:lineRule="auto"/>
              <w:rPr>
                <w:rFonts w:ascii="Courier New" w:eastAsia="Times New Roman" w:hAnsi="Courier New" w:cs="Courier New"/>
                <w:sz w:val="20"/>
                <w:szCs w:val="20"/>
              </w:rPr>
            </w:pPr>
          </w:p>
        </w:tc>
        <w:tc>
          <w:tcPr>
            <w:tcW w:w="3780" w:type="dxa"/>
            <w:tcBorders>
              <w:top w:val="single" w:sz="8" w:space="0" w:color="auto"/>
              <w:left w:val="nil"/>
              <w:bottom w:val="single" w:sz="8" w:space="0" w:color="auto"/>
              <w:right w:val="single" w:sz="8" w:space="0" w:color="auto"/>
            </w:tcBorders>
            <w:hideMark/>
          </w:tcPr>
          <w:p w:rsidR="00CD4F7A" w:rsidRPr="001121EB" w:rsidRDefault="00CD4F7A" w:rsidP="00C5629B">
            <w:pPr>
              <w:spacing w:after="0" w:line="240" w:lineRule="auto"/>
              <w:rPr>
                <w:rFonts w:ascii="Courier New" w:eastAsia="Times New Roman" w:hAnsi="Courier New" w:cs="Courier New"/>
                <w:sz w:val="20"/>
                <w:szCs w:val="20"/>
              </w:rPr>
            </w:pPr>
            <w:r w:rsidRPr="001121EB">
              <w:rPr>
                <w:rFonts w:ascii="Courier New" w:eastAsia="Times New Roman" w:hAnsi="Courier New" w:cs="Courier New"/>
                <w:b/>
                <w:bCs/>
                <w:sz w:val="20"/>
                <w:szCs w:val="20"/>
              </w:rPr>
              <w:t xml:space="preserve">STATUS: </w:t>
            </w:r>
            <w:r w:rsidRPr="001121EB">
              <w:rPr>
                <w:rFonts w:ascii="Courier New" w:eastAsia="Times New Roman" w:hAnsi="Courier New" w:cs="Courier New"/>
                <w:sz w:val="20"/>
                <w:szCs w:val="20"/>
              </w:rPr>
              <w:t>AGREED</w:t>
            </w:r>
          </w:p>
        </w:tc>
      </w:tr>
      <w:tr w:rsidR="00CD4F7A" w:rsidRPr="001121EB" w:rsidTr="00C5629B">
        <w:tc>
          <w:tcPr>
            <w:tcW w:w="8028" w:type="dxa"/>
            <w:gridSpan w:val="2"/>
            <w:tcBorders>
              <w:top w:val="nil"/>
              <w:left w:val="single" w:sz="8" w:space="0" w:color="auto"/>
              <w:bottom w:val="single" w:sz="8" w:space="0" w:color="auto"/>
              <w:right w:val="single" w:sz="8" w:space="0" w:color="auto"/>
            </w:tcBorders>
            <w:shd w:val="clear" w:color="auto" w:fill="D9D9D9"/>
            <w:hideMark/>
          </w:tcPr>
          <w:p w:rsidR="00CD4F7A" w:rsidRPr="001121EB" w:rsidRDefault="00CD4F7A" w:rsidP="00C5629B">
            <w:pPr>
              <w:spacing w:after="0" w:line="240" w:lineRule="auto"/>
              <w:rPr>
                <w:rFonts w:ascii="Courier New" w:eastAsia="Times New Roman" w:hAnsi="Courier New" w:cs="Courier New"/>
                <w:sz w:val="20"/>
                <w:szCs w:val="20"/>
              </w:rPr>
            </w:pPr>
            <w:r w:rsidRPr="001121EB">
              <w:rPr>
                <w:rFonts w:ascii="Courier New" w:eastAsia="Times New Roman" w:hAnsi="Courier New" w:cs="Courier New"/>
                <w:b/>
                <w:bCs/>
                <w:sz w:val="20"/>
                <w:szCs w:val="20"/>
              </w:rPr>
              <w:t xml:space="preserve">ELEMENTAL FIELD NAME: </w:t>
            </w:r>
            <w:del w:id="1244" w:author="DISA User" w:date="2015-09-29T13:54:00Z">
              <w:r w:rsidRPr="001121EB" w:rsidDel="001121EB">
                <w:rPr>
                  <w:rFonts w:ascii="Courier New" w:eastAsia="Times New Roman" w:hAnsi="Courier New" w:cs="Courier New"/>
                  <w:b/>
                  <w:bCs/>
                  <w:sz w:val="20"/>
                  <w:szCs w:val="20"/>
                </w:rPr>
                <w:delText xml:space="preserve">DUTIES AND </w:delText>
              </w:r>
            </w:del>
            <w:ins w:id="1245" w:author="DISA User" w:date="2015-09-29T13:54:00Z">
              <w:r>
                <w:rPr>
                  <w:rFonts w:ascii="Courier New" w:eastAsia="Times New Roman" w:hAnsi="Courier New" w:cs="Courier New"/>
                  <w:b/>
                  <w:bCs/>
                  <w:sz w:val="20"/>
                  <w:szCs w:val="20"/>
                </w:rPr>
                <w:t xml:space="preserve">CHAT </w:t>
              </w:r>
            </w:ins>
            <w:r w:rsidRPr="001121EB">
              <w:rPr>
                <w:rFonts w:ascii="Courier New" w:eastAsia="Times New Roman" w:hAnsi="Courier New" w:cs="Courier New"/>
                <w:b/>
                <w:bCs/>
                <w:sz w:val="20"/>
                <w:szCs w:val="20"/>
              </w:rPr>
              <w:t>GUARD</w:t>
            </w:r>
            <w:ins w:id="1246" w:author="DISA User" w:date="2015-09-29T13:54:00Z">
              <w:r>
                <w:rPr>
                  <w:rFonts w:ascii="Courier New" w:eastAsia="Times New Roman" w:hAnsi="Courier New" w:cs="Courier New"/>
                  <w:b/>
                  <w:bCs/>
                  <w:sz w:val="20"/>
                  <w:szCs w:val="20"/>
                </w:rPr>
                <w:t xml:space="preserve"> REQUIREMENTS</w:t>
              </w:r>
            </w:ins>
          </w:p>
        </w:tc>
        <w:tc>
          <w:tcPr>
            <w:tcW w:w="3780" w:type="dxa"/>
            <w:tcBorders>
              <w:top w:val="nil"/>
              <w:left w:val="nil"/>
              <w:bottom w:val="single" w:sz="8" w:space="0" w:color="auto"/>
              <w:right w:val="single" w:sz="8" w:space="0" w:color="auto"/>
            </w:tcBorders>
            <w:hideMark/>
          </w:tcPr>
          <w:p w:rsidR="00CD4F7A" w:rsidRPr="001121EB" w:rsidRDefault="00CD4F7A" w:rsidP="00C5629B">
            <w:pPr>
              <w:spacing w:after="0" w:line="240" w:lineRule="auto"/>
              <w:rPr>
                <w:rFonts w:ascii="Courier New" w:eastAsia="Times New Roman" w:hAnsi="Courier New" w:cs="Courier New"/>
                <w:sz w:val="20"/>
                <w:szCs w:val="20"/>
              </w:rPr>
            </w:pPr>
            <w:r w:rsidRPr="001121EB">
              <w:rPr>
                <w:rFonts w:ascii="Courier New" w:eastAsia="Times New Roman" w:hAnsi="Courier New" w:cs="Courier New"/>
                <w:b/>
                <w:bCs/>
                <w:sz w:val="20"/>
                <w:szCs w:val="20"/>
              </w:rPr>
              <w:t>VERSION: B.1.01.00</w:t>
            </w:r>
          </w:p>
        </w:tc>
      </w:tr>
    </w:tbl>
    <w:p w:rsidR="00CD4F7A" w:rsidRPr="001121EB" w:rsidRDefault="00CD4F7A" w:rsidP="00CD4F7A">
      <w:pPr>
        <w:spacing w:after="240" w:line="240" w:lineRule="auto"/>
        <w:rPr>
          <w:rFonts w:ascii="Courier New" w:eastAsia="Times New Roman" w:hAnsi="Courier New" w:cs="Courier New"/>
          <w:sz w:val="20"/>
          <w:szCs w:val="20"/>
        </w:rPr>
      </w:pPr>
    </w:p>
    <w:p w:rsidR="00CD4F7A" w:rsidRPr="001121EB" w:rsidRDefault="00E562BD" w:rsidP="00CD4F7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pict>
          <v:rect id="_x0000_i1037" style="width:468pt;height:1.5pt" o:hralign="center" o:hrstd="t" o:hrnoshade="t" o:hr="t" fillcolor="black" stroked="f"/>
        </w:pict>
      </w:r>
    </w:p>
    <w:p w:rsidR="00CD4F7A" w:rsidRPr="001121EB" w:rsidRDefault="00CD4F7A" w:rsidP="00CD4F7A">
      <w:pPr>
        <w:spacing w:after="0" w:line="240" w:lineRule="auto"/>
        <w:rPr>
          <w:rFonts w:ascii="Courier New" w:eastAsia="Times New Roman" w:hAnsi="Courier New" w:cs="Courier New"/>
          <w:sz w:val="20"/>
          <w:szCs w:val="20"/>
        </w:rPr>
      </w:pPr>
    </w:p>
    <w:p w:rsidR="00CD4F7A" w:rsidRPr="001121EB" w:rsidRDefault="00CD4F7A" w:rsidP="00CD4F7A">
      <w:pPr>
        <w:spacing w:after="0" w:line="240" w:lineRule="auto"/>
        <w:rPr>
          <w:rFonts w:ascii="Courier New" w:eastAsia="Times New Roman" w:hAnsi="Courier New" w:cs="Courier New"/>
          <w:sz w:val="20"/>
          <w:szCs w:val="20"/>
        </w:rPr>
      </w:pPr>
      <w:r w:rsidRPr="001121EB">
        <w:rPr>
          <w:rFonts w:ascii="Courier New" w:eastAsia="Times New Roman" w:hAnsi="Courier New" w:cs="Courier New"/>
          <w:sz w:val="20"/>
          <w:szCs w:val="20"/>
        </w:rPr>
        <w:t xml:space="preserve">LIST OF ALLOWABLE VALUES: </w:t>
      </w:r>
    </w:p>
    <w:p w:rsidR="00CD4F7A" w:rsidRPr="001121EB" w:rsidRDefault="00CD4F7A" w:rsidP="00CD4F7A">
      <w:pPr>
        <w:spacing w:after="0" w:line="240" w:lineRule="auto"/>
        <w:rPr>
          <w:rFonts w:ascii="Courier New" w:eastAsia="Times New Roman" w:hAnsi="Courier New" w:cs="Courier New"/>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201"/>
        <w:gridCol w:w="1781"/>
        <w:gridCol w:w="3445"/>
        <w:gridCol w:w="3663"/>
      </w:tblGrid>
      <w:tr w:rsidR="00CD4F7A" w:rsidRPr="001121EB" w:rsidTr="00C5629B">
        <w:trPr>
          <w:trHeight w:val="750"/>
          <w:tblHeader/>
          <w:tblCellSpacing w:w="15" w:type="dxa"/>
        </w:trPr>
        <w:tc>
          <w:tcPr>
            <w:tcW w:w="572"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D4F7A" w:rsidRPr="001121EB" w:rsidRDefault="00CD4F7A" w:rsidP="00C5629B">
            <w:pPr>
              <w:spacing w:after="0" w:line="240" w:lineRule="auto"/>
              <w:jc w:val="center"/>
              <w:rPr>
                <w:rFonts w:ascii="Courier New" w:eastAsia="Times New Roman" w:hAnsi="Courier New" w:cs="Courier New"/>
                <w:b/>
                <w:bCs/>
                <w:sz w:val="20"/>
                <w:szCs w:val="20"/>
              </w:rPr>
            </w:pPr>
            <w:proofErr w:type="spellStart"/>
            <w:r w:rsidRPr="001121EB">
              <w:rPr>
                <w:rFonts w:ascii="Courier New" w:eastAsia="Times New Roman" w:hAnsi="Courier New" w:cs="Courier New"/>
                <w:b/>
                <w:bCs/>
                <w:sz w:val="20"/>
                <w:szCs w:val="20"/>
              </w:rPr>
              <w:t>Seq</w:t>
            </w:r>
            <w:proofErr w:type="spellEnd"/>
            <w:r w:rsidRPr="001121EB">
              <w:rPr>
                <w:rFonts w:ascii="Courier New" w:eastAsia="Times New Roman" w:hAnsi="Courier New" w:cs="Courier New"/>
                <w:b/>
                <w:bCs/>
                <w:sz w:val="20"/>
                <w:szCs w:val="20"/>
              </w:rPr>
              <w:t>#</w:t>
            </w:r>
          </w:p>
        </w:tc>
        <w:tc>
          <w:tcPr>
            <w:tcW w:w="868"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D4F7A" w:rsidRPr="001121EB" w:rsidRDefault="00CD4F7A" w:rsidP="00C5629B">
            <w:pPr>
              <w:spacing w:after="0" w:line="240" w:lineRule="auto"/>
              <w:jc w:val="center"/>
              <w:rPr>
                <w:rFonts w:ascii="Courier New" w:eastAsia="Times New Roman" w:hAnsi="Courier New" w:cs="Courier New"/>
                <w:b/>
                <w:bCs/>
                <w:sz w:val="20"/>
                <w:szCs w:val="20"/>
              </w:rPr>
            </w:pPr>
            <w:r w:rsidRPr="001121EB">
              <w:rPr>
                <w:rFonts w:ascii="Courier New" w:eastAsia="Times New Roman" w:hAnsi="Courier New" w:cs="Courier New"/>
                <w:b/>
                <w:bCs/>
                <w:sz w:val="20"/>
                <w:szCs w:val="20"/>
              </w:rPr>
              <w:t>Data Code</w:t>
            </w:r>
          </w:p>
        </w:tc>
        <w:tc>
          <w:tcPr>
            <w:tcW w:w="1693"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D4F7A" w:rsidRPr="001121EB" w:rsidRDefault="00CD4F7A" w:rsidP="00C5629B">
            <w:pPr>
              <w:spacing w:after="0" w:line="240" w:lineRule="auto"/>
              <w:jc w:val="center"/>
              <w:rPr>
                <w:rFonts w:ascii="Courier New" w:eastAsia="Times New Roman" w:hAnsi="Courier New" w:cs="Courier New"/>
                <w:b/>
                <w:bCs/>
                <w:sz w:val="20"/>
                <w:szCs w:val="20"/>
              </w:rPr>
            </w:pPr>
            <w:r w:rsidRPr="001121EB">
              <w:rPr>
                <w:rFonts w:ascii="Courier New" w:eastAsia="Times New Roman" w:hAnsi="Courier New" w:cs="Courier New"/>
                <w:b/>
                <w:bCs/>
                <w:sz w:val="20"/>
                <w:szCs w:val="20"/>
              </w:rPr>
              <w:t>Data Item</w:t>
            </w:r>
          </w:p>
        </w:tc>
        <w:tc>
          <w:tcPr>
            <w:tcW w:w="1793" w:type="pct"/>
            <w:tcBorders>
              <w:top w:val="outset" w:sz="6" w:space="0" w:color="auto"/>
              <w:left w:val="outset" w:sz="6" w:space="0" w:color="auto"/>
              <w:bottom w:val="outset" w:sz="6" w:space="0" w:color="auto"/>
              <w:right w:val="outset" w:sz="6" w:space="0" w:color="auto"/>
            </w:tcBorders>
            <w:shd w:val="clear" w:color="auto" w:fill="FFDD33"/>
            <w:tcMar>
              <w:top w:w="320" w:type="dxa"/>
              <w:left w:w="320" w:type="dxa"/>
              <w:bottom w:w="320" w:type="dxa"/>
              <w:right w:w="320" w:type="dxa"/>
            </w:tcMar>
            <w:vAlign w:val="center"/>
            <w:hideMark/>
          </w:tcPr>
          <w:p w:rsidR="00CD4F7A" w:rsidRPr="001121EB" w:rsidRDefault="00CD4F7A" w:rsidP="00C5629B">
            <w:pPr>
              <w:spacing w:after="0" w:line="240" w:lineRule="auto"/>
              <w:jc w:val="center"/>
              <w:rPr>
                <w:rFonts w:ascii="Courier New" w:eastAsia="Times New Roman" w:hAnsi="Courier New" w:cs="Courier New"/>
                <w:b/>
                <w:bCs/>
                <w:sz w:val="20"/>
                <w:szCs w:val="20"/>
              </w:rPr>
            </w:pPr>
            <w:r w:rsidRPr="001121EB">
              <w:rPr>
                <w:rFonts w:ascii="Courier New" w:eastAsia="Times New Roman" w:hAnsi="Courier New" w:cs="Courier New"/>
                <w:b/>
                <w:bCs/>
                <w:sz w:val="20"/>
                <w:szCs w:val="20"/>
              </w:rPr>
              <w:t>Explanation</w:t>
            </w:r>
          </w:p>
        </w:tc>
      </w:tr>
      <w:tr w:rsidR="00CD4F7A" w:rsidRPr="001121EB" w:rsidTr="00C5629B">
        <w:trPr>
          <w:trHeight w:val="750"/>
          <w:tblCellSpacing w:w="15" w:type="dxa"/>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47" w:author="DISA User" w:date="2015-09-29T13:54:00Z">
              <w:r w:rsidRPr="001121EB" w:rsidDel="001121EB">
                <w:rPr>
                  <w:rFonts w:ascii="Courier New" w:eastAsia="Times New Roman" w:hAnsi="Courier New" w:cs="Courier New"/>
                  <w:sz w:val="20"/>
                  <w:szCs w:val="20"/>
                </w:rPr>
                <w:delText>1</w:delText>
              </w:r>
            </w:del>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48" w:author="DISA User" w:date="2015-09-29T13:54:00Z">
              <w:r w:rsidRPr="001121EB" w:rsidDel="001121EB">
                <w:rPr>
                  <w:rFonts w:ascii="Courier New" w:eastAsia="Times New Roman" w:hAnsi="Courier New" w:cs="Courier New"/>
                  <w:sz w:val="20"/>
                  <w:szCs w:val="20"/>
                </w:rPr>
                <w:delText xml:space="preserve">COPY </w:delText>
              </w:r>
            </w:del>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49" w:author="DISA User" w:date="2015-09-29T13:54:00Z">
              <w:r w:rsidRPr="001121EB" w:rsidDel="001121EB">
                <w:rPr>
                  <w:rFonts w:ascii="Courier New" w:eastAsia="Times New Roman" w:hAnsi="Courier New" w:cs="Courier New"/>
                  <w:sz w:val="20"/>
                  <w:szCs w:val="20"/>
                </w:rPr>
                <w:delText xml:space="preserve">COPY </w:delText>
              </w:r>
            </w:del>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0" w:author="DISA User" w:date="2015-09-29T13:54:00Z">
              <w:r w:rsidRPr="001121EB" w:rsidDel="001121EB">
                <w:rPr>
                  <w:rFonts w:ascii="Courier New" w:eastAsia="Times New Roman" w:hAnsi="Courier New" w:cs="Courier New"/>
                  <w:sz w:val="20"/>
                  <w:szCs w:val="20"/>
                </w:rPr>
                <w:delText xml:space="preserve">TO MAINTAIN A CONTINUOUS RECEIVER WATCH, KEEPING A COMPLETE RECORD. </w:delText>
              </w:r>
            </w:del>
          </w:p>
        </w:tc>
      </w:tr>
      <w:tr w:rsidR="00CD4F7A" w:rsidRPr="001121EB" w:rsidTr="00C5629B">
        <w:trPr>
          <w:trHeight w:val="750"/>
          <w:tblCellSpacing w:w="15" w:type="dxa"/>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1" w:author="DISA User" w:date="2015-09-29T13:54:00Z">
              <w:r w:rsidRPr="001121EB" w:rsidDel="001121EB">
                <w:rPr>
                  <w:rFonts w:ascii="Courier New" w:eastAsia="Times New Roman" w:hAnsi="Courier New" w:cs="Courier New"/>
                  <w:sz w:val="20"/>
                  <w:szCs w:val="20"/>
                </w:rPr>
                <w:delText>2</w:delText>
              </w:r>
            </w:del>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2" w:author="DISA User" w:date="2015-09-29T13:54:00Z">
              <w:r w:rsidRPr="001121EB" w:rsidDel="001121EB">
                <w:rPr>
                  <w:rFonts w:ascii="Courier New" w:eastAsia="Times New Roman" w:hAnsi="Courier New" w:cs="Courier New"/>
                  <w:sz w:val="20"/>
                  <w:szCs w:val="20"/>
                </w:rPr>
                <w:delText xml:space="preserve">COVER </w:delText>
              </w:r>
            </w:del>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3" w:author="DISA User" w:date="2015-09-29T13:54:00Z">
              <w:r w:rsidRPr="001121EB" w:rsidDel="001121EB">
                <w:rPr>
                  <w:rFonts w:ascii="Courier New" w:eastAsia="Times New Roman" w:hAnsi="Courier New" w:cs="Courier New"/>
                  <w:sz w:val="20"/>
                  <w:szCs w:val="20"/>
                </w:rPr>
                <w:delText xml:space="preserve">COVER </w:delText>
              </w:r>
            </w:del>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4" w:author="DISA User" w:date="2015-09-29T13:54:00Z">
              <w:r w:rsidRPr="001121EB" w:rsidDel="001121EB">
                <w:rPr>
                  <w:rFonts w:ascii="Courier New" w:eastAsia="Times New Roman" w:hAnsi="Courier New" w:cs="Courier New"/>
                  <w:sz w:val="20"/>
                  <w:szCs w:val="20"/>
                </w:rPr>
                <w:delText xml:space="preserve">TO MAINTAIN A CONTINUOUS RECEIVER WATCH WITH TRANSMITTER CALIBRATED BUT NOT NECESSARILY AVAILABLE FOR IMMEDIATE USE. A COMPLETE RECORD IS TO BE KEPT. </w:delText>
              </w:r>
            </w:del>
          </w:p>
        </w:tc>
      </w:tr>
      <w:tr w:rsidR="00CD4F7A" w:rsidRPr="001121EB" w:rsidTr="00C5629B">
        <w:trPr>
          <w:trHeight w:val="750"/>
          <w:tblCellSpacing w:w="15" w:type="dxa"/>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5" w:author="DISA User" w:date="2015-09-29T13:54:00Z">
              <w:r w:rsidRPr="001121EB" w:rsidDel="001121EB">
                <w:rPr>
                  <w:rFonts w:ascii="Courier New" w:eastAsia="Times New Roman" w:hAnsi="Courier New" w:cs="Courier New"/>
                  <w:sz w:val="20"/>
                  <w:szCs w:val="20"/>
                </w:rPr>
                <w:delText>3</w:delText>
              </w:r>
            </w:del>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6" w:author="DISA User" w:date="2015-09-29T13:54:00Z">
              <w:r w:rsidRPr="001121EB" w:rsidDel="001121EB">
                <w:rPr>
                  <w:rFonts w:ascii="Courier New" w:eastAsia="Times New Roman" w:hAnsi="Courier New" w:cs="Courier New"/>
                  <w:sz w:val="20"/>
                  <w:szCs w:val="20"/>
                </w:rPr>
                <w:delText xml:space="preserve">GUARD </w:delText>
              </w:r>
            </w:del>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7" w:author="DISA User" w:date="2015-09-29T13:54:00Z">
              <w:r w:rsidRPr="001121EB" w:rsidDel="001121EB">
                <w:rPr>
                  <w:rFonts w:ascii="Courier New" w:eastAsia="Times New Roman" w:hAnsi="Courier New" w:cs="Courier New"/>
                  <w:sz w:val="20"/>
                  <w:szCs w:val="20"/>
                </w:rPr>
                <w:delText xml:space="preserve">GUARD </w:delText>
              </w:r>
            </w:del>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8" w:author="DISA User" w:date="2015-09-29T13:54:00Z">
              <w:r w:rsidRPr="001121EB" w:rsidDel="001121EB">
                <w:rPr>
                  <w:rFonts w:ascii="Courier New" w:eastAsia="Times New Roman" w:hAnsi="Courier New" w:cs="Courier New"/>
                  <w:sz w:val="20"/>
                  <w:szCs w:val="20"/>
                </w:rPr>
                <w:delText xml:space="preserve">TO MAINTAIN A CONTINUOUS RECEIVER WATCH WITH TRANSMITTER READY FOR IMMEDIATE USE. A COMPLETE RECORD IS KEPT. </w:delText>
              </w:r>
            </w:del>
          </w:p>
        </w:tc>
      </w:tr>
      <w:tr w:rsidR="00CD4F7A" w:rsidRPr="001121EB" w:rsidTr="00C5629B">
        <w:trPr>
          <w:trHeight w:val="750"/>
          <w:tblCellSpacing w:w="15" w:type="dxa"/>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59" w:author="DISA User" w:date="2015-09-29T13:54:00Z">
              <w:r w:rsidRPr="001121EB" w:rsidDel="001121EB">
                <w:rPr>
                  <w:rFonts w:ascii="Courier New" w:eastAsia="Times New Roman" w:hAnsi="Courier New" w:cs="Courier New"/>
                  <w:sz w:val="20"/>
                  <w:szCs w:val="20"/>
                </w:rPr>
                <w:delText>4</w:delText>
              </w:r>
            </w:del>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0" w:author="DISA User" w:date="2015-09-29T13:54:00Z">
              <w:r w:rsidRPr="001121EB" w:rsidDel="001121EB">
                <w:rPr>
                  <w:rFonts w:ascii="Courier New" w:eastAsia="Times New Roman" w:hAnsi="Courier New" w:cs="Courier New"/>
                  <w:sz w:val="20"/>
                  <w:szCs w:val="20"/>
                </w:rPr>
                <w:delText xml:space="preserve">INTERCEPT </w:delText>
              </w:r>
            </w:del>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1" w:author="DISA User" w:date="2015-09-29T13:54:00Z">
              <w:r w:rsidRPr="001121EB" w:rsidDel="001121EB">
                <w:rPr>
                  <w:rFonts w:ascii="Courier New" w:eastAsia="Times New Roman" w:hAnsi="Courier New" w:cs="Courier New"/>
                  <w:sz w:val="20"/>
                  <w:szCs w:val="20"/>
                </w:rPr>
                <w:delText xml:space="preserve">INTERCEPT </w:delText>
              </w:r>
            </w:del>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2" w:author="DISA User" w:date="2015-09-29T13:54:00Z">
              <w:r w:rsidRPr="001121EB" w:rsidDel="001121EB">
                <w:rPr>
                  <w:rFonts w:ascii="Courier New" w:eastAsia="Times New Roman" w:hAnsi="Courier New" w:cs="Courier New"/>
                  <w:sz w:val="20"/>
                  <w:szCs w:val="20"/>
                </w:rPr>
                <w:delText xml:space="preserve">APPLICABLE TO ELECTRONIC WARFARE. IT REFERS TO EQUIPMENT AND FREQUENCIES TO BE MANNED FOR INTERCEPTION OF ENEMY RADIO EMISSIONS FOR OBTAINING INTELLIGENCE. </w:delText>
              </w:r>
            </w:del>
          </w:p>
        </w:tc>
      </w:tr>
      <w:tr w:rsidR="00CD4F7A" w:rsidRPr="001121EB" w:rsidTr="00C5629B">
        <w:trPr>
          <w:trHeight w:val="750"/>
          <w:tblCellSpacing w:w="15" w:type="dxa"/>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3" w:author="DISA User" w:date="2015-09-29T13:54:00Z">
              <w:r w:rsidRPr="001121EB" w:rsidDel="001121EB">
                <w:rPr>
                  <w:rFonts w:ascii="Courier New" w:eastAsia="Times New Roman" w:hAnsi="Courier New" w:cs="Courier New"/>
                  <w:sz w:val="20"/>
                  <w:szCs w:val="20"/>
                </w:rPr>
                <w:lastRenderedPageBreak/>
                <w:delText>5</w:delText>
              </w:r>
            </w:del>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4" w:author="DISA User" w:date="2015-09-29T13:54:00Z">
              <w:r w:rsidRPr="001121EB" w:rsidDel="001121EB">
                <w:rPr>
                  <w:rFonts w:ascii="Courier New" w:eastAsia="Times New Roman" w:hAnsi="Courier New" w:cs="Courier New"/>
                  <w:sz w:val="20"/>
                  <w:szCs w:val="20"/>
                </w:rPr>
                <w:delText xml:space="preserve">LISTENING </w:delText>
              </w:r>
            </w:del>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5" w:author="DISA User" w:date="2015-09-29T13:54:00Z">
              <w:r w:rsidRPr="001121EB" w:rsidDel="001121EB">
                <w:rPr>
                  <w:rFonts w:ascii="Courier New" w:eastAsia="Times New Roman" w:hAnsi="Courier New" w:cs="Courier New"/>
                  <w:sz w:val="20"/>
                  <w:szCs w:val="20"/>
                </w:rPr>
                <w:delText xml:space="preserve">LISTENING </w:delText>
              </w:r>
            </w:del>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6" w:author="DISA User" w:date="2015-09-29T13:54:00Z">
              <w:r w:rsidRPr="001121EB" w:rsidDel="001121EB">
                <w:rPr>
                  <w:rFonts w:ascii="Courier New" w:eastAsia="Times New Roman" w:hAnsi="Courier New" w:cs="Courier New"/>
                  <w:sz w:val="20"/>
                  <w:szCs w:val="20"/>
                </w:rPr>
                <w:delText xml:space="preserve">(LOUDSPEAKER) CONTINUOUS RECEIVER WATCH FOR RECEPTION OF TRAFFIC ADDRESSED OR OF INTEREST TO OWN SHIP. </w:delText>
              </w:r>
            </w:del>
          </w:p>
        </w:tc>
      </w:tr>
      <w:tr w:rsidR="00CD4F7A" w:rsidRPr="001121EB" w:rsidTr="00C5629B">
        <w:trPr>
          <w:trHeight w:val="750"/>
          <w:tblCellSpacing w:w="15" w:type="dxa"/>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7" w:author="DISA User" w:date="2015-09-29T13:54:00Z">
              <w:r w:rsidRPr="001121EB" w:rsidDel="001121EB">
                <w:rPr>
                  <w:rFonts w:ascii="Courier New" w:eastAsia="Times New Roman" w:hAnsi="Courier New" w:cs="Courier New"/>
                  <w:sz w:val="20"/>
                  <w:szCs w:val="20"/>
                </w:rPr>
                <w:delText>6</w:delText>
              </w:r>
            </w:del>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8" w:author="DISA User" w:date="2015-09-29T13:54:00Z">
              <w:r w:rsidRPr="001121EB" w:rsidDel="001121EB">
                <w:rPr>
                  <w:rFonts w:ascii="Courier New" w:eastAsia="Times New Roman" w:hAnsi="Courier New" w:cs="Courier New"/>
                  <w:sz w:val="20"/>
                  <w:szCs w:val="20"/>
                </w:rPr>
                <w:delText xml:space="preserve">WHENDI </w:delText>
              </w:r>
            </w:del>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del w:id="1269" w:author="DISA User" w:date="2015-09-29T13:54:00Z">
              <w:r w:rsidRPr="001121EB" w:rsidDel="001121EB">
                <w:rPr>
                  <w:rFonts w:ascii="Courier New" w:eastAsia="Times New Roman" w:hAnsi="Courier New" w:cs="Courier New"/>
                  <w:sz w:val="20"/>
                  <w:szCs w:val="20"/>
                </w:rPr>
                <w:delText xml:space="preserve">WHEN DIRECTED </w:delText>
              </w:r>
            </w:del>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rFonts w:ascii="Courier New" w:eastAsia="Times New Roman" w:hAnsi="Courier New" w:cs="Courier New"/>
                <w:sz w:val="20"/>
                <w:szCs w:val="20"/>
              </w:rPr>
            </w:pPr>
          </w:p>
        </w:tc>
      </w:tr>
      <w:tr w:rsidR="00CD4F7A" w:rsidRPr="001121EB" w:rsidTr="00C5629B">
        <w:trPr>
          <w:trHeight w:val="750"/>
          <w:tblCellSpacing w:w="15" w:type="dxa"/>
          <w:ins w:id="1270" w:author="DISA User" w:date="2015-09-29T13:55:00Z"/>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71" w:author="DISA User" w:date="2015-09-29T13:55:00Z"/>
                <w:rFonts w:ascii="Courier New" w:eastAsia="Times New Roman" w:hAnsi="Courier New" w:cs="Courier New"/>
                <w:sz w:val="20"/>
                <w:szCs w:val="20"/>
              </w:rPr>
            </w:pPr>
            <w:ins w:id="1272" w:author="DISA User" w:date="2015-09-29T13:55:00Z">
              <w:r>
                <w:rPr>
                  <w:rFonts w:ascii="Courier New" w:eastAsia="Times New Roman" w:hAnsi="Courier New" w:cs="Courier New"/>
                  <w:sz w:val="20"/>
                  <w:szCs w:val="20"/>
                </w:rPr>
                <w:t>1</w:t>
              </w:r>
            </w:ins>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73" w:author="DISA User" w:date="2015-09-29T13:55:00Z"/>
                <w:rFonts w:ascii="Courier New" w:eastAsia="Times New Roman" w:hAnsi="Courier New" w:cs="Courier New"/>
                <w:sz w:val="20"/>
                <w:szCs w:val="20"/>
              </w:rPr>
            </w:pPr>
            <w:ins w:id="1274" w:author="DISA User" w:date="2015-09-29T13:55:00Z">
              <w:r>
                <w:rPr>
                  <w:rFonts w:ascii="Courier New" w:eastAsia="Times New Roman" w:hAnsi="Courier New" w:cs="Courier New"/>
                  <w:sz w:val="20"/>
                  <w:szCs w:val="20"/>
                </w:rPr>
                <w:t>G</w:t>
              </w:r>
            </w:ins>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75" w:author="DISA User" w:date="2015-09-29T13:55:00Z"/>
                <w:rFonts w:ascii="Courier New" w:eastAsia="Times New Roman" w:hAnsi="Courier New" w:cs="Courier New"/>
                <w:sz w:val="20"/>
                <w:szCs w:val="20"/>
              </w:rPr>
            </w:pPr>
            <w:ins w:id="1276" w:author="DISA User" w:date="2015-09-29T13:55:00Z">
              <w:r>
                <w:rPr>
                  <w:rFonts w:ascii="Courier New" w:eastAsia="Times New Roman" w:hAnsi="Courier New" w:cs="Courier New"/>
                  <w:sz w:val="20"/>
                  <w:szCs w:val="20"/>
                </w:rPr>
                <w:t>CONSTANT MONITORING</w:t>
              </w:r>
            </w:ins>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77" w:author="DISA User" w:date="2015-09-29T13:55:00Z"/>
                <w:rFonts w:ascii="Courier New" w:eastAsia="Times New Roman" w:hAnsi="Courier New" w:cs="Courier New"/>
                <w:sz w:val="20"/>
                <w:szCs w:val="20"/>
              </w:rPr>
            </w:pPr>
            <w:ins w:id="1278" w:author="DISA User" w:date="2015-09-29T13:56:00Z">
              <w:r w:rsidRPr="001121EB">
                <w:rPr>
                  <w:rFonts w:ascii="Courier New" w:eastAsia="Times New Roman" w:hAnsi="Courier New" w:cs="Courier New"/>
                  <w:sz w:val="20"/>
                  <w:szCs w:val="20"/>
                  <w:lang w:val="en-GB"/>
                </w:rPr>
                <w:t>Chat room to have at least one person monitoring from designated unit.</w:t>
              </w:r>
            </w:ins>
          </w:p>
        </w:tc>
      </w:tr>
      <w:tr w:rsidR="00CD4F7A" w:rsidRPr="001121EB" w:rsidTr="00C5629B">
        <w:trPr>
          <w:trHeight w:val="750"/>
          <w:tblCellSpacing w:w="15" w:type="dxa"/>
          <w:ins w:id="1279" w:author="DISA User" w:date="2015-09-29T13:55:00Z"/>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80" w:author="DISA User" w:date="2015-09-29T13:55:00Z"/>
                <w:rFonts w:ascii="Courier New" w:eastAsia="Times New Roman" w:hAnsi="Courier New" w:cs="Courier New"/>
                <w:sz w:val="20"/>
                <w:szCs w:val="20"/>
              </w:rPr>
            </w:pPr>
            <w:ins w:id="1281" w:author="DISA User" w:date="2015-09-29T13:55:00Z">
              <w:r>
                <w:rPr>
                  <w:rFonts w:ascii="Courier New" w:eastAsia="Times New Roman" w:hAnsi="Courier New" w:cs="Courier New"/>
                  <w:sz w:val="20"/>
                  <w:szCs w:val="20"/>
                </w:rPr>
                <w:t>2</w:t>
              </w:r>
            </w:ins>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82" w:author="DISA User" w:date="2015-09-29T13:55:00Z"/>
                <w:rFonts w:ascii="Courier New" w:eastAsia="Times New Roman" w:hAnsi="Courier New" w:cs="Courier New"/>
                <w:sz w:val="20"/>
                <w:szCs w:val="20"/>
              </w:rPr>
            </w:pPr>
            <w:ins w:id="1283" w:author="DISA User" w:date="2015-09-29T13:55:00Z">
              <w:r>
                <w:rPr>
                  <w:rFonts w:ascii="Courier New" w:eastAsia="Times New Roman" w:hAnsi="Courier New" w:cs="Courier New"/>
                  <w:sz w:val="20"/>
                  <w:szCs w:val="20"/>
                </w:rPr>
                <w:t>S</w:t>
              </w:r>
            </w:ins>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84" w:author="DISA User" w:date="2015-09-29T13:55:00Z"/>
                <w:rFonts w:ascii="Courier New" w:eastAsia="Times New Roman" w:hAnsi="Courier New" w:cs="Courier New"/>
                <w:sz w:val="20"/>
                <w:szCs w:val="20"/>
              </w:rPr>
            </w:pPr>
            <w:ins w:id="1285" w:author="DISA User" w:date="2015-09-29T13:55:00Z">
              <w:r>
                <w:rPr>
                  <w:rFonts w:ascii="Courier New" w:eastAsia="Times New Roman" w:hAnsi="Courier New" w:cs="Courier New"/>
                  <w:sz w:val="20"/>
                  <w:szCs w:val="20"/>
                </w:rPr>
                <w:t>SILENT MONITORING</w:t>
              </w:r>
            </w:ins>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86" w:author="DISA User" w:date="2015-09-29T13:55:00Z"/>
                <w:rFonts w:ascii="Courier New" w:eastAsia="Times New Roman" w:hAnsi="Courier New" w:cs="Courier New"/>
                <w:sz w:val="20"/>
                <w:szCs w:val="20"/>
              </w:rPr>
            </w:pPr>
            <w:ins w:id="1287" w:author="DISA User" w:date="2015-09-29T13:56:00Z">
              <w:r w:rsidRPr="001121EB">
                <w:rPr>
                  <w:rFonts w:ascii="Courier New" w:eastAsia="Times New Roman" w:hAnsi="Courier New" w:cs="Courier New"/>
                  <w:sz w:val="20"/>
                  <w:szCs w:val="20"/>
                  <w:lang w:val="en-GB"/>
                </w:rPr>
                <w:t>Not required to be monitored until directed.</w:t>
              </w:r>
            </w:ins>
          </w:p>
        </w:tc>
      </w:tr>
      <w:tr w:rsidR="00CD4F7A" w:rsidRPr="001121EB" w:rsidTr="00C5629B">
        <w:trPr>
          <w:trHeight w:val="750"/>
          <w:tblCellSpacing w:w="15" w:type="dxa"/>
          <w:ins w:id="1288" w:author="DISA User" w:date="2015-09-29T13:55:00Z"/>
        </w:trPr>
        <w:tc>
          <w:tcPr>
            <w:tcW w:w="572"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89" w:author="DISA User" w:date="2015-09-29T13:55:00Z"/>
                <w:rFonts w:ascii="Courier New" w:eastAsia="Times New Roman" w:hAnsi="Courier New" w:cs="Courier New"/>
                <w:sz w:val="20"/>
                <w:szCs w:val="20"/>
              </w:rPr>
            </w:pPr>
            <w:ins w:id="1290" w:author="DISA User" w:date="2015-09-29T13:55:00Z">
              <w:r>
                <w:rPr>
                  <w:rFonts w:ascii="Courier New" w:eastAsia="Times New Roman" w:hAnsi="Courier New" w:cs="Courier New"/>
                  <w:sz w:val="20"/>
                  <w:szCs w:val="20"/>
                </w:rPr>
                <w:t>3</w:t>
              </w:r>
            </w:ins>
          </w:p>
        </w:tc>
        <w:tc>
          <w:tcPr>
            <w:tcW w:w="868"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91" w:author="DISA User" w:date="2015-09-29T13:55:00Z"/>
                <w:rFonts w:ascii="Courier New" w:eastAsia="Times New Roman" w:hAnsi="Courier New" w:cs="Courier New"/>
                <w:sz w:val="20"/>
                <w:szCs w:val="20"/>
              </w:rPr>
            </w:pPr>
            <w:ins w:id="1292" w:author="DISA User" w:date="2015-09-29T13:55:00Z">
              <w:r>
                <w:rPr>
                  <w:rFonts w:ascii="Courier New" w:eastAsia="Times New Roman" w:hAnsi="Courier New" w:cs="Courier New"/>
                  <w:sz w:val="20"/>
                  <w:szCs w:val="20"/>
                </w:rPr>
                <w:t>X</w:t>
              </w:r>
            </w:ins>
          </w:p>
        </w:tc>
        <w:tc>
          <w:tcPr>
            <w:tcW w:w="16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93" w:author="DISA User" w:date="2015-09-29T13:55:00Z"/>
                <w:rFonts w:ascii="Courier New" w:eastAsia="Times New Roman" w:hAnsi="Courier New" w:cs="Courier New"/>
                <w:sz w:val="20"/>
                <w:szCs w:val="20"/>
              </w:rPr>
            </w:pPr>
            <w:ins w:id="1294" w:author="DISA User" w:date="2015-09-29T13:55:00Z">
              <w:r>
                <w:rPr>
                  <w:rFonts w:ascii="Courier New" w:eastAsia="Times New Roman" w:hAnsi="Courier New" w:cs="Courier New"/>
                  <w:sz w:val="20"/>
                  <w:szCs w:val="20"/>
                </w:rPr>
                <w:t>AS DIRECTED</w:t>
              </w:r>
            </w:ins>
          </w:p>
        </w:tc>
        <w:tc>
          <w:tcPr>
            <w:tcW w:w="1793" w:type="pct"/>
            <w:tcBorders>
              <w:top w:val="outset" w:sz="6" w:space="0" w:color="auto"/>
              <w:left w:val="outset" w:sz="6" w:space="0" w:color="auto"/>
              <w:bottom w:val="outset" w:sz="6" w:space="0" w:color="auto"/>
              <w:right w:val="outset" w:sz="6" w:space="0" w:color="auto"/>
            </w:tcBorders>
            <w:shd w:val="clear" w:color="auto" w:fill="FFFFCC"/>
            <w:tcMar>
              <w:top w:w="320" w:type="dxa"/>
              <w:left w:w="320" w:type="dxa"/>
              <w:bottom w:w="320" w:type="dxa"/>
              <w:right w:w="320" w:type="dxa"/>
            </w:tcMar>
            <w:vAlign w:val="center"/>
          </w:tcPr>
          <w:p w:rsidR="00CD4F7A" w:rsidRPr="001121EB" w:rsidRDefault="00CD4F7A" w:rsidP="00C5629B">
            <w:pPr>
              <w:spacing w:after="0" w:line="240" w:lineRule="auto"/>
              <w:rPr>
                <w:ins w:id="1295" w:author="DISA User" w:date="2015-09-29T13:55:00Z"/>
                <w:rFonts w:ascii="Courier New" w:eastAsia="Times New Roman" w:hAnsi="Courier New" w:cs="Courier New"/>
                <w:sz w:val="20"/>
                <w:szCs w:val="20"/>
              </w:rPr>
            </w:pPr>
            <w:ins w:id="1296" w:author="DISA User" w:date="2015-09-29T13:56:00Z">
              <w:r w:rsidRPr="001121EB">
                <w:rPr>
                  <w:rFonts w:ascii="Courier New" w:eastAsia="Times New Roman" w:hAnsi="Courier New" w:cs="Courier New"/>
                  <w:sz w:val="20"/>
                  <w:szCs w:val="20"/>
                  <w:lang w:val="en-GB"/>
                </w:rPr>
                <w:t>Chat room to be monitored as directed in SPECIAL INSTRUCTIONS.</w:t>
              </w:r>
            </w:ins>
          </w:p>
        </w:tc>
      </w:tr>
    </w:tbl>
    <w:p w:rsidR="007624D3" w:rsidRDefault="007624D3" w:rsidP="004F214E">
      <w:pPr>
        <w:spacing w:after="0"/>
        <w:rPr>
          <w:rFonts w:ascii="Courier New" w:hAnsi="Courier New" w:cs="Courier New"/>
          <w:sz w:val="20"/>
          <w:szCs w:val="20"/>
        </w:rPr>
      </w:pPr>
    </w:p>
    <w:p w:rsidR="00C5629B" w:rsidRDefault="00C5629B" w:rsidP="004F214E">
      <w:pPr>
        <w:spacing w:after="0"/>
        <w:rPr>
          <w:rFonts w:ascii="Courier New" w:hAnsi="Courier New" w:cs="Courier New"/>
          <w:sz w:val="20"/>
          <w:szCs w:val="20"/>
        </w:rPr>
        <w:sectPr w:rsidR="00C5629B">
          <w:headerReference w:type="default" r:id="rId95"/>
          <w:footerReference w:type="default" r:id="rId96"/>
          <w:pgSz w:w="12240" w:h="15840"/>
          <w:pgMar w:top="1440" w:right="1440" w:bottom="1440" w:left="1440" w:header="720" w:footer="720" w:gutter="0"/>
          <w:cols w:space="720"/>
          <w:docGrid w:linePitch="360"/>
        </w:sectPr>
      </w:pPr>
    </w:p>
    <w:p w:rsidR="00C5629B" w:rsidRDefault="00C5629B" w:rsidP="00C5629B">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 xml:space="preserve">CHANGE: FFIRN/FUD 2590/8 (CHAT ROOM):  Change the FUD Name to ‘CHAT ROOM NAME’. Change the max length from 30 to 20 and Regular Expression from 30 to </w:t>
      </w:r>
      <w:r w:rsidRPr="004F214E">
        <w:rPr>
          <w:rFonts w:ascii="Courier New" w:eastAsia="Times New Roman" w:hAnsi="Courier New" w:cs="Courier New"/>
          <w:color w:val="800000"/>
          <w:sz w:val="20"/>
          <w:szCs w:val="20"/>
        </w:rPr>
        <w:t>[\-\.</w:t>
      </w:r>
      <w:proofErr w:type="gramStart"/>
      <w:r w:rsidRPr="004F214E">
        <w:rPr>
          <w:rFonts w:ascii="Courier New" w:eastAsia="Times New Roman" w:hAnsi="Courier New" w:cs="Courier New"/>
          <w:color w:val="800000"/>
          <w:sz w:val="20"/>
          <w:szCs w:val="20"/>
        </w:rPr>
        <w:t>,\</w:t>
      </w:r>
      <w:proofErr w:type="gramEnd"/>
      <w:r w:rsidRPr="004F214E">
        <w:rPr>
          <w:rFonts w:ascii="Courier New" w:eastAsia="Times New Roman" w:hAnsi="Courier New" w:cs="Courier New"/>
          <w:color w:val="800000"/>
          <w:sz w:val="20"/>
          <w:szCs w:val="20"/>
        </w:rPr>
        <w:t>(\)\?A-Z0-9 ]{1,20}</w:t>
      </w:r>
      <w:r>
        <w:rPr>
          <w:rFonts w:ascii="Courier New" w:eastAsia="Times New Roman" w:hAnsi="Courier New" w:cs="Courier New"/>
          <w:b/>
          <w:bCs/>
          <w:sz w:val="20"/>
          <w:szCs w:val="20"/>
        </w:rPr>
        <w:t>.</w:t>
      </w:r>
    </w:p>
    <w:p w:rsidR="00C5629B" w:rsidRDefault="00C5629B" w:rsidP="00C5629B">
      <w:pPr>
        <w:rPr>
          <w:rFonts w:ascii="Courier New" w:hAnsi="Courier New" w:cs="Courier New"/>
          <w:sz w:val="20"/>
          <w:szCs w:val="20"/>
        </w:rPr>
      </w:pPr>
    </w:p>
    <w:p w:rsidR="00C5629B" w:rsidRDefault="00C5629B" w:rsidP="00C5629B">
      <w:pPr>
        <w:rPr>
          <w:rFonts w:ascii="Courier New" w:hAnsi="Courier New" w:cs="Courier New"/>
          <w:sz w:val="20"/>
          <w:szCs w:val="20"/>
        </w:rPr>
      </w:pPr>
    </w:p>
    <w:p w:rsidR="00C5629B" w:rsidRDefault="00C5629B" w:rsidP="00C5629B">
      <w:pPr>
        <w:rPr>
          <w:rFonts w:ascii="Courier New" w:hAnsi="Courier New" w:cs="Courier New"/>
          <w:sz w:val="20"/>
          <w:szCs w:val="20"/>
        </w:rPr>
        <w:sectPr w:rsidR="00C5629B">
          <w:headerReference w:type="default" r:id="rId97"/>
          <w:footerReference w:type="default" r:id="rId98"/>
          <w:pgSz w:w="12240" w:h="15840"/>
          <w:pgMar w:top="1440" w:right="1440" w:bottom="1440" w:left="1440" w:header="720" w:footer="720" w:gutter="0"/>
          <w:cols w:space="720"/>
          <w:docGrid w:linePitch="360"/>
        </w:sectPr>
      </w:pPr>
    </w:p>
    <w:p w:rsidR="007624D3" w:rsidRDefault="007624D3" w:rsidP="007624D3">
      <w:pPr>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lastRenderedPageBreak/>
        <w:t xml:space="preserve">DELETE: FFIRN 2592 and FUD 1 (TRANSMISSION TYPE). </w:t>
      </w:r>
      <w:r w:rsidR="00C5629B">
        <w:rPr>
          <w:rFonts w:ascii="Courier New" w:eastAsia="Times New Roman" w:hAnsi="Courier New" w:cs="Courier New"/>
          <w:b/>
          <w:bCs/>
          <w:sz w:val="20"/>
          <w:szCs w:val="20"/>
        </w:rPr>
        <w:t xml:space="preserve">The field was deleted in the </w:t>
      </w:r>
      <w:r>
        <w:rPr>
          <w:rFonts w:ascii="Courier New" w:eastAsia="Times New Roman" w:hAnsi="Courier New" w:cs="Courier New"/>
          <w:b/>
          <w:bCs/>
          <w:sz w:val="20"/>
          <w:szCs w:val="20"/>
        </w:rPr>
        <w:t>IDP</w:t>
      </w:r>
      <w:r w:rsidR="00C5629B">
        <w:rPr>
          <w:rFonts w:ascii="Courier New" w:eastAsia="Times New Roman" w:hAnsi="Courier New" w:cs="Courier New"/>
          <w:b/>
          <w:bCs/>
          <w:sz w:val="20"/>
          <w:szCs w:val="20"/>
        </w:rPr>
        <w:t xml:space="preserve"> set</w:t>
      </w:r>
      <w:r>
        <w:rPr>
          <w:rFonts w:ascii="Courier New" w:eastAsia="Times New Roman" w:hAnsi="Courier New" w:cs="Courier New"/>
          <w:b/>
          <w:bCs/>
          <w:sz w:val="20"/>
          <w:szCs w:val="20"/>
        </w:rPr>
        <w:t>.</w:t>
      </w:r>
    </w:p>
    <w:p w:rsidR="00593680" w:rsidRPr="00593680" w:rsidRDefault="00593680" w:rsidP="004F214E">
      <w:pPr>
        <w:spacing w:after="0"/>
        <w:rPr>
          <w:rFonts w:ascii="Courier New" w:hAnsi="Courier New" w:cs="Courier New"/>
          <w:sz w:val="20"/>
          <w:szCs w:val="20"/>
        </w:rPr>
      </w:pPr>
    </w:p>
    <w:sectPr w:rsidR="00593680" w:rsidRPr="00593680">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2BD" w:rsidRDefault="00E562BD" w:rsidP="00A52B93">
      <w:pPr>
        <w:spacing w:after="0" w:line="240" w:lineRule="auto"/>
      </w:pPr>
      <w:r>
        <w:separator/>
      </w:r>
    </w:p>
  </w:endnote>
  <w:endnote w:type="continuationSeparator" w:id="0">
    <w:p w:rsidR="00E562BD" w:rsidRDefault="00E562BD" w:rsidP="00A5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78029438"/>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237757">
          <w:rPr>
            <w:rFonts w:ascii="Times New Roman" w:hAnsi="Times New Roman" w:cs="Times New Roman"/>
            <w:noProof/>
            <w:sz w:val="24"/>
            <w:szCs w:val="24"/>
          </w:rPr>
          <w:t>2</w:t>
        </w:r>
        <w:r w:rsidRPr="008562D9">
          <w:rPr>
            <w:rFonts w:ascii="Times New Roman" w:hAnsi="Times New Roman" w:cs="Times New Roman"/>
            <w:noProof/>
            <w:sz w:val="24"/>
            <w:szCs w:val="24"/>
          </w:rPr>
          <w:fldChar w:fldCharType="end"/>
        </w:r>
      </w:p>
    </w:sdtContent>
  </w:sdt>
  <w:p w:rsidR="001F3219" w:rsidRDefault="001F321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108930972"/>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40</w:t>
        </w:r>
        <w:r w:rsidRPr="008562D9">
          <w:rPr>
            <w:rFonts w:ascii="Times New Roman" w:hAnsi="Times New Roman" w:cs="Times New Roman"/>
            <w:noProof/>
            <w:sz w:val="24"/>
            <w:szCs w:val="24"/>
          </w:rPr>
          <w:fldChar w:fldCharType="end"/>
        </w:r>
      </w:p>
    </w:sdtContent>
  </w:sdt>
  <w:p w:rsidR="001F3219" w:rsidRPr="002A466A" w:rsidRDefault="001F3219">
    <w:pPr>
      <w:pStyle w:val="Footer"/>
      <w:rPr>
        <w:rFonts w:ascii="Times New Roman" w:hAnsi="Times New Roman" w:cs="Times New Roman"/>
        <w:sz w:val="24"/>
        <w:szCs w:val="24"/>
      </w:rPr>
    </w:pPr>
    <w:r>
      <w:rPr>
        <w:rFonts w:ascii="Times New Roman" w:eastAsia="Times New Roman" w:hAnsi="Times New Roman" w:cs="Times New Roman"/>
        <w:sz w:val="24"/>
        <w:szCs w:val="24"/>
      </w:rPr>
      <w:t>IDP</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141762904"/>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42</w:t>
        </w:r>
        <w:r w:rsidRPr="008562D9">
          <w:rPr>
            <w:rFonts w:ascii="Times New Roman" w:hAnsi="Times New Roman" w:cs="Times New Roman"/>
            <w:noProof/>
            <w:sz w:val="24"/>
            <w:szCs w:val="24"/>
          </w:rPr>
          <w:fldChar w:fldCharType="end"/>
        </w:r>
      </w:p>
    </w:sdtContent>
  </w:sdt>
  <w:p w:rsidR="001F3219" w:rsidRPr="002A466A" w:rsidRDefault="001F3219">
    <w:pPr>
      <w:pStyle w:val="Footer"/>
      <w:rPr>
        <w:rFonts w:ascii="Times New Roman" w:hAnsi="Times New Roman" w:cs="Times New Roman"/>
        <w:sz w:val="24"/>
        <w:szCs w:val="24"/>
      </w:rPr>
    </w:pPr>
    <w:r>
      <w:rPr>
        <w:rFonts w:ascii="Times New Roman" w:eastAsia="Times New Roman" w:hAnsi="Times New Roman" w:cs="Times New Roman"/>
        <w:sz w:val="24"/>
        <w:szCs w:val="24"/>
      </w:rPr>
      <w:t>MSG</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587420910"/>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46</w:t>
        </w:r>
        <w:r w:rsidRPr="008562D9">
          <w:rPr>
            <w:rFonts w:ascii="Times New Roman" w:hAnsi="Times New Roman" w:cs="Times New Roman"/>
            <w:noProof/>
            <w:sz w:val="24"/>
            <w:szCs w:val="24"/>
          </w:rPr>
          <w:fldChar w:fldCharType="end"/>
        </w:r>
      </w:p>
    </w:sdtContent>
  </w:sdt>
  <w:p w:rsidR="001F3219" w:rsidRPr="002A466A" w:rsidRDefault="001F3219">
    <w:pPr>
      <w:pStyle w:val="Footer"/>
      <w:rPr>
        <w:rFonts w:ascii="Times New Roman" w:hAnsi="Times New Roman" w:cs="Times New Roman"/>
        <w:sz w:val="24"/>
        <w:szCs w:val="24"/>
      </w:rPr>
    </w:pPr>
    <w:r>
      <w:rPr>
        <w:rFonts w:ascii="Times New Roman" w:eastAsia="Times New Roman" w:hAnsi="Times New Roman" w:cs="Times New Roman"/>
        <w:sz w:val="24"/>
        <w:szCs w:val="24"/>
      </w:rPr>
      <w:t>PLACEDEF</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059474873"/>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47</w:t>
        </w:r>
        <w:r w:rsidRPr="008562D9">
          <w:rPr>
            <w:rFonts w:ascii="Times New Roman" w:hAnsi="Times New Roman" w:cs="Times New Roman"/>
            <w:noProof/>
            <w:sz w:val="24"/>
            <w:szCs w:val="24"/>
          </w:rPr>
          <w:fldChar w:fldCharType="end"/>
        </w:r>
      </w:p>
    </w:sdtContent>
  </w:sdt>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450442776"/>
      <w:docPartObj>
        <w:docPartGallery w:val="Page Numbers (Bottom of Page)"/>
        <w:docPartUnique/>
      </w:docPartObj>
    </w:sdtPr>
    <w:sdtEndPr>
      <w:rPr>
        <w:noProof/>
      </w:rPr>
    </w:sdtEndPr>
    <w:sdtContent>
      <w:p w:rsidR="001F3219" w:rsidRPr="007624D3" w:rsidRDefault="001F3219" w:rsidP="009B2695">
        <w:pPr>
          <w:pStyle w:val="Header"/>
          <w:rPr>
            <w:rFonts w:ascii="Times New Roman" w:hAnsi="Times New Roman" w:cs="Times New Roman"/>
            <w:sz w:val="24"/>
            <w:szCs w:val="24"/>
          </w:rPr>
        </w:pPr>
        <w:r w:rsidRPr="007624D3">
          <w:rPr>
            <w:rFonts w:ascii="Times New Roman" w:eastAsia="Times New Roman" w:hAnsi="Times New Roman" w:cs="Times New Roman"/>
            <w:bCs/>
            <w:sz w:val="24"/>
            <w:szCs w:val="24"/>
          </w:rPr>
          <w:t>396/XXX (PLACE FUNCTION)</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48</w:t>
        </w:r>
        <w:r w:rsidRPr="008562D9">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1448698044"/>
      <w:docPartObj>
        <w:docPartGallery w:val="Page Numbers (Bottom of Page)"/>
        <w:docPartUnique/>
      </w:docPartObj>
    </w:sdtPr>
    <w:sdtEndPr>
      <w:rPr>
        <w:noProof/>
      </w:rPr>
    </w:sdtEndPr>
    <w:sdtContent>
      <w:p w:rsidR="001F3219" w:rsidRPr="009B2695" w:rsidRDefault="001F3219" w:rsidP="007624D3">
        <w:pPr>
          <w:pStyle w:val="Header"/>
          <w:rPr>
            <w:rFonts w:ascii="Times New Roman" w:hAnsi="Times New Roman" w:cs="Times New Roman"/>
            <w:sz w:val="24"/>
            <w:szCs w:val="24"/>
          </w:rPr>
        </w:pPr>
        <w:r>
          <w:rPr>
            <w:rFonts w:ascii="Times New Roman" w:hAnsi="Times New Roman" w:cs="Times New Roman"/>
            <w:sz w:val="24"/>
            <w:szCs w:val="24"/>
          </w:rPr>
          <w:t xml:space="preserve">484/2 </w:t>
        </w:r>
        <w:r w:rsidR="00BA57E5">
          <w:rPr>
            <w:rFonts w:ascii="Times New Roman" w:hAnsi="Times New Roman" w:cs="Times New Roman"/>
            <w:sz w:val="24"/>
            <w:szCs w:val="24"/>
          </w:rPr>
          <w:t>(</w:t>
        </w:r>
        <w:r>
          <w:rPr>
            <w:rFonts w:ascii="Times New Roman" w:hAnsi="Times New Roman" w:cs="Times New Roman"/>
            <w:sz w:val="24"/>
            <w:szCs w:val="24"/>
          </w:rPr>
          <w:t>REPORT FREQUENCY</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50</w:t>
        </w:r>
        <w:r w:rsidRPr="008562D9">
          <w:rPr>
            <w:rFonts w:ascii="Times New Roman" w:hAnsi="Times New Roman" w:cs="Times New Roman"/>
            <w:noProof/>
            <w:sz w:val="24"/>
            <w:szCs w:val="24"/>
          </w:rP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1456250651"/>
      <w:docPartObj>
        <w:docPartGallery w:val="Page Numbers (Bottom of Page)"/>
        <w:docPartUnique/>
      </w:docPartObj>
    </w:sdtPr>
    <w:sdtEndPr>
      <w:rPr>
        <w:noProof/>
      </w:rPr>
    </w:sdtEndPr>
    <w:sdtContent>
      <w:p w:rsidR="001F3219" w:rsidRPr="009B2695" w:rsidRDefault="001F3219" w:rsidP="007624D3">
        <w:pPr>
          <w:pStyle w:val="Header"/>
          <w:rPr>
            <w:rFonts w:ascii="Times New Roman" w:hAnsi="Times New Roman" w:cs="Times New Roman"/>
            <w:sz w:val="24"/>
            <w:szCs w:val="24"/>
          </w:rPr>
        </w:pPr>
        <w:r>
          <w:rPr>
            <w:rFonts w:ascii="Times New Roman" w:hAnsi="Times New Roman" w:cs="Times New Roman"/>
            <w:sz w:val="24"/>
            <w:szCs w:val="24"/>
          </w:rPr>
          <w:t xml:space="preserve">487/xxx </w:t>
        </w:r>
        <w:r w:rsidR="00BA57E5">
          <w:rPr>
            <w:rFonts w:ascii="Times New Roman" w:hAnsi="Times New Roman" w:cs="Times New Roman"/>
            <w:sz w:val="24"/>
            <w:szCs w:val="24"/>
          </w:rPr>
          <w:t>(</w:t>
        </w:r>
        <w:r>
          <w:rPr>
            <w:rFonts w:ascii="Times New Roman" w:hAnsi="Times New Roman" w:cs="Times New Roman"/>
            <w:sz w:val="24"/>
            <w:szCs w:val="24"/>
          </w:rPr>
          <w:t>ALPHANUMERIC IDENTIFIER</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51</w:t>
        </w:r>
        <w:r w:rsidRPr="008562D9">
          <w:rPr>
            <w:rFonts w:ascii="Times New Roman" w:hAnsi="Times New Roman" w:cs="Times New Roman"/>
            <w:noProof/>
            <w:sz w:val="24"/>
            <w:szCs w:val="24"/>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1380819318"/>
      <w:docPartObj>
        <w:docPartGallery w:val="Page Numbers (Bottom of Page)"/>
        <w:docPartUnique/>
      </w:docPartObj>
    </w:sdtPr>
    <w:sdtEndPr>
      <w:rPr>
        <w:noProof/>
      </w:rPr>
    </w:sdtEndPr>
    <w:sdtContent>
      <w:p w:rsidR="001F3219" w:rsidRPr="009B2695" w:rsidRDefault="001F3219" w:rsidP="007624D3">
        <w:pPr>
          <w:pStyle w:val="Header"/>
          <w:rPr>
            <w:rFonts w:ascii="Times New Roman" w:hAnsi="Times New Roman" w:cs="Times New Roman"/>
            <w:sz w:val="24"/>
            <w:szCs w:val="24"/>
          </w:rPr>
        </w:pPr>
        <w:r>
          <w:rPr>
            <w:rFonts w:ascii="Times New Roman" w:hAnsi="Times New Roman" w:cs="Times New Roman"/>
            <w:sz w:val="24"/>
            <w:szCs w:val="24"/>
          </w:rPr>
          <w:t xml:space="preserve">568/4 </w:t>
        </w:r>
        <w:r w:rsidR="00BA57E5">
          <w:rPr>
            <w:rFonts w:ascii="Times New Roman" w:hAnsi="Times New Roman" w:cs="Times New Roman"/>
            <w:sz w:val="24"/>
            <w:szCs w:val="24"/>
          </w:rPr>
          <w:t>(</w:t>
        </w:r>
        <w:r>
          <w:rPr>
            <w:rFonts w:ascii="Times New Roman" w:hAnsi="Times New Roman" w:cs="Times New Roman"/>
            <w:sz w:val="24"/>
            <w:szCs w:val="24"/>
          </w:rPr>
          <w:t>SPECIAL CAVEATS</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52</w:t>
        </w:r>
        <w:r w:rsidRPr="008562D9">
          <w:rPr>
            <w:rFonts w:ascii="Times New Roman" w:hAnsi="Times New Roman" w:cs="Times New Roman"/>
            <w:noProof/>
            <w:sz w:val="24"/>
            <w:szCs w:val="24"/>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2013126287"/>
      <w:docPartObj>
        <w:docPartGallery w:val="Page Numbers (Bottom of Page)"/>
        <w:docPartUnique/>
      </w:docPartObj>
    </w:sdtPr>
    <w:sdtEndPr>
      <w:rPr>
        <w:noProof/>
      </w:rPr>
    </w:sdtEndPr>
    <w:sdtContent>
      <w:p w:rsidR="001F3219" w:rsidRPr="009B2695" w:rsidRDefault="00BA57E5" w:rsidP="009B2695">
        <w:pPr>
          <w:pStyle w:val="Header"/>
          <w:rPr>
            <w:rFonts w:ascii="Times New Roman" w:hAnsi="Times New Roman" w:cs="Times New Roman"/>
            <w:sz w:val="24"/>
            <w:szCs w:val="24"/>
          </w:rPr>
        </w:pPr>
        <w:r>
          <w:rPr>
            <w:rFonts w:ascii="Times New Roman" w:hAnsi="Times New Roman" w:cs="Times New Roman"/>
            <w:sz w:val="24"/>
            <w:szCs w:val="24"/>
          </w:rPr>
          <w:t>718/3 (FILE NAMING POLICY)</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53</w:t>
        </w:r>
        <w:r w:rsidRPr="008562D9">
          <w:rPr>
            <w:rFonts w:ascii="Times New Roman" w:hAnsi="Times New Roman" w:cs="Times New Roman"/>
            <w:noProof/>
            <w:sz w:val="24"/>
            <w:szCs w:val="24"/>
          </w:rPr>
          <w:fldChar w:fldCharType="end"/>
        </w:r>
      </w:p>
    </w:sdtContent>
  </w:sdt>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1817755297"/>
      <w:docPartObj>
        <w:docPartGallery w:val="Page Numbers (Bottom of Page)"/>
        <w:docPartUnique/>
      </w:docPartObj>
    </w:sdtPr>
    <w:sdtEndPr>
      <w:rPr>
        <w:noProof/>
      </w:rPr>
    </w:sdtEndPr>
    <w:sdtContent>
      <w:p w:rsidR="00BA57E5" w:rsidRPr="009B2695" w:rsidRDefault="00BA57E5" w:rsidP="009B2695">
        <w:pPr>
          <w:pStyle w:val="Header"/>
          <w:rPr>
            <w:rFonts w:ascii="Times New Roman" w:hAnsi="Times New Roman" w:cs="Times New Roman"/>
            <w:sz w:val="24"/>
            <w:szCs w:val="24"/>
          </w:rPr>
        </w:pPr>
        <w:r>
          <w:rPr>
            <w:rFonts w:ascii="Times New Roman" w:hAnsi="Times New Roman" w:cs="Times New Roman"/>
            <w:sz w:val="24"/>
            <w:szCs w:val="24"/>
          </w:rPr>
          <w:t>828/6 (APPLICATION OR SERVICE)</w:t>
        </w:r>
      </w:p>
      <w:p w:rsidR="00BA57E5" w:rsidRPr="008562D9" w:rsidRDefault="00BA57E5"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56</w:t>
        </w:r>
        <w:r w:rsidRPr="008562D9">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Default="001F3219">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2121371795"/>
      <w:docPartObj>
        <w:docPartGallery w:val="Page Numbers (Bottom of Page)"/>
        <w:docPartUnique/>
      </w:docPartObj>
    </w:sdtPr>
    <w:sdtEndPr>
      <w:rPr>
        <w:noProof/>
      </w:rPr>
    </w:sdtEndPr>
    <w:sdtContent>
      <w:p w:rsidR="001F3219" w:rsidRPr="009B2695" w:rsidRDefault="001F3219" w:rsidP="009B2695">
        <w:pPr>
          <w:pStyle w:val="Header"/>
          <w:rPr>
            <w:rFonts w:ascii="Times New Roman" w:hAnsi="Times New Roman" w:cs="Times New Roman"/>
            <w:sz w:val="24"/>
            <w:szCs w:val="24"/>
          </w:rPr>
        </w:pPr>
        <w:r w:rsidRPr="00564BC6">
          <w:rPr>
            <w:rFonts w:ascii="Times New Roman" w:eastAsiaTheme="minorHAnsi" w:hAnsi="Times New Roman" w:cs="Times New Roman"/>
            <w:sz w:val="24"/>
            <w:szCs w:val="24"/>
          </w:rPr>
          <w:t xml:space="preserve">901/2 </w:t>
        </w:r>
        <w:r w:rsidR="00BA57E5">
          <w:rPr>
            <w:rFonts w:ascii="Times New Roman" w:eastAsiaTheme="minorHAnsi" w:hAnsi="Times New Roman" w:cs="Times New Roman"/>
            <w:sz w:val="24"/>
            <w:szCs w:val="24"/>
          </w:rPr>
          <w:t>(</w:t>
        </w:r>
        <w:r>
          <w:rPr>
            <w:rFonts w:ascii="Times New Roman" w:hAnsi="Times New Roman" w:cs="Times New Roman"/>
            <w:sz w:val="24"/>
            <w:szCs w:val="24"/>
          </w:rPr>
          <w:t>SECURITY CLASSIFICATION, ABBREVIATED</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57</w:t>
        </w:r>
        <w:r w:rsidRPr="008562D9">
          <w:rPr>
            <w:rFonts w:ascii="Times New Roman" w:hAnsi="Times New Roman" w:cs="Times New Roman"/>
            <w:noProof/>
            <w:sz w:val="24"/>
            <w:szCs w:val="24"/>
          </w:rPr>
          <w:fldChar w:fldCharType="end"/>
        </w: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41676837"/>
      <w:docPartObj>
        <w:docPartGallery w:val="Page Numbers (Bottom of Page)"/>
        <w:docPartUnique/>
      </w:docPartObj>
    </w:sdtPr>
    <w:sdtEndPr>
      <w:rPr>
        <w:noProof/>
      </w:rPr>
    </w:sdtEndPr>
    <w:sdtContent>
      <w:p w:rsidR="001F3219" w:rsidRPr="009B2695" w:rsidRDefault="001F3219" w:rsidP="009B2695">
        <w:pPr>
          <w:pStyle w:val="Header"/>
          <w:rPr>
            <w:rFonts w:ascii="Times New Roman" w:hAnsi="Times New Roman" w:cs="Times New Roman"/>
            <w:sz w:val="24"/>
            <w:szCs w:val="24"/>
          </w:rPr>
        </w:pPr>
        <w:r>
          <w:rPr>
            <w:rFonts w:ascii="Times New Roman" w:hAnsi="Times New Roman" w:cs="Times New Roman"/>
            <w:sz w:val="24"/>
            <w:szCs w:val="24"/>
          </w:rPr>
          <w:t xml:space="preserve">2154/2 </w:t>
        </w:r>
        <w:r w:rsidR="00BA57E5">
          <w:rPr>
            <w:rFonts w:ascii="Times New Roman" w:hAnsi="Times New Roman" w:cs="Times New Roman"/>
            <w:sz w:val="24"/>
            <w:szCs w:val="24"/>
          </w:rPr>
          <w:t>(</w:t>
        </w:r>
        <w:r>
          <w:rPr>
            <w:rFonts w:ascii="Times New Roman" w:hAnsi="Times New Roman" w:cs="Times New Roman"/>
            <w:sz w:val="24"/>
            <w:szCs w:val="24"/>
          </w:rPr>
          <w:t>TRANSMISSION METHOD CODE</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59</w:t>
        </w:r>
        <w:r w:rsidRPr="008562D9">
          <w:rPr>
            <w:rFonts w:ascii="Times New Roman" w:hAnsi="Times New Roman" w:cs="Times New Roman"/>
            <w:noProof/>
            <w:sz w:val="24"/>
            <w:szCs w:val="24"/>
          </w:rP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1944754109"/>
      <w:docPartObj>
        <w:docPartGallery w:val="Page Numbers (Bottom of Page)"/>
        <w:docPartUnique/>
      </w:docPartObj>
    </w:sdtPr>
    <w:sdtEndPr>
      <w:rPr>
        <w:noProof/>
      </w:rPr>
    </w:sdtEndPr>
    <w:sdtContent>
      <w:p w:rsidR="001F3219" w:rsidRPr="009B2695" w:rsidRDefault="001F3219" w:rsidP="009B2695">
        <w:pPr>
          <w:pStyle w:val="Header"/>
          <w:rPr>
            <w:rFonts w:ascii="Times New Roman" w:hAnsi="Times New Roman" w:cs="Times New Roman"/>
            <w:sz w:val="24"/>
            <w:szCs w:val="24"/>
          </w:rPr>
        </w:pPr>
        <w:r>
          <w:rPr>
            <w:rFonts w:ascii="Times New Roman" w:hAnsi="Times New Roman" w:cs="Times New Roman"/>
            <w:sz w:val="24"/>
            <w:szCs w:val="24"/>
          </w:rPr>
          <w:t xml:space="preserve">2154/3 </w:t>
        </w:r>
        <w:r w:rsidR="00BA57E5">
          <w:rPr>
            <w:rFonts w:ascii="Times New Roman" w:hAnsi="Times New Roman" w:cs="Times New Roman"/>
            <w:sz w:val="24"/>
            <w:szCs w:val="24"/>
          </w:rPr>
          <w:t>(</w:t>
        </w:r>
        <w:r>
          <w:rPr>
            <w:rFonts w:ascii="Times New Roman" w:hAnsi="Times New Roman" w:cs="Times New Roman"/>
            <w:sz w:val="24"/>
            <w:szCs w:val="24"/>
          </w:rPr>
          <w:t>TRANSMISSION CONTENT</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61</w:t>
        </w:r>
        <w:r w:rsidRPr="008562D9">
          <w:rPr>
            <w:rFonts w:ascii="Times New Roman" w:hAnsi="Times New Roman" w:cs="Times New Roman"/>
            <w:noProof/>
            <w:sz w:val="24"/>
            <w:szCs w:val="24"/>
          </w:rPr>
          <w:fldChar w:fldCharType="end"/>
        </w:r>
      </w:p>
    </w:sdtContent>
  </w:sdt>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2092766544"/>
      <w:docPartObj>
        <w:docPartGallery w:val="Page Numbers (Bottom of Page)"/>
        <w:docPartUnique/>
      </w:docPartObj>
    </w:sdtPr>
    <w:sdtEndPr>
      <w:rPr>
        <w:noProof/>
      </w:rPr>
    </w:sdtEndPr>
    <w:sdtContent>
      <w:p w:rsidR="001F3219" w:rsidRPr="007624D3" w:rsidRDefault="001F3219" w:rsidP="009B2695">
        <w:pPr>
          <w:pStyle w:val="Header"/>
          <w:rPr>
            <w:rFonts w:ascii="Times New Roman" w:hAnsi="Times New Roman" w:cs="Times New Roman"/>
            <w:sz w:val="24"/>
            <w:szCs w:val="24"/>
          </w:rPr>
        </w:pPr>
        <w:r w:rsidRPr="007624D3">
          <w:rPr>
            <w:rFonts w:ascii="Times New Roman" w:eastAsia="Times New Roman" w:hAnsi="Times New Roman" w:cs="Times New Roman"/>
            <w:bCs/>
            <w:sz w:val="24"/>
            <w:szCs w:val="24"/>
          </w:rPr>
          <w:t>2309/xxx (IMMEDIATE INDICATOR)</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62</w:t>
        </w:r>
        <w:r w:rsidRPr="008562D9">
          <w:rPr>
            <w:rFonts w:ascii="Times New Roman" w:hAnsi="Times New Roman" w:cs="Times New Roman"/>
            <w:noProof/>
            <w:sz w:val="24"/>
            <w:szCs w:val="24"/>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118581803"/>
      <w:docPartObj>
        <w:docPartGallery w:val="Page Numbers (Bottom of Page)"/>
        <w:docPartUnique/>
      </w:docPartObj>
    </w:sdtPr>
    <w:sdtEndPr>
      <w:rPr>
        <w:noProof/>
      </w:rPr>
    </w:sdtEndPr>
    <w:sdtContent>
      <w:p w:rsidR="001F3219" w:rsidRPr="009B2695" w:rsidRDefault="001F3219" w:rsidP="009B2695">
        <w:pPr>
          <w:pStyle w:val="Header"/>
          <w:rPr>
            <w:rFonts w:ascii="Times New Roman" w:hAnsi="Times New Roman" w:cs="Times New Roman"/>
            <w:sz w:val="24"/>
            <w:szCs w:val="24"/>
          </w:rPr>
        </w:pPr>
        <w:r>
          <w:rPr>
            <w:rFonts w:ascii="Times New Roman" w:hAnsi="Times New Roman" w:cs="Times New Roman"/>
            <w:sz w:val="24"/>
            <w:szCs w:val="24"/>
          </w:rPr>
          <w:t xml:space="preserve">2309/12 </w:t>
        </w:r>
        <w:r w:rsidR="00BA57E5">
          <w:rPr>
            <w:rFonts w:ascii="Times New Roman" w:hAnsi="Times New Roman" w:cs="Times New Roman"/>
            <w:sz w:val="24"/>
            <w:szCs w:val="24"/>
          </w:rPr>
          <w:t>(</w:t>
        </w:r>
        <w:r>
          <w:rPr>
            <w:rFonts w:ascii="Times New Roman" w:hAnsi="Times New Roman" w:cs="Times New Roman"/>
            <w:sz w:val="24"/>
            <w:szCs w:val="24"/>
          </w:rPr>
          <w:t>TIME, NON-DISCRETE INDICATOR</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63</w:t>
        </w:r>
        <w:r w:rsidRPr="008562D9">
          <w:rPr>
            <w:rFonts w:ascii="Times New Roman" w:hAnsi="Times New Roman" w:cs="Times New Roman"/>
            <w:noProof/>
            <w:sz w:val="24"/>
            <w:szCs w:val="24"/>
          </w:rPr>
          <w:fldChar w:fldCharType="end"/>
        </w:r>
      </w:p>
    </w:sdtContent>
  </w:sdt>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741100966"/>
      <w:docPartObj>
        <w:docPartGallery w:val="Page Numbers (Bottom of Page)"/>
        <w:docPartUnique/>
      </w:docPartObj>
    </w:sdtPr>
    <w:sdtEndPr>
      <w:rPr>
        <w:noProof/>
      </w:rPr>
    </w:sdtEndPr>
    <w:sdtContent>
      <w:p w:rsidR="001F3219" w:rsidRPr="009B2695" w:rsidRDefault="001F3219" w:rsidP="00CD4F7A">
        <w:pPr>
          <w:pStyle w:val="Header"/>
          <w:rPr>
            <w:rFonts w:ascii="Times New Roman" w:hAnsi="Times New Roman" w:cs="Times New Roman"/>
            <w:sz w:val="24"/>
            <w:szCs w:val="24"/>
          </w:rPr>
        </w:pPr>
        <w:r>
          <w:rPr>
            <w:rFonts w:ascii="Times New Roman" w:hAnsi="Times New Roman" w:cs="Times New Roman"/>
            <w:sz w:val="24"/>
            <w:szCs w:val="24"/>
          </w:rPr>
          <w:t xml:space="preserve">2590/7 </w:t>
        </w:r>
        <w:r w:rsidR="00BA57E5">
          <w:rPr>
            <w:rFonts w:ascii="Times New Roman" w:hAnsi="Times New Roman" w:cs="Times New Roman"/>
            <w:sz w:val="24"/>
            <w:szCs w:val="24"/>
          </w:rPr>
          <w:t>(</w:t>
        </w:r>
        <w:r>
          <w:rPr>
            <w:rFonts w:ascii="Times New Roman" w:hAnsi="Times New Roman" w:cs="Times New Roman"/>
            <w:sz w:val="24"/>
            <w:szCs w:val="24"/>
          </w:rPr>
          <w:t>CHAT GUARD REQUIREMENTS</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65</w:t>
        </w:r>
        <w:r w:rsidRPr="008562D9">
          <w:rPr>
            <w:rFonts w:ascii="Times New Roman" w:hAnsi="Times New Roman" w:cs="Times New Roman"/>
            <w:noProof/>
            <w:sz w:val="24"/>
            <w:szCs w:val="24"/>
          </w:rPr>
          <w:fldChar w:fldCharType="end"/>
        </w:r>
      </w:p>
    </w:sdtContent>
  </w:sdt>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1253158197"/>
      <w:docPartObj>
        <w:docPartGallery w:val="Page Numbers (Bottom of Page)"/>
        <w:docPartUnique/>
      </w:docPartObj>
    </w:sdtPr>
    <w:sdtEndPr>
      <w:rPr>
        <w:noProof/>
      </w:rPr>
    </w:sdtEndPr>
    <w:sdtContent>
      <w:p w:rsidR="001F3219" w:rsidRPr="009B2695" w:rsidRDefault="001F3219" w:rsidP="009B2695">
        <w:pPr>
          <w:pStyle w:val="Header"/>
          <w:rPr>
            <w:rFonts w:ascii="Times New Roman" w:hAnsi="Times New Roman" w:cs="Times New Roman"/>
            <w:sz w:val="24"/>
            <w:szCs w:val="24"/>
          </w:rPr>
        </w:pPr>
        <w:r w:rsidRPr="007624D3">
          <w:rPr>
            <w:rFonts w:ascii="Times New Roman" w:eastAsia="Times New Roman" w:hAnsi="Times New Roman" w:cs="Times New Roman"/>
            <w:bCs/>
            <w:sz w:val="24"/>
            <w:szCs w:val="24"/>
          </w:rPr>
          <w:t>2590/8 (CHAT ROOM</w:t>
        </w:r>
        <w:r>
          <w:rPr>
            <w:rFonts w:ascii="Times New Roman" w:eastAsia="Times New Roman" w:hAnsi="Times New Roman" w:cs="Times New Roman"/>
            <w:bCs/>
            <w:sz w:val="24"/>
            <w:szCs w:val="24"/>
          </w:rPr>
          <w:t xml:space="preserve"> NAME</w:t>
        </w:r>
        <w:r w:rsidRPr="007624D3">
          <w:rPr>
            <w:rFonts w:ascii="Times New Roman" w:eastAsia="Times New Roman" w:hAnsi="Times New Roman" w:cs="Times New Roman"/>
            <w:bCs/>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66</w:t>
        </w:r>
        <w:r w:rsidRPr="008562D9">
          <w:rPr>
            <w:rFonts w:ascii="Times New Roman" w:hAnsi="Times New Roman" w:cs="Times New Roman"/>
            <w:noProof/>
            <w:sz w:val="24"/>
            <w:szCs w:val="24"/>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inorHAnsi" w:hAnsi="Times New Roman" w:cs="Times New Roman"/>
        <w:b w:val="0"/>
        <w:sz w:val="24"/>
        <w:szCs w:val="24"/>
      </w:rPr>
      <w:id w:val="-508299855"/>
      <w:docPartObj>
        <w:docPartGallery w:val="Page Numbers (Bottom of Page)"/>
        <w:docPartUnique/>
      </w:docPartObj>
    </w:sdtPr>
    <w:sdtEndPr>
      <w:rPr>
        <w:noProof/>
      </w:rPr>
    </w:sdtEndPr>
    <w:sdtContent>
      <w:p w:rsidR="001F3219" w:rsidRPr="009B2695" w:rsidRDefault="001F3219" w:rsidP="009B2695">
        <w:pPr>
          <w:pStyle w:val="Header"/>
          <w:rPr>
            <w:rFonts w:ascii="Times New Roman" w:hAnsi="Times New Roman" w:cs="Times New Roman"/>
            <w:sz w:val="24"/>
            <w:szCs w:val="24"/>
          </w:rPr>
        </w:pPr>
        <w:r>
          <w:rPr>
            <w:rFonts w:ascii="Times New Roman" w:hAnsi="Times New Roman" w:cs="Times New Roman"/>
            <w:sz w:val="24"/>
            <w:szCs w:val="24"/>
          </w:rPr>
          <w:t xml:space="preserve">2592 </w:t>
        </w:r>
        <w:r w:rsidR="00BA57E5">
          <w:rPr>
            <w:rFonts w:ascii="Times New Roman" w:hAnsi="Times New Roman" w:cs="Times New Roman"/>
            <w:sz w:val="24"/>
            <w:szCs w:val="24"/>
          </w:rPr>
          <w:t>(</w:t>
        </w:r>
        <w:r>
          <w:rPr>
            <w:rFonts w:ascii="Times New Roman" w:hAnsi="Times New Roman" w:cs="Times New Roman"/>
            <w:sz w:val="24"/>
            <w:szCs w:val="24"/>
          </w:rPr>
          <w:t>TRANSMISSION TYPE</w:t>
        </w:r>
        <w:r w:rsidR="00BA57E5">
          <w:rPr>
            <w:rFonts w:ascii="Times New Roman" w:hAnsi="Times New Roman" w:cs="Times New Roman"/>
            <w:sz w:val="24"/>
            <w:szCs w:val="24"/>
          </w:rPr>
          <w:t>)</w:t>
        </w:r>
      </w:p>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67</w:t>
        </w:r>
        <w:r w:rsidRPr="008562D9">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Default="001F321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19205045"/>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AF292A">
          <w:rPr>
            <w:rFonts w:ascii="Times New Roman" w:hAnsi="Times New Roman" w:cs="Times New Roman"/>
            <w:noProof/>
            <w:sz w:val="24"/>
            <w:szCs w:val="24"/>
          </w:rPr>
          <w:t>8</w:t>
        </w:r>
        <w:r w:rsidRPr="008562D9">
          <w:rPr>
            <w:rFonts w:ascii="Times New Roman" w:hAnsi="Times New Roman" w:cs="Times New Roman"/>
            <w:noProof/>
            <w:sz w:val="24"/>
            <w:szCs w:val="24"/>
          </w:rPr>
          <w:fldChar w:fldCharType="end"/>
        </w:r>
      </w:p>
    </w:sdtContent>
  </w:sdt>
  <w:p w:rsidR="001F3219" w:rsidRPr="002A466A" w:rsidRDefault="001F3219">
    <w:pPr>
      <w:pStyle w:val="Footer"/>
      <w:rPr>
        <w:rFonts w:ascii="Times New Roman" w:hAnsi="Times New Roman" w:cs="Times New Roman"/>
        <w:sz w:val="24"/>
        <w:szCs w:val="24"/>
      </w:rPr>
    </w:pPr>
    <w:r w:rsidRPr="002A466A">
      <w:rPr>
        <w:rFonts w:ascii="Times New Roman" w:eastAsia="Times New Roman" w:hAnsi="Times New Roman" w:cs="Times New Roman"/>
        <w:sz w:val="24"/>
        <w:szCs w:val="24"/>
      </w:rPr>
      <w:t>OPTASK IM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777247577"/>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19</w:t>
        </w:r>
        <w:r w:rsidRPr="008562D9">
          <w:rPr>
            <w:rFonts w:ascii="Times New Roman" w:hAnsi="Times New Roman" w:cs="Times New Roman"/>
            <w:noProof/>
            <w:sz w:val="24"/>
            <w:szCs w:val="24"/>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970357451"/>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21</w:t>
        </w:r>
        <w:r w:rsidRPr="008562D9">
          <w:rPr>
            <w:rFonts w:ascii="Times New Roman" w:hAnsi="Times New Roman" w:cs="Times New Roman"/>
            <w:noProof/>
            <w:sz w:val="24"/>
            <w:szCs w:val="24"/>
          </w:rPr>
          <w:fldChar w:fldCharType="end"/>
        </w:r>
      </w:p>
    </w:sdtContent>
  </w:sdt>
  <w:p w:rsidR="001F3219" w:rsidRPr="002A466A" w:rsidRDefault="001F3219">
    <w:pPr>
      <w:pStyle w:val="Footer"/>
      <w:rPr>
        <w:rFonts w:ascii="Times New Roman" w:hAnsi="Times New Roman" w:cs="Times New Roman"/>
        <w:sz w:val="24"/>
        <w:szCs w:val="24"/>
      </w:rPr>
    </w:pPr>
    <w:r>
      <w:rPr>
        <w:rFonts w:ascii="Times New Roman" w:eastAsia="Times New Roman" w:hAnsi="Times New Roman" w:cs="Times New Roman"/>
        <w:sz w:val="24"/>
        <w:szCs w:val="24"/>
      </w:rPr>
      <w:t>CAVEAT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0828105"/>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24</w:t>
        </w:r>
        <w:r w:rsidRPr="008562D9">
          <w:rPr>
            <w:rFonts w:ascii="Times New Roman" w:hAnsi="Times New Roman" w:cs="Times New Roman"/>
            <w:noProof/>
            <w:sz w:val="24"/>
            <w:szCs w:val="24"/>
          </w:rPr>
          <w:fldChar w:fldCharType="end"/>
        </w:r>
      </w:p>
    </w:sdtContent>
  </w:sdt>
  <w:p w:rsidR="001F3219" w:rsidRPr="002A466A" w:rsidRDefault="001F3219">
    <w:pPr>
      <w:pStyle w:val="Footer"/>
      <w:rPr>
        <w:rFonts w:ascii="Times New Roman" w:hAnsi="Times New Roman" w:cs="Times New Roman"/>
        <w:sz w:val="24"/>
        <w:szCs w:val="24"/>
      </w:rPr>
    </w:pPr>
    <w:r>
      <w:rPr>
        <w:rFonts w:ascii="Times New Roman" w:eastAsia="Times New Roman" w:hAnsi="Times New Roman" w:cs="Times New Roman"/>
        <w:sz w:val="24"/>
        <w:szCs w:val="24"/>
      </w:rPr>
      <w:t>CHAT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556285318"/>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26</w:t>
        </w:r>
        <w:r w:rsidRPr="008562D9">
          <w:rPr>
            <w:rFonts w:ascii="Times New Roman" w:hAnsi="Times New Roman" w:cs="Times New Roman"/>
            <w:noProof/>
            <w:sz w:val="24"/>
            <w:szCs w:val="24"/>
          </w:rPr>
          <w:fldChar w:fldCharType="end"/>
        </w:r>
      </w:p>
    </w:sdtContent>
  </w:sdt>
  <w:p w:rsidR="001F3219" w:rsidRPr="002A466A" w:rsidRDefault="001F3219">
    <w:pPr>
      <w:pStyle w:val="Footer"/>
      <w:rPr>
        <w:rFonts w:ascii="Times New Roman" w:hAnsi="Times New Roman" w:cs="Times New Roman"/>
        <w:sz w:val="24"/>
        <w:szCs w:val="24"/>
      </w:rPr>
    </w:pPr>
    <w:r>
      <w:rPr>
        <w:rFonts w:ascii="Times New Roman" w:eastAsia="Times New Roman" w:hAnsi="Times New Roman" w:cs="Times New Roman"/>
        <w:sz w:val="24"/>
        <w:szCs w:val="24"/>
      </w:rPr>
      <w:t>CPOS</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399910770"/>
      <w:docPartObj>
        <w:docPartGallery w:val="Page Numbers (Bottom of Page)"/>
        <w:docPartUnique/>
      </w:docPartObj>
    </w:sdtPr>
    <w:sdtEndPr>
      <w:rPr>
        <w:noProof/>
      </w:rPr>
    </w:sdtEndPr>
    <w:sdtContent>
      <w:p w:rsidR="001F3219" w:rsidRPr="008562D9" w:rsidRDefault="001F3219" w:rsidP="00A52B93">
        <w:pPr>
          <w:tabs>
            <w:tab w:val="center" w:pos="4680"/>
            <w:tab w:val="right" w:pos="9360"/>
          </w:tabs>
          <w:spacing w:after="0" w:line="240" w:lineRule="auto"/>
          <w:jc w:val="right"/>
          <w:rPr>
            <w:rFonts w:ascii="Times New Roman" w:hAnsi="Times New Roman" w:cs="Times New Roman"/>
            <w:sz w:val="24"/>
            <w:szCs w:val="24"/>
          </w:rPr>
        </w:pPr>
        <w:r>
          <w:rPr>
            <w:rFonts w:ascii="Times New Roman" w:eastAsia="Calibri" w:hAnsi="Times New Roman" w:cs="Times New Roman"/>
            <w:sz w:val="24"/>
            <w:szCs w:val="24"/>
          </w:rPr>
          <w:t>M2015-04-C0-T/</w:t>
        </w:r>
        <w:r w:rsidRPr="008562D9">
          <w:rPr>
            <w:rFonts w:ascii="Times New Roman" w:hAnsi="Times New Roman" w:cs="Times New Roman"/>
            <w:sz w:val="24"/>
            <w:szCs w:val="24"/>
          </w:rPr>
          <w:fldChar w:fldCharType="begin"/>
        </w:r>
        <w:r w:rsidRPr="008562D9">
          <w:rPr>
            <w:rFonts w:ascii="Times New Roman" w:hAnsi="Times New Roman" w:cs="Times New Roman"/>
            <w:sz w:val="24"/>
            <w:szCs w:val="24"/>
          </w:rPr>
          <w:instrText xml:space="preserve"> PAGE   \* MERGEFORMAT </w:instrText>
        </w:r>
        <w:r w:rsidRPr="008562D9">
          <w:rPr>
            <w:rFonts w:ascii="Times New Roman" w:hAnsi="Times New Roman" w:cs="Times New Roman"/>
            <w:sz w:val="24"/>
            <w:szCs w:val="24"/>
          </w:rPr>
          <w:fldChar w:fldCharType="separate"/>
        </w:r>
        <w:r w:rsidR="008E45CB">
          <w:rPr>
            <w:rFonts w:ascii="Times New Roman" w:hAnsi="Times New Roman" w:cs="Times New Roman"/>
            <w:noProof/>
            <w:sz w:val="24"/>
            <w:szCs w:val="24"/>
          </w:rPr>
          <w:t>27</w:t>
        </w:r>
        <w:r w:rsidRPr="008562D9">
          <w:rPr>
            <w:rFonts w:ascii="Times New Roman" w:hAnsi="Times New Roman" w:cs="Times New Roman"/>
            <w:noProof/>
            <w:sz w:val="24"/>
            <w:szCs w:val="24"/>
          </w:rPr>
          <w:fldChar w:fldCharType="end"/>
        </w:r>
      </w:p>
    </w:sdtContent>
  </w:sdt>
  <w:p w:rsidR="001F3219" w:rsidRPr="002A466A" w:rsidRDefault="001F3219">
    <w:pPr>
      <w:pStyle w:val="Footer"/>
      <w:rPr>
        <w:rFonts w:ascii="Times New Roman" w:hAnsi="Times New Roman" w:cs="Times New Roman"/>
        <w:sz w:val="24"/>
        <w:szCs w:val="24"/>
      </w:rPr>
    </w:pPr>
    <w:r>
      <w:rPr>
        <w:rFonts w:ascii="Times New Roman" w:eastAsia="Times New Roman" w:hAnsi="Times New Roman" w:cs="Times New Roman"/>
        <w:sz w:val="24"/>
        <w:szCs w:val="24"/>
      </w:rPr>
      <w:t>FNP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2BD" w:rsidRDefault="00E562BD" w:rsidP="00A52B93">
      <w:pPr>
        <w:spacing w:after="0" w:line="240" w:lineRule="auto"/>
      </w:pPr>
      <w:r>
        <w:separator/>
      </w:r>
    </w:p>
  </w:footnote>
  <w:footnote w:type="continuationSeparator" w:id="0">
    <w:p w:rsidR="00E562BD" w:rsidRDefault="00E562BD" w:rsidP="00A52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Default="001F3219" w:rsidP="00A52B93">
    <w:pPr>
      <w:tabs>
        <w:tab w:val="center" w:pos="4680"/>
        <w:tab w:val="right" w:pos="9360"/>
      </w:tabs>
      <w:spacing w:line="240" w:lineRule="auto"/>
      <w:jc w:val="center"/>
    </w:pPr>
    <w:r w:rsidRPr="008D5C60">
      <w:rPr>
        <w:rFonts w:ascii="Times New Roman" w:eastAsia="Calibri" w:hAnsi="Times New Roman" w:cs="Times New Roman"/>
        <w:sz w:val="28"/>
        <w:szCs w:val="28"/>
      </w:rPr>
      <w:t>INTERFACE CHANGE PROPOSAL</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r>
      <w:rPr>
        <w:rFonts w:ascii="Times New Roman" w:eastAsia="Times New Roman" w:hAnsi="Times New Roman" w:cs="Times New Roman"/>
        <w:sz w:val="24"/>
        <w:szCs w:val="24"/>
      </w:rPr>
      <w:t>CPOS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r>
      <w:rPr>
        <w:rFonts w:ascii="Times New Roman" w:eastAsia="Times New Roman" w:hAnsi="Times New Roman" w:cs="Times New Roman"/>
        <w:sz w:val="24"/>
        <w:szCs w:val="24"/>
      </w:rPr>
      <w:t>FNP</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r>
      <w:rPr>
        <w:rFonts w:ascii="Times New Roman" w:eastAsia="Times New Roman" w:hAnsi="Times New Roman" w:cs="Times New Roman"/>
        <w:sz w:val="24"/>
        <w:szCs w:val="24"/>
      </w:rPr>
      <w:t>IDP</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r>
      <w:rPr>
        <w:rFonts w:ascii="Times New Roman" w:eastAsia="Times New Roman" w:hAnsi="Times New Roman" w:cs="Times New Roman"/>
        <w:sz w:val="24"/>
        <w:szCs w:val="24"/>
      </w:rPr>
      <w:t>MSG</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r>
      <w:rPr>
        <w:rFonts w:ascii="Times New Roman" w:eastAsia="Times New Roman" w:hAnsi="Times New Roman" w:cs="Times New Roman"/>
        <w:sz w:val="24"/>
        <w:szCs w:val="24"/>
      </w:rPr>
      <w:t>PLACEDEF</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7624D3" w:rsidRDefault="001F3219" w:rsidP="00717BD6">
    <w:pPr>
      <w:pStyle w:val="Header"/>
      <w:rPr>
        <w:rFonts w:ascii="Times New Roman" w:hAnsi="Times New Roman" w:cs="Times New Roman"/>
        <w:sz w:val="24"/>
        <w:szCs w:val="24"/>
      </w:rPr>
    </w:pPr>
    <w:r w:rsidRPr="007624D3">
      <w:rPr>
        <w:rFonts w:ascii="Times New Roman" w:eastAsia="Times New Roman" w:hAnsi="Times New Roman" w:cs="Times New Roman"/>
        <w:bCs/>
        <w:sz w:val="24"/>
        <w:szCs w:val="24"/>
      </w:rPr>
      <w:t>396/XXX (PLACE FUNCTION)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484/2 </w:t>
    </w:r>
    <w:r w:rsidR="00BA57E5">
      <w:rPr>
        <w:rFonts w:ascii="Times New Roman" w:hAnsi="Times New Roman" w:cs="Times New Roman"/>
        <w:sz w:val="24"/>
        <w:szCs w:val="24"/>
      </w:rPr>
      <w:t>(</w:t>
    </w:r>
    <w:r>
      <w:rPr>
        <w:rFonts w:ascii="Times New Roman" w:hAnsi="Times New Roman" w:cs="Times New Roman"/>
        <w:sz w:val="24"/>
        <w:szCs w:val="24"/>
      </w:rPr>
      <w:t>REPORT FREQUENCY</w:t>
    </w:r>
    <w:r w:rsidR="00BA57E5">
      <w:rPr>
        <w:rFonts w:ascii="Times New Roman" w:hAnsi="Times New Roman" w:cs="Times New Roman"/>
        <w:sz w:val="24"/>
        <w:szCs w:val="24"/>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487/xxx </w:t>
    </w:r>
    <w:r w:rsidR="00BA57E5">
      <w:rPr>
        <w:rFonts w:ascii="Times New Roman" w:hAnsi="Times New Roman" w:cs="Times New Roman"/>
        <w:sz w:val="24"/>
        <w:szCs w:val="24"/>
      </w:rPr>
      <w:t>(</w:t>
    </w:r>
    <w:r>
      <w:rPr>
        <w:rFonts w:ascii="Times New Roman" w:hAnsi="Times New Roman" w:cs="Times New Roman"/>
        <w:sz w:val="24"/>
        <w:szCs w:val="24"/>
      </w:rPr>
      <w:t>ALPHANUMERIC IDENTIFIER</w:t>
    </w:r>
    <w:r w:rsidR="00BA57E5">
      <w:rPr>
        <w:rFonts w:ascii="Times New Roman" w:hAnsi="Times New Roman" w:cs="Times New Roman"/>
        <w:sz w:val="24"/>
        <w:szCs w:val="24"/>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568/4 </w:t>
    </w:r>
    <w:r w:rsidR="00BA57E5">
      <w:rPr>
        <w:rFonts w:ascii="Times New Roman" w:hAnsi="Times New Roman" w:cs="Times New Roman"/>
        <w:sz w:val="24"/>
        <w:szCs w:val="24"/>
      </w:rPr>
      <w:t>(</w:t>
    </w:r>
    <w:r>
      <w:rPr>
        <w:rFonts w:ascii="Times New Roman" w:hAnsi="Times New Roman" w:cs="Times New Roman"/>
        <w:sz w:val="24"/>
        <w:szCs w:val="24"/>
      </w:rPr>
      <w:t>SPECIAL CAVEATS</w:t>
    </w:r>
    <w:r w:rsidR="00BA57E5">
      <w:rPr>
        <w:rFonts w:ascii="Times New Roman" w:hAnsi="Times New Roman" w:cs="Times New Roman"/>
        <w:sz w:val="24"/>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Default="001F3219">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BA57E5" w:rsidP="00A52B93">
    <w:pPr>
      <w:pStyle w:val="Header"/>
      <w:rPr>
        <w:rFonts w:ascii="Times New Roman" w:hAnsi="Times New Roman" w:cs="Times New Roman"/>
        <w:sz w:val="24"/>
        <w:szCs w:val="24"/>
      </w:rPr>
    </w:pPr>
    <w:r>
      <w:rPr>
        <w:rFonts w:ascii="Times New Roman" w:hAnsi="Times New Roman" w:cs="Times New Roman"/>
        <w:sz w:val="24"/>
        <w:szCs w:val="24"/>
      </w:rPr>
      <w:t>718/3 (FILE NAMING POLICY)</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7E5" w:rsidRPr="009B2695" w:rsidRDefault="00BA57E5" w:rsidP="00A52B93">
    <w:pPr>
      <w:pStyle w:val="Header"/>
      <w:rPr>
        <w:rFonts w:ascii="Times New Roman" w:hAnsi="Times New Roman" w:cs="Times New Roman"/>
        <w:sz w:val="24"/>
        <w:szCs w:val="24"/>
      </w:rPr>
    </w:pPr>
    <w:r>
      <w:rPr>
        <w:rFonts w:ascii="Times New Roman" w:hAnsi="Times New Roman" w:cs="Times New Roman"/>
        <w:sz w:val="24"/>
        <w:szCs w:val="24"/>
      </w:rPr>
      <w:t>828/6 (APPLICATION OR SERVICE)</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901/2 </w:t>
    </w:r>
    <w:r w:rsidR="00BA57E5">
      <w:rPr>
        <w:rFonts w:ascii="Times New Roman" w:hAnsi="Times New Roman" w:cs="Times New Roman"/>
        <w:sz w:val="24"/>
        <w:szCs w:val="24"/>
      </w:rPr>
      <w:t>(</w:t>
    </w:r>
    <w:r>
      <w:rPr>
        <w:rFonts w:ascii="Times New Roman" w:hAnsi="Times New Roman" w:cs="Times New Roman"/>
        <w:sz w:val="24"/>
        <w:szCs w:val="24"/>
      </w:rPr>
      <w:t>SECURITY CLASSIFICATION, ABBREVIATED</w:t>
    </w:r>
    <w:r w:rsidR="00BA57E5">
      <w:rPr>
        <w:rFonts w:ascii="Times New Roman" w:hAnsi="Times New Roman" w:cs="Times New Roman"/>
        <w:sz w:val="24"/>
        <w:szCs w:val="24"/>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2154/2 </w:t>
    </w:r>
    <w:r w:rsidR="00BA57E5">
      <w:rPr>
        <w:rFonts w:ascii="Times New Roman" w:hAnsi="Times New Roman" w:cs="Times New Roman"/>
        <w:sz w:val="24"/>
        <w:szCs w:val="24"/>
      </w:rPr>
      <w:t>(</w:t>
    </w:r>
    <w:r>
      <w:rPr>
        <w:rFonts w:ascii="Times New Roman" w:hAnsi="Times New Roman" w:cs="Times New Roman"/>
        <w:sz w:val="24"/>
        <w:szCs w:val="24"/>
      </w:rPr>
      <w:t>TRANSMISSION METHOD CODE</w:t>
    </w:r>
    <w:r w:rsidR="00BA57E5">
      <w:rPr>
        <w:rFonts w:ascii="Times New Roman" w:hAnsi="Times New Roman" w:cs="Times New Roman"/>
        <w:sz w:val="24"/>
        <w:szCs w:val="24"/>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2154/3 </w:t>
    </w:r>
    <w:r w:rsidR="00BA57E5">
      <w:rPr>
        <w:rFonts w:ascii="Times New Roman" w:hAnsi="Times New Roman" w:cs="Times New Roman"/>
        <w:sz w:val="24"/>
        <w:szCs w:val="24"/>
      </w:rPr>
      <w:t>(</w:t>
    </w:r>
    <w:r>
      <w:rPr>
        <w:rFonts w:ascii="Times New Roman" w:hAnsi="Times New Roman" w:cs="Times New Roman"/>
        <w:sz w:val="24"/>
        <w:szCs w:val="24"/>
      </w:rPr>
      <w:t>TRANSMISSION CONTENT</w:t>
    </w:r>
    <w:r w:rsidR="00BA57E5">
      <w:rPr>
        <w:rFonts w:ascii="Times New Roman" w:hAnsi="Times New Roman" w:cs="Times New Roman"/>
        <w:sz w:val="24"/>
        <w:szCs w:val="24"/>
      </w:rPr>
      <w:t>)</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7624D3" w:rsidRDefault="001F3219" w:rsidP="00A52B93">
    <w:pPr>
      <w:pStyle w:val="Header"/>
      <w:rPr>
        <w:rFonts w:ascii="Times New Roman" w:hAnsi="Times New Roman" w:cs="Times New Roman"/>
        <w:sz w:val="24"/>
        <w:szCs w:val="24"/>
      </w:rPr>
    </w:pPr>
    <w:r w:rsidRPr="007624D3">
      <w:rPr>
        <w:rFonts w:ascii="Times New Roman" w:eastAsia="Times New Roman" w:hAnsi="Times New Roman" w:cs="Times New Roman"/>
        <w:bCs/>
        <w:sz w:val="24"/>
        <w:szCs w:val="24"/>
      </w:rPr>
      <w:t>2309/xxx (IMMEDIATE INDICATOR)</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2309/12 </w:t>
    </w:r>
    <w:r w:rsidR="00BA57E5">
      <w:rPr>
        <w:rFonts w:ascii="Times New Roman" w:hAnsi="Times New Roman" w:cs="Times New Roman"/>
        <w:sz w:val="24"/>
        <w:szCs w:val="24"/>
      </w:rPr>
      <w:t>(</w:t>
    </w:r>
    <w:r>
      <w:rPr>
        <w:rFonts w:ascii="Times New Roman" w:hAnsi="Times New Roman" w:cs="Times New Roman"/>
        <w:sz w:val="24"/>
        <w:szCs w:val="24"/>
      </w:rPr>
      <w:t>TIME, NON-DISCRETE INDICATOR</w:t>
    </w:r>
    <w:r w:rsidR="00BA57E5">
      <w:rPr>
        <w:rFonts w:ascii="Times New Roman" w:hAnsi="Times New Roman" w:cs="Times New Roman"/>
        <w:sz w:val="24"/>
        <w:szCs w:val="24"/>
      </w:rPr>
      <w:t>)</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2590/7 </w:t>
    </w:r>
    <w:r w:rsidR="00BA57E5">
      <w:rPr>
        <w:rFonts w:ascii="Times New Roman" w:hAnsi="Times New Roman" w:cs="Times New Roman"/>
        <w:sz w:val="24"/>
        <w:szCs w:val="24"/>
      </w:rPr>
      <w:t>(</w:t>
    </w:r>
    <w:r>
      <w:rPr>
        <w:rFonts w:ascii="Times New Roman" w:hAnsi="Times New Roman" w:cs="Times New Roman"/>
        <w:sz w:val="24"/>
        <w:szCs w:val="24"/>
      </w:rPr>
      <w:t>CHAT GUARD REQUIREMENTS</w:t>
    </w:r>
    <w:r w:rsidR="00BA57E5">
      <w:rPr>
        <w:rFonts w:ascii="Times New Roman" w:hAnsi="Times New Roman" w:cs="Times New Roman"/>
        <w:sz w:val="24"/>
        <w:szCs w:val="24"/>
      </w:rPr>
      <w:t>)</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7624D3" w:rsidRDefault="001F3219" w:rsidP="00A52B93">
    <w:pPr>
      <w:pStyle w:val="Header"/>
      <w:rPr>
        <w:rFonts w:ascii="Times New Roman" w:hAnsi="Times New Roman" w:cs="Times New Roman"/>
        <w:sz w:val="24"/>
        <w:szCs w:val="24"/>
      </w:rPr>
    </w:pPr>
    <w:r w:rsidRPr="007624D3">
      <w:rPr>
        <w:rFonts w:ascii="Times New Roman" w:eastAsia="Times New Roman" w:hAnsi="Times New Roman" w:cs="Times New Roman"/>
        <w:bCs/>
        <w:sz w:val="24"/>
        <w:szCs w:val="24"/>
      </w:rPr>
      <w:t>2590/8 (CHAT ROOM</w:t>
    </w:r>
    <w:r>
      <w:rPr>
        <w:rFonts w:ascii="Times New Roman" w:eastAsia="Times New Roman" w:hAnsi="Times New Roman" w:cs="Times New Roman"/>
        <w:bCs/>
        <w:sz w:val="24"/>
        <w:szCs w:val="24"/>
      </w:rPr>
      <w:t xml:space="preserve"> NAME</w:t>
    </w:r>
    <w:r w:rsidRPr="007624D3">
      <w:rPr>
        <w:rFonts w:ascii="Times New Roman" w:eastAsia="Times New Roman" w:hAnsi="Times New Roman" w:cs="Times New Roman"/>
        <w:bCs/>
        <w:sz w:val="24"/>
        <w:szCs w:val="24"/>
      </w:rPr>
      <w:t>)</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9B2695" w:rsidRDefault="001F3219" w:rsidP="00A52B93">
    <w:pPr>
      <w:pStyle w:val="Header"/>
      <w:rPr>
        <w:rFonts w:ascii="Times New Roman" w:hAnsi="Times New Roman" w:cs="Times New Roman"/>
        <w:sz w:val="24"/>
        <w:szCs w:val="24"/>
      </w:rPr>
    </w:pPr>
    <w:r>
      <w:rPr>
        <w:rFonts w:ascii="Times New Roman" w:hAnsi="Times New Roman" w:cs="Times New Roman"/>
        <w:sz w:val="24"/>
        <w:szCs w:val="24"/>
      </w:rPr>
      <w:t xml:space="preserve">2592 </w:t>
    </w:r>
    <w:r w:rsidR="00BA57E5">
      <w:rPr>
        <w:rFonts w:ascii="Times New Roman" w:hAnsi="Times New Roman" w:cs="Times New Roman"/>
        <w:sz w:val="24"/>
        <w:szCs w:val="24"/>
      </w:rPr>
      <w:t>(</w:t>
    </w:r>
    <w:r>
      <w:rPr>
        <w:rFonts w:ascii="Times New Roman" w:hAnsi="Times New Roman" w:cs="Times New Roman"/>
        <w:sz w:val="24"/>
        <w:szCs w:val="24"/>
      </w:rPr>
      <w:t>TRANSMISSION TYPE</w:t>
    </w:r>
    <w:r w:rsidR="00BA57E5">
      <w:rPr>
        <w:rFonts w:ascii="Times New Roman" w:hAnsi="Times New Roman" w:cs="Times New Roman"/>
        <w:sz w:val="24"/>
        <w:szCs w:val="24"/>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C5629B" w:rsidRDefault="001F3219" w:rsidP="00A52B93">
    <w:pPr>
      <w:tabs>
        <w:tab w:val="center" w:pos="4680"/>
        <w:tab w:val="right" w:pos="9360"/>
      </w:tabs>
      <w:spacing w:line="240" w:lineRule="auto"/>
      <w:jc w:val="center"/>
      <w:rPr>
        <w:rFonts w:ascii="Calibri" w:eastAsia="Calibri" w:hAnsi="Calibri" w:cs="Times New Roman"/>
        <w:b/>
        <w:sz w:val="32"/>
        <w:szCs w:val="32"/>
      </w:rPr>
    </w:pPr>
    <w:r w:rsidRPr="00C5629B">
      <w:rPr>
        <w:rFonts w:ascii="Times New Roman" w:eastAsia="Calibri" w:hAnsi="Times New Roman" w:cs="Times New Roman"/>
        <w:b/>
        <w:sz w:val="32"/>
        <w:szCs w:val="32"/>
      </w:rPr>
      <w:t>INTERFACE CHANGE PROPOSAL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Default="001F321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2A466A" w:rsidRDefault="001F3219" w:rsidP="002A466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r w:rsidRPr="002A466A">
      <w:rPr>
        <w:rFonts w:ascii="Times New Roman" w:eastAsia="Times New Roman" w:hAnsi="Times New Roman" w:cs="Times New Roman"/>
        <w:sz w:val="24"/>
        <w:szCs w:val="24"/>
      </w:rPr>
      <w:t>OPTASK IM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B45D43" w:rsidRDefault="001F3219" w:rsidP="00B45D4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r>
      <w:rPr>
        <w:rFonts w:ascii="Times New Roman" w:eastAsia="Times New Roman" w:hAnsi="Times New Roman" w:cs="Times New Roman"/>
        <w:sz w:val="24"/>
        <w:szCs w:val="24"/>
      </w:rPr>
      <w:t>CAVEAT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219" w:rsidRPr="00A52B93" w:rsidRDefault="001F3219" w:rsidP="00A52B93">
    <w:pPr>
      <w:pStyle w:val="Header"/>
    </w:pPr>
    <w:r>
      <w:rPr>
        <w:rFonts w:ascii="Times New Roman" w:eastAsia="Times New Roman" w:hAnsi="Times New Roman" w:cs="Times New Roman"/>
        <w:sz w:val="24"/>
        <w:szCs w:val="24"/>
      </w:rPr>
      <w:t>CHAT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81F0A"/>
    <w:multiLevelType w:val="hybridMultilevel"/>
    <w:tmpl w:val="0C660708"/>
    <w:lvl w:ilvl="0" w:tplc="ED9E7FEE">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6F36"/>
    <w:multiLevelType w:val="hybridMultilevel"/>
    <w:tmpl w:val="CC14C3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6F6B5F"/>
    <w:multiLevelType w:val="hybridMultilevel"/>
    <w:tmpl w:val="F57A12D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1F7F80"/>
    <w:multiLevelType w:val="hybridMultilevel"/>
    <w:tmpl w:val="75CA3E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077952"/>
    <w:multiLevelType w:val="hybridMultilevel"/>
    <w:tmpl w:val="1CF8ABE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5F03956"/>
    <w:multiLevelType w:val="hybridMultilevel"/>
    <w:tmpl w:val="C4C089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5E91698"/>
    <w:multiLevelType w:val="hybridMultilevel"/>
    <w:tmpl w:val="D4181F1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B284A3E"/>
    <w:multiLevelType w:val="hybridMultilevel"/>
    <w:tmpl w:val="D1984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D54B3C"/>
    <w:multiLevelType w:val="hybridMultilevel"/>
    <w:tmpl w:val="75CA3E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F2D5E1B"/>
    <w:multiLevelType w:val="hybridMultilevel"/>
    <w:tmpl w:val="545CD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E9509A"/>
    <w:multiLevelType w:val="hybridMultilevel"/>
    <w:tmpl w:val="7F22D12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
  </w:num>
  <w:num w:numId="4">
    <w:abstractNumId w:val="10"/>
  </w:num>
  <w:num w:numId="5">
    <w:abstractNumId w:val="3"/>
  </w:num>
  <w:num w:numId="6">
    <w:abstractNumId w:val="8"/>
  </w:num>
  <w:num w:numId="7">
    <w:abstractNumId w:val="0"/>
  </w:num>
  <w:num w:numId="8">
    <w:abstractNumId w:val="5"/>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C83"/>
    <w:rsid w:val="0002141E"/>
    <w:rsid w:val="00057CFC"/>
    <w:rsid w:val="00071186"/>
    <w:rsid w:val="00120A4C"/>
    <w:rsid w:val="001458FC"/>
    <w:rsid w:val="00153682"/>
    <w:rsid w:val="001665E4"/>
    <w:rsid w:val="001738F5"/>
    <w:rsid w:val="001845D1"/>
    <w:rsid w:val="001A01BB"/>
    <w:rsid w:val="001A4362"/>
    <w:rsid w:val="001A6AAB"/>
    <w:rsid w:val="001F3219"/>
    <w:rsid w:val="00223F9E"/>
    <w:rsid w:val="00226EEB"/>
    <w:rsid w:val="002310F4"/>
    <w:rsid w:val="00237757"/>
    <w:rsid w:val="002A16F0"/>
    <w:rsid w:val="002A466A"/>
    <w:rsid w:val="00335D8A"/>
    <w:rsid w:val="00345C75"/>
    <w:rsid w:val="0035575C"/>
    <w:rsid w:val="0038351A"/>
    <w:rsid w:val="003974E7"/>
    <w:rsid w:val="003B4E1C"/>
    <w:rsid w:val="003D30CC"/>
    <w:rsid w:val="003E4068"/>
    <w:rsid w:val="00493CCE"/>
    <w:rsid w:val="004D6061"/>
    <w:rsid w:val="004F214E"/>
    <w:rsid w:val="00542ABC"/>
    <w:rsid w:val="00564BC6"/>
    <w:rsid w:val="00593680"/>
    <w:rsid w:val="00601C95"/>
    <w:rsid w:val="00612E15"/>
    <w:rsid w:val="006816B9"/>
    <w:rsid w:val="0069404A"/>
    <w:rsid w:val="006944FF"/>
    <w:rsid w:val="006A664E"/>
    <w:rsid w:val="00703525"/>
    <w:rsid w:val="00717BD6"/>
    <w:rsid w:val="00741558"/>
    <w:rsid w:val="007425C8"/>
    <w:rsid w:val="007624D3"/>
    <w:rsid w:val="007624D5"/>
    <w:rsid w:val="007674F3"/>
    <w:rsid w:val="007A2971"/>
    <w:rsid w:val="007B66D5"/>
    <w:rsid w:val="008036DD"/>
    <w:rsid w:val="00816C9B"/>
    <w:rsid w:val="00872D64"/>
    <w:rsid w:val="00896600"/>
    <w:rsid w:val="008A2616"/>
    <w:rsid w:val="008C4BD0"/>
    <w:rsid w:val="008E45CB"/>
    <w:rsid w:val="008F0D94"/>
    <w:rsid w:val="009679B6"/>
    <w:rsid w:val="00985594"/>
    <w:rsid w:val="009925DD"/>
    <w:rsid w:val="00996826"/>
    <w:rsid w:val="009B2695"/>
    <w:rsid w:val="009D1EE7"/>
    <w:rsid w:val="00A011E6"/>
    <w:rsid w:val="00A22235"/>
    <w:rsid w:val="00A35436"/>
    <w:rsid w:val="00A52B93"/>
    <w:rsid w:val="00AD012E"/>
    <w:rsid w:val="00AD5B51"/>
    <w:rsid w:val="00AE0B7D"/>
    <w:rsid w:val="00AE6C20"/>
    <w:rsid w:val="00AF292A"/>
    <w:rsid w:val="00B1771E"/>
    <w:rsid w:val="00B27BC5"/>
    <w:rsid w:val="00B45D43"/>
    <w:rsid w:val="00B45EF4"/>
    <w:rsid w:val="00B47790"/>
    <w:rsid w:val="00BA57E5"/>
    <w:rsid w:val="00BF2DFC"/>
    <w:rsid w:val="00C455FE"/>
    <w:rsid w:val="00C46295"/>
    <w:rsid w:val="00C5629B"/>
    <w:rsid w:val="00CD4F7A"/>
    <w:rsid w:val="00CE4C83"/>
    <w:rsid w:val="00D163D8"/>
    <w:rsid w:val="00D5130B"/>
    <w:rsid w:val="00DC5928"/>
    <w:rsid w:val="00DF3354"/>
    <w:rsid w:val="00E355D6"/>
    <w:rsid w:val="00E562BD"/>
    <w:rsid w:val="00EA50AD"/>
    <w:rsid w:val="00EC09F0"/>
    <w:rsid w:val="00EE059D"/>
    <w:rsid w:val="00F0603A"/>
    <w:rsid w:val="00F91771"/>
    <w:rsid w:val="00FA7BF7"/>
    <w:rsid w:val="00FF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C83"/>
    <w:rPr>
      <w:color w:val="0000FF"/>
      <w:u w:val="single"/>
    </w:rPr>
  </w:style>
  <w:style w:type="table" w:styleId="TableGrid">
    <w:name w:val="Table Grid"/>
    <w:basedOn w:val="TableNormal"/>
    <w:uiPriority w:val="59"/>
    <w:rsid w:val="007A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B93"/>
    <w:pPr>
      <w:tabs>
        <w:tab w:val="center" w:pos="4680"/>
        <w:tab w:val="right" w:pos="9360"/>
      </w:tabs>
      <w:spacing w:after="0" w:line="240" w:lineRule="auto"/>
    </w:pPr>
    <w:rPr>
      <w:rFonts w:eastAsiaTheme="minorEastAsia"/>
      <w:b/>
    </w:rPr>
  </w:style>
  <w:style w:type="character" w:customStyle="1" w:styleId="HeaderChar">
    <w:name w:val="Header Char"/>
    <w:basedOn w:val="DefaultParagraphFont"/>
    <w:link w:val="Header"/>
    <w:uiPriority w:val="99"/>
    <w:rsid w:val="00A52B93"/>
    <w:rPr>
      <w:rFonts w:eastAsiaTheme="minorEastAsia"/>
      <w:b/>
    </w:rPr>
  </w:style>
  <w:style w:type="paragraph" w:styleId="Footer">
    <w:name w:val="footer"/>
    <w:basedOn w:val="Normal"/>
    <w:link w:val="FooterChar"/>
    <w:uiPriority w:val="99"/>
    <w:unhideWhenUsed/>
    <w:rsid w:val="00A52B93"/>
    <w:pPr>
      <w:tabs>
        <w:tab w:val="center" w:pos="4680"/>
        <w:tab w:val="right" w:pos="9360"/>
      </w:tabs>
      <w:spacing w:after="0" w:line="240" w:lineRule="auto"/>
    </w:pPr>
    <w:rPr>
      <w:rFonts w:eastAsiaTheme="minorEastAsia"/>
      <w:b/>
    </w:rPr>
  </w:style>
  <w:style w:type="character" w:customStyle="1" w:styleId="FooterChar">
    <w:name w:val="Footer Char"/>
    <w:basedOn w:val="DefaultParagraphFont"/>
    <w:link w:val="Footer"/>
    <w:uiPriority w:val="99"/>
    <w:rsid w:val="00A52B93"/>
    <w:rPr>
      <w:rFonts w:eastAsiaTheme="minorEastAsia"/>
      <w:b/>
    </w:rPr>
  </w:style>
  <w:style w:type="paragraph" w:styleId="ListParagraph">
    <w:name w:val="List Paragraph"/>
    <w:basedOn w:val="Normal"/>
    <w:uiPriority w:val="34"/>
    <w:qFormat/>
    <w:rsid w:val="00A52B93"/>
    <w:pPr>
      <w:spacing w:after="120"/>
      <w:ind w:left="720"/>
      <w:contextualSpacing/>
    </w:pPr>
    <w:rPr>
      <w:rFonts w:ascii="Courier New" w:hAnsi="Courier New" w:cs="Courier New"/>
      <w:b/>
    </w:rPr>
  </w:style>
  <w:style w:type="paragraph" w:styleId="BalloonText">
    <w:name w:val="Balloon Text"/>
    <w:basedOn w:val="Normal"/>
    <w:link w:val="BalloonTextChar"/>
    <w:uiPriority w:val="99"/>
    <w:semiHidden/>
    <w:unhideWhenUsed/>
    <w:rsid w:val="002A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6A"/>
    <w:rPr>
      <w:rFonts w:ascii="Tahoma" w:hAnsi="Tahoma" w:cs="Tahoma"/>
      <w:sz w:val="16"/>
      <w:szCs w:val="16"/>
    </w:rPr>
  </w:style>
  <w:style w:type="character" w:customStyle="1" w:styleId="label1">
    <w:name w:val="label1"/>
    <w:basedOn w:val="DefaultParagraphFont"/>
    <w:rsid w:val="00C455FE"/>
    <w:rPr>
      <w:rFonts w:ascii="Courier New" w:hAnsi="Courier New" w:cs="Courier New" w:hint="default"/>
      <w:b/>
      <w:bCs/>
      <w:sz w:val="20"/>
      <w:szCs w:val="20"/>
    </w:rPr>
  </w:style>
  <w:style w:type="character" w:customStyle="1" w:styleId="data1">
    <w:name w:val="data1"/>
    <w:basedOn w:val="DefaultParagraphFont"/>
    <w:rsid w:val="00C455FE"/>
    <w:rPr>
      <w:rFonts w:ascii="Courier New"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C83"/>
    <w:rPr>
      <w:color w:val="0000FF"/>
      <w:u w:val="single"/>
    </w:rPr>
  </w:style>
  <w:style w:type="table" w:styleId="TableGrid">
    <w:name w:val="Table Grid"/>
    <w:basedOn w:val="TableNormal"/>
    <w:uiPriority w:val="59"/>
    <w:rsid w:val="007A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2B93"/>
    <w:pPr>
      <w:tabs>
        <w:tab w:val="center" w:pos="4680"/>
        <w:tab w:val="right" w:pos="9360"/>
      </w:tabs>
      <w:spacing w:after="0" w:line="240" w:lineRule="auto"/>
    </w:pPr>
    <w:rPr>
      <w:rFonts w:eastAsiaTheme="minorEastAsia"/>
      <w:b/>
    </w:rPr>
  </w:style>
  <w:style w:type="character" w:customStyle="1" w:styleId="HeaderChar">
    <w:name w:val="Header Char"/>
    <w:basedOn w:val="DefaultParagraphFont"/>
    <w:link w:val="Header"/>
    <w:uiPriority w:val="99"/>
    <w:rsid w:val="00A52B93"/>
    <w:rPr>
      <w:rFonts w:eastAsiaTheme="minorEastAsia"/>
      <w:b/>
    </w:rPr>
  </w:style>
  <w:style w:type="paragraph" w:styleId="Footer">
    <w:name w:val="footer"/>
    <w:basedOn w:val="Normal"/>
    <w:link w:val="FooterChar"/>
    <w:uiPriority w:val="99"/>
    <w:unhideWhenUsed/>
    <w:rsid w:val="00A52B93"/>
    <w:pPr>
      <w:tabs>
        <w:tab w:val="center" w:pos="4680"/>
        <w:tab w:val="right" w:pos="9360"/>
      </w:tabs>
      <w:spacing w:after="0" w:line="240" w:lineRule="auto"/>
    </w:pPr>
    <w:rPr>
      <w:rFonts w:eastAsiaTheme="minorEastAsia"/>
      <w:b/>
    </w:rPr>
  </w:style>
  <w:style w:type="character" w:customStyle="1" w:styleId="FooterChar">
    <w:name w:val="Footer Char"/>
    <w:basedOn w:val="DefaultParagraphFont"/>
    <w:link w:val="Footer"/>
    <w:uiPriority w:val="99"/>
    <w:rsid w:val="00A52B93"/>
    <w:rPr>
      <w:rFonts w:eastAsiaTheme="minorEastAsia"/>
      <w:b/>
    </w:rPr>
  </w:style>
  <w:style w:type="paragraph" w:styleId="ListParagraph">
    <w:name w:val="List Paragraph"/>
    <w:basedOn w:val="Normal"/>
    <w:uiPriority w:val="34"/>
    <w:qFormat/>
    <w:rsid w:val="00A52B93"/>
    <w:pPr>
      <w:spacing w:after="120"/>
      <w:ind w:left="720"/>
      <w:contextualSpacing/>
    </w:pPr>
    <w:rPr>
      <w:rFonts w:ascii="Courier New" w:hAnsi="Courier New" w:cs="Courier New"/>
      <w:b/>
    </w:rPr>
  </w:style>
  <w:style w:type="paragraph" w:styleId="BalloonText">
    <w:name w:val="Balloon Text"/>
    <w:basedOn w:val="Normal"/>
    <w:link w:val="BalloonTextChar"/>
    <w:uiPriority w:val="99"/>
    <w:semiHidden/>
    <w:unhideWhenUsed/>
    <w:rsid w:val="002A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6A"/>
    <w:rPr>
      <w:rFonts w:ascii="Tahoma" w:hAnsi="Tahoma" w:cs="Tahoma"/>
      <w:sz w:val="16"/>
      <w:szCs w:val="16"/>
    </w:rPr>
  </w:style>
  <w:style w:type="character" w:customStyle="1" w:styleId="label1">
    <w:name w:val="label1"/>
    <w:basedOn w:val="DefaultParagraphFont"/>
    <w:rsid w:val="00C455FE"/>
    <w:rPr>
      <w:rFonts w:ascii="Courier New" w:hAnsi="Courier New" w:cs="Courier New" w:hint="default"/>
      <w:b/>
      <w:bCs/>
      <w:sz w:val="20"/>
      <w:szCs w:val="20"/>
    </w:rPr>
  </w:style>
  <w:style w:type="character" w:customStyle="1" w:styleId="data1">
    <w:name w:val="data1"/>
    <w:basedOn w:val="DefaultParagraphFont"/>
    <w:rsid w:val="00C455FE"/>
    <w:rPr>
      <w:rFonts w:ascii="Courier New"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493314">
      <w:bodyDiv w:val="1"/>
      <w:marLeft w:val="0"/>
      <w:marRight w:val="0"/>
      <w:marTop w:val="0"/>
      <w:marBottom w:val="0"/>
      <w:divBdr>
        <w:top w:val="none" w:sz="0" w:space="0" w:color="auto"/>
        <w:left w:val="none" w:sz="0" w:space="0" w:color="auto"/>
        <w:bottom w:val="none" w:sz="0" w:space="0" w:color="auto"/>
        <w:right w:val="none" w:sz="0" w:space="0" w:color="auto"/>
      </w:divBdr>
      <w:divsChild>
        <w:div w:id="2094428892">
          <w:marLeft w:val="0"/>
          <w:marRight w:val="0"/>
          <w:marTop w:val="0"/>
          <w:marBottom w:val="0"/>
          <w:divBdr>
            <w:top w:val="none" w:sz="0" w:space="0" w:color="auto"/>
            <w:left w:val="none" w:sz="0" w:space="0" w:color="auto"/>
            <w:bottom w:val="none" w:sz="0" w:space="0" w:color="auto"/>
            <w:right w:val="none" w:sz="0" w:space="0" w:color="auto"/>
          </w:divBdr>
          <w:divsChild>
            <w:div w:id="57173399">
              <w:marLeft w:val="0"/>
              <w:marRight w:val="0"/>
              <w:marTop w:val="0"/>
              <w:marBottom w:val="0"/>
              <w:divBdr>
                <w:top w:val="none" w:sz="0" w:space="0" w:color="auto"/>
                <w:left w:val="none" w:sz="0" w:space="0" w:color="auto"/>
                <w:bottom w:val="none" w:sz="0" w:space="0" w:color="auto"/>
                <w:right w:val="none" w:sz="0" w:space="0" w:color="auto"/>
              </w:divBdr>
              <w:divsChild>
                <w:div w:id="146409950">
                  <w:marLeft w:val="0"/>
                  <w:marRight w:val="0"/>
                  <w:marTop w:val="0"/>
                  <w:marBottom w:val="0"/>
                  <w:divBdr>
                    <w:top w:val="single" w:sz="2" w:space="0" w:color="000000"/>
                    <w:left w:val="single" w:sz="2" w:space="0" w:color="000000"/>
                    <w:bottom w:val="single" w:sz="2" w:space="0" w:color="000000"/>
                    <w:right w:val="single" w:sz="2" w:space="0" w:color="000000"/>
                  </w:divBdr>
                </w:div>
                <w:div w:id="184833969">
                  <w:marLeft w:val="0"/>
                  <w:marRight w:val="0"/>
                  <w:marTop w:val="0"/>
                  <w:marBottom w:val="0"/>
                  <w:divBdr>
                    <w:top w:val="single" w:sz="2" w:space="0" w:color="0000FF"/>
                    <w:left w:val="single" w:sz="2" w:space="0" w:color="0000FF"/>
                    <w:bottom w:val="single" w:sz="2" w:space="0" w:color="0000FF"/>
                    <w:right w:val="single" w:sz="2" w:space="0" w:color="0000FF"/>
                  </w:divBdr>
                </w:div>
                <w:div w:id="1191996511">
                  <w:marLeft w:val="0"/>
                  <w:marRight w:val="0"/>
                  <w:marTop w:val="0"/>
                  <w:marBottom w:val="0"/>
                  <w:divBdr>
                    <w:top w:val="single" w:sz="2" w:space="0" w:color="000000"/>
                    <w:left w:val="single" w:sz="2" w:space="0" w:color="000000"/>
                    <w:bottom w:val="single" w:sz="2" w:space="0" w:color="000000"/>
                    <w:right w:val="single" w:sz="2" w:space="0" w:color="000000"/>
                  </w:divBdr>
                </w:div>
                <w:div w:id="234896474">
                  <w:marLeft w:val="0"/>
                  <w:marRight w:val="0"/>
                  <w:marTop w:val="0"/>
                  <w:marBottom w:val="0"/>
                  <w:divBdr>
                    <w:top w:val="single" w:sz="2" w:space="0" w:color="0000FF"/>
                    <w:left w:val="single" w:sz="2" w:space="0" w:color="0000FF"/>
                    <w:bottom w:val="single" w:sz="2" w:space="0" w:color="0000FF"/>
                    <w:right w:val="single" w:sz="2" w:space="0" w:color="0000FF"/>
                  </w:divBdr>
                </w:div>
                <w:div w:id="1864395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1420642">
      <w:bodyDiv w:val="1"/>
      <w:marLeft w:val="0"/>
      <w:marRight w:val="0"/>
      <w:marTop w:val="0"/>
      <w:marBottom w:val="0"/>
      <w:divBdr>
        <w:top w:val="none" w:sz="0" w:space="0" w:color="auto"/>
        <w:left w:val="none" w:sz="0" w:space="0" w:color="auto"/>
        <w:bottom w:val="none" w:sz="0" w:space="0" w:color="auto"/>
        <w:right w:val="none" w:sz="0" w:space="0" w:color="auto"/>
      </w:divBdr>
    </w:div>
    <w:div w:id="2092654393">
      <w:bodyDiv w:val="1"/>
      <w:marLeft w:val="0"/>
      <w:marRight w:val="0"/>
      <w:marTop w:val="0"/>
      <w:marBottom w:val="0"/>
      <w:divBdr>
        <w:top w:val="none" w:sz="0" w:space="0" w:color="auto"/>
        <w:left w:val="none" w:sz="0" w:space="0" w:color="auto"/>
        <w:bottom w:val="none" w:sz="0" w:space="0" w:color="auto"/>
        <w:right w:val="none" w:sz="0" w:space="0" w:color="auto"/>
      </w:divBdr>
      <w:divsChild>
        <w:div w:id="1851141859">
          <w:marLeft w:val="0"/>
          <w:marRight w:val="0"/>
          <w:marTop w:val="0"/>
          <w:marBottom w:val="0"/>
          <w:divBdr>
            <w:top w:val="none" w:sz="0" w:space="0" w:color="auto"/>
            <w:left w:val="none" w:sz="0" w:space="0" w:color="auto"/>
            <w:bottom w:val="none" w:sz="0" w:space="0" w:color="auto"/>
            <w:right w:val="none" w:sz="0" w:space="0" w:color="auto"/>
          </w:divBdr>
          <w:divsChild>
            <w:div w:id="559708578">
              <w:marLeft w:val="0"/>
              <w:marRight w:val="0"/>
              <w:marTop w:val="0"/>
              <w:marBottom w:val="0"/>
              <w:divBdr>
                <w:top w:val="single" w:sz="2" w:space="0" w:color="FF0000"/>
                <w:left w:val="single" w:sz="2" w:space="0" w:color="FF0000"/>
                <w:bottom w:val="single" w:sz="2" w:space="0" w:color="FF0000"/>
                <w:right w:val="single" w:sz="2" w:space="0" w:color="FF0000"/>
              </w:divBdr>
              <w:divsChild>
                <w:div w:id="1326319893">
                  <w:marLeft w:val="0"/>
                  <w:marRight w:val="0"/>
                  <w:marTop w:val="0"/>
                  <w:marBottom w:val="0"/>
                  <w:divBdr>
                    <w:top w:val="single" w:sz="2" w:space="0" w:color="000000"/>
                    <w:left w:val="single" w:sz="2" w:space="0" w:color="000000"/>
                    <w:bottom w:val="single" w:sz="2" w:space="0" w:color="000000"/>
                    <w:right w:val="single" w:sz="2" w:space="0" w:color="000000"/>
                  </w:divBdr>
                </w:div>
                <w:div w:id="5332559">
                  <w:marLeft w:val="0"/>
                  <w:marRight w:val="0"/>
                  <w:marTop w:val="0"/>
                  <w:marBottom w:val="0"/>
                  <w:divBdr>
                    <w:top w:val="single" w:sz="2" w:space="0" w:color="0000FF"/>
                    <w:left w:val="single" w:sz="2" w:space="0" w:color="0000FF"/>
                    <w:bottom w:val="single" w:sz="2" w:space="0" w:color="0000FF"/>
                    <w:right w:val="single" w:sz="2" w:space="0" w:color="0000FF"/>
                  </w:divBdr>
                </w:div>
                <w:div w:id="380599996">
                  <w:marLeft w:val="0"/>
                  <w:marRight w:val="0"/>
                  <w:marTop w:val="0"/>
                  <w:marBottom w:val="0"/>
                  <w:divBdr>
                    <w:top w:val="single" w:sz="2" w:space="0" w:color="0000FF"/>
                    <w:left w:val="single" w:sz="2" w:space="0" w:color="0000FF"/>
                    <w:bottom w:val="single" w:sz="2" w:space="0" w:color="0000FF"/>
                    <w:right w:val="single" w:sz="2" w:space="0" w:color="0000FF"/>
                  </w:divBdr>
                </w:div>
                <w:div w:id="630136526">
                  <w:marLeft w:val="0"/>
                  <w:marRight w:val="0"/>
                  <w:marTop w:val="0"/>
                  <w:marBottom w:val="0"/>
                  <w:divBdr>
                    <w:top w:val="single" w:sz="2" w:space="0" w:color="0000FF"/>
                    <w:left w:val="single" w:sz="2" w:space="0" w:color="0000FF"/>
                    <w:bottom w:val="single" w:sz="2" w:space="0" w:color="0000FF"/>
                    <w:right w:val="single" w:sz="2" w:space="0" w:color="0000FF"/>
                  </w:divBdr>
                </w:div>
                <w:div w:id="1440292132">
                  <w:marLeft w:val="0"/>
                  <w:marRight w:val="0"/>
                  <w:marTop w:val="0"/>
                  <w:marBottom w:val="0"/>
                  <w:divBdr>
                    <w:top w:val="single" w:sz="2" w:space="0" w:color="0000FF"/>
                    <w:left w:val="single" w:sz="2" w:space="0" w:color="0000FF"/>
                    <w:bottom w:val="single" w:sz="2" w:space="0" w:color="0000FF"/>
                    <w:right w:val="single" w:sz="2" w:space="0" w:color="0000FF"/>
                  </w:divBdr>
                </w:div>
                <w:div w:id="7996921">
                  <w:marLeft w:val="0"/>
                  <w:marRight w:val="0"/>
                  <w:marTop w:val="0"/>
                  <w:marBottom w:val="0"/>
                  <w:divBdr>
                    <w:top w:val="single" w:sz="2" w:space="0" w:color="0000FF"/>
                    <w:left w:val="single" w:sz="2" w:space="0" w:color="0000FF"/>
                    <w:bottom w:val="single" w:sz="2" w:space="0" w:color="0000FF"/>
                    <w:right w:val="single" w:sz="2" w:space="0" w:color="0000FF"/>
                  </w:divBdr>
                </w:div>
                <w:div w:id="700284045">
                  <w:marLeft w:val="0"/>
                  <w:marRight w:val="0"/>
                  <w:marTop w:val="0"/>
                  <w:marBottom w:val="0"/>
                  <w:divBdr>
                    <w:top w:val="single" w:sz="2" w:space="0" w:color="0000FF"/>
                    <w:left w:val="single" w:sz="2" w:space="0" w:color="0000FF"/>
                    <w:bottom w:val="single" w:sz="2" w:space="0" w:color="0000FF"/>
                    <w:right w:val="single" w:sz="2" w:space="0" w:color="0000FF"/>
                  </w:divBdr>
                </w:div>
                <w:div w:id="1410619437">
                  <w:marLeft w:val="0"/>
                  <w:marRight w:val="0"/>
                  <w:marTop w:val="0"/>
                  <w:marBottom w:val="0"/>
                  <w:divBdr>
                    <w:top w:val="single" w:sz="2" w:space="0" w:color="0000FF"/>
                    <w:left w:val="single" w:sz="2" w:space="0" w:color="0000FF"/>
                    <w:bottom w:val="single" w:sz="2" w:space="0" w:color="0000FF"/>
                    <w:right w:val="single" w:sz="2" w:space="0" w:color="0000FF"/>
                  </w:divBdr>
                </w:div>
                <w:div w:id="1358852736">
                  <w:marLeft w:val="0"/>
                  <w:marRight w:val="0"/>
                  <w:marTop w:val="0"/>
                  <w:marBottom w:val="0"/>
                  <w:divBdr>
                    <w:top w:val="single" w:sz="2" w:space="0" w:color="0000FF"/>
                    <w:left w:val="single" w:sz="2" w:space="0" w:color="0000FF"/>
                    <w:bottom w:val="single" w:sz="2" w:space="0" w:color="0000FF"/>
                    <w:right w:val="single" w:sz="2" w:space="0" w:color="0000FF"/>
                  </w:divBdr>
                </w:div>
                <w:div w:id="1192378598">
                  <w:marLeft w:val="0"/>
                  <w:marRight w:val="0"/>
                  <w:marTop w:val="0"/>
                  <w:marBottom w:val="0"/>
                  <w:divBdr>
                    <w:top w:val="single" w:sz="2" w:space="0" w:color="0000FF"/>
                    <w:left w:val="single" w:sz="2" w:space="0" w:color="0000FF"/>
                    <w:bottom w:val="single" w:sz="2" w:space="0" w:color="0000FF"/>
                    <w:right w:val="single" w:sz="2" w:space="0" w:color="0000FF"/>
                  </w:divBdr>
                </w:div>
                <w:div w:id="1145010192">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 w:id="873541812">
          <w:marLeft w:val="0"/>
          <w:marRight w:val="0"/>
          <w:marTop w:val="0"/>
          <w:marBottom w:val="0"/>
          <w:divBdr>
            <w:top w:val="none" w:sz="0" w:space="0" w:color="auto"/>
            <w:left w:val="none" w:sz="0" w:space="0" w:color="auto"/>
            <w:bottom w:val="none" w:sz="0" w:space="0" w:color="auto"/>
            <w:right w:val="none" w:sz="0" w:space="0" w:color="auto"/>
          </w:divBdr>
        </w:div>
      </w:divsChild>
    </w:div>
    <w:div w:id="2133203401">
      <w:bodyDiv w:val="1"/>
      <w:marLeft w:val="0"/>
      <w:marRight w:val="0"/>
      <w:marTop w:val="0"/>
      <w:marBottom w:val="0"/>
      <w:divBdr>
        <w:top w:val="none" w:sz="0" w:space="0" w:color="auto"/>
        <w:left w:val="none" w:sz="0" w:space="0" w:color="auto"/>
        <w:bottom w:val="none" w:sz="0" w:space="0" w:color="auto"/>
        <w:right w:val="none" w:sz="0" w:space="0" w:color="auto"/>
      </w:divBdr>
      <w:divsChild>
        <w:div w:id="2072534642">
          <w:marLeft w:val="0"/>
          <w:marRight w:val="0"/>
          <w:marTop w:val="0"/>
          <w:marBottom w:val="0"/>
          <w:divBdr>
            <w:top w:val="none" w:sz="0" w:space="0" w:color="auto"/>
            <w:left w:val="none" w:sz="0" w:space="0" w:color="auto"/>
            <w:bottom w:val="none" w:sz="0" w:space="0" w:color="auto"/>
            <w:right w:val="none" w:sz="0" w:space="0" w:color="auto"/>
          </w:divBdr>
          <w:divsChild>
            <w:div w:id="1053843889">
              <w:marLeft w:val="0"/>
              <w:marRight w:val="0"/>
              <w:marTop w:val="0"/>
              <w:marBottom w:val="0"/>
              <w:divBdr>
                <w:top w:val="none" w:sz="0" w:space="0" w:color="auto"/>
                <w:left w:val="none" w:sz="0" w:space="0" w:color="auto"/>
                <w:bottom w:val="none" w:sz="0" w:space="0" w:color="auto"/>
                <w:right w:val="none" w:sz="0" w:space="0" w:color="auto"/>
              </w:divBdr>
              <w:divsChild>
                <w:div w:id="216743043">
                  <w:marLeft w:val="0"/>
                  <w:marRight w:val="0"/>
                  <w:marTop w:val="0"/>
                  <w:marBottom w:val="0"/>
                  <w:divBdr>
                    <w:top w:val="single" w:sz="2" w:space="0" w:color="000000"/>
                    <w:left w:val="single" w:sz="2" w:space="0" w:color="000000"/>
                    <w:bottom w:val="single" w:sz="2" w:space="0" w:color="000000"/>
                    <w:right w:val="single" w:sz="2" w:space="0" w:color="000000"/>
                  </w:divBdr>
                </w:div>
                <w:div w:id="3676751">
                  <w:marLeft w:val="0"/>
                  <w:marRight w:val="0"/>
                  <w:marTop w:val="0"/>
                  <w:marBottom w:val="0"/>
                  <w:divBdr>
                    <w:top w:val="single" w:sz="2" w:space="0" w:color="0000FF"/>
                    <w:left w:val="single" w:sz="2" w:space="0" w:color="0000FF"/>
                    <w:bottom w:val="single" w:sz="2" w:space="0" w:color="0000FF"/>
                    <w:right w:val="single" w:sz="2" w:space="0" w:color="0000FF"/>
                  </w:divBdr>
                </w:div>
                <w:div w:id="1768652203">
                  <w:marLeft w:val="0"/>
                  <w:marRight w:val="0"/>
                  <w:marTop w:val="0"/>
                  <w:marBottom w:val="0"/>
                  <w:divBdr>
                    <w:top w:val="single" w:sz="2" w:space="0" w:color="000000"/>
                    <w:left w:val="single" w:sz="2" w:space="0" w:color="000000"/>
                    <w:bottom w:val="single" w:sz="2" w:space="0" w:color="000000"/>
                    <w:right w:val="single" w:sz="2" w:space="0" w:color="000000"/>
                  </w:divBdr>
                </w:div>
                <w:div w:id="688407469">
                  <w:marLeft w:val="0"/>
                  <w:marRight w:val="0"/>
                  <w:marTop w:val="0"/>
                  <w:marBottom w:val="0"/>
                  <w:divBdr>
                    <w:top w:val="single" w:sz="2" w:space="0" w:color="0000FF"/>
                    <w:left w:val="single" w:sz="2" w:space="0" w:color="0000FF"/>
                    <w:bottom w:val="single" w:sz="2" w:space="0" w:color="0000FF"/>
                    <w:right w:val="single" w:sz="2" w:space="0" w:color="0000FF"/>
                  </w:divBdr>
                </w:div>
                <w:div w:id="1333100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transformSchema('./WithDoc/OPTASK%20IM/sets.xsd',%20'./set_report.xsl',%20'OPTASK%20IM',%20'GENTEXT')" TargetMode="External"/><Relationship Id="rId21" Type="http://schemas.openxmlformats.org/officeDocument/2006/relationships/hyperlink" Target="javascript:transformSchema('./WithDoc/OPTASK%20IM/sets.xsd',%20'./set_report.xsl',%20'OPTASK%20IM',%20'MSGID')" TargetMode="External"/><Relationship Id="rId34" Type="http://schemas.openxmlformats.org/officeDocument/2006/relationships/hyperlink" Target="javascript:transformSchema('./WithDoc/OPTASK%20IM/sets.xsd',%20'./set_report.xsl',%20'OPTASK%20IM',%20'CAVEAT')" TargetMode="External"/><Relationship Id="rId42" Type="http://schemas.openxmlformats.org/officeDocument/2006/relationships/hyperlink" Target="javascript:transformSchema('./WithDoc/OPTASK%20IM/sets.xsd',%20'./set_report.xsl',%20'OPTASK%20IM',%20'GENTEXT')" TargetMode="External"/><Relationship Id="rId47" Type="http://schemas.openxmlformats.org/officeDocument/2006/relationships/hyperlink" Target="javascript:transformSchema('./WithDoc/OPTASK%20IM/sets.xsd',%20'./set_report.xsl',%20'OPTASK%20IM',%20'AKNLDG')" TargetMode="External"/><Relationship Id="rId50" Type="http://schemas.openxmlformats.org/officeDocument/2006/relationships/footer" Target="footer4.xml"/><Relationship Id="rId55" Type="http://schemas.openxmlformats.org/officeDocument/2006/relationships/hyperlink" Target="javascript:GetEnumList('DutiesAndGuardType',%20'./WithDoc/OPTASK%20IM/fields.xsd')" TargetMode="External"/><Relationship Id="rId63" Type="http://schemas.openxmlformats.org/officeDocument/2006/relationships/header" Target="header12.xml"/><Relationship Id="rId68" Type="http://schemas.openxmlformats.org/officeDocument/2006/relationships/footer" Target="footer11.xml"/><Relationship Id="rId76" Type="http://schemas.openxmlformats.org/officeDocument/2006/relationships/footer" Target="footer15.xml"/><Relationship Id="rId84" Type="http://schemas.openxmlformats.org/officeDocument/2006/relationships/footer" Target="footer19.xml"/><Relationship Id="rId89" Type="http://schemas.openxmlformats.org/officeDocument/2006/relationships/header" Target="header24.xml"/><Relationship Id="rId97" Type="http://schemas.openxmlformats.org/officeDocument/2006/relationships/header" Target="header28.xml"/><Relationship Id="rId7" Type="http://schemas.openxmlformats.org/officeDocument/2006/relationships/footnotes" Target="footnotes.xml"/><Relationship Id="rId71" Type="http://schemas.openxmlformats.org/officeDocument/2006/relationships/header" Target="header15.xml"/><Relationship Id="rId92" Type="http://schemas.openxmlformats.org/officeDocument/2006/relationships/footer" Target="footer23.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javascript:transformSchema('./WithDoc/OPTASK%20IM/sets.xsd',%20'./set_report.xsl',%20'OPTASK%20IM',%20'CPOS')" TargetMode="External"/><Relationship Id="rId11" Type="http://schemas.openxmlformats.org/officeDocument/2006/relationships/footer" Target="footer1.xml"/><Relationship Id="rId24" Type="http://schemas.openxmlformats.org/officeDocument/2006/relationships/hyperlink" Target="javascript:transformSchema('./WithDoc/OPTASK%20IM/sets.xsd',%20'./set_report.xsl',%20'OPTASK%20IM',%20'POC')" TargetMode="External"/><Relationship Id="rId32" Type="http://schemas.openxmlformats.org/officeDocument/2006/relationships/hyperlink" Target="javascript:transformSchema('./WithDoc/OPTASK%20IM/sets.xsd',%20'./set_report.xsl',%20'OPTASK%20IM',%20'GENTEXT')" TargetMode="External"/><Relationship Id="rId37" Type="http://schemas.openxmlformats.org/officeDocument/2006/relationships/hyperlink" Target="javascript:transformSchema('./WithDoc/OPTASK%20IM/sets.xsd',%20'./set_report.xsl',%20'OPTASK%20IM',%20'GENTEXT')" TargetMode="External"/><Relationship Id="rId40" Type="http://schemas.openxmlformats.org/officeDocument/2006/relationships/hyperlink" Target="javascript:transformSchema('./WithDoc/OPTASK%20IM/sets.xsd',%20'./set_report.xsl',%20'OPTASK%20IM',%20'CHAT')" TargetMode="External"/><Relationship Id="rId45" Type="http://schemas.openxmlformats.org/officeDocument/2006/relationships/hyperlink" Target="javascript:transformSchema('./WithDoc/OPTASK%20IM/sets.xsd',%20'./set_report.xsl',%20'OPTASK%20IM',%20'GENTEXT')" TargetMode="External"/><Relationship Id="rId53" Type="http://schemas.openxmlformats.org/officeDocument/2006/relationships/header" Target="header8.xml"/><Relationship Id="rId58" Type="http://schemas.openxmlformats.org/officeDocument/2006/relationships/hyperlink" Target="javascript:GetEnumList('InformationManagementServicesType',%20'./WithDoc/OPTASK%20IM/fields.xsd')" TargetMode="External"/><Relationship Id="rId66" Type="http://schemas.openxmlformats.org/officeDocument/2006/relationships/hyperlink" Target="javascript:GetEnumList('MessageContentType',%20'./WithDoc/OPTASK%20IM/fields.xsd')" TargetMode="External"/><Relationship Id="rId74" Type="http://schemas.openxmlformats.org/officeDocument/2006/relationships/footer" Target="footer14.xml"/><Relationship Id="rId79" Type="http://schemas.openxmlformats.org/officeDocument/2006/relationships/header" Target="header19.xml"/><Relationship Id="rId87" Type="http://schemas.openxmlformats.org/officeDocument/2006/relationships/header" Target="header23.xml"/><Relationship Id="rId102"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eader" Target="header11.xml"/><Relationship Id="rId82" Type="http://schemas.openxmlformats.org/officeDocument/2006/relationships/footer" Target="footer18.xml"/><Relationship Id="rId90" Type="http://schemas.openxmlformats.org/officeDocument/2006/relationships/footer" Target="footer22.xml"/><Relationship Id="rId95" Type="http://schemas.openxmlformats.org/officeDocument/2006/relationships/header" Target="header27.xml"/><Relationship Id="rId19" Type="http://schemas.openxmlformats.org/officeDocument/2006/relationships/hyperlink" Target="javascript:transformSchema('./WithDoc/OPTASK%20IM/sets.xsd',%20'./set_report.xsl',%20'OPTASK%20IM',%20'EXER')" TargetMode="External"/><Relationship Id="rId14" Type="http://schemas.openxmlformats.org/officeDocument/2006/relationships/header" Target="header3.xml"/><Relationship Id="rId22" Type="http://schemas.openxmlformats.org/officeDocument/2006/relationships/hyperlink" Target="javascript:transformSchema('./WithDoc/OPTASK%20IM/sets.xsd',%20'./set_report.xsl',%20'OPTASK%20IM',%20'REF')" TargetMode="External"/><Relationship Id="rId27" Type="http://schemas.openxmlformats.org/officeDocument/2006/relationships/hyperlink" Target="javascript:transformSchema('./WithDoc/OPTASK%20IM/sets.xsd',%20'./set_report.xsl',%20'OPTASK%20IM',%20'GENTEXT')" TargetMode="External"/><Relationship Id="rId30" Type="http://schemas.openxmlformats.org/officeDocument/2006/relationships/hyperlink" Target="javascript:transformSchema('./WithDoc/OPTASK%20IM/sets.xsd',%20'./set_report.xsl',%20'OPTASK%20IM',%20'GENTEXT')" TargetMode="External"/><Relationship Id="rId35" Type="http://schemas.openxmlformats.org/officeDocument/2006/relationships/hyperlink" Target="javascript:transformSchema('./WithDoc/OPTASK%20IM/sets.xsd',%20'./set_report.xsl',%20'OPTASK%20IM',%20'GENTEXT')" TargetMode="External"/><Relationship Id="rId43" Type="http://schemas.openxmlformats.org/officeDocument/2006/relationships/hyperlink" Target="javascript:transformSchema('./WithDoc/OPTASK%20IM/sets.xsd',%20'./set_report.xsl',%20'OPTASK%20IM',%20'GENTEXT')" TargetMode="External"/><Relationship Id="rId48" Type="http://schemas.openxmlformats.org/officeDocument/2006/relationships/hyperlink" Target="javascript:transformSchema('./WithDoc/OPTASK%20IM/sets.xsd',%20'./set_report.xsl',%20'OPTASK%20IM',%20'DECL')" TargetMode="External"/><Relationship Id="rId56" Type="http://schemas.openxmlformats.org/officeDocument/2006/relationships/header" Target="header9.xml"/><Relationship Id="rId64" Type="http://schemas.openxmlformats.org/officeDocument/2006/relationships/footer" Target="footer10.xml"/><Relationship Id="rId69" Type="http://schemas.openxmlformats.org/officeDocument/2006/relationships/header" Target="header14.xml"/><Relationship Id="rId77" Type="http://schemas.openxmlformats.org/officeDocument/2006/relationships/header" Target="header18.xml"/><Relationship Id="rId100" Type="http://schemas.openxmlformats.org/officeDocument/2006/relationships/footer" Target="footer27.xml"/><Relationship Id="rId8" Type="http://schemas.openxmlformats.org/officeDocument/2006/relationships/endnotes" Target="endnotes.xml"/><Relationship Id="rId51" Type="http://schemas.openxmlformats.org/officeDocument/2006/relationships/header" Target="header7.xml"/><Relationship Id="rId72" Type="http://schemas.openxmlformats.org/officeDocument/2006/relationships/footer" Target="footer13.xml"/><Relationship Id="rId80" Type="http://schemas.openxmlformats.org/officeDocument/2006/relationships/footer" Target="footer17.xml"/><Relationship Id="rId85" Type="http://schemas.openxmlformats.org/officeDocument/2006/relationships/header" Target="header22.xml"/><Relationship Id="rId93" Type="http://schemas.openxmlformats.org/officeDocument/2006/relationships/header" Target="header26.xml"/><Relationship Id="rId98" Type="http://schemas.openxmlformats.org/officeDocument/2006/relationships/footer" Target="footer26.xml"/><Relationship Id="rId3" Type="http://schemas.openxmlformats.org/officeDocument/2006/relationships/styles" Target="styles.xml"/><Relationship Id="rId12" Type="http://schemas.openxmlformats.org/officeDocument/2006/relationships/hyperlink" Target="mailto:raymond.f.ford4.civ@mail.mil" TargetMode="External"/><Relationship Id="rId17" Type="http://schemas.openxmlformats.org/officeDocument/2006/relationships/footer" Target="footer3.xml"/><Relationship Id="rId25" Type="http://schemas.openxmlformats.org/officeDocument/2006/relationships/hyperlink" Target="javascript:transformSchema('./WithDoc/OPTASK%20IM/sets.xsd',%20'./set_report.xsl',%20'OPTASK%20IM',%20'GENTEXT')" TargetMode="External"/><Relationship Id="rId33" Type="http://schemas.openxmlformats.org/officeDocument/2006/relationships/hyperlink" Target="javascript:transformSchema('./WithDoc/OPTASK%20IM/sets.xsd',%20'./set_report.xsl',%20'OPTASK%20IM',%20'GENTEXT')" TargetMode="External"/><Relationship Id="rId38" Type="http://schemas.openxmlformats.org/officeDocument/2006/relationships/hyperlink" Target="javascript:transformSchema('./WithDoc/OPTASK%20IM/sets.xsd',%20'./set_report.xsl',%20'OPTASK%20IM',%20'GENTEXT')" TargetMode="External"/><Relationship Id="rId46" Type="http://schemas.openxmlformats.org/officeDocument/2006/relationships/hyperlink" Target="javascript:transformSchema('./WithDoc/OPTASK%20IM/sets.xsd',%20'./set_report.xsl',%20'OPTASK%20IM',%20'GENTEXT')" TargetMode="External"/><Relationship Id="rId59" Type="http://schemas.openxmlformats.org/officeDocument/2006/relationships/header" Target="header10.xml"/><Relationship Id="rId67" Type="http://schemas.openxmlformats.org/officeDocument/2006/relationships/header" Target="header13.xml"/><Relationship Id="rId20" Type="http://schemas.openxmlformats.org/officeDocument/2006/relationships/hyperlink" Target="javascript:transformSchema('./WithDoc/OPTASK%20IM/sets.xsd',%20'./set_report.xsl',%20'OPTASK%20IM',%20'OPER')" TargetMode="External"/><Relationship Id="rId41" Type="http://schemas.openxmlformats.org/officeDocument/2006/relationships/hyperlink" Target="javascript:transformSchema('./WithDoc/OPTASK%20IM/sets.xsd',%20'./set_report.xsl',%20'OPTASK%20IM',%20'GENTEXT')" TargetMode="External"/><Relationship Id="rId54" Type="http://schemas.openxmlformats.org/officeDocument/2006/relationships/footer" Target="footer6.xml"/><Relationship Id="rId62" Type="http://schemas.openxmlformats.org/officeDocument/2006/relationships/footer" Target="footer9.xml"/><Relationship Id="rId70" Type="http://schemas.openxmlformats.org/officeDocument/2006/relationships/footer" Target="footer12.xml"/><Relationship Id="rId75" Type="http://schemas.openxmlformats.org/officeDocument/2006/relationships/header" Target="header17.xml"/><Relationship Id="rId83" Type="http://schemas.openxmlformats.org/officeDocument/2006/relationships/header" Target="header21.xml"/><Relationship Id="rId88" Type="http://schemas.openxmlformats.org/officeDocument/2006/relationships/footer" Target="footer21.xml"/><Relationship Id="rId91" Type="http://schemas.openxmlformats.org/officeDocument/2006/relationships/header" Target="header25.xml"/><Relationship Id="rId96" Type="http://schemas.openxmlformats.org/officeDocument/2006/relationships/footer" Target="footer2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javascript:transformSchema('./WithDoc/OPTASK%20IM/sets.xsd',%20'./set_report.xsl',%20'OPTASK%20IM',%20'PERIOD')" TargetMode="External"/><Relationship Id="rId28" Type="http://schemas.openxmlformats.org/officeDocument/2006/relationships/hyperlink" Target="javascript:transformSchema('./WithDoc/OPTASK%20IM/sets.xsd',%20'./set_report.xsl',%20'OPTASK%20IM',%20'IDP')" TargetMode="External"/><Relationship Id="rId36" Type="http://schemas.openxmlformats.org/officeDocument/2006/relationships/hyperlink" Target="javascript:transformSchema('./WithDoc/OPTASK%20IM/sets.xsd',%20'./set_report.xsl',%20'OPTASK%20IM',%20'GENTEXT')" TargetMode="External"/><Relationship Id="rId49" Type="http://schemas.openxmlformats.org/officeDocument/2006/relationships/header" Target="header6.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hyperlink" Target="javascript:transformSchema('./WithDoc/OPTASK%20IM/sets.xsd',%20'./set_report.xsl',%20'OPTASK%20IM',%20'GENTEXT')" TargetMode="External"/><Relationship Id="rId44" Type="http://schemas.openxmlformats.org/officeDocument/2006/relationships/hyperlink" Target="javascript:transformSchema('./WithDoc/OPTASK%20IM/sets.xsd',%20'./set_report.xsl',%20'OPTASK%20IM',%20'GENTEXT')" TargetMode="External"/><Relationship Id="rId52" Type="http://schemas.openxmlformats.org/officeDocument/2006/relationships/footer" Target="footer5.xml"/><Relationship Id="rId60" Type="http://schemas.openxmlformats.org/officeDocument/2006/relationships/footer" Target="footer8.xml"/><Relationship Id="rId65" Type="http://schemas.openxmlformats.org/officeDocument/2006/relationships/hyperlink" Target="javascript:GetEnumList('MessageTransmissionType',%20'./WithDoc/OPTASK%20IM/fields.xsd')" TargetMode="External"/><Relationship Id="rId73" Type="http://schemas.openxmlformats.org/officeDocument/2006/relationships/header" Target="header16.xml"/><Relationship Id="rId78" Type="http://schemas.openxmlformats.org/officeDocument/2006/relationships/footer" Target="footer16.xml"/><Relationship Id="rId81" Type="http://schemas.openxmlformats.org/officeDocument/2006/relationships/header" Target="header20.xml"/><Relationship Id="rId86" Type="http://schemas.openxmlformats.org/officeDocument/2006/relationships/footer" Target="footer20.xml"/><Relationship Id="rId94" Type="http://schemas.openxmlformats.org/officeDocument/2006/relationships/footer" Target="footer24.xml"/><Relationship Id="rId99" Type="http://schemas.openxmlformats.org/officeDocument/2006/relationships/header" Target="header29.xml"/><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aymond.f.ford4.civ@mail.mil" TargetMode="External"/><Relationship Id="rId13" Type="http://schemas.openxmlformats.org/officeDocument/2006/relationships/header" Target="header2.xml"/><Relationship Id="rId18" Type="http://schemas.openxmlformats.org/officeDocument/2006/relationships/header" Target="header5.xml"/><Relationship Id="rId39" Type="http://schemas.openxmlformats.org/officeDocument/2006/relationships/hyperlink" Target="javascript:transformSchema('./WithDoc/OPTASK%20IM/sets.xsd',%20'./set_report.xsl',%20'OPTASK%20IM',%20'GE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950EC-6CDE-4FBF-B55C-47B0FDF9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67</Pages>
  <Words>9274</Words>
  <Characters>52868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62018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 OPTASK IM Message</dc:title>
  <dc:subject>Update OPTASK IM Message</dc:subject>
  <dc:creator>DISA User</dc:creator>
  <cp:keywords>ICP</cp:keywords>
  <cp:lastModifiedBy>Lam Hoang</cp:lastModifiedBy>
  <cp:revision>26</cp:revision>
  <dcterms:created xsi:type="dcterms:W3CDTF">2015-09-17T17:03:00Z</dcterms:created>
  <dcterms:modified xsi:type="dcterms:W3CDTF">2015-10-05T16:10:00Z</dcterms:modified>
  <cp:category>ICP</cp:category>
  <cp:contentStatus>Propose</cp:contentStatus>
</cp:coreProperties>
</file>